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EDFF3" w14:textId="77777777" w:rsidR="00F149DF" w:rsidRDefault="00A45645" w:rsidP="00025365">
      <w:pPr>
        <w:bidi/>
        <w:jc w:val="center"/>
        <w:rPr>
          <w:rFonts w:cs="AF_Najed"/>
          <w:b/>
          <w:bCs/>
          <w:color w:val="FF0000"/>
          <w:sz w:val="32"/>
          <w:szCs w:val="32"/>
          <w:rtl/>
        </w:rPr>
      </w:pPr>
      <w:r w:rsidRPr="00A439A6">
        <w:rPr>
          <w:rFonts w:cs="AF_Najed"/>
          <w:b/>
          <w:bCs/>
          <w:noProof/>
          <w:color w:val="FF0000"/>
          <w:sz w:val="32"/>
          <w:szCs w:val="32"/>
          <w:lang w:eastAsia="en-GB"/>
        </w:rPr>
        <w:drawing>
          <wp:anchor distT="0" distB="0" distL="114300" distR="114300" simplePos="0" relativeHeight="251659264" behindDoc="0" locked="0" layoutInCell="1" allowOverlap="1" wp14:anchorId="06F2600B" wp14:editId="1B5B33C8">
            <wp:simplePos x="0" y="0"/>
            <wp:positionH relativeFrom="column">
              <wp:posOffset>1821180</wp:posOffset>
            </wp:positionH>
            <wp:positionV relativeFrom="paragraph">
              <wp:posOffset>260985</wp:posOffset>
            </wp:positionV>
            <wp:extent cx="1975485" cy="34734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5485" cy="347345"/>
                    </a:xfrm>
                    <a:prstGeom prst="rect">
                      <a:avLst/>
                    </a:prstGeom>
                    <a:noFill/>
                  </pic:spPr>
                </pic:pic>
              </a:graphicData>
            </a:graphic>
            <wp14:sizeRelH relativeFrom="page">
              <wp14:pctWidth>0</wp14:pctWidth>
            </wp14:sizeRelH>
            <wp14:sizeRelV relativeFrom="page">
              <wp14:pctHeight>0</wp14:pctHeight>
            </wp14:sizeRelV>
          </wp:anchor>
        </w:drawing>
      </w:r>
    </w:p>
    <w:p w14:paraId="44527BA4" w14:textId="77777777" w:rsidR="00F149DF" w:rsidRDefault="00F149DF" w:rsidP="00F149DF">
      <w:pPr>
        <w:bidi/>
        <w:jc w:val="center"/>
        <w:rPr>
          <w:rFonts w:cs="AF_Najed"/>
          <w:b/>
          <w:bCs/>
          <w:color w:val="FF0000"/>
          <w:sz w:val="32"/>
          <w:szCs w:val="32"/>
          <w:rtl/>
        </w:rPr>
      </w:pPr>
    </w:p>
    <w:p w14:paraId="2B5E20EA" w14:textId="77777777" w:rsidR="00F149DF" w:rsidRDefault="00F149DF" w:rsidP="00F149DF">
      <w:pPr>
        <w:bidi/>
        <w:jc w:val="center"/>
        <w:rPr>
          <w:rFonts w:cs="AF_Najed"/>
          <w:b/>
          <w:bCs/>
          <w:color w:val="FF0000"/>
          <w:sz w:val="32"/>
          <w:szCs w:val="32"/>
          <w:rtl/>
        </w:rPr>
      </w:pPr>
    </w:p>
    <w:p w14:paraId="55217EC8" w14:textId="77777777" w:rsidR="00F149DF" w:rsidRDefault="00F149DF" w:rsidP="00F149DF">
      <w:pPr>
        <w:bidi/>
        <w:jc w:val="center"/>
        <w:rPr>
          <w:rFonts w:cs="AF_Najed"/>
          <w:b/>
          <w:bCs/>
          <w:color w:val="FF0000"/>
          <w:sz w:val="32"/>
          <w:szCs w:val="32"/>
          <w:rtl/>
        </w:rPr>
      </w:pPr>
    </w:p>
    <w:p w14:paraId="0109AD54" w14:textId="77777777" w:rsidR="00F149DF" w:rsidRDefault="00F149DF" w:rsidP="00F149DF">
      <w:pPr>
        <w:bidi/>
        <w:jc w:val="center"/>
        <w:rPr>
          <w:rFonts w:cs="AF_Najed"/>
          <w:b/>
          <w:bCs/>
          <w:color w:val="FF0000"/>
          <w:sz w:val="32"/>
          <w:szCs w:val="32"/>
          <w:rtl/>
        </w:rPr>
      </w:pPr>
    </w:p>
    <w:p w14:paraId="6B4B2DDB" w14:textId="77777777" w:rsidR="00F149DF" w:rsidRDefault="00F149DF" w:rsidP="00F149DF">
      <w:pPr>
        <w:bidi/>
        <w:jc w:val="center"/>
        <w:rPr>
          <w:rFonts w:cs="AF_Najed"/>
          <w:b/>
          <w:bCs/>
          <w:color w:val="FF0000"/>
          <w:sz w:val="32"/>
          <w:szCs w:val="32"/>
          <w:rtl/>
        </w:rPr>
      </w:pPr>
    </w:p>
    <w:p w14:paraId="3E2B0932" w14:textId="77777777" w:rsidR="00025365" w:rsidRPr="00F149DF" w:rsidRDefault="00025365" w:rsidP="00F149DF">
      <w:pPr>
        <w:bidi/>
        <w:jc w:val="center"/>
        <w:rPr>
          <w:rFonts w:cs="AF_Najed"/>
          <w:b/>
          <w:bCs/>
          <w:color w:val="FF0000"/>
          <w:sz w:val="48"/>
          <w:szCs w:val="48"/>
          <w:rtl/>
        </w:rPr>
      </w:pPr>
      <w:r w:rsidRPr="00F149DF">
        <w:rPr>
          <w:rFonts w:cs="AF_Najed" w:hint="cs"/>
          <w:b/>
          <w:bCs/>
          <w:color w:val="FF0000"/>
          <w:sz w:val="48"/>
          <w:szCs w:val="48"/>
          <w:rtl/>
        </w:rPr>
        <w:t>عقد</w:t>
      </w:r>
      <w:r w:rsidRPr="00F149DF">
        <w:rPr>
          <w:rFonts w:cs="AF_Najed"/>
          <w:b/>
          <w:bCs/>
          <w:color w:val="FF0000"/>
          <w:sz w:val="48"/>
          <w:szCs w:val="48"/>
          <w:rtl/>
        </w:rPr>
        <w:t xml:space="preserve"> </w:t>
      </w:r>
      <w:r w:rsidRPr="00F149DF">
        <w:rPr>
          <w:rFonts w:cs="AF_Najed" w:hint="cs"/>
          <w:b/>
          <w:bCs/>
          <w:color w:val="FF0000"/>
          <w:sz w:val="48"/>
          <w:szCs w:val="48"/>
          <w:rtl/>
        </w:rPr>
        <w:t>اتفاق</w:t>
      </w:r>
    </w:p>
    <w:p w14:paraId="140C91EB" w14:textId="77777777" w:rsidR="00025365" w:rsidRPr="00F149DF" w:rsidRDefault="00025365" w:rsidP="00025365">
      <w:pPr>
        <w:bidi/>
        <w:jc w:val="center"/>
        <w:rPr>
          <w:rFonts w:cs="AF_Najed"/>
          <w:b/>
          <w:bCs/>
          <w:color w:val="FF0000"/>
          <w:sz w:val="48"/>
          <w:szCs w:val="48"/>
          <w:rtl/>
        </w:rPr>
      </w:pPr>
      <w:r w:rsidRPr="00F149DF">
        <w:rPr>
          <w:rFonts w:cs="AF_Najed" w:hint="cs"/>
          <w:b/>
          <w:bCs/>
          <w:color w:val="FF0000"/>
          <w:sz w:val="48"/>
          <w:szCs w:val="48"/>
          <w:rtl/>
        </w:rPr>
        <w:t>لبيع</w:t>
      </w:r>
      <w:r w:rsidRPr="00F149DF">
        <w:rPr>
          <w:rFonts w:cs="AF_Najed"/>
          <w:b/>
          <w:bCs/>
          <w:color w:val="FF0000"/>
          <w:sz w:val="48"/>
          <w:szCs w:val="48"/>
          <w:rtl/>
        </w:rPr>
        <w:t xml:space="preserve"> </w:t>
      </w:r>
      <w:r w:rsidRPr="00F149DF">
        <w:rPr>
          <w:rFonts w:cs="AF_Najed" w:hint="cs"/>
          <w:b/>
          <w:bCs/>
          <w:color w:val="FF0000"/>
          <w:sz w:val="48"/>
          <w:szCs w:val="48"/>
          <w:rtl/>
        </w:rPr>
        <w:t>الحقوق</w:t>
      </w:r>
      <w:r w:rsidRPr="00F149DF">
        <w:rPr>
          <w:rFonts w:cs="AF_Najed"/>
          <w:b/>
          <w:bCs/>
          <w:color w:val="FF0000"/>
          <w:sz w:val="48"/>
          <w:szCs w:val="48"/>
          <w:rtl/>
        </w:rPr>
        <w:t xml:space="preserve"> </w:t>
      </w:r>
      <w:r w:rsidRPr="00F149DF">
        <w:rPr>
          <w:rFonts w:cs="AF_Najed" w:hint="cs"/>
          <w:b/>
          <w:bCs/>
          <w:color w:val="FF0000"/>
          <w:sz w:val="48"/>
          <w:szCs w:val="48"/>
          <w:rtl/>
          <w:lang w:val="en-US" w:bidi="ar-EG"/>
        </w:rPr>
        <w:t xml:space="preserve">التجارية </w:t>
      </w:r>
      <w:r w:rsidRPr="00F149DF">
        <w:rPr>
          <w:rFonts w:cs="AF_Najed" w:hint="cs"/>
          <w:b/>
          <w:bCs/>
          <w:color w:val="FF0000"/>
          <w:sz w:val="48"/>
          <w:szCs w:val="48"/>
          <w:rtl/>
        </w:rPr>
        <w:t>للأندية</w:t>
      </w:r>
    </w:p>
    <w:p w14:paraId="4146942D" w14:textId="77777777" w:rsidR="00025365" w:rsidRPr="00F149DF" w:rsidRDefault="00025365" w:rsidP="00025365">
      <w:pPr>
        <w:bidi/>
        <w:jc w:val="center"/>
        <w:rPr>
          <w:rFonts w:cs="AF_Najed"/>
          <w:b/>
          <w:bCs/>
          <w:color w:val="FF0000"/>
          <w:sz w:val="48"/>
          <w:szCs w:val="48"/>
          <w:rtl/>
        </w:rPr>
      </w:pPr>
      <w:r w:rsidRPr="00F149DF">
        <w:rPr>
          <w:rFonts w:cs="AF_Najed" w:hint="cs"/>
          <w:b/>
          <w:bCs/>
          <w:color w:val="FF0000"/>
          <w:sz w:val="48"/>
          <w:szCs w:val="48"/>
          <w:rtl/>
        </w:rPr>
        <w:t>بين</w:t>
      </w:r>
    </w:p>
    <w:p w14:paraId="4BAF57D7" w14:textId="1798AB7C" w:rsidR="00025365" w:rsidRPr="00F05C82" w:rsidRDefault="00C81826" w:rsidP="00444196">
      <w:pPr>
        <w:bidi/>
        <w:jc w:val="center"/>
        <w:rPr>
          <w:rFonts w:cs="AF_Najed"/>
          <w:b/>
          <w:bCs/>
          <w:color w:val="FF0000"/>
          <w:sz w:val="48"/>
          <w:szCs w:val="48"/>
          <w:rtl/>
        </w:rPr>
      </w:pPr>
      <w:r>
        <w:rPr>
          <w:rFonts w:cs="AF_Najed" w:hint="cs"/>
          <w:b/>
          <w:bCs/>
          <w:color w:val="FF0000"/>
          <w:sz w:val="48"/>
          <w:szCs w:val="48"/>
          <w:rtl/>
          <w:lang w:bidi="ar-EG"/>
        </w:rPr>
        <w:t xml:space="preserve">نادى </w:t>
      </w:r>
      <w:r w:rsidR="00444196">
        <w:rPr>
          <w:rFonts w:cs="AF_Najed" w:hint="cs"/>
          <w:b/>
          <w:bCs/>
          <w:color w:val="FF0000"/>
          <w:sz w:val="48"/>
          <w:szCs w:val="48"/>
          <w:rtl/>
          <w:lang w:bidi="ar-EG"/>
        </w:rPr>
        <w:t>النصر الرياضى</w:t>
      </w:r>
    </w:p>
    <w:p w14:paraId="20C9B69D" w14:textId="77777777" w:rsidR="00025365" w:rsidRPr="00F149DF" w:rsidRDefault="00025365" w:rsidP="00025365">
      <w:pPr>
        <w:bidi/>
        <w:jc w:val="center"/>
        <w:rPr>
          <w:rFonts w:cs="AF_Najed"/>
          <w:b/>
          <w:bCs/>
          <w:color w:val="FF0000"/>
          <w:sz w:val="48"/>
          <w:szCs w:val="48"/>
          <w:rtl/>
        </w:rPr>
      </w:pPr>
      <w:r w:rsidRPr="00F149DF">
        <w:rPr>
          <w:rFonts w:cs="AF_Najed" w:hint="cs"/>
          <w:b/>
          <w:bCs/>
          <w:color w:val="FF0000"/>
          <w:sz w:val="48"/>
          <w:szCs w:val="48"/>
          <w:rtl/>
        </w:rPr>
        <w:t>و</w:t>
      </w:r>
    </w:p>
    <w:p w14:paraId="756F60E6" w14:textId="77777777" w:rsidR="00025365" w:rsidRPr="00F149DF" w:rsidRDefault="000B2514" w:rsidP="000B2514">
      <w:pPr>
        <w:bidi/>
        <w:jc w:val="center"/>
        <w:rPr>
          <w:rFonts w:cs="AF_Najed"/>
          <w:b/>
          <w:bCs/>
          <w:color w:val="FF0000"/>
          <w:sz w:val="48"/>
          <w:szCs w:val="48"/>
        </w:rPr>
      </w:pPr>
      <w:r>
        <w:rPr>
          <w:rFonts w:cs="AF_Najed" w:hint="cs"/>
          <w:b/>
          <w:bCs/>
          <w:color w:val="FF0000"/>
          <w:sz w:val="48"/>
          <w:szCs w:val="48"/>
          <w:rtl/>
        </w:rPr>
        <w:t>ال</w:t>
      </w:r>
      <w:r w:rsidR="00025365" w:rsidRPr="00F149DF">
        <w:rPr>
          <w:rFonts w:cs="AF_Najed" w:hint="cs"/>
          <w:b/>
          <w:bCs/>
          <w:color w:val="FF0000"/>
          <w:sz w:val="48"/>
          <w:szCs w:val="48"/>
          <w:rtl/>
        </w:rPr>
        <w:t>شرك</w:t>
      </w:r>
      <w:r w:rsidR="00025365" w:rsidRPr="00F149DF">
        <w:rPr>
          <w:rFonts w:cs="AF_Najed" w:hint="cs"/>
          <w:b/>
          <w:bCs/>
          <w:color w:val="FF0000"/>
          <w:sz w:val="48"/>
          <w:szCs w:val="48"/>
          <w:rtl/>
          <w:lang w:bidi="ar-EG"/>
        </w:rPr>
        <w:t xml:space="preserve">ة </w:t>
      </w:r>
      <w:r>
        <w:rPr>
          <w:rFonts w:cs="AF_Najed" w:hint="cs"/>
          <w:b/>
          <w:bCs/>
          <w:color w:val="FF0000"/>
          <w:sz w:val="48"/>
          <w:szCs w:val="48"/>
          <w:rtl/>
          <w:lang w:bidi="ar-EG"/>
        </w:rPr>
        <w:t xml:space="preserve">المصرية لخدمات الاعلانات الاقاليم - </w:t>
      </w:r>
      <w:r w:rsidR="00025365" w:rsidRPr="00F149DF">
        <w:rPr>
          <w:rFonts w:cs="AF_Najed" w:hint="cs"/>
          <w:b/>
          <w:bCs/>
          <w:color w:val="FF0000"/>
          <w:sz w:val="48"/>
          <w:szCs w:val="48"/>
          <w:rtl/>
          <w:lang w:bidi="ar-EG"/>
        </w:rPr>
        <w:t xml:space="preserve">بريزينتيشن </w:t>
      </w:r>
    </w:p>
    <w:p w14:paraId="4CE55CC7" w14:textId="77777777" w:rsidR="00025365" w:rsidRPr="00F149DF" w:rsidRDefault="00025365" w:rsidP="00025365">
      <w:pPr>
        <w:bidi/>
        <w:rPr>
          <w:rFonts w:cs="AF_Najed"/>
          <w:sz w:val="40"/>
          <w:szCs w:val="40"/>
        </w:rPr>
      </w:pPr>
    </w:p>
    <w:p w14:paraId="1625167D" w14:textId="77777777" w:rsidR="00F149DF" w:rsidRDefault="00F149DF" w:rsidP="00F149DF">
      <w:pPr>
        <w:bidi/>
        <w:rPr>
          <w:rFonts w:cs="AF_Najed"/>
          <w:sz w:val="24"/>
          <w:szCs w:val="24"/>
        </w:rPr>
      </w:pPr>
    </w:p>
    <w:p w14:paraId="27DC64DF" w14:textId="77777777" w:rsidR="00A45645" w:rsidRDefault="00A45645" w:rsidP="00A45645">
      <w:pPr>
        <w:bidi/>
        <w:rPr>
          <w:rFonts w:cs="AF_Najed"/>
          <w:sz w:val="24"/>
          <w:szCs w:val="24"/>
          <w:rtl/>
        </w:rPr>
      </w:pPr>
    </w:p>
    <w:p w14:paraId="4D167FF9" w14:textId="77777777" w:rsidR="00F149DF" w:rsidRDefault="00F149DF" w:rsidP="00F149DF">
      <w:pPr>
        <w:bidi/>
        <w:rPr>
          <w:rFonts w:cs="AF_Najed"/>
          <w:sz w:val="24"/>
          <w:szCs w:val="24"/>
        </w:rPr>
      </w:pPr>
    </w:p>
    <w:p w14:paraId="73385FCD" w14:textId="77777777" w:rsidR="00A45645" w:rsidRDefault="00A45645" w:rsidP="00A45645">
      <w:pPr>
        <w:bidi/>
        <w:rPr>
          <w:rFonts w:cs="AF_Najed"/>
          <w:sz w:val="24"/>
          <w:szCs w:val="24"/>
        </w:rPr>
      </w:pPr>
    </w:p>
    <w:p w14:paraId="54C02E56" w14:textId="77777777" w:rsidR="00A45645" w:rsidRDefault="00A45645" w:rsidP="00A45645">
      <w:pPr>
        <w:bidi/>
        <w:rPr>
          <w:rFonts w:cs="AF_Najed"/>
          <w:sz w:val="24"/>
          <w:szCs w:val="24"/>
          <w:rtl/>
        </w:rPr>
      </w:pPr>
    </w:p>
    <w:p w14:paraId="6BBE849D" w14:textId="77777777" w:rsidR="00F149DF" w:rsidRDefault="00F149DF" w:rsidP="00F149DF">
      <w:pPr>
        <w:bidi/>
        <w:rPr>
          <w:rFonts w:cs="AF_Najed"/>
          <w:sz w:val="24"/>
          <w:szCs w:val="24"/>
          <w:rtl/>
        </w:rPr>
      </w:pPr>
    </w:p>
    <w:p w14:paraId="48B9A66C" w14:textId="5429A097" w:rsidR="00CE6AA4" w:rsidRPr="00FB47B0" w:rsidRDefault="00CE6AA4" w:rsidP="00F05C82">
      <w:pPr>
        <w:bidi/>
        <w:jc w:val="both"/>
        <w:rPr>
          <w:rFonts w:cs="AF_Najed"/>
          <w:sz w:val="28"/>
          <w:szCs w:val="28"/>
          <w:rtl/>
        </w:rPr>
      </w:pPr>
      <w:r w:rsidRPr="00FB47B0">
        <w:rPr>
          <w:rFonts w:cs="AF_Najed" w:hint="cs"/>
          <w:sz w:val="28"/>
          <w:szCs w:val="28"/>
          <w:rtl/>
        </w:rPr>
        <w:lastRenderedPageBreak/>
        <w:t>أنه</w:t>
      </w:r>
      <w:r w:rsidRPr="00FB47B0">
        <w:rPr>
          <w:rFonts w:cs="AF_Najed"/>
          <w:sz w:val="28"/>
          <w:szCs w:val="28"/>
          <w:rtl/>
        </w:rPr>
        <w:t xml:space="preserve"> </w:t>
      </w:r>
      <w:r w:rsidRPr="00FB47B0">
        <w:rPr>
          <w:rFonts w:cs="AF_Najed" w:hint="cs"/>
          <w:sz w:val="28"/>
          <w:szCs w:val="28"/>
          <w:rtl/>
        </w:rPr>
        <w:t>فى</w:t>
      </w:r>
      <w:r w:rsidRPr="00FB47B0">
        <w:rPr>
          <w:rFonts w:cs="AF_Najed"/>
          <w:sz w:val="28"/>
          <w:szCs w:val="28"/>
          <w:rtl/>
        </w:rPr>
        <w:t xml:space="preserve"> </w:t>
      </w:r>
      <w:r w:rsidRPr="00FB47B0">
        <w:rPr>
          <w:rFonts w:cs="AF_Najed" w:hint="cs"/>
          <w:sz w:val="28"/>
          <w:szCs w:val="28"/>
          <w:rtl/>
        </w:rPr>
        <w:t>يوم</w:t>
      </w:r>
      <w:r w:rsidRPr="00FB47B0">
        <w:rPr>
          <w:rFonts w:cs="AF_Najed"/>
          <w:sz w:val="28"/>
          <w:szCs w:val="28"/>
          <w:rtl/>
        </w:rPr>
        <w:t xml:space="preserve">                  </w:t>
      </w:r>
      <w:r w:rsidRPr="00FB47B0">
        <w:rPr>
          <w:rFonts w:cs="AF_Najed" w:hint="cs"/>
          <w:sz w:val="28"/>
          <w:szCs w:val="28"/>
          <w:rtl/>
        </w:rPr>
        <w:t>الموافق</w:t>
      </w:r>
      <w:r w:rsidRPr="00FB47B0">
        <w:rPr>
          <w:rFonts w:cs="AF_Najed"/>
          <w:sz w:val="28"/>
          <w:szCs w:val="28"/>
          <w:rtl/>
        </w:rPr>
        <w:t xml:space="preserve"> </w:t>
      </w:r>
      <w:r w:rsidR="001A3E8A">
        <w:rPr>
          <w:rFonts w:cs="AF_Najed"/>
          <w:sz w:val="28"/>
          <w:szCs w:val="28"/>
        </w:rPr>
        <w:t>……..</w:t>
      </w:r>
      <w:r w:rsidRPr="007F2D37">
        <w:rPr>
          <w:rFonts w:cs="AF_Najed"/>
          <w:sz w:val="28"/>
          <w:szCs w:val="28"/>
          <w:rtl/>
        </w:rPr>
        <w:t xml:space="preserve">  / </w:t>
      </w:r>
      <w:r w:rsidR="00F05C82">
        <w:rPr>
          <w:rFonts w:cs="AF_Najed" w:hint="cs"/>
          <w:sz w:val="28"/>
          <w:szCs w:val="28"/>
          <w:rtl/>
        </w:rPr>
        <w:t>.....</w:t>
      </w:r>
      <w:r w:rsidRPr="007F2D37">
        <w:rPr>
          <w:rFonts w:cs="AF_Najed"/>
          <w:sz w:val="28"/>
          <w:szCs w:val="28"/>
          <w:rtl/>
        </w:rPr>
        <w:t xml:space="preserve"> /</w:t>
      </w:r>
      <w:r w:rsidR="00F05C82">
        <w:rPr>
          <w:rFonts w:cs="AF_Najed" w:hint="cs"/>
          <w:sz w:val="28"/>
          <w:szCs w:val="28"/>
          <w:rtl/>
        </w:rPr>
        <w:t>2014</w:t>
      </w:r>
    </w:p>
    <w:p w14:paraId="15324AA3" w14:textId="77777777" w:rsidR="00CE6AA4" w:rsidRPr="00FB47B0" w:rsidRDefault="00CE6AA4" w:rsidP="00FB47B0">
      <w:pPr>
        <w:bidi/>
        <w:jc w:val="both"/>
        <w:rPr>
          <w:rFonts w:cs="AF_Najed"/>
          <w:sz w:val="28"/>
          <w:szCs w:val="28"/>
          <w:rtl/>
        </w:rPr>
      </w:pPr>
      <w:r w:rsidRPr="00FB47B0">
        <w:rPr>
          <w:rFonts w:cs="AF_Najed" w:hint="cs"/>
          <w:sz w:val="28"/>
          <w:szCs w:val="28"/>
          <w:rtl/>
        </w:rPr>
        <w:t>تحرر</w:t>
      </w:r>
      <w:r w:rsidRPr="00FB47B0">
        <w:rPr>
          <w:rFonts w:cs="AF_Najed"/>
          <w:sz w:val="28"/>
          <w:szCs w:val="28"/>
          <w:rtl/>
        </w:rPr>
        <w:t xml:space="preserve"> </w:t>
      </w:r>
      <w:r w:rsidRPr="00FB47B0">
        <w:rPr>
          <w:rFonts w:cs="AF_Najed" w:hint="cs"/>
          <w:sz w:val="28"/>
          <w:szCs w:val="28"/>
          <w:rtl/>
        </w:rPr>
        <w:t>هذا</w:t>
      </w:r>
      <w:r w:rsidRPr="00FB47B0">
        <w:rPr>
          <w:rFonts w:cs="AF_Najed"/>
          <w:sz w:val="28"/>
          <w:szCs w:val="28"/>
          <w:rtl/>
        </w:rPr>
        <w:t xml:space="preserve"> </w:t>
      </w:r>
      <w:r w:rsidRPr="00FB47B0">
        <w:rPr>
          <w:rFonts w:cs="AF_Najed" w:hint="cs"/>
          <w:sz w:val="28"/>
          <w:szCs w:val="28"/>
          <w:rtl/>
        </w:rPr>
        <w:t>العقد</w:t>
      </w:r>
      <w:r w:rsidRPr="00FB47B0">
        <w:rPr>
          <w:rFonts w:cs="AF_Najed"/>
          <w:sz w:val="28"/>
          <w:szCs w:val="28"/>
          <w:rtl/>
        </w:rPr>
        <w:t xml:space="preserve"> </w:t>
      </w:r>
      <w:r w:rsidRPr="00FB47B0">
        <w:rPr>
          <w:rFonts w:cs="AF_Najed" w:hint="cs"/>
          <w:sz w:val="28"/>
          <w:szCs w:val="28"/>
          <w:rtl/>
        </w:rPr>
        <w:t>بين</w:t>
      </w:r>
      <w:r w:rsidRPr="00FB47B0">
        <w:rPr>
          <w:rFonts w:cs="AF_Najed"/>
          <w:sz w:val="28"/>
          <w:szCs w:val="28"/>
          <w:rtl/>
        </w:rPr>
        <w:t xml:space="preserve"> </w:t>
      </w:r>
      <w:r w:rsidRPr="00FB47B0">
        <w:rPr>
          <w:rFonts w:cs="AF_Najed" w:hint="cs"/>
          <w:sz w:val="28"/>
          <w:szCs w:val="28"/>
          <w:rtl/>
        </w:rPr>
        <w:t>كلا</w:t>
      </w:r>
      <w:r w:rsidRPr="00FB47B0">
        <w:rPr>
          <w:rFonts w:cs="AF_Najed"/>
          <w:sz w:val="28"/>
          <w:szCs w:val="28"/>
          <w:rtl/>
        </w:rPr>
        <w:t xml:space="preserve"> </w:t>
      </w:r>
      <w:r w:rsidRPr="00FB47B0">
        <w:rPr>
          <w:rFonts w:cs="AF_Najed" w:hint="cs"/>
          <w:sz w:val="28"/>
          <w:szCs w:val="28"/>
          <w:rtl/>
        </w:rPr>
        <w:t>من</w:t>
      </w:r>
      <w:r w:rsidRPr="00FB47B0">
        <w:rPr>
          <w:sz w:val="28"/>
        </w:rPr>
        <w:t xml:space="preserve"> :-</w:t>
      </w:r>
    </w:p>
    <w:p w14:paraId="02931317" w14:textId="77777777" w:rsidR="005E0E41" w:rsidRPr="00080D9F" w:rsidRDefault="001A3E8A" w:rsidP="005E0E41">
      <w:pPr>
        <w:bidi/>
        <w:spacing w:after="0" w:line="360" w:lineRule="auto"/>
        <w:contextualSpacing/>
        <w:jc w:val="both"/>
        <w:rPr>
          <w:rFonts w:cs="AF_Najed"/>
          <w:sz w:val="24"/>
          <w:szCs w:val="24"/>
        </w:rPr>
      </w:pPr>
      <w:r w:rsidRPr="00080D9F">
        <w:rPr>
          <w:rFonts w:asciiTheme="majorBidi" w:hAnsiTheme="majorBidi" w:cs="AF_Najed"/>
          <w:sz w:val="24"/>
          <w:szCs w:val="24"/>
          <w:lang w:bidi="ar-AE"/>
        </w:rPr>
        <w:t>………………</w:t>
      </w:r>
      <w:r w:rsidR="005E0E41" w:rsidRPr="00080D9F">
        <w:rPr>
          <w:rFonts w:asciiTheme="majorBidi" w:hAnsiTheme="majorBidi" w:cs="AF_Najed" w:hint="cs"/>
          <w:sz w:val="24"/>
          <w:szCs w:val="24"/>
          <w:rtl/>
          <w:lang w:bidi="ar-AE"/>
        </w:rPr>
        <w:t>.......................................................................................................................</w:t>
      </w:r>
    </w:p>
    <w:p w14:paraId="1E6AA926" w14:textId="10B0F26A" w:rsidR="005E0E41" w:rsidRPr="00080D9F" w:rsidRDefault="005E0E41" w:rsidP="005E0E41">
      <w:pPr>
        <w:bidi/>
        <w:spacing w:after="0" w:line="360" w:lineRule="auto"/>
        <w:jc w:val="both"/>
        <w:rPr>
          <w:rFonts w:cs="AF_Najed"/>
          <w:sz w:val="24"/>
          <w:szCs w:val="24"/>
        </w:rPr>
      </w:pPr>
      <w:r w:rsidRPr="00080D9F">
        <w:rPr>
          <w:rFonts w:asciiTheme="majorBidi" w:hAnsiTheme="majorBidi" w:cs="AF_Najed" w:hint="cs"/>
          <w:sz w:val="24"/>
          <w:szCs w:val="24"/>
          <w:rtl/>
          <w:lang w:bidi="ar-AE"/>
        </w:rPr>
        <w:t>...............................................................................................................................................</w:t>
      </w:r>
    </w:p>
    <w:p w14:paraId="45661B0B" w14:textId="656FE4FF" w:rsidR="00CE6AA4" w:rsidRPr="00080D9F" w:rsidRDefault="005E0E41" w:rsidP="005E0E41">
      <w:pPr>
        <w:bidi/>
        <w:spacing w:after="0" w:line="360" w:lineRule="auto"/>
        <w:contextualSpacing/>
        <w:jc w:val="both"/>
        <w:rPr>
          <w:rFonts w:cs="AF_Najed"/>
          <w:sz w:val="24"/>
          <w:szCs w:val="24"/>
        </w:rPr>
      </w:pPr>
      <w:r w:rsidRPr="00080D9F">
        <w:rPr>
          <w:rFonts w:asciiTheme="majorBidi" w:hAnsiTheme="majorBidi" w:cs="AF_Najed" w:hint="cs"/>
          <w:sz w:val="24"/>
          <w:szCs w:val="24"/>
          <w:rtl/>
          <w:lang w:bidi="ar-AE"/>
        </w:rPr>
        <w:t>.............................................................................................................................................</w:t>
      </w:r>
      <w:r w:rsidR="001A3E8A" w:rsidRPr="00080D9F">
        <w:rPr>
          <w:rFonts w:asciiTheme="majorBidi" w:hAnsiTheme="majorBidi" w:cs="AF_Najed"/>
          <w:sz w:val="24"/>
          <w:szCs w:val="24"/>
          <w:lang w:bidi="ar-AE"/>
        </w:rPr>
        <w:t>..</w:t>
      </w:r>
    </w:p>
    <w:p w14:paraId="792847F0" w14:textId="77777777" w:rsidR="00CE6AA4" w:rsidRPr="007F2D37" w:rsidRDefault="00CE6AA4" w:rsidP="001A3E8A">
      <w:pPr>
        <w:bidi/>
        <w:ind w:left="662" w:hanging="360"/>
        <w:jc w:val="both"/>
        <w:rPr>
          <w:rFonts w:cs="AF_Najed"/>
          <w:sz w:val="28"/>
          <w:szCs w:val="28"/>
          <w:rtl/>
        </w:rPr>
      </w:pPr>
      <w:r w:rsidRPr="007F2D37">
        <w:rPr>
          <w:rFonts w:cs="AF_Najed"/>
          <w:sz w:val="28"/>
          <w:szCs w:val="28"/>
        </w:rPr>
        <w:t xml:space="preserve">                                                                                          </w:t>
      </w:r>
      <w:r w:rsidRPr="007F2D37">
        <w:rPr>
          <w:rFonts w:cs="AF_Najed"/>
          <w:sz w:val="28"/>
          <w:szCs w:val="28"/>
          <w:rtl/>
        </w:rPr>
        <w:t xml:space="preserve">  </w:t>
      </w:r>
    </w:p>
    <w:p w14:paraId="195CC551" w14:textId="4575937C" w:rsidR="00CE6AA4" w:rsidRPr="00FB47B0" w:rsidRDefault="00CE6AA4" w:rsidP="00FB47B0">
      <w:pPr>
        <w:bidi/>
        <w:jc w:val="both"/>
        <w:rPr>
          <w:rFonts w:cs="AF_Najed"/>
          <w:sz w:val="28"/>
          <w:szCs w:val="28"/>
        </w:rPr>
      </w:pPr>
      <w:r>
        <w:rPr>
          <w:rFonts w:cs="AF_Najed" w:hint="cs"/>
          <w:sz w:val="28"/>
          <w:szCs w:val="28"/>
          <w:rtl/>
        </w:rPr>
        <w:t xml:space="preserve">                       </w:t>
      </w:r>
      <w:r w:rsidRPr="00FB47B0">
        <w:rPr>
          <w:rFonts w:cs="AF_Najed"/>
          <w:sz w:val="28"/>
          <w:szCs w:val="28"/>
          <w:rtl/>
        </w:rPr>
        <w:tab/>
      </w:r>
      <w:r w:rsidRPr="00FB47B0">
        <w:rPr>
          <w:rFonts w:cs="AF_Najed"/>
          <w:sz w:val="28"/>
          <w:szCs w:val="28"/>
          <w:rtl/>
        </w:rPr>
        <w:tab/>
      </w:r>
      <w:r w:rsidRPr="00FB47B0">
        <w:rPr>
          <w:rFonts w:cs="AF_Najed"/>
          <w:sz w:val="28"/>
          <w:szCs w:val="28"/>
          <w:rtl/>
        </w:rPr>
        <w:tab/>
      </w:r>
      <w:r w:rsidRPr="00FB47B0">
        <w:rPr>
          <w:rFonts w:cs="AF_Najed"/>
          <w:sz w:val="28"/>
          <w:szCs w:val="28"/>
          <w:rtl/>
        </w:rPr>
        <w:tab/>
      </w:r>
      <w:r w:rsidRPr="00FB47B0">
        <w:rPr>
          <w:rFonts w:cs="AF_Najed" w:hint="cs"/>
          <w:sz w:val="28"/>
          <w:szCs w:val="28"/>
          <w:rtl/>
        </w:rPr>
        <w:t>ويشار</w:t>
      </w:r>
      <w:r w:rsidRPr="00FB47B0">
        <w:rPr>
          <w:rFonts w:cs="AF_Najed"/>
          <w:sz w:val="28"/>
          <w:szCs w:val="28"/>
          <w:rtl/>
        </w:rPr>
        <w:t xml:space="preserve"> </w:t>
      </w:r>
      <w:r w:rsidRPr="00FB47B0">
        <w:rPr>
          <w:rFonts w:cs="AF_Najed" w:hint="cs"/>
          <w:sz w:val="28"/>
          <w:szCs w:val="28"/>
          <w:rtl/>
        </w:rPr>
        <w:t>اليه</w:t>
      </w:r>
      <w:r w:rsidRPr="00FB47B0">
        <w:rPr>
          <w:rFonts w:cs="AF_Najed"/>
          <w:sz w:val="28"/>
          <w:szCs w:val="28"/>
          <w:rtl/>
        </w:rPr>
        <w:t xml:space="preserve"> </w:t>
      </w:r>
      <w:r w:rsidRPr="00FB47B0">
        <w:rPr>
          <w:rFonts w:cs="AF_Najed" w:hint="cs"/>
          <w:sz w:val="28"/>
          <w:szCs w:val="28"/>
          <w:rtl/>
        </w:rPr>
        <w:t>في</w:t>
      </w:r>
      <w:r w:rsidRPr="00FB47B0">
        <w:rPr>
          <w:rFonts w:cs="AF_Najed"/>
          <w:sz w:val="28"/>
          <w:szCs w:val="28"/>
          <w:rtl/>
        </w:rPr>
        <w:t xml:space="preserve"> </w:t>
      </w:r>
      <w:r w:rsidRPr="00FB47B0">
        <w:rPr>
          <w:rFonts w:cs="AF_Najed" w:hint="cs"/>
          <w:sz w:val="28"/>
          <w:szCs w:val="28"/>
          <w:rtl/>
        </w:rPr>
        <w:t>هذا</w:t>
      </w:r>
      <w:r w:rsidRPr="00FB47B0">
        <w:rPr>
          <w:rFonts w:cs="AF_Najed"/>
          <w:sz w:val="28"/>
          <w:szCs w:val="28"/>
          <w:rtl/>
        </w:rPr>
        <w:t xml:space="preserve"> </w:t>
      </w:r>
      <w:r w:rsidRPr="00FB47B0">
        <w:rPr>
          <w:rFonts w:cs="AF_Najed" w:hint="cs"/>
          <w:sz w:val="28"/>
          <w:szCs w:val="28"/>
          <w:rtl/>
        </w:rPr>
        <w:t>العقد</w:t>
      </w:r>
      <w:r w:rsidRPr="00FB47B0">
        <w:rPr>
          <w:rFonts w:cs="AF_Najed"/>
          <w:sz w:val="28"/>
          <w:szCs w:val="28"/>
          <w:rtl/>
        </w:rPr>
        <w:t xml:space="preserve"> </w:t>
      </w:r>
      <w:r w:rsidRPr="00FB47B0">
        <w:rPr>
          <w:rFonts w:cs="AF_Najed" w:hint="cs"/>
          <w:sz w:val="28"/>
          <w:szCs w:val="28"/>
          <w:rtl/>
        </w:rPr>
        <w:t>بـ</w:t>
      </w:r>
      <w:r w:rsidRPr="00FB47B0">
        <w:rPr>
          <w:rFonts w:cs="AF_Najed"/>
          <w:sz w:val="28"/>
          <w:szCs w:val="28"/>
          <w:rtl/>
        </w:rPr>
        <w:t xml:space="preserve"> ( </w:t>
      </w:r>
      <w:r w:rsidR="00FB47B0">
        <w:rPr>
          <w:rFonts w:cs="AF_Najed" w:hint="cs"/>
          <w:sz w:val="28"/>
          <w:szCs w:val="28"/>
          <w:rtl/>
          <w:lang w:bidi="ar-EG"/>
        </w:rPr>
        <w:t>الطرف</w:t>
      </w:r>
      <w:r w:rsidR="00B87DA1">
        <w:rPr>
          <w:rFonts w:cs="AF_Najed" w:hint="cs"/>
          <w:sz w:val="28"/>
          <w:szCs w:val="28"/>
          <w:rtl/>
        </w:rPr>
        <w:t xml:space="preserve"> الاول</w:t>
      </w:r>
      <w:r w:rsidRPr="00FB47B0">
        <w:rPr>
          <w:rFonts w:cs="AF_Najed"/>
          <w:sz w:val="28"/>
          <w:szCs w:val="28"/>
          <w:rtl/>
        </w:rPr>
        <w:t>)</w:t>
      </w:r>
    </w:p>
    <w:p w14:paraId="04832321" w14:textId="73784D45" w:rsidR="00CE6AA4" w:rsidRPr="005E0E41" w:rsidRDefault="00EF784B" w:rsidP="005E0E41">
      <w:pPr>
        <w:bidi/>
        <w:ind w:left="360"/>
        <w:jc w:val="both"/>
        <w:rPr>
          <w:rFonts w:cs="AF_Najed"/>
          <w:sz w:val="28"/>
          <w:szCs w:val="28"/>
          <w:rtl/>
        </w:rPr>
      </w:pPr>
      <w:r w:rsidRPr="005E0E41">
        <w:rPr>
          <w:rFonts w:cs="AF_Najed" w:hint="cs"/>
          <w:sz w:val="24"/>
          <w:szCs w:val="24"/>
          <w:rtl/>
        </w:rPr>
        <w:t>الشركة</w:t>
      </w:r>
      <w:r w:rsidRPr="005E0E41">
        <w:rPr>
          <w:rFonts w:cs="AF_Najed"/>
          <w:sz w:val="24"/>
          <w:szCs w:val="24"/>
          <w:rtl/>
        </w:rPr>
        <w:t xml:space="preserve"> </w:t>
      </w:r>
      <w:r w:rsidRPr="005E0E41">
        <w:rPr>
          <w:rFonts w:cs="AF_Najed" w:hint="cs"/>
          <w:sz w:val="24"/>
          <w:szCs w:val="24"/>
          <w:rtl/>
        </w:rPr>
        <w:t>المصرية</w:t>
      </w:r>
      <w:r w:rsidRPr="005E0E41">
        <w:rPr>
          <w:rFonts w:cs="AF_Najed"/>
          <w:sz w:val="24"/>
          <w:szCs w:val="24"/>
          <w:rtl/>
        </w:rPr>
        <w:t xml:space="preserve"> </w:t>
      </w:r>
      <w:r w:rsidRPr="005E0E41">
        <w:rPr>
          <w:rFonts w:cs="AF_Najed" w:hint="cs"/>
          <w:sz w:val="24"/>
          <w:szCs w:val="24"/>
          <w:rtl/>
        </w:rPr>
        <w:t>لخدمات</w:t>
      </w:r>
      <w:r w:rsidRPr="005E0E41">
        <w:rPr>
          <w:rFonts w:cs="AF_Najed"/>
          <w:sz w:val="24"/>
          <w:szCs w:val="24"/>
          <w:rtl/>
        </w:rPr>
        <w:t xml:space="preserve"> </w:t>
      </w:r>
      <w:r w:rsidRPr="005E0E41">
        <w:rPr>
          <w:rFonts w:cs="AF_Najed" w:hint="cs"/>
          <w:sz w:val="24"/>
          <w:szCs w:val="24"/>
          <w:rtl/>
        </w:rPr>
        <w:t>اعلانات</w:t>
      </w:r>
      <w:r w:rsidRPr="005E0E41">
        <w:rPr>
          <w:rFonts w:cs="AF_Najed"/>
          <w:sz w:val="24"/>
          <w:szCs w:val="24"/>
          <w:rtl/>
        </w:rPr>
        <w:t xml:space="preserve"> </w:t>
      </w:r>
      <w:r w:rsidRPr="005E0E41">
        <w:rPr>
          <w:rFonts w:cs="AF_Najed" w:hint="cs"/>
          <w:sz w:val="24"/>
          <w:szCs w:val="24"/>
          <w:rtl/>
        </w:rPr>
        <w:t>الاقاليم</w:t>
      </w:r>
      <w:r w:rsidRPr="005E0E41">
        <w:rPr>
          <w:rFonts w:cs="AF_Najed"/>
          <w:sz w:val="24"/>
          <w:szCs w:val="24"/>
          <w:rtl/>
        </w:rPr>
        <w:t xml:space="preserve"> “</w:t>
      </w:r>
      <w:r w:rsidRPr="005E0E41">
        <w:rPr>
          <w:rFonts w:cs="AF_Najed" w:hint="cs"/>
          <w:sz w:val="24"/>
          <w:szCs w:val="24"/>
          <w:rtl/>
        </w:rPr>
        <w:t>برزنتشن</w:t>
      </w:r>
      <w:r w:rsidRPr="005E0E41">
        <w:rPr>
          <w:rFonts w:cs="AF_Najed" w:hint="eastAsia"/>
          <w:sz w:val="24"/>
          <w:szCs w:val="24"/>
          <w:rtl/>
        </w:rPr>
        <w:t>”</w:t>
      </w:r>
      <w:r w:rsidRPr="005E0E41">
        <w:rPr>
          <w:rFonts w:cs="AF_Najed"/>
          <w:sz w:val="24"/>
          <w:szCs w:val="24"/>
          <w:rtl/>
        </w:rPr>
        <w:t xml:space="preserve"> </w:t>
      </w:r>
      <w:r w:rsidRPr="005E0E41">
        <w:rPr>
          <w:rFonts w:cs="AF_Najed" w:hint="cs"/>
          <w:sz w:val="24"/>
          <w:szCs w:val="24"/>
          <w:rtl/>
        </w:rPr>
        <w:t>ومقرها</w:t>
      </w:r>
      <w:r w:rsidRPr="005E0E41">
        <w:rPr>
          <w:rFonts w:cs="AF_Najed"/>
          <w:sz w:val="24"/>
          <w:szCs w:val="24"/>
          <w:rtl/>
        </w:rPr>
        <w:t xml:space="preserve"> </w:t>
      </w:r>
      <w:r w:rsidRPr="005E0E41">
        <w:rPr>
          <w:rFonts w:cs="AF_Najed" w:hint="cs"/>
          <w:sz w:val="24"/>
          <w:szCs w:val="24"/>
          <w:rtl/>
        </w:rPr>
        <w:t>الرئيسي</w:t>
      </w:r>
      <w:r w:rsidRPr="005E0E41">
        <w:rPr>
          <w:rFonts w:cs="AF_Najed"/>
          <w:sz w:val="24"/>
          <w:szCs w:val="24"/>
          <w:rtl/>
        </w:rPr>
        <w:t xml:space="preserve"> 2 </w:t>
      </w:r>
      <w:r w:rsidRPr="005E0E41">
        <w:rPr>
          <w:rFonts w:cs="AF_Najed" w:hint="cs"/>
          <w:sz w:val="24"/>
          <w:szCs w:val="24"/>
          <w:rtl/>
        </w:rPr>
        <w:t>ميدان</w:t>
      </w:r>
      <w:r w:rsidRPr="005E0E41">
        <w:rPr>
          <w:rFonts w:cs="AF_Najed"/>
          <w:sz w:val="24"/>
          <w:szCs w:val="24"/>
          <w:rtl/>
        </w:rPr>
        <w:t xml:space="preserve"> </w:t>
      </w:r>
      <w:r w:rsidRPr="005E0E41">
        <w:rPr>
          <w:rFonts w:cs="AF_Najed" w:hint="cs"/>
          <w:sz w:val="24"/>
          <w:szCs w:val="24"/>
          <w:rtl/>
        </w:rPr>
        <w:t>طيبه</w:t>
      </w:r>
      <w:r w:rsidRPr="005E0E41">
        <w:rPr>
          <w:rFonts w:cs="AF_Najed"/>
          <w:sz w:val="24"/>
          <w:szCs w:val="24"/>
          <w:rtl/>
        </w:rPr>
        <w:t xml:space="preserve"> </w:t>
      </w:r>
      <w:r w:rsidRPr="005E0E41">
        <w:rPr>
          <w:rFonts w:cs="AF_Najed" w:hint="cs"/>
          <w:sz w:val="24"/>
          <w:szCs w:val="24"/>
          <w:rtl/>
        </w:rPr>
        <w:t>من</w:t>
      </w:r>
      <w:r w:rsidRPr="005E0E41">
        <w:rPr>
          <w:rFonts w:cs="AF_Najed"/>
          <w:sz w:val="24"/>
          <w:szCs w:val="24"/>
          <w:rtl/>
        </w:rPr>
        <w:t xml:space="preserve"> </w:t>
      </w:r>
      <w:r w:rsidRPr="005E0E41">
        <w:rPr>
          <w:rFonts w:cs="AF_Najed" w:hint="cs"/>
          <w:sz w:val="24"/>
          <w:szCs w:val="24"/>
          <w:rtl/>
        </w:rPr>
        <w:t>جامعة</w:t>
      </w:r>
      <w:r w:rsidRPr="005E0E41">
        <w:rPr>
          <w:rFonts w:cs="AF_Najed"/>
          <w:sz w:val="24"/>
          <w:szCs w:val="24"/>
          <w:rtl/>
        </w:rPr>
        <w:t xml:space="preserve"> </w:t>
      </w:r>
      <w:r w:rsidRPr="005E0E41">
        <w:rPr>
          <w:rFonts w:cs="AF_Najed" w:hint="cs"/>
          <w:sz w:val="24"/>
          <w:szCs w:val="24"/>
          <w:rtl/>
        </w:rPr>
        <w:t>الدول</w:t>
      </w:r>
      <w:r w:rsidR="00FB47B0" w:rsidRPr="005E0E41">
        <w:rPr>
          <w:rFonts w:cs="AF_Najed"/>
          <w:sz w:val="24"/>
          <w:szCs w:val="24"/>
          <w:rtl/>
        </w:rPr>
        <w:t xml:space="preserve"> </w:t>
      </w:r>
      <w:r w:rsidRPr="005E0E41">
        <w:rPr>
          <w:rFonts w:cs="AF_Najed" w:hint="cs"/>
          <w:sz w:val="24"/>
          <w:szCs w:val="24"/>
          <w:rtl/>
        </w:rPr>
        <w:t>العربية</w:t>
      </w:r>
      <w:r w:rsidRPr="005E0E41">
        <w:rPr>
          <w:rFonts w:cs="AF_Najed"/>
          <w:sz w:val="24"/>
          <w:szCs w:val="24"/>
          <w:rtl/>
        </w:rPr>
        <w:t xml:space="preserve"> </w:t>
      </w:r>
      <w:r w:rsidR="00FB47B0" w:rsidRPr="005E0E41">
        <w:rPr>
          <w:rFonts w:cs="AF_Najed"/>
          <w:sz w:val="24"/>
          <w:szCs w:val="24"/>
        </w:rPr>
        <w:t>-</w:t>
      </w:r>
      <w:r w:rsidRPr="005E0E41">
        <w:rPr>
          <w:rFonts w:cs="AF_Najed"/>
          <w:sz w:val="24"/>
          <w:szCs w:val="24"/>
          <w:rtl/>
        </w:rPr>
        <w:t xml:space="preserve"> </w:t>
      </w:r>
      <w:r w:rsidRPr="005E0E41">
        <w:rPr>
          <w:rFonts w:cs="AF_Najed" w:hint="cs"/>
          <w:sz w:val="24"/>
          <w:szCs w:val="24"/>
          <w:rtl/>
        </w:rPr>
        <w:t>المهندسين</w:t>
      </w:r>
      <w:r w:rsidRPr="005E0E41">
        <w:rPr>
          <w:rFonts w:cs="AF_Najed"/>
          <w:sz w:val="24"/>
          <w:szCs w:val="24"/>
          <w:rtl/>
        </w:rPr>
        <w:t xml:space="preserve"> </w:t>
      </w:r>
      <w:r w:rsidR="00FB47B0" w:rsidRPr="005E0E41">
        <w:rPr>
          <w:rFonts w:cs="AF_Najed"/>
          <w:sz w:val="24"/>
          <w:szCs w:val="24"/>
        </w:rPr>
        <w:t>-</w:t>
      </w:r>
      <w:r w:rsidRPr="005E0E41">
        <w:rPr>
          <w:rFonts w:cs="AF_Najed"/>
          <w:sz w:val="24"/>
          <w:szCs w:val="24"/>
          <w:rtl/>
        </w:rPr>
        <w:t xml:space="preserve"> </w:t>
      </w:r>
      <w:r w:rsidRPr="005E0E41">
        <w:rPr>
          <w:rFonts w:cs="AF_Najed" w:hint="cs"/>
          <w:sz w:val="24"/>
          <w:szCs w:val="24"/>
          <w:rtl/>
        </w:rPr>
        <w:t>جيزة</w:t>
      </w:r>
      <w:r w:rsidRPr="005E0E41">
        <w:rPr>
          <w:rFonts w:cs="AF_Najed"/>
          <w:sz w:val="24"/>
          <w:szCs w:val="24"/>
          <w:rtl/>
        </w:rPr>
        <w:t xml:space="preserve"> </w:t>
      </w:r>
      <w:r w:rsidRPr="005E0E41">
        <w:rPr>
          <w:rFonts w:cs="AF_Najed" w:hint="cs"/>
          <w:sz w:val="24"/>
          <w:szCs w:val="24"/>
          <w:rtl/>
        </w:rPr>
        <w:t>سجل</w:t>
      </w:r>
      <w:r w:rsidRPr="005E0E41">
        <w:rPr>
          <w:rFonts w:cs="AF_Najed"/>
          <w:sz w:val="24"/>
          <w:szCs w:val="24"/>
          <w:rtl/>
        </w:rPr>
        <w:t xml:space="preserve"> </w:t>
      </w:r>
      <w:r w:rsidRPr="005E0E41">
        <w:rPr>
          <w:rFonts w:cs="AF_Najed" w:hint="cs"/>
          <w:sz w:val="24"/>
          <w:szCs w:val="24"/>
          <w:rtl/>
        </w:rPr>
        <w:t>تجاري</w:t>
      </w:r>
      <w:r w:rsidRPr="005E0E41">
        <w:rPr>
          <w:rFonts w:cs="AF_Najed"/>
          <w:sz w:val="24"/>
          <w:szCs w:val="24"/>
          <w:rtl/>
        </w:rPr>
        <w:t xml:space="preserve">: 44638 </w:t>
      </w:r>
      <w:r w:rsidRPr="005E0E41">
        <w:rPr>
          <w:rFonts w:cs="AF_Najed" w:hint="cs"/>
          <w:sz w:val="24"/>
          <w:szCs w:val="24"/>
          <w:rtl/>
        </w:rPr>
        <w:t>بطاقة</w:t>
      </w:r>
      <w:r w:rsidRPr="005E0E41">
        <w:rPr>
          <w:rFonts w:cs="AF_Najed"/>
          <w:sz w:val="24"/>
          <w:szCs w:val="24"/>
          <w:rtl/>
        </w:rPr>
        <w:t xml:space="preserve"> </w:t>
      </w:r>
      <w:r w:rsidRPr="005E0E41">
        <w:rPr>
          <w:rFonts w:cs="AF_Najed" w:hint="cs"/>
          <w:sz w:val="24"/>
          <w:szCs w:val="24"/>
          <w:rtl/>
        </w:rPr>
        <w:t>ضريبية</w:t>
      </w:r>
      <w:r w:rsidRPr="005E0E41">
        <w:rPr>
          <w:rFonts w:cs="AF_Najed"/>
          <w:sz w:val="24"/>
          <w:szCs w:val="24"/>
          <w:rtl/>
        </w:rPr>
        <w:t xml:space="preserve">: 333187652 </w:t>
      </w:r>
    </w:p>
    <w:p w14:paraId="35E75F76" w14:textId="0F59293E" w:rsidR="00CE6AA4" w:rsidRPr="00FB47B0" w:rsidRDefault="00CE6AA4" w:rsidP="00FB47B0">
      <w:pPr>
        <w:bidi/>
        <w:rPr>
          <w:sz w:val="28"/>
        </w:rPr>
      </w:pPr>
      <w:r w:rsidRPr="00CE6AA4">
        <w:rPr>
          <w:rFonts w:cs="AF_Najed" w:hint="cs"/>
          <w:sz w:val="28"/>
          <w:szCs w:val="28"/>
          <w:rtl/>
        </w:rPr>
        <w:t xml:space="preserve">         </w:t>
      </w:r>
      <w:r w:rsidRPr="00CE6AA4">
        <w:rPr>
          <w:rFonts w:cs="AF_Najed"/>
          <w:sz w:val="28"/>
          <w:szCs w:val="28"/>
        </w:rPr>
        <w:t xml:space="preserve">   </w:t>
      </w:r>
      <w:r w:rsidR="00B87DA1">
        <w:rPr>
          <w:rFonts w:cs="AF_Najed" w:hint="cs"/>
          <w:sz w:val="28"/>
          <w:szCs w:val="28"/>
          <w:rtl/>
        </w:rPr>
        <w:tab/>
      </w:r>
      <w:r w:rsidR="00B87DA1">
        <w:rPr>
          <w:rFonts w:cs="AF_Najed" w:hint="cs"/>
          <w:sz w:val="28"/>
          <w:szCs w:val="28"/>
          <w:rtl/>
        </w:rPr>
        <w:tab/>
      </w:r>
      <w:r w:rsidRPr="00CE6AA4">
        <w:rPr>
          <w:rFonts w:cs="AF_Najed"/>
          <w:sz w:val="28"/>
          <w:szCs w:val="28"/>
        </w:rPr>
        <w:t xml:space="preserve">       </w:t>
      </w:r>
      <w:r w:rsidRPr="00FB47B0">
        <w:rPr>
          <w:sz w:val="28"/>
        </w:rPr>
        <w:t xml:space="preserve">                    </w:t>
      </w:r>
      <w:r w:rsidRPr="00FB47B0">
        <w:rPr>
          <w:rFonts w:cs="AF_Najed" w:hint="cs"/>
          <w:sz w:val="28"/>
          <w:szCs w:val="28"/>
          <w:rtl/>
        </w:rPr>
        <w:t>ويشار</w:t>
      </w:r>
      <w:r w:rsidRPr="00FB47B0">
        <w:rPr>
          <w:rFonts w:cs="AF_Najed"/>
          <w:sz w:val="28"/>
          <w:szCs w:val="28"/>
          <w:rtl/>
        </w:rPr>
        <w:t xml:space="preserve"> </w:t>
      </w:r>
      <w:r w:rsidRPr="00CE6AA4">
        <w:rPr>
          <w:rFonts w:cs="AF_Najed" w:hint="cs"/>
          <w:sz w:val="28"/>
          <w:szCs w:val="28"/>
          <w:rtl/>
        </w:rPr>
        <w:t>اليه</w:t>
      </w:r>
      <w:r w:rsidR="001A3E8A">
        <w:rPr>
          <w:rFonts w:cs="AF_Najed" w:hint="cs"/>
          <w:sz w:val="28"/>
          <w:szCs w:val="28"/>
          <w:rtl/>
          <w:lang w:bidi="ar-AE"/>
        </w:rPr>
        <w:t>ا</w:t>
      </w:r>
      <w:r w:rsidRPr="00FB47B0">
        <w:rPr>
          <w:rFonts w:cs="AF_Najed"/>
          <w:sz w:val="28"/>
          <w:szCs w:val="28"/>
          <w:rtl/>
        </w:rPr>
        <w:t xml:space="preserve"> </w:t>
      </w:r>
      <w:r w:rsidRPr="00FB47B0">
        <w:rPr>
          <w:rFonts w:cs="AF_Najed" w:hint="cs"/>
          <w:sz w:val="28"/>
          <w:szCs w:val="28"/>
          <w:rtl/>
        </w:rPr>
        <w:t>في</w:t>
      </w:r>
      <w:r w:rsidRPr="00FB47B0">
        <w:rPr>
          <w:rFonts w:cs="AF_Najed"/>
          <w:sz w:val="28"/>
          <w:szCs w:val="28"/>
          <w:rtl/>
        </w:rPr>
        <w:t xml:space="preserve"> </w:t>
      </w:r>
      <w:r w:rsidRPr="00FB47B0">
        <w:rPr>
          <w:rFonts w:cs="AF_Najed" w:hint="cs"/>
          <w:sz w:val="28"/>
          <w:szCs w:val="28"/>
          <w:rtl/>
        </w:rPr>
        <w:t>هذا</w:t>
      </w:r>
      <w:r w:rsidRPr="00FB47B0">
        <w:rPr>
          <w:rFonts w:cs="AF_Najed"/>
          <w:sz w:val="28"/>
          <w:szCs w:val="28"/>
          <w:rtl/>
        </w:rPr>
        <w:t xml:space="preserve"> </w:t>
      </w:r>
      <w:r w:rsidRPr="00FB47B0">
        <w:rPr>
          <w:rFonts w:cs="AF_Najed" w:hint="cs"/>
          <w:sz w:val="28"/>
          <w:szCs w:val="28"/>
          <w:rtl/>
        </w:rPr>
        <w:t>العقد</w:t>
      </w:r>
      <w:r w:rsidRPr="00FB47B0">
        <w:rPr>
          <w:rFonts w:cs="AF_Najed"/>
          <w:sz w:val="28"/>
          <w:szCs w:val="28"/>
          <w:rtl/>
        </w:rPr>
        <w:t xml:space="preserve"> </w:t>
      </w:r>
      <w:r w:rsidRPr="00FB47B0">
        <w:rPr>
          <w:rFonts w:cs="AF_Najed" w:hint="cs"/>
          <w:sz w:val="28"/>
          <w:szCs w:val="28"/>
          <w:rtl/>
        </w:rPr>
        <w:t>بـ</w:t>
      </w:r>
      <w:r w:rsidRPr="00FB47B0">
        <w:rPr>
          <w:rFonts w:cs="AF_Najed"/>
          <w:sz w:val="28"/>
          <w:szCs w:val="28"/>
          <w:rtl/>
        </w:rPr>
        <w:t xml:space="preserve"> ( </w:t>
      </w:r>
      <w:r w:rsidRPr="00FB47B0">
        <w:rPr>
          <w:rFonts w:cs="AF_Najed" w:hint="cs"/>
          <w:sz w:val="28"/>
          <w:szCs w:val="28"/>
          <w:rtl/>
        </w:rPr>
        <w:t>الشركة</w:t>
      </w:r>
      <w:r w:rsidR="00B87DA1">
        <w:rPr>
          <w:rFonts w:cs="AF_Najed" w:hint="cs"/>
          <w:sz w:val="28"/>
          <w:szCs w:val="28"/>
          <w:rtl/>
        </w:rPr>
        <w:t xml:space="preserve">/ </w:t>
      </w:r>
      <w:r w:rsidR="00FB47B0">
        <w:rPr>
          <w:rFonts w:cs="AF_Najed" w:hint="cs"/>
          <w:sz w:val="28"/>
          <w:szCs w:val="28"/>
          <w:rtl/>
        </w:rPr>
        <w:t>الطرف</w:t>
      </w:r>
      <w:r w:rsidR="00B87DA1">
        <w:rPr>
          <w:rFonts w:cs="AF_Najed" w:hint="cs"/>
          <w:sz w:val="28"/>
          <w:szCs w:val="28"/>
          <w:rtl/>
        </w:rPr>
        <w:t xml:space="preserve"> الثاني </w:t>
      </w:r>
      <w:r w:rsidRPr="00FB47B0">
        <w:rPr>
          <w:rFonts w:cs="AF_Najed"/>
          <w:sz w:val="28"/>
          <w:szCs w:val="28"/>
          <w:rtl/>
        </w:rPr>
        <w:t>)</w:t>
      </w:r>
    </w:p>
    <w:p w14:paraId="08460DBC" w14:textId="77777777" w:rsidR="00CE6AA4" w:rsidRPr="00FB47B0" w:rsidRDefault="00CE6AA4" w:rsidP="00CE6AA4">
      <w:pPr>
        <w:bidi/>
        <w:jc w:val="center"/>
        <w:rPr>
          <w:rFonts w:cs="AF_Najed"/>
          <w:color w:val="FF0000"/>
          <w:sz w:val="36"/>
          <w:szCs w:val="36"/>
          <w:rtl/>
        </w:rPr>
      </w:pPr>
      <w:r w:rsidRPr="00BA10C4">
        <w:rPr>
          <w:rFonts w:cs="AF_Najed" w:hint="cs"/>
          <w:color w:val="FF0000"/>
          <w:sz w:val="36"/>
          <w:szCs w:val="36"/>
          <w:rtl/>
        </w:rPr>
        <w:t>تمهيد</w:t>
      </w:r>
    </w:p>
    <w:p w14:paraId="55CEFF92" w14:textId="44617B3E" w:rsidR="00FB47B0" w:rsidRPr="00702176" w:rsidRDefault="00FB47B0" w:rsidP="00FB47B0">
      <w:pPr>
        <w:bidi/>
        <w:ind w:left="95"/>
        <w:jc w:val="lowKashida"/>
        <w:rPr>
          <w:rFonts w:cs="AF_Najed"/>
          <w:sz w:val="24"/>
          <w:szCs w:val="24"/>
          <w:rtl/>
        </w:rPr>
      </w:pPr>
      <w:r>
        <w:rPr>
          <w:rFonts w:cs="AF_Najed" w:hint="cs"/>
          <w:sz w:val="24"/>
          <w:szCs w:val="24"/>
          <w:rtl/>
        </w:rPr>
        <w:t xml:space="preserve">لما </w:t>
      </w:r>
      <w:r w:rsidRPr="00702176">
        <w:rPr>
          <w:rFonts w:cs="AF_Najed" w:hint="cs"/>
          <w:sz w:val="24"/>
          <w:szCs w:val="24"/>
          <w:rtl/>
        </w:rPr>
        <w:t>كان</w:t>
      </w:r>
      <w:r w:rsidRPr="00702176">
        <w:rPr>
          <w:rFonts w:cs="AF_Najed"/>
          <w:sz w:val="24"/>
          <w:szCs w:val="24"/>
          <w:rtl/>
        </w:rPr>
        <w:t xml:space="preserve"> (</w:t>
      </w:r>
      <w:r w:rsidRPr="00702176">
        <w:rPr>
          <w:rFonts w:cs="AF_Najed" w:hint="cs"/>
          <w:sz w:val="24"/>
          <w:szCs w:val="24"/>
          <w:rtl/>
        </w:rPr>
        <w:t>النادى</w:t>
      </w:r>
      <w:r w:rsidRPr="00702176">
        <w:rPr>
          <w:rFonts w:cs="AF_Najed"/>
          <w:sz w:val="24"/>
          <w:szCs w:val="24"/>
          <w:rtl/>
        </w:rPr>
        <w:t xml:space="preserve">) </w:t>
      </w:r>
      <w:r w:rsidRPr="00702176">
        <w:rPr>
          <w:rFonts w:cs="AF_Najed" w:hint="cs"/>
          <w:sz w:val="24"/>
          <w:szCs w:val="24"/>
          <w:rtl/>
        </w:rPr>
        <w:t>ه</w:t>
      </w:r>
      <w:r>
        <w:rPr>
          <w:rFonts w:cs="AF_Najed" w:hint="cs"/>
          <w:sz w:val="24"/>
          <w:szCs w:val="24"/>
          <w:rtl/>
        </w:rPr>
        <w:t>و</w:t>
      </w:r>
      <w:r w:rsidRPr="00702176">
        <w:rPr>
          <w:rFonts w:cs="AF_Najed" w:hint="cs"/>
          <w:sz w:val="24"/>
          <w:szCs w:val="24"/>
          <w:rtl/>
        </w:rPr>
        <w:t xml:space="preserve"> الجهة</w:t>
      </w:r>
      <w:r>
        <w:rPr>
          <w:rFonts w:cs="AF_Najed" w:hint="cs"/>
          <w:sz w:val="24"/>
          <w:szCs w:val="24"/>
          <w:rtl/>
        </w:rPr>
        <w:t xml:space="preserve"> </w:t>
      </w:r>
      <w:r w:rsidRPr="00702176">
        <w:rPr>
          <w:rFonts w:cs="AF_Najed" w:hint="cs"/>
          <w:sz w:val="24"/>
          <w:szCs w:val="24"/>
          <w:rtl/>
        </w:rPr>
        <w:t xml:space="preserve"> الوحيدة والحصرية </w:t>
      </w:r>
      <w:r>
        <w:rPr>
          <w:rFonts w:cs="AF_Najed" w:hint="cs"/>
          <w:sz w:val="24"/>
          <w:szCs w:val="24"/>
          <w:rtl/>
        </w:rPr>
        <w:t>التى ت</w:t>
      </w:r>
      <w:r w:rsidRPr="00702176">
        <w:rPr>
          <w:rFonts w:cs="AF_Najed" w:hint="cs"/>
          <w:sz w:val="24"/>
          <w:szCs w:val="24"/>
          <w:rtl/>
        </w:rPr>
        <w:t>متلك الحقوق التجارية متمثله فى الحقوق التليفزيونية والحقوق التسويقية والرقمية</w:t>
      </w:r>
      <w:r w:rsidRPr="00BD757A">
        <w:rPr>
          <w:rFonts w:cs="AF_Najed" w:hint="cs"/>
          <w:sz w:val="24"/>
          <w:szCs w:val="24"/>
          <w:rtl/>
        </w:rPr>
        <w:t xml:space="preserve"> </w:t>
      </w:r>
      <w:r w:rsidRPr="00702176">
        <w:rPr>
          <w:rFonts w:cs="AF_Najed" w:hint="cs"/>
          <w:sz w:val="24"/>
          <w:szCs w:val="24"/>
          <w:rtl/>
        </w:rPr>
        <w:t xml:space="preserve">للمباريات فى مسابقة الدورى العام المحلى و/أو الأدوار الأولى (الـ32/الـ16) للمباريات القارية و/أو المباريات الودية و/أو أى مسابقات أخرى يشترك فيها النادى،  </w:t>
      </w:r>
      <w:r w:rsidRPr="00702176">
        <w:rPr>
          <w:rFonts w:cs="AF_Najed"/>
          <w:sz w:val="24"/>
          <w:szCs w:val="24"/>
          <w:rtl/>
          <w:lang w:bidi="ar-EG"/>
        </w:rPr>
        <w:t xml:space="preserve">بموجب </w:t>
      </w:r>
      <w:r w:rsidRPr="00702176">
        <w:rPr>
          <w:rFonts w:cs="AF_Najed" w:hint="cs"/>
          <w:sz w:val="24"/>
          <w:szCs w:val="24"/>
          <w:rtl/>
          <w:lang w:bidi="ar-EG"/>
        </w:rPr>
        <w:t>لائحة النظام الأساسى للأندية الرياضية الصادرة بالقرار رقم (85) لسنة 2008، والمعدلة بقرار رئيس المجلس القومى للرياضة رقم (105) للمادة (16) الصادرة بتاريخ 3/7/2011، وأيضا بنص لائحة الأندية الصادرة من وزارة الدولة لشئون الرياضة الصادرة فى سبتمبر 2013 للمواد من (36) الفقرة (2) بأن تتكون الموارد المالية للنادى من حصيلة إيرادات الحفلات والمباريات عقود الرعاية والاعلانات والبث التليفزيونى للمباريات والأنشطة الرياضية ... إلخ، والمادة (38) الفقرة (4) أن يتولى مباشرة أو عن طريق الطرح للغير تقديم خدمات عضوية الوسائط التكنولوجية وقبول أعضاء للإستفادة بالمحتوى الذى تقدمه مختلف الوسائط التكنولوجية الجديدة مثل (القنوات التليفزيونية/الأنترنت/التليفزيون الرقمى/الموبايل/الشبكات) على أن يتم تحديد طريقة الأشتراك والقواعد المنظمةلذلك عبر اللوائح المنظمة للأندية. و</w:t>
      </w:r>
      <w:r w:rsidRPr="00702176">
        <w:rPr>
          <w:rFonts w:cs="AF_Najed"/>
          <w:sz w:val="24"/>
          <w:szCs w:val="24"/>
          <w:rtl/>
          <w:lang w:bidi="ar-EG"/>
        </w:rPr>
        <w:t>لائحة النظام الاساسى للاتحاد المصرى لكرة القدم</w:t>
      </w:r>
      <w:r w:rsidRPr="00702176">
        <w:rPr>
          <w:rFonts w:cs="AF_Najed" w:hint="cs"/>
          <w:sz w:val="24"/>
          <w:szCs w:val="24"/>
          <w:rtl/>
          <w:lang w:bidi="ar-EG"/>
        </w:rPr>
        <w:t xml:space="preserve"> -</w:t>
      </w:r>
      <w:r w:rsidRPr="00702176">
        <w:rPr>
          <w:rFonts w:cs="AF_Najed"/>
          <w:sz w:val="24"/>
          <w:szCs w:val="24"/>
          <w:rtl/>
          <w:lang w:bidi="ar-EG"/>
        </w:rPr>
        <w:t xml:space="preserve"> المادة </w:t>
      </w:r>
      <w:r w:rsidRPr="00702176">
        <w:rPr>
          <w:rFonts w:cs="AF_Najed"/>
          <w:sz w:val="24"/>
          <w:szCs w:val="24"/>
          <w:rtl/>
        </w:rPr>
        <w:t xml:space="preserve"> 6</w:t>
      </w:r>
      <w:r w:rsidRPr="00702176">
        <w:rPr>
          <w:rFonts w:cs="AF_Najed" w:hint="cs"/>
          <w:sz w:val="24"/>
          <w:szCs w:val="24"/>
          <w:rtl/>
        </w:rPr>
        <w:t>9</w:t>
      </w:r>
      <w:r w:rsidRPr="00702176">
        <w:rPr>
          <w:rFonts w:cs="AF_Najed"/>
          <w:sz w:val="24"/>
          <w:szCs w:val="24"/>
          <w:rtl/>
          <w:lang w:bidi="ar-EG"/>
        </w:rPr>
        <w:t xml:space="preserve">  الف</w:t>
      </w:r>
      <w:r w:rsidRPr="00702176">
        <w:rPr>
          <w:rFonts w:cs="AF_Najed" w:hint="cs"/>
          <w:sz w:val="24"/>
          <w:szCs w:val="24"/>
          <w:rtl/>
          <w:lang w:bidi="ar-EG"/>
        </w:rPr>
        <w:t>ق</w:t>
      </w:r>
      <w:r w:rsidRPr="00702176">
        <w:rPr>
          <w:rFonts w:cs="AF_Najed"/>
          <w:sz w:val="24"/>
          <w:szCs w:val="24"/>
          <w:rtl/>
          <w:lang w:bidi="ar-EG"/>
        </w:rPr>
        <w:t xml:space="preserve">رة (1) منها </w:t>
      </w:r>
      <w:r w:rsidRPr="00702176">
        <w:rPr>
          <w:rFonts w:cs="AF_Najed" w:hint="cs"/>
          <w:sz w:val="24"/>
          <w:szCs w:val="24"/>
          <w:rtl/>
        </w:rPr>
        <w:t xml:space="preserve">، </w:t>
      </w:r>
      <w:r w:rsidRPr="00702176">
        <w:rPr>
          <w:rFonts w:cs="AF_Najed"/>
          <w:sz w:val="24"/>
          <w:szCs w:val="24"/>
          <w:rtl/>
        </w:rPr>
        <w:t xml:space="preserve">فان  </w:t>
      </w:r>
      <w:r w:rsidRPr="00702176">
        <w:rPr>
          <w:rFonts w:cs="AF_Najed"/>
          <w:sz w:val="24"/>
          <w:szCs w:val="24"/>
          <w:rtl/>
          <w:lang w:bidi="ar-EG"/>
        </w:rPr>
        <w:t>الاتحاد والاندية الاعضاء  المشتركين في المسابقة هما</w:t>
      </w:r>
      <w:r w:rsidRPr="00702176">
        <w:rPr>
          <w:rFonts w:cs="AF_Najed"/>
          <w:sz w:val="24"/>
          <w:szCs w:val="24"/>
          <w:rtl/>
        </w:rPr>
        <w:t xml:space="preserve"> المالك الأصلي لكُلّ الحقوق </w:t>
      </w:r>
      <w:r w:rsidRPr="00702176">
        <w:rPr>
          <w:rFonts w:cs="AF_Najed"/>
          <w:sz w:val="24"/>
          <w:szCs w:val="24"/>
          <w:rtl/>
          <w:lang w:bidi="ar-EG"/>
        </w:rPr>
        <w:t xml:space="preserve">التى </w:t>
      </w:r>
      <w:r w:rsidRPr="00702176">
        <w:rPr>
          <w:rFonts w:cs="AF_Najed"/>
          <w:sz w:val="24"/>
          <w:szCs w:val="24"/>
          <w:rtl/>
        </w:rPr>
        <w:t>تَنبثقُ مِنْ المسابقاتِ والأحداثِ الأخرى</w:t>
      </w:r>
      <w:r w:rsidRPr="00702176">
        <w:rPr>
          <w:rFonts w:cs="AF_Najed"/>
          <w:sz w:val="24"/>
          <w:szCs w:val="24"/>
          <w:rtl/>
          <w:lang w:bidi="ar-EG"/>
        </w:rPr>
        <w:t xml:space="preserve"> والتى تقع</w:t>
      </w:r>
      <w:r w:rsidRPr="00702176">
        <w:rPr>
          <w:rFonts w:cs="AF_Najed"/>
          <w:sz w:val="24"/>
          <w:szCs w:val="24"/>
          <w:rtl/>
        </w:rPr>
        <w:t xml:space="preserve"> تحت سلطته ، دون أية قيود بالنسبة إلى المحتوى والوقت و</w:t>
      </w:r>
      <w:r w:rsidRPr="00702176">
        <w:rPr>
          <w:rFonts w:cs="AF_Najed"/>
          <w:sz w:val="24"/>
          <w:szCs w:val="24"/>
          <w:rtl/>
          <w:lang w:bidi="ar-EG"/>
        </w:rPr>
        <w:t>ال</w:t>
      </w:r>
      <w:r w:rsidRPr="00702176">
        <w:rPr>
          <w:rFonts w:cs="AF_Najed"/>
          <w:sz w:val="24"/>
          <w:szCs w:val="24"/>
          <w:rtl/>
        </w:rPr>
        <w:t>مكان و</w:t>
      </w:r>
      <w:r w:rsidRPr="00702176">
        <w:rPr>
          <w:rFonts w:cs="AF_Najed"/>
          <w:sz w:val="24"/>
          <w:szCs w:val="24"/>
          <w:rtl/>
          <w:lang w:bidi="ar-EG"/>
        </w:rPr>
        <w:t>ال</w:t>
      </w:r>
      <w:r w:rsidRPr="00702176">
        <w:rPr>
          <w:rFonts w:cs="AF_Najed"/>
          <w:sz w:val="24"/>
          <w:szCs w:val="24"/>
          <w:rtl/>
        </w:rPr>
        <w:t xml:space="preserve">قانون. وتتضمن هذه الحقوق كُلّ </w:t>
      </w:r>
      <w:r w:rsidRPr="00702176">
        <w:rPr>
          <w:rFonts w:cs="AF_Najed"/>
          <w:sz w:val="24"/>
          <w:szCs w:val="24"/>
          <w:rtl/>
          <w:lang w:bidi="ar-EG"/>
        </w:rPr>
        <w:t>ا</w:t>
      </w:r>
      <w:r w:rsidRPr="00702176">
        <w:rPr>
          <w:rFonts w:cs="AF_Najed"/>
          <w:sz w:val="24"/>
          <w:szCs w:val="24"/>
          <w:rtl/>
        </w:rPr>
        <w:t>نو</w:t>
      </w:r>
      <w:r w:rsidRPr="00702176">
        <w:rPr>
          <w:rFonts w:cs="AF_Najed"/>
          <w:sz w:val="24"/>
          <w:szCs w:val="24"/>
          <w:rtl/>
          <w:lang w:bidi="ar-EG"/>
        </w:rPr>
        <w:t>ا</w:t>
      </w:r>
      <w:r w:rsidRPr="00702176">
        <w:rPr>
          <w:rFonts w:cs="AF_Najed"/>
          <w:sz w:val="24"/>
          <w:szCs w:val="24"/>
          <w:rtl/>
        </w:rPr>
        <w:t>ع الحقوقِ المعنويةِ والماليةِ، سواء بصرية او سمعية ، او حقوق خاصة بإعادة الانتاج  والبث والتسويق والترويج وأياً من حقوق الملكية الفكرية أو ما يستجد مستقبلاً بخصوص أي تكنولوجيا متطورة</w:t>
      </w:r>
      <w:r w:rsidRPr="00702176">
        <w:rPr>
          <w:rFonts w:cs="AF_Najed" w:hint="cs"/>
          <w:sz w:val="24"/>
          <w:szCs w:val="24"/>
          <w:rtl/>
        </w:rPr>
        <w:t xml:space="preserve">. </w:t>
      </w:r>
      <w:r w:rsidRPr="00702176">
        <w:rPr>
          <w:rFonts w:cs="AF_Najed"/>
          <w:sz w:val="24"/>
          <w:szCs w:val="24"/>
          <w:rtl/>
        </w:rPr>
        <w:t xml:space="preserve">كما ان الفقرة (2) من نفس المادة تنص على أن </w:t>
      </w:r>
      <w:r w:rsidRPr="00702176">
        <w:rPr>
          <w:rFonts w:cs="AF_Najed"/>
          <w:sz w:val="24"/>
          <w:szCs w:val="24"/>
          <w:rtl/>
          <w:lang w:bidi="ar-EG"/>
        </w:rPr>
        <w:t>مجلس إدارة الاتحاد</w:t>
      </w:r>
      <w:r w:rsidRPr="00702176">
        <w:rPr>
          <w:rFonts w:cs="AF_Najed"/>
          <w:sz w:val="24"/>
          <w:szCs w:val="24"/>
          <w:rtl/>
        </w:rPr>
        <w:t xml:space="preserve"> والاعضاء المشتركين في المسابقة  </w:t>
      </w:r>
      <w:r w:rsidRPr="00702176">
        <w:rPr>
          <w:rFonts w:cs="AF_Najed"/>
          <w:sz w:val="24"/>
          <w:szCs w:val="24"/>
          <w:rtl/>
          <w:lang w:bidi="ar-EG"/>
        </w:rPr>
        <w:t>ي</w:t>
      </w:r>
      <w:r w:rsidRPr="00702176">
        <w:rPr>
          <w:rFonts w:cs="AF_Najed"/>
          <w:sz w:val="24"/>
          <w:szCs w:val="24"/>
          <w:rtl/>
        </w:rPr>
        <w:t>ُقرّرُ كيف وإلى أي مدى</w:t>
      </w:r>
      <w:r w:rsidRPr="00702176">
        <w:rPr>
          <w:rFonts w:cs="AF_Najed" w:hint="cs"/>
          <w:sz w:val="24"/>
          <w:szCs w:val="24"/>
          <w:rtl/>
        </w:rPr>
        <w:t xml:space="preserve"> تستخدم </w:t>
      </w:r>
      <w:r w:rsidRPr="00702176">
        <w:rPr>
          <w:rFonts w:cs="AF_Najed"/>
          <w:sz w:val="24"/>
          <w:szCs w:val="24"/>
          <w:rtl/>
        </w:rPr>
        <w:t xml:space="preserve"> هذه الحقوقِ </w:t>
      </w:r>
      <w:r w:rsidRPr="00702176">
        <w:rPr>
          <w:rFonts w:cs="AF_Najed"/>
          <w:sz w:val="24"/>
          <w:szCs w:val="24"/>
          <w:rtl/>
          <w:lang w:bidi="ar-EG"/>
        </w:rPr>
        <w:t>ووضع ال</w:t>
      </w:r>
      <w:r w:rsidRPr="00702176">
        <w:rPr>
          <w:rFonts w:cs="AF_Najed"/>
          <w:sz w:val="24"/>
          <w:szCs w:val="24"/>
          <w:rtl/>
        </w:rPr>
        <w:t xml:space="preserve">قراراتَ الخاصّةَ </w:t>
      </w:r>
      <w:r w:rsidRPr="00702176">
        <w:rPr>
          <w:rFonts w:cs="AF_Najed"/>
          <w:sz w:val="24"/>
          <w:szCs w:val="24"/>
          <w:rtl/>
          <w:lang w:bidi="ar-EG"/>
        </w:rPr>
        <w:t>بها</w:t>
      </w:r>
      <w:r w:rsidRPr="00702176">
        <w:rPr>
          <w:rFonts w:cs="AF_Najed"/>
          <w:sz w:val="24"/>
          <w:szCs w:val="24"/>
          <w:rtl/>
        </w:rPr>
        <w:t>ِ.</w:t>
      </w:r>
    </w:p>
    <w:p w14:paraId="012F721D" w14:textId="77777777" w:rsidR="00FB47B0" w:rsidRPr="00A2082B" w:rsidRDefault="00FB47B0" w:rsidP="00FB47B0">
      <w:pPr>
        <w:bidi/>
        <w:spacing w:after="0"/>
        <w:jc w:val="both"/>
        <w:rPr>
          <w:rFonts w:cs="AF_Najed"/>
          <w:sz w:val="24"/>
          <w:szCs w:val="24"/>
          <w:rtl/>
          <w:lang w:bidi="ar-EG"/>
        </w:rPr>
      </w:pPr>
      <w:r w:rsidRPr="002D11CF">
        <w:rPr>
          <w:rFonts w:cs="AF_Najed" w:hint="cs"/>
          <w:sz w:val="24"/>
          <w:szCs w:val="24"/>
          <w:rtl/>
        </w:rPr>
        <w:t>ولما</w:t>
      </w:r>
      <w:r w:rsidRPr="002D11CF">
        <w:rPr>
          <w:rFonts w:cs="AF_Najed"/>
          <w:sz w:val="24"/>
          <w:szCs w:val="24"/>
          <w:rtl/>
        </w:rPr>
        <w:t xml:space="preserve"> </w:t>
      </w:r>
      <w:r w:rsidRPr="002D11CF">
        <w:rPr>
          <w:rFonts w:cs="AF_Najed" w:hint="cs"/>
          <w:sz w:val="24"/>
          <w:szCs w:val="24"/>
          <w:rtl/>
        </w:rPr>
        <w:t>كانت (</w:t>
      </w:r>
      <w:r>
        <w:rPr>
          <w:rFonts w:cs="AF_Najed" w:hint="cs"/>
          <w:sz w:val="24"/>
          <w:szCs w:val="24"/>
          <w:rtl/>
        </w:rPr>
        <w:t>الشركة</w:t>
      </w:r>
      <w:r w:rsidRPr="002D11CF">
        <w:rPr>
          <w:rFonts w:cs="AF_Najed" w:hint="cs"/>
          <w:sz w:val="24"/>
          <w:szCs w:val="24"/>
          <w:rtl/>
        </w:rPr>
        <w:t>) ترغب في</w:t>
      </w:r>
      <w:r w:rsidRPr="002D11CF">
        <w:rPr>
          <w:rFonts w:cs="AF_Najed"/>
          <w:sz w:val="24"/>
          <w:szCs w:val="24"/>
          <w:rtl/>
        </w:rPr>
        <w:t xml:space="preserve"> </w:t>
      </w:r>
      <w:r w:rsidRPr="002D11CF">
        <w:rPr>
          <w:rFonts w:cs="AF_Najed" w:hint="cs"/>
          <w:sz w:val="24"/>
          <w:szCs w:val="24"/>
          <w:rtl/>
        </w:rPr>
        <w:t xml:space="preserve">شراء وإستغلال </w:t>
      </w:r>
      <w:r>
        <w:rPr>
          <w:rFonts w:cs="AF_Najed" w:hint="cs"/>
          <w:sz w:val="24"/>
          <w:szCs w:val="24"/>
          <w:rtl/>
        </w:rPr>
        <w:t>(</w:t>
      </w:r>
      <w:r w:rsidRPr="002D11CF">
        <w:rPr>
          <w:rFonts w:cs="AF_Najed" w:hint="cs"/>
          <w:sz w:val="24"/>
          <w:szCs w:val="24"/>
          <w:rtl/>
        </w:rPr>
        <w:t>الحقوق الممنوحة</w:t>
      </w:r>
      <w:r>
        <w:rPr>
          <w:rFonts w:cs="AF_Najed" w:hint="cs"/>
          <w:sz w:val="24"/>
          <w:szCs w:val="24"/>
          <w:rtl/>
        </w:rPr>
        <w:t xml:space="preserve">) </w:t>
      </w:r>
      <w:r w:rsidRPr="002D11CF">
        <w:rPr>
          <w:rFonts w:cs="AF_Najed" w:hint="cs"/>
          <w:sz w:val="24"/>
          <w:szCs w:val="24"/>
          <w:rtl/>
        </w:rPr>
        <w:t>من (</w:t>
      </w:r>
      <w:r>
        <w:rPr>
          <w:rFonts w:cs="AF_Najed" w:hint="cs"/>
          <w:sz w:val="24"/>
          <w:szCs w:val="24"/>
          <w:rtl/>
        </w:rPr>
        <w:t>النادى</w:t>
      </w:r>
      <w:r w:rsidRPr="002D11CF">
        <w:rPr>
          <w:rFonts w:cs="AF_Najed" w:hint="cs"/>
          <w:sz w:val="24"/>
          <w:szCs w:val="24"/>
          <w:rtl/>
        </w:rPr>
        <w:t>) بصورة حصرية</w:t>
      </w:r>
      <w:r>
        <w:rPr>
          <w:rFonts w:cs="AF_Najed" w:hint="cs"/>
          <w:sz w:val="24"/>
          <w:szCs w:val="24"/>
          <w:rtl/>
        </w:rPr>
        <w:t xml:space="preserve"> لمباريات النادى موضوع هذا العقد</w:t>
      </w:r>
      <w:r>
        <w:rPr>
          <w:rFonts w:cs="AF_Najed" w:hint="cs"/>
          <w:sz w:val="24"/>
          <w:szCs w:val="24"/>
          <w:rtl/>
          <w:lang w:bidi="ar-EG"/>
        </w:rPr>
        <w:t xml:space="preserve">، وذلك </w:t>
      </w:r>
      <w:r w:rsidRPr="002D11CF">
        <w:rPr>
          <w:rFonts w:cs="AF_Najed" w:hint="cs"/>
          <w:sz w:val="24"/>
          <w:szCs w:val="24"/>
          <w:rtl/>
        </w:rPr>
        <w:t xml:space="preserve">خلال </w:t>
      </w:r>
      <w:r>
        <w:rPr>
          <w:rFonts w:cs="AF_Najed" w:hint="cs"/>
          <w:sz w:val="24"/>
          <w:szCs w:val="24"/>
          <w:rtl/>
        </w:rPr>
        <w:t>ال</w:t>
      </w:r>
      <w:r w:rsidRPr="002D11CF">
        <w:rPr>
          <w:rFonts w:cs="AF_Najed" w:hint="cs"/>
          <w:sz w:val="24"/>
          <w:szCs w:val="24"/>
          <w:rtl/>
        </w:rPr>
        <w:t>مدة</w:t>
      </w:r>
      <w:r>
        <w:rPr>
          <w:rFonts w:cs="AF_Najed" w:hint="cs"/>
          <w:sz w:val="24"/>
          <w:szCs w:val="24"/>
          <w:rtl/>
        </w:rPr>
        <w:t xml:space="preserve"> المنصوص عليها بهذا</w:t>
      </w:r>
      <w:r w:rsidRPr="002D11CF">
        <w:rPr>
          <w:rFonts w:cs="AF_Najed" w:hint="cs"/>
          <w:sz w:val="24"/>
          <w:szCs w:val="24"/>
          <w:rtl/>
        </w:rPr>
        <w:t xml:space="preserve"> العقد،</w:t>
      </w:r>
      <w:r>
        <w:rPr>
          <w:rFonts w:cs="AF_Najed" w:hint="cs"/>
          <w:sz w:val="24"/>
          <w:szCs w:val="24"/>
          <w:rtl/>
        </w:rPr>
        <w:t xml:space="preserve"> </w:t>
      </w:r>
      <w:r w:rsidRPr="00A2082B">
        <w:rPr>
          <w:rFonts w:cs="AF_Najed"/>
          <w:sz w:val="24"/>
          <w:szCs w:val="24"/>
          <w:rtl/>
          <w:lang w:bidi="ar-EG"/>
        </w:rPr>
        <w:t xml:space="preserve">وعليه، فقد قام </w:t>
      </w:r>
      <w:r>
        <w:rPr>
          <w:rFonts w:cs="AF_Najed" w:hint="cs"/>
          <w:sz w:val="24"/>
          <w:szCs w:val="24"/>
          <w:rtl/>
          <w:lang w:bidi="ar-EG"/>
        </w:rPr>
        <w:t>(النادى)</w:t>
      </w:r>
      <w:r w:rsidRPr="00A2082B">
        <w:rPr>
          <w:rFonts w:cs="AF_Najed"/>
          <w:sz w:val="24"/>
          <w:szCs w:val="24"/>
          <w:rtl/>
          <w:lang w:bidi="ar-EG"/>
        </w:rPr>
        <w:t xml:space="preserve"> بالإعلان عن </w:t>
      </w:r>
      <w:r>
        <w:rPr>
          <w:rFonts w:cs="AF_Najed" w:hint="cs"/>
          <w:sz w:val="24"/>
          <w:szCs w:val="24"/>
          <w:rtl/>
          <w:lang w:bidi="ar-EG"/>
        </w:rPr>
        <w:t>الممارسة المحدودة</w:t>
      </w:r>
      <w:r w:rsidRPr="00A2082B">
        <w:rPr>
          <w:rFonts w:cs="AF_Najed"/>
          <w:sz w:val="24"/>
          <w:szCs w:val="24"/>
          <w:rtl/>
          <w:lang w:bidi="ar-EG"/>
        </w:rPr>
        <w:t xml:space="preserve"> رقم </w:t>
      </w:r>
      <w:r w:rsidRPr="00A2082B">
        <w:rPr>
          <w:rFonts w:cs="AF_Najed"/>
          <w:sz w:val="24"/>
          <w:szCs w:val="24"/>
          <w:highlight w:val="yellow"/>
          <w:rtl/>
          <w:lang w:bidi="ar-EG"/>
        </w:rPr>
        <w:t>(</w:t>
      </w:r>
      <w:r w:rsidRPr="00A2082B">
        <w:rPr>
          <w:rFonts w:cs="AF_Najed" w:hint="cs"/>
          <w:sz w:val="24"/>
          <w:szCs w:val="24"/>
          <w:highlight w:val="yellow"/>
          <w:rtl/>
          <w:lang w:bidi="ar-EG"/>
        </w:rPr>
        <w:t>......</w:t>
      </w:r>
      <w:r w:rsidRPr="00A2082B">
        <w:rPr>
          <w:rFonts w:cs="AF_Najed"/>
          <w:sz w:val="24"/>
          <w:szCs w:val="24"/>
          <w:highlight w:val="yellow"/>
          <w:rtl/>
          <w:lang w:bidi="ar-EG"/>
        </w:rPr>
        <w:t>)</w:t>
      </w:r>
      <w:r w:rsidRPr="00A2082B">
        <w:rPr>
          <w:rFonts w:cs="AF_Najed"/>
          <w:sz w:val="24"/>
          <w:szCs w:val="24"/>
          <w:rtl/>
          <w:lang w:bidi="ar-EG"/>
        </w:rPr>
        <w:t xml:space="preserve"> لسنة</w:t>
      </w:r>
      <w:r>
        <w:rPr>
          <w:rFonts w:cs="AF_Najed" w:hint="cs"/>
          <w:sz w:val="24"/>
          <w:szCs w:val="24"/>
          <w:rtl/>
          <w:lang w:bidi="ar-EG"/>
        </w:rPr>
        <w:t xml:space="preserve"> </w:t>
      </w:r>
      <w:r w:rsidRPr="00F149DF">
        <w:rPr>
          <w:rFonts w:cs="AF_Najed" w:hint="cs"/>
          <w:sz w:val="24"/>
          <w:szCs w:val="24"/>
          <w:highlight w:val="yellow"/>
          <w:rtl/>
          <w:lang w:bidi="ar-EG"/>
        </w:rPr>
        <w:t>........</w:t>
      </w:r>
      <w:r w:rsidRPr="00A2082B">
        <w:rPr>
          <w:rFonts w:cs="AF_Najed"/>
          <w:sz w:val="24"/>
          <w:szCs w:val="24"/>
          <w:rtl/>
          <w:lang w:bidi="ar-EG"/>
        </w:rPr>
        <w:t xml:space="preserve"> </w:t>
      </w:r>
      <w:r>
        <w:rPr>
          <w:rFonts w:cs="AF_Najed" w:hint="cs"/>
          <w:sz w:val="24"/>
          <w:szCs w:val="24"/>
          <w:rtl/>
          <w:lang w:bidi="ar-EG"/>
        </w:rPr>
        <w:t xml:space="preserve">وطبقا لقانون 89 لسنة 1998 فى شأن المناقصات والمزايدات، وذلك </w:t>
      </w:r>
      <w:r w:rsidRPr="00A2082B">
        <w:rPr>
          <w:rFonts w:cs="AF_Najed"/>
          <w:sz w:val="24"/>
          <w:szCs w:val="24"/>
          <w:rtl/>
          <w:lang w:bidi="ar-EG"/>
        </w:rPr>
        <w:t xml:space="preserve">بين الشركات والوكالات المتخصصة في مجال التسويق الرياضي لشراء </w:t>
      </w:r>
      <w:r w:rsidRPr="00A2082B">
        <w:rPr>
          <w:rFonts w:cs="AF_Najed" w:hint="cs"/>
          <w:sz w:val="24"/>
          <w:szCs w:val="24"/>
          <w:rtl/>
          <w:lang w:bidi="ar-EG"/>
        </w:rPr>
        <w:t>ال</w:t>
      </w:r>
      <w:r w:rsidRPr="00A2082B">
        <w:rPr>
          <w:rFonts w:cs="AF_Najed"/>
          <w:sz w:val="24"/>
          <w:szCs w:val="24"/>
          <w:rtl/>
          <w:lang w:bidi="ar-EG"/>
        </w:rPr>
        <w:t>حقوق</w:t>
      </w:r>
      <w:r w:rsidRPr="00A2082B">
        <w:rPr>
          <w:rFonts w:cs="AF_Najed" w:hint="cs"/>
          <w:sz w:val="24"/>
          <w:szCs w:val="24"/>
          <w:rtl/>
          <w:lang w:bidi="ar-EG"/>
        </w:rPr>
        <w:t xml:space="preserve"> </w:t>
      </w:r>
      <w:r>
        <w:rPr>
          <w:rFonts w:cs="AF_Najed" w:hint="cs"/>
          <w:sz w:val="24"/>
          <w:szCs w:val="24"/>
          <w:rtl/>
          <w:lang w:bidi="ar-EG"/>
        </w:rPr>
        <w:t xml:space="preserve">التجارية </w:t>
      </w:r>
      <w:r w:rsidRPr="00A2082B">
        <w:rPr>
          <w:rFonts w:cs="AF_Najed"/>
          <w:sz w:val="24"/>
          <w:szCs w:val="24"/>
          <w:rtl/>
          <w:lang w:bidi="ar-EG"/>
        </w:rPr>
        <w:t>على النحو الموضح بعاليه ووفقا لما ورد بكراسة الشروط والمواصفات ، وتقدم</w:t>
      </w:r>
      <w:r w:rsidRPr="00A2082B">
        <w:rPr>
          <w:rFonts w:cs="AF_Najed" w:hint="cs"/>
          <w:sz w:val="24"/>
          <w:szCs w:val="24"/>
          <w:rtl/>
          <w:lang w:bidi="ar-EG"/>
        </w:rPr>
        <w:t>ت</w:t>
      </w:r>
      <w:r w:rsidRPr="00A2082B">
        <w:rPr>
          <w:rFonts w:cs="AF_Najed"/>
          <w:sz w:val="24"/>
          <w:szCs w:val="24"/>
          <w:rtl/>
          <w:lang w:bidi="ar-EG"/>
        </w:rPr>
        <w:t xml:space="preserve"> عدد من الشركات، </w:t>
      </w:r>
      <w:r>
        <w:rPr>
          <w:rFonts w:cs="AF_Najed" w:hint="cs"/>
          <w:sz w:val="24"/>
          <w:szCs w:val="24"/>
          <w:rtl/>
          <w:lang w:bidi="ar-EG"/>
        </w:rPr>
        <w:t xml:space="preserve">وقد قام النادى بعمل جميع الأجراءات التى نص عليها القانون، </w:t>
      </w:r>
      <w:r w:rsidRPr="00A2082B">
        <w:rPr>
          <w:rFonts w:cs="AF_Najed"/>
          <w:sz w:val="24"/>
          <w:szCs w:val="24"/>
          <w:rtl/>
          <w:lang w:bidi="ar-EG"/>
        </w:rPr>
        <w:t>و</w:t>
      </w:r>
      <w:r>
        <w:rPr>
          <w:rFonts w:cs="AF_Najed" w:hint="cs"/>
          <w:sz w:val="24"/>
          <w:szCs w:val="24"/>
          <w:rtl/>
          <w:lang w:bidi="ar-EG"/>
        </w:rPr>
        <w:t xml:space="preserve">قد </w:t>
      </w:r>
      <w:r w:rsidRPr="00A2082B">
        <w:rPr>
          <w:rFonts w:cs="AF_Najed"/>
          <w:sz w:val="24"/>
          <w:szCs w:val="24"/>
          <w:rtl/>
          <w:lang w:bidi="ar-EG"/>
        </w:rPr>
        <w:t xml:space="preserve">تم ترسية </w:t>
      </w:r>
      <w:r w:rsidRPr="00A2082B">
        <w:rPr>
          <w:rFonts w:cs="AF_Najed" w:hint="cs"/>
          <w:sz w:val="24"/>
          <w:szCs w:val="24"/>
          <w:rtl/>
          <w:lang w:bidi="ar-EG"/>
        </w:rPr>
        <w:t>الممارسة</w:t>
      </w:r>
      <w:r w:rsidRPr="00A2082B">
        <w:rPr>
          <w:rFonts w:cs="AF_Najed"/>
          <w:sz w:val="24"/>
          <w:szCs w:val="24"/>
          <w:rtl/>
          <w:lang w:bidi="ar-EG"/>
        </w:rPr>
        <w:t xml:space="preserve"> على </w:t>
      </w:r>
      <w:r>
        <w:rPr>
          <w:rFonts w:cs="AF_Najed" w:hint="cs"/>
          <w:b/>
          <w:bCs/>
          <w:sz w:val="24"/>
          <w:szCs w:val="24"/>
          <w:rtl/>
          <w:lang w:bidi="ar-EG"/>
        </w:rPr>
        <w:t>(شركة بريزنتيشن)</w:t>
      </w:r>
      <w:r w:rsidRPr="00A2082B">
        <w:rPr>
          <w:rFonts w:cs="AF_Najed" w:hint="cs"/>
          <w:sz w:val="24"/>
          <w:szCs w:val="24"/>
          <w:rtl/>
          <w:lang w:bidi="ar-EG"/>
        </w:rPr>
        <w:t xml:space="preserve"> </w:t>
      </w:r>
      <w:r w:rsidRPr="00A2082B">
        <w:rPr>
          <w:rFonts w:cs="AF_Najed"/>
          <w:sz w:val="24"/>
          <w:szCs w:val="24"/>
          <w:rtl/>
          <w:lang w:bidi="ar-EG"/>
        </w:rPr>
        <w:t xml:space="preserve">بوصفها صاحبة أفضل العطاءات الفنية والمالية على النحو الوارد بمحضر لجنة البت المشكلة بقرار </w:t>
      </w:r>
      <w:r w:rsidRPr="00A2082B">
        <w:rPr>
          <w:rFonts w:cs="AF_Najed" w:hint="cs"/>
          <w:sz w:val="24"/>
          <w:szCs w:val="24"/>
          <w:rtl/>
          <w:lang w:bidi="ar-EG"/>
        </w:rPr>
        <w:t xml:space="preserve"> مجلس إدارة </w:t>
      </w:r>
      <w:r>
        <w:rPr>
          <w:rFonts w:cs="AF_Najed" w:hint="cs"/>
          <w:sz w:val="24"/>
          <w:szCs w:val="24"/>
          <w:rtl/>
          <w:lang w:bidi="ar-EG"/>
        </w:rPr>
        <w:t>(النادى)</w:t>
      </w:r>
      <w:r w:rsidRPr="00A2082B">
        <w:rPr>
          <w:rFonts w:cs="AF_Najed" w:hint="cs"/>
          <w:sz w:val="24"/>
          <w:szCs w:val="24"/>
          <w:rtl/>
          <w:lang w:bidi="ar-EG"/>
        </w:rPr>
        <w:t xml:space="preserve"> </w:t>
      </w:r>
      <w:r w:rsidRPr="00A2082B">
        <w:rPr>
          <w:rFonts w:cs="AF_Najed"/>
          <w:sz w:val="24"/>
          <w:szCs w:val="24"/>
          <w:rtl/>
          <w:lang w:bidi="ar-EG"/>
        </w:rPr>
        <w:t xml:space="preserve"> رقم </w:t>
      </w:r>
      <w:r w:rsidRPr="00A2082B">
        <w:rPr>
          <w:rFonts w:cs="AF_Najed" w:hint="cs"/>
          <w:sz w:val="24"/>
          <w:szCs w:val="24"/>
          <w:highlight w:val="yellow"/>
          <w:rtl/>
          <w:lang w:bidi="ar-EG"/>
        </w:rPr>
        <w:t>(.....)</w:t>
      </w:r>
      <w:r>
        <w:rPr>
          <w:rFonts w:cs="AF_Najed" w:hint="cs"/>
          <w:sz w:val="24"/>
          <w:szCs w:val="24"/>
          <w:rtl/>
          <w:lang w:bidi="ar-EG"/>
        </w:rPr>
        <w:t xml:space="preserve"> </w:t>
      </w:r>
      <w:r w:rsidRPr="00A2082B">
        <w:rPr>
          <w:rFonts w:cs="AF_Najed" w:hint="cs"/>
          <w:sz w:val="24"/>
          <w:szCs w:val="24"/>
          <w:rtl/>
          <w:lang w:bidi="ar-EG"/>
        </w:rPr>
        <w:t>بتاريخ</w:t>
      </w:r>
      <w:r>
        <w:rPr>
          <w:rFonts w:cs="AF_Najed" w:hint="cs"/>
          <w:sz w:val="24"/>
          <w:szCs w:val="24"/>
          <w:rtl/>
          <w:lang w:bidi="ar-EG"/>
        </w:rPr>
        <w:t xml:space="preserve"> </w:t>
      </w:r>
      <w:r w:rsidRPr="00A2082B">
        <w:rPr>
          <w:rFonts w:cs="AF_Najed" w:hint="cs"/>
          <w:sz w:val="24"/>
          <w:szCs w:val="24"/>
          <w:highlight w:val="yellow"/>
          <w:rtl/>
          <w:lang w:bidi="ar-EG"/>
        </w:rPr>
        <w:t>.../..../</w:t>
      </w:r>
      <w:r>
        <w:rPr>
          <w:rFonts w:cs="AF_Najed" w:hint="cs"/>
          <w:sz w:val="24"/>
          <w:szCs w:val="24"/>
          <w:rtl/>
          <w:lang w:bidi="ar-EG"/>
        </w:rPr>
        <w:t xml:space="preserve">...... </w:t>
      </w:r>
      <w:r w:rsidRPr="00A2082B">
        <w:rPr>
          <w:rFonts w:cs="AF_Najed"/>
          <w:sz w:val="24"/>
          <w:szCs w:val="24"/>
          <w:rtl/>
          <w:lang w:bidi="ar-EG"/>
        </w:rPr>
        <w:t>لفحص العطاءات.</w:t>
      </w:r>
    </w:p>
    <w:p w14:paraId="14396F7F" w14:textId="77777777" w:rsidR="00FB47B0" w:rsidRPr="00A2082B" w:rsidRDefault="00FB47B0" w:rsidP="00FB47B0">
      <w:pPr>
        <w:bidi/>
        <w:spacing w:after="0"/>
        <w:jc w:val="both"/>
        <w:rPr>
          <w:rFonts w:cs="AF_Najed"/>
          <w:sz w:val="24"/>
          <w:szCs w:val="24"/>
          <w:rtl/>
          <w:lang w:bidi="ar-EG"/>
        </w:rPr>
      </w:pPr>
    </w:p>
    <w:p w14:paraId="7A770E03" w14:textId="240A0EEE" w:rsidR="00FB47B0" w:rsidRPr="00A2082B" w:rsidRDefault="00FB47B0" w:rsidP="00FB47B0">
      <w:pPr>
        <w:bidi/>
        <w:jc w:val="both"/>
        <w:rPr>
          <w:rFonts w:cs="AF_Najed"/>
          <w:sz w:val="24"/>
          <w:szCs w:val="24"/>
          <w:rtl/>
          <w:lang w:bidi="ar-EG"/>
        </w:rPr>
      </w:pPr>
      <w:r w:rsidRPr="00A2082B">
        <w:rPr>
          <w:rFonts w:cs="AF_Najed"/>
          <w:sz w:val="24"/>
          <w:szCs w:val="24"/>
          <w:rtl/>
          <w:lang w:bidi="ar-EG"/>
        </w:rPr>
        <w:lastRenderedPageBreak/>
        <w:t xml:space="preserve">و قد إتخذ مجلس إدارة </w:t>
      </w:r>
      <w:r>
        <w:rPr>
          <w:rFonts w:cs="AF_Najed" w:hint="cs"/>
          <w:sz w:val="24"/>
          <w:szCs w:val="24"/>
          <w:rtl/>
          <w:lang w:bidi="ar-EG"/>
        </w:rPr>
        <w:t>(</w:t>
      </w:r>
      <w:r w:rsidRPr="00C81826">
        <w:rPr>
          <w:rFonts w:cs="AF_Najed" w:hint="cs"/>
          <w:sz w:val="24"/>
          <w:szCs w:val="24"/>
          <w:rtl/>
          <w:lang w:bidi="ar-EG"/>
        </w:rPr>
        <w:t>نادى</w:t>
      </w:r>
      <w:r w:rsidRPr="00C81826">
        <w:rPr>
          <w:rFonts w:cs="AF_Najed"/>
          <w:sz w:val="24"/>
          <w:szCs w:val="24"/>
          <w:rtl/>
          <w:lang w:bidi="ar-EG"/>
        </w:rPr>
        <w:t xml:space="preserve"> </w:t>
      </w:r>
      <w:r>
        <w:rPr>
          <w:rFonts w:cs="AF_Najed" w:hint="cs"/>
          <w:sz w:val="24"/>
          <w:szCs w:val="24"/>
          <w:rtl/>
          <w:lang w:bidi="ar-EG"/>
        </w:rPr>
        <w:t xml:space="preserve">.............) </w:t>
      </w:r>
      <w:r w:rsidRPr="00A2082B">
        <w:rPr>
          <w:rFonts w:cs="AF_Najed"/>
          <w:sz w:val="24"/>
          <w:szCs w:val="24"/>
          <w:rtl/>
          <w:lang w:bidi="ar-EG"/>
        </w:rPr>
        <w:t xml:space="preserve"> في جلست</w:t>
      </w:r>
      <w:r w:rsidRPr="00A2082B">
        <w:rPr>
          <w:rFonts w:cs="AF_Najed" w:hint="cs"/>
          <w:sz w:val="24"/>
          <w:szCs w:val="24"/>
          <w:rtl/>
          <w:lang w:bidi="ar-EG"/>
        </w:rPr>
        <w:t>ه</w:t>
      </w:r>
      <w:r w:rsidRPr="00A2082B">
        <w:rPr>
          <w:rFonts w:cs="AF_Najed"/>
          <w:sz w:val="24"/>
          <w:szCs w:val="24"/>
          <w:rtl/>
          <w:lang w:bidi="ar-EG"/>
        </w:rPr>
        <w:t xml:space="preserve"> رقم </w:t>
      </w:r>
      <w:r w:rsidRPr="00A2082B">
        <w:rPr>
          <w:rFonts w:cs="AF_Najed" w:hint="cs"/>
          <w:sz w:val="24"/>
          <w:szCs w:val="24"/>
          <w:highlight w:val="yellow"/>
          <w:rtl/>
          <w:lang w:bidi="ar-EG"/>
        </w:rPr>
        <w:t>(.....)</w:t>
      </w:r>
      <w:r>
        <w:rPr>
          <w:rFonts w:cs="AF_Najed" w:hint="cs"/>
          <w:sz w:val="24"/>
          <w:szCs w:val="24"/>
          <w:rtl/>
          <w:lang w:bidi="ar-EG"/>
        </w:rPr>
        <w:t xml:space="preserve"> </w:t>
      </w:r>
      <w:r w:rsidRPr="00A2082B">
        <w:rPr>
          <w:rFonts w:cs="AF_Najed"/>
          <w:sz w:val="24"/>
          <w:szCs w:val="24"/>
          <w:rtl/>
          <w:lang w:bidi="ar-EG"/>
        </w:rPr>
        <w:t>المنعقدة في يوم الـ</w:t>
      </w:r>
      <w:r w:rsidRPr="00A2082B">
        <w:rPr>
          <w:rFonts w:cs="AF_Najed" w:hint="cs"/>
          <w:sz w:val="24"/>
          <w:szCs w:val="24"/>
          <w:highlight w:val="yellow"/>
          <w:rtl/>
          <w:lang w:bidi="ar-EG"/>
        </w:rPr>
        <w:t>............</w:t>
      </w:r>
      <w:r w:rsidRPr="00A2082B">
        <w:rPr>
          <w:rFonts w:cs="AF_Najed"/>
          <w:sz w:val="24"/>
          <w:szCs w:val="24"/>
          <w:rtl/>
          <w:lang w:bidi="ar-EG"/>
        </w:rPr>
        <w:t xml:space="preserve"> الموافق </w:t>
      </w:r>
      <w:r w:rsidRPr="00A2082B">
        <w:rPr>
          <w:rFonts w:cs="AF_Najed"/>
          <w:sz w:val="24"/>
          <w:szCs w:val="24"/>
          <w:highlight w:val="yellow"/>
          <w:rtl/>
          <w:lang w:bidi="ar-EG"/>
        </w:rPr>
        <w:t>../../</w:t>
      </w:r>
      <w:r>
        <w:rPr>
          <w:rFonts w:cs="AF_Najed" w:hint="cs"/>
          <w:sz w:val="24"/>
          <w:szCs w:val="24"/>
          <w:rtl/>
          <w:lang w:bidi="ar-EG"/>
        </w:rPr>
        <w:t>.......</w:t>
      </w:r>
      <w:r w:rsidRPr="00A2082B">
        <w:rPr>
          <w:rFonts w:cs="AF_Najed"/>
          <w:sz w:val="24"/>
          <w:szCs w:val="24"/>
          <w:rtl/>
          <w:lang w:bidi="ar-EG"/>
        </w:rPr>
        <w:t xml:space="preserve"> قرارا بالموافقة على التعاقد مع </w:t>
      </w:r>
      <w:r>
        <w:rPr>
          <w:rFonts w:cs="AF_Najed" w:hint="cs"/>
          <w:b/>
          <w:bCs/>
          <w:sz w:val="24"/>
          <w:szCs w:val="24"/>
          <w:rtl/>
          <w:lang w:bidi="ar-EG"/>
        </w:rPr>
        <w:t>(شركة بريزنتيشن</w:t>
      </w:r>
      <w:r>
        <w:rPr>
          <w:rFonts w:cs="AF_Najed" w:hint="cs"/>
          <w:sz w:val="24"/>
          <w:szCs w:val="24"/>
          <w:rtl/>
          <w:lang w:bidi="ar-EG"/>
        </w:rPr>
        <w:t xml:space="preserve">) </w:t>
      </w:r>
      <w:r w:rsidRPr="00A2082B">
        <w:rPr>
          <w:rFonts w:cs="AF_Najed" w:hint="cs"/>
          <w:sz w:val="24"/>
          <w:szCs w:val="24"/>
          <w:rtl/>
          <w:lang w:bidi="ar-EG"/>
        </w:rPr>
        <w:t>و إصدار أمر إسناد العملية لها</w:t>
      </w:r>
      <w:r w:rsidRPr="00A2082B">
        <w:rPr>
          <w:rFonts w:cs="AF_Najed"/>
          <w:sz w:val="24"/>
          <w:szCs w:val="24"/>
          <w:rtl/>
          <w:lang w:bidi="ar-EG"/>
        </w:rPr>
        <w:t xml:space="preserve"> و</w:t>
      </w:r>
      <w:r w:rsidRPr="00A2082B">
        <w:rPr>
          <w:rFonts w:cs="AF_Najed" w:hint="cs"/>
          <w:sz w:val="24"/>
          <w:szCs w:val="24"/>
          <w:rtl/>
          <w:lang w:bidi="ar-EG"/>
        </w:rPr>
        <w:t>ذلك و</w:t>
      </w:r>
      <w:r w:rsidRPr="00A2082B">
        <w:rPr>
          <w:rFonts w:cs="AF_Najed"/>
          <w:sz w:val="24"/>
          <w:szCs w:val="24"/>
          <w:rtl/>
          <w:lang w:bidi="ar-EG"/>
        </w:rPr>
        <w:t>فقا للشروط الواردة فيما يلي بهذا العقد وملاحقه</w:t>
      </w:r>
    </w:p>
    <w:p w14:paraId="02898CF0" w14:textId="4969EAC3" w:rsidR="00CE6AA4" w:rsidRDefault="00CE6AA4" w:rsidP="00FB47B0">
      <w:pPr>
        <w:bidi/>
        <w:jc w:val="both"/>
        <w:rPr>
          <w:rFonts w:cs="AF_Najed"/>
          <w:sz w:val="24"/>
          <w:szCs w:val="24"/>
          <w:rtl/>
        </w:rPr>
      </w:pPr>
      <w:r w:rsidRPr="00660D3F">
        <w:rPr>
          <w:rFonts w:cs="AF_Najed" w:hint="cs"/>
          <w:sz w:val="24"/>
          <w:szCs w:val="24"/>
          <w:rtl/>
        </w:rPr>
        <w:t>لما</w:t>
      </w:r>
      <w:r w:rsidRPr="00660D3F">
        <w:rPr>
          <w:rFonts w:cs="AF_Najed"/>
          <w:sz w:val="24"/>
          <w:szCs w:val="24"/>
          <w:rtl/>
        </w:rPr>
        <w:t xml:space="preserve"> </w:t>
      </w:r>
      <w:r w:rsidR="001A3E8A">
        <w:rPr>
          <w:rFonts w:cs="AF_Najed" w:hint="cs"/>
          <w:sz w:val="24"/>
          <w:szCs w:val="24"/>
          <w:rtl/>
        </w:rPr>
        <w:t>كان</w:t>
      </w:r>
      <w:r w:rsidR="00B87DA1">
        <w:rPr>
          <w:rFonts w:cs="AF_Najed"/>
          <w:sz w:val="24"/>
          <w:szCs w:val="24"/>
          <w:rtl/>
        </w:rPr>
        <w:t xml:space="preserve"> </w:t>
      </w:r>
      <w:r w:rsidR="00FB47B0">
        <w:rPr>
          <w:rFonts w:cs="AF_Najed" w:hint="cs"/>
          <w:sz w:val="24"/>
          <w:szCs w:val="24"/>
          <w:rtl/>
        </w:rPr>
        <w:t xml:space="preserve">(الطرف </w:t>
      </w:r>
      <w:r w:rsidR="00B87DA1">
        <w:rPr>
          <w:rFonts w:cs="AF_Najed" w:hint="cs"/>
          <w:sz w:val="24"/>
          <w:szCs w:val="24"/>
          <w:rtl/>
        </w:rPr>
        <w:t>الاول</w:t>
      </w:r>
      <w:r w:rsidR="00FB47B0">
        <w:rPr>
          <w:rFonts w:cs="AF_Najed" w:hint="cs"/>
          <w:sz w:val="24"/>
          <w:szCs w:val="24"/>
          <w:rtl/>
        </w:rPr>
        <w:t>)</w:t>
      </w:r>
      <w:r w:rsidRPr="00660D3F">
        <w:rPr>
          <w:rFonts w:cs="AF_Najed"/>
          <w:sz w:val="24"/>
          <w:szCs w:val="24"/>
          <w:rtl/>
        </w:rPr>
        <w:t xml:space="preserve"> </w:t>
      </w:r>
      <w:r w:rsidR="001A3E8A">
        <w:rPr>
          <w:rFonts w:cs="AF_Najed" w:hint="cs"/>
          <w:sz w:val="24"/>
          <w:szCs w:val="24"/>
          <w:rtl/>
        </w:rPr>
        <w:t>هو</w:t>
      </w:r>
      <w:r>
        <w:rPr>
          <w:rFonts w:cs="AF_Najed" w:hint="cs"/>
          <w:sz w:val="24"/>
          <w:szCs w:val="24"/>
          <w:rtl/>
        </w:rPr>
        <w:t xml:space="preserve"> الجهة الوحيدة والحصرية </w:t>
      </w:r>
      <w:r w:rsidR="001A3E8A">
        <w:rPr>
          <w:rFonts w:cs="AF_Najed" w:hint="cs"/>
          <w:sz w:val="24"/>
          <w:szCs w:val="24"/>
          <w:rtl/>
        </w:rPr>
        <w:t>المالكة لحقوق</w:t>
      </w:r>
      <w:r>
        <w:rPr>
          <w:rFonts w:cs="AF_Najed" w:hint="cs"/>
          <w:sz w:val="24"/>
          <w:szCs w:val="24"/>
          <w:rtl/>
        </w:rPr>
        <w:t xml:space="preserve"> توزيع وإستغلال </w:t>
      </w:r>
      <w:r w:rsidRPr="00660D3F">
        <w:rPr>
          <w:rFonts w:cs="AF_Najed" w:hint="cs"/>
          <w:sz w:val="24"/>
          <w:szCs w:val="24"/>
          <w:rtl/>
        </w:rPr>
        <w:t>وإعادة</w:t>
      </w:r>
      <w:r w:rsidRPr="00660D3F">
        <w:rPr>
          <w:rFonts w:cs="AF_Najed"/>
          <w:sz w:val="24"/>
          <w:szCs w:val="24"/>
          <w:rtl/>
        </w:rPr>
        <w:t xml:space="preserve"> </w:t>
      </w:r>
      <w:r w:rsidRPr="00660D3F">
        <w:rPr>
          <w:rFonts w:cs="AF_Najed" w:hint="cs"/>
          <w:sz w:val="24"/>
          <w:szCs w:val="24"/>
          <w:rtl/>
        </w:rPr>
        <w:t>ترخيص</w:t>
      </w:r>
      <w:r w:rsidRPr="00660D3F">
        <w:rPr>
          <w:rFonts w:cs="AF_Najed"/>
          <w:sz w:val="24"/>
          <w:szCs w:val="24"/>
          <w:rtl/>
        </w:rPr>
        <w:t xml:space="preserve"> </w:t>
      </w:r>
      <w:r w:rsidRPr="00660D3F">
        <w:rPr>
          <w:rFonts w:cs="AF_Najed" w:hint="cs"/>
          <w:sz w:val="24"/>
          <w:szCs w:val="24"/>
          <w:rtl/>
        </w:rPr>
        <w:t>كافة</w:t>
      </w:r>
      <w:r w:rsidRPr="00660D3F">
        <w:rPr>
          <w:rFonts w:cs="AF_Najed"/>
          <w:sz w:val="24"/>
          <w:szCs w:val="24"/>
          <w:rtl/>
        </w:rPr>
        <w:t xml:space="preserve"> </w:t>
      </w:r>
      <w:r w:rsidRPr="00660D3F">
        <w:rPr>
          <w:rFonts w:cs="AF_Najed" w:hint="cs"/>
          <w:sz w:val="24"/>
          <w:szCs w:val="24"/>
          <w:rtl/>
        </w:rPr>
        <w:t>الحقوق</w:t>
      </w:r>
      <w:r w:rsidRPr="00660D3F">
        <w:rPr>
          <w:rFonts w:cs="AF_Najed"/>
          <w:sz w:val="24"/>
          <w:szCs w:val="24"/>
          <w:rtl/>
        </w:rPr>
        <w:t xml:space="preserve"> </w:t>
      </w:r>
      <w:r w:rsidRPr="00660D3F">
        <w:rPr>
          <w:rFonts w:cs="AF_Najed" w:hint="cs"/>
          <w:sz w:val="24"/>
          <w:szCs w:val="24"/>
          <w:rtl/>
        </w:rPr>
        <w:t>المتعلقة</w:t>
      </w:r>
      <w:r w:rsidRPr="00660D3F">
        <w:rPr>
          <w:rFonts w:cs="AF_Najed"/>
          <w:sz w:val="24"/>
          <w:szCs w:val="24"/>
          <w:rtl/>
        </w:rPr>
        <w:t xml:space="preserve"> </w:t>
      </w:r>
      <w:r w:rsidR="00FB47B0">
        <w:rPr>
          <w:rFonts w:cs="AF_Najed" w:hint="cs"/>
          <w:sz w:val="24"/>
          <w:szCs w:val="24"/>
          <w:rtl/>
        </w:rPr>
        <w:t>(</w:t>
      </w:r>
      <w:r w:rsidR="00561CCA">
        <w:rPr>
          <w:rFonts w:cs="AF_Najed" w:hint="cs"/>
          <w:sz w:val="24"/>
          <w:szCs w:val="24"/>
          <w:rtl/>
        </w:rPr>
        <w:t>بالمباريات</w:t>
      </w:r>
      <w:r w:rsidR="00FB47B0">
        <w:rPr>
          <w:rFonts w:cs="AF_Najed" w:hint="cs"/>
          <w:sz w:val="24"/>
          <w:szCs w:val="24"/>
          <w:rtl/>
        </w:rPr>
        <w:t>)</w:t>
      </w:r>
      <w:r>
        <w:rPr>
          <w:rFonts w:cs="AF_Najed" w:hint="cs"/>
          <w:sz w:val="24"/>
          <w:szCs w:val="24"/>
          <w:rtl/>
        </w:rPr>
        <w:t xml:space="preserve">  و/أو الأدوار الأولى (الـ32/الـ16) للمباريات القارية و/أو المباريات الودية و/أو أى مسابقات أخرى </w:t>
      </w:r>
      <w:r w:rsidR="001A3E8A">
        <w:rPr>
          <w:rFonts w:cs="AF_Najed" w:hint="cs"/>
          <w:sz w:val="24"/>
          <w:szCs w:val="24"/>
          <w:rtl/>
        </w:rPr>
        <w:t>ي</w:t>
      </w:r>
      <w:r w:rsidR="00561CCA">
        <w:rPr>
          <w:rFonts w:cs="AF_Najed" w:hint="cs"/>
          <w:sz w:val="24"/>
          <w:szCs w:val="24"/>
          <w:rtl/>
        </w:rPr>
        <w:t>ش</w:t>
      </w:r>
      <w:r w:rsidR="001A3E8A">
        <w:rPr>
          <w:rFonts w:cs="AF_Najed" w:hint="cs"/>
          <w:sz w:val="24"/>
          <w:szCs w:val="24"/>
          <w:rtl/>
        </w:rPr>
        <w:t xml:space="preserve">ترك فيها </w:t>
      </w:r>
      <w:r w:rsidR="00FB47B0">
        <w:rPr>
          <w:rFonts w:cs="AF_Najed" w:hint="cs"/>
          <w:sz w:val="24"/>
          <w:szCs w:val="24"/>
          <w:rtl/>
        </w:rPr>
        <w:t>(</w:t>
      </w:r>
      <w:r w:rsidR="001A3E8A">
        <w:rPr>
          <w:rFonts w:cs="AF_Najed" w:hint="cs"/>
          <w:sz w:val="24"/>
          <w:szCs w:val="24"/>
          <w:rtl/>
        </w:rPr>
        <w:t>النادي</w:t>
      </w:r>
      <w:r w:rsidR="00FB47B0">
        <w:rPr>
          <w:rFonts w:cs="AF_Najed" w:hint="cs"/>
          <w:sz w:val="24"/>
          <w:szCs w:val="24"/>
          <w:rtl/>
        </w:rPr>
        <w:t>)</w:t>
      </w:r>
      <w:r>
        <w:rPr>
          <w:rFonts w:cs="AF_Najed" w:hint="cs"/>
          <w:sz w:val="24"/>
          <w:szCs w:val="24"/>
          <w:rtl/>
        </w:rPr>
        <w:t>،</w:t>
      </w:r>
      <w:r w:rsidRPr="00660D3F">
        <w:rPr>
          <w:rFonts w:cs="AF_Najed"/>
          <w:sz w:val="24"/>
          <w:szCs w:val="24"/>
          <w:rtl/>
        </w:rPr>
        <w:t xml:space="preserve"> </w:t>
      </w:r>
      <w:r w:rsidRPr="00660D3F">
        <w:rPr>
          <w:rFonts w:cs="AF_Najed" w:hint="cs"/>
          <w:sz w:val="24"/>
          <w:szCs w:val="24"/>
          <w:rtl/>
        </w:rPr>
        <w:t>بالاضافة</w:t>
      </w:r>
      <w:r w:rsidRPr="00660D3F">
        <w:rPr>
          <w:rFonts w:cs="AF_Najed"/>
          <w:sz w:val="24"/>
          <w:szCs w:val="24"/>
          <w:rtl/>
        </w:rPr>
        <w:t xml:space="preserve"> </w:t>
      </w:r>
      <w:r w:rsidRPr="00660D3F">
        <w:rPr>
          <w:rFonts w:cs="AF_Najed" w:hint="cs"/>
          <w:sz w:val="24"/>
          <w:szCs w:val="24"/>
          <w:rtl/>
        </w:rPr>
        <w:t>الى</w:t>
      </w:r>
      <w:r w:rsidRPr="00660D3F">
        <w:rPr>
          <w:rFonts w:cs="AF_Najed"/>
          <w:sz w:val="24"/>
          <w:szCs w:val="24"/>
          <w:rtl/>
        </w:rPr>
        <w:t xml:space="preserve">  </w:t>
      </w:r>
      <w:r w:rsidRPr="00660D3F">
        <w:rPr>
          <w:rFonts w:cs="AF_Najed" w:hint="cs"/>
          <w:sz w:val="24"/>
          <w:szCs w:val="24"/>
          <w:rtl/>
        </w:rPr>
        <w:t>بعض</w:t>
      </w:r>
      <w:r w:rsidRPr="00660D3F">
        <w:rPr>
          <w:rFonts w:cs="AF_Najed"/>
          <w:sz w:val="24"/>
          <w:szCs w:val="24"/>
          <w:rtl/>
        </w:rPr>
        <w:t xml:space="preserve"> </w:t>
      </w:r>
      <w:r w:rsidRPr="00660D3F">
        <w:rPr>
          <w:rFonts w:cs="AF_Najed" w:hint="cs"/>
          <w:sz w:val="24"/>
          <w:szCs w:val="24"/>
          <w:rtl/>
        </w:rPr>
        <w:t>الحقوق</w:t>
      </w:r>
      <w:r w:rsidRPr="00660D3F">
        <w:rPr>
          <w:rFonts w:cs="AF_Najed"/>
          <w:sz w:val="24"/>
          <w:szCs w:val="24"/>
          <w:rtl/>
        </w:rPr>
        <w:t xml:space="preserve"> </w:t>
      </w:r>
      <w:r w:rsidRPr="00660D3F">
        <w:rPr>
          <w:rFonts w:cs="AF_Najed" w:hint="cs"/>
          <w:sz w:val="24"/>
          <w:szCs w:val="24"/>
          <w:rtl/>
        </w:rPr>
        <w:t>الأخرى</w:t>
      </w:r>
      <w:r w:rsidR="00FB47B0">
        <w:rPr>
          <w:rFonts w:cs="AF_Najed" w:hint="cs"/>
          <w:sz w:val="24"/>
          <w:szCs w:val="24"/>
          <w:rtl/>
        </w:rPr>
        <w:t xml:space="preserve"> (</w:t>
      </w:r>
      <w:r w:rsidR="001A3E8A">
        <w:rPr>
          <w:rFonts w:cs="AF_Najed" w:hint="cs"/>
          <w:sz w:val="24"/>
          <w:szCs w:val="24"/>
          <w:rtl/>
        </w:rPr>
        <w:t>للنادي</w:t>
      </w:r>
      <w:r w:rsidR="00FB47B0">
        <w:rPr>
          <w:rFonts w:cs="AF_Najed" w:hint="cs"/>
          <w:sz w:val="24"/>
          <w:szCs w:val="24"/>
          <w:rtl/>
        </w:rPr>
        <w:t>)</w:t>
      </w:r>
      <w:r w:rsidRPr="00660D3F">
        <w:rPr>
          <w:rFonts w:cs="AF_Najed"/>
          <w:sz w:val="24"/>
          <w:szCs w:val="24"/>
          <w:rtl/>
        </w:rPr>
        <w:t xml:space="preserve">  </w:t>
      </w:r>
      <w:r w:rsidRPr="00660D3F">
        <w:rPr>
          <w:rFonts w:cs="AF_Najed" w:hint="cs"/>
          <w:sz w:val="24"/>
          <w:szCs w:val="24"/>
          <w:rtl/>
        </w:rPr>
        <w:t>كما</w:t>
      </w:r>
      <w:r w:rsidRPr="00660D3F">
        <w:rPr>
          <w:rFonts w:cs="AF_Najed"/>
          <w:sz w:val="24"/>
          <w:szCs w:val="24"/>
          <w:rtl/>
        </w:rPr>
        <w:t xml:space="preserve"> </w:t>
      </w:r>
      <w:r w:rsidRPr="00660D3F">
        <w:rPr>
          <w:rFonts w:cs="AF_Najed" w:hint="cs"/>
          <w:sz w:val="24"/>
          <w:szCs w:val="24"/>
          <w:rtl/>
        </w:rPr>
        <w:t>هو</w:t>
      </w:r>
      <w:r w:rsidRPr="00660D3F">
        <w:rPr>
          <w:rFonts w:cs="AF_Najed"/>
          <w:sz w:val="24"/>
          <w:szCs w:val="24"/>
          <w:rtl/>
        </w:rPr>
        <w:t xml:space="preserve"> </w:t>
      </w:r>
      <w:r w:rsidRPr="00660D3F">
        <w:rPr>
          <w:rFonts w:cs="AF_Najed" w:hint="cs"/>
          <w:sz w:val="24"/>
          <w:szCs w:val="24"/>
          <w:rtl/>
        </w:rPr>
        <w:t>وارد</w:t>
      </w:r>
      <w:r w:rsidRPr="00660D3F">
        <w:rPr>
          <w:rFonts w:cs="AF_Najed"/>
          <w:sz w:val="24"/>
          <w:szCs w:val="24"/>
          <w:rtl/>
        </w:rPr>
        <w:t xml:space="preserve"> </w:t>
      </w:r>
      <w:r w:rsidRPr="00660D3F">
        <w:rPr>
          <w:rFonts w:cs="AF_Najed" w:hint="cs"/>
          <w:sz w:val="24"/>
          <w:szCs w:val="24"/>
          <w:rtl/>
        </w:rPr>
        <w:t>ادناه</w:t>
      </w:r>
      <w:r>
        <w:rPr>
          <w:rFonts w:cs="AF_Najed" w:hint="cs"/>
          <w:sz w:val="24"/>
          <w:szCs w:val="24"/>
          <w:rtl/>
        </w:rPr>
        <w:t>.</w:t>
      </w:r>
    </w:p>
    <w:p w14:paraId="71F08A08" w14:textId="4B97FD59" w:rsidR="00CE6AA4" w:rsidRPr="00BA10C4" w:rsidRDefault="00CE6AA4" w:rsidP="00FB47B0">
      <w:pPr>
        <w:bidi/>
        <w:jc w:val="both"/>
        <w:rPr>
          <w:rFonts w:cs="AF_Najed"/>
          <w:sz w:val="24"/>
          <w:szCs w:val="24"/>
          <w:rtl/>
        </w:rPr>
      </w:pPr>
      <w:r w:rsidRPr="002D11CF">
        <w:rPr>
          <w:rFonts w:cs="AF_Najed" w:hint="cs"/>
          <w:sz w:val="24"/>
          <w:szCs w:val="24"/>
          <w:rtl/>
        </w:rPr>
        <w:t>ولما</w:t>
      </w:r>
      <w:r w:rsidRPr="002D11CF">
        <w:rPr>
          <w:rFonts w:cs="AF_Najed"/>
          <w:sz w:val="24"/>
          <w:szCs w:val="24"/>
          <w:rtl/>
        </w:rPr>
        <w:t xml:space="preserve"> </w:t>
      </w:r>
      <w:r w:rsidR="00B87DA1">
        <w:rPr>
          <w:rFonts w:cs="AF_Najed" w:hint="cs"/>
          <w:sz w:val="24"/>
          <w:szCs w:val="24"/>
          <w:rtl/>
        </w:rPr>
        <w:t xml:space="preserve">كانت </w:t>
      </w:r>
      <w:r w:rsidR="00FB47B0">
        <w:rPr>
          <w:rFonts w:cs="AF_Najed" w:hint="cs"/>
          <w:sz w:val="24"/>
          <w:szCs w:val="24"/>
          <w:rtl/>
        </w:rPr>
        <w:t>(</w:t>
      </w:r>
      <w:r w:rsidR="001A3E8A">
        <w:rPr>
          <w:rFonts w:cs="AF_Najed" w:hint="cs"/>
          <w:sz w:val="24"/>
          <w:szCs w:val="24"/>
          <w:rtl/>
        </w:rPr>
        <w:t>الشركة</w:t>
      </w:r>
      <w:r w:rsidR="00FB47B0">
        <w:rPr>
          <w:rFonts w:cs="AF_Najed" w:hint="cs"/>
          <w:sz w:val="24"/>
          <w:szCs w:val="24"/>
          <w:rtl/>
        </w:rPr>
        <w:t>)</w:t>
      </w:r>
      <w:r w:rsidRPr="002D11CF">
        <w:rPr>
          <w:rFonts w:cs="AF_Najed" w:hint="cs"/>
          <w:sz w:val="24"/>
          <w:szCs w:val="24"/>
          <w:rtl/>
        </w:rPr>
        <w:t xml:space="preserve"> ترغب في</w:t>
      </w:r>
      <w:r w:rsidRPr="002D11CF">
        <w:rPr>
          <w:rFonts w:cs="AF_Najed"/>
          <w:sz w:val="24"/>
          <w:szCs w:val="24"/>
          <w:rtl/>
        </w:rPr>
        <w:t xml:space="preserve"> </w:t>
      </w:r>
      <w:r w:rsidRPr="002D11CF">
        <w:rPr>
          <w:rFonts w:cs="AF_Najed" w:hint="cs"/>
          <w:sz w:val="24"/>
          <w:szCs w:val="24"/>
          <w:rtl/>
        </w:rPr>
        <w:t>شراء وإستغلال</w:t>
      </w:r>
      <w:r w:rsidR="00FB47B0">
        <w:rPr>
          <w:rFonts w:cs="AF_Najed" w:hint="cs"/>
          <w:sz w:val="24"/>
          <w:szCs w:val="24"/>
          <w:rtl/>
        </w:rPr>
        <w:t xml:space="preserve"> (</w:t>
      </w:r>
      <w:r w:rsidRPr="002D11CF">
        <w:rPr>
          <w:rFonts w:cs="AF_Najed" w:hint="cs"/>
          <w:sz w:val="24"/>
          <w:szCs w:val="24"/>
          <w:rtl/>
        </w:rPr>
        <w:t>الحقوق الممنوحة</w:t>
      </w:r>
      <w:r w:rsidR="00FB47B0">
        <w:rPr>
          <w:rFonts w:cs="AF_Najed" w:hint="cs"/>
          <w:sz w:val="24"/>
          <w:szCs w:val="24"/>
          <w:rtl/>
        </w:rPr>
        <w:t>)</w:t>
      </w:r>
      <w:r>
        <w:rPr>
          <w:rFonts w:cs="AF_Najed" w:hint="cs"/>
          <w:sz w:val="24"/>
          <w:szCs w:val="24"/>
          <w:rtl/>
        </w:rPr>
        <w:t xml:space="preserve"> </w:t>
      </w:r>
      <w:r w:rsidR="00561CCA">
        <w:rPr>
          <w:rFonts w:cs="AF_Najed" w:hint="cs"/>
          <w:sz w:val="24"/>
          <w:szCs w:val="24"/>
          <w:rtl/>
        </w:rPr>
        <w:t xml:space="preserve">من </w:t>
      </w:r>
      <w:r w:rsidR="00FB47B0">
        <w:rPr>
          <w:rFonts w:cs="AF_Najed" w:hint="cs"/>
          <w:sz w:val="24"/>
          <w:szCs w:val="24"/>
          <w:rtl/>
        </w:rPr>
        <w:t>(الطرف</w:t>
      </w:r>
      <w:r w:rsidR="00B87DA1">
        <w:rPr>
          <w:rFonts w:cs="AF_Najed" w:hint="cs"/>
          <w:sz w:val="24"/>
          <w:szCs w:val="24"/>
          <w:rtl/>
        </w:rPr>
        <w:t xml:space="preserve"> الاول</w:t>
      </w:r>
      <w:r w:rsidR="00FB47B0">
        <w:rPr>
          <w:rFonts w:cs="AF_Najed" w:hint="cs"/>
          <w:sz w:val="24"/>
          <w:szCs w:val="24"/>
          <w:rtl/>
        </w:rPr>
        <w:t>)</w:t>
      </w:r>
      <w:r w:rsidRPr="002D11CF">
        <w:rPr>
          <w:rFonts w:cs="AF_Najed" w:hint="cs"/>
          <w:sz w:val="24"/>
          <w:szCs w:val="24"/>
          <w:rtl/>
        </w:rPr>
        <w:t xml:space="preserve"> بصورة حصرية</w:t>
      </w:r>
      <w:r>
        <w:rPr>
          <w:rFonts w:cs="AF_Najed" w:hint="cs"/>
          <w:sz w:val="24"/>
          <w:szCs w:val="24"/>
          <w:rtl/>
        </w:rPr>
        <w:t xml:space="preserve"> </w:t>
      </w:r>
      <w:r w:rsidR="00561CCA">
        <w:rPr>
          <w:rFonts w:cs="AF_Najed" w:hint="cs"/>
          <w:sz w:val="24"/>
          <w:szCs w:val="24"/>
          <w:rtl/>
        </w:rPr>
        <w:t xml:space="preserve">لجميع </w:t>
      </w:r>
      <w:r w:rsidR="00FB47B0">
        <w:rPr>
          <w:rFonts w:cs="AF_Najed" w:hint="cs"/>
          <w:sz w:val="24"/>
          <w:szCs w:val="24"/>
          <w:rtl/>
        </w:rPr>
        <w:t>(</w:t>
      </w:r>
      <w:r w:rsidR="00561CCA">
        <w:rPr>
          <w:rFonts w:cs="AF_Najed" w:hint="cs"/>
          <w:sz w:val="24"/>
          <w:szCs w:val="24"/>
          <w:rtl/>
        </w:rPr>
        <w:t>المباريات</w:t>
      </w:r>
      <w:r w:rsidR="00FB47B0">
        <w:rPr>
          <w:rFonts w:cs="AF_Najed" w:hint="cs"/>
          <w:sz w:val="24"/>
          <w:szCs w:val="24"/>
          <w:rtl/>
        </w:rPr>
        <w:t>)</w:t>
      </w:r>
      <w:r>
        <w:rPr>
          <w:rFonts w:cs="AF_Najed" w:hint="cs"/>
          <w:sz w:val="24"/>
          <w:szCs w:val="24"/>
          <w:rtl/>
          <w:lang w:bidi="ar-EG"/>
        </w:rPr>
        <w:t xml:space="preserve">، وذلك </w:t>
      </w:r>
      <w:r w:rsidRPr="002D11CF">
        <w:rPr>
          <w:rFonts w:cs="AF_Najed" w:hint="cs"/>
          <w:sz w:val="24"/>
          <w:szCs w:val="24"/>
          <w:rtl/>
        </w:rPr>
        <w:t xml:space="preserve">خلال </w:t>
      </w:r>
      <w:r w:rsidR="00561CCA">
        <w:rPr>
          <w:rFonts w:cs="AF_Najed" w:hint="cs"/>
          <w:sz w:val="24"/>
          <w:szCs w:val="24"/>
          <w:rtl/>
        </w:rPr>
        <w:t>مدة</w:t>
      </w:r>
      <w:r w:rsidR="00561CCA" w:rsidRPr="00FB47B0">
        <w:rPr>
          <w:rFonts w:cs="AF_Najed"/>
          <w:sz w:val="24"/>
          <w:szCs w:val="24"/>
          <w:rtl/>
        </w:rPr>
        <w:t xml:space="preserve"> </w:t>
      </w:r>
      <w:r w:rsidR="00561CCA" w:rsidRPr="00FB47B0">
        <w:rPr>
          <w:rFonts w:cs="AF_Najed" w:hint="cs"/>
          <w:sz w:val="24"/>
          <w:szCs w:val="24"/>
          <w:rtl/>
        </w:rPr>
        <w:t>العقد</w:t>
      </w:r>
      <w:r w:rsidRPr="00FB47B0">
        <w:rPr>
          <w:rFonts w:cs="AF_Najed"/>
          <w:sz w:val="24"/>
          <w:szCs w:val="24"/>
          <w:rtl/>
        </w:rPr>
        <w:t xml:space="preserve"> </w:t>
      </w:r>
      <w:r w:rsidRPr="002D11CF">
        <w:rPr>
          <w:rFonts w:cs="AF_Najed" w:hint="cs"/>
          <w:sz w:val="24"/>
          <w:szCs w:val="24"/>
          <w:rtl/>
        </w:rPr>
        <w:t>،</w:t>
      </w:r>
      <w:r>
        <w:rPr>
          <w:rFonts w:cs="AF_Najed" w:hint="cs"/>
          <w:sz w:val="24"/>
          <w:szCs w:val="24"/>
          <w:rtl/>
        </w:rPr>
        <w:t xml:space="preserve"> </w:t>
      </w:r>
      <w:r w:rsidRPr="002D11CF">
        <w:rPr>
          <w:rFonts w:cs="AF_Najed" w:hint="cs"/>
          <w:sz w:val="24"/>
          <w:szCs w:val="24"/>
          <w:rtl/>
        </w:rPr>
        <w:t>وعليه</w:t>
      </w:r>
      <w:r w:rsidRPr="002D11CF">
        <w:rPr>
          <w:rFonts w:cs="AF_Najed"/>
          <w:sz w:val="24"/>
          <w:szCs w:val="24"/>
          <w:rtl/>
        </w:rPr>
        <w:t xml:space="preserve"> </w:t>
      </w:r>
      <w:r w:rsidRPr="002D11CF">
        <w:rPr>
          <w:rFonts w:cs="AF_Najed" w:hint="cs"/>
          <w:sz w:val="24"/>
          <w:szCs w:val="24"/>
          <w:rtl/>
        </w:rPr>
        <w:t>فقد</w:t>
      </w:r>
      <w:r w:rsidRPr="002D11CF">
        <w:rPr>
          <w:rFonts w:cs="AF_Najed"/>
          <w:sz w:val="24"/>
          <w:szCs w:val="24"/>
          <w:rtl/>
        </w:rPr>
        <w:t xml:space="preserve"> </w:t>
      </w:r>
      <w:r w:rsidRPr="002D11CF">
        <w:rPr>
          <w:rFonts w:cs="AF_Najed" w:hint="cs"/>
          <w:sz w:val="24"/>
          <w:szCs w:val="24"/>
          <w:rtl/>
        </w:rPr>
        <w:t>تراضا</w:t>
      </w:r>
      <w:r w:rsidRPr="002D11CF">
        <w:rPr>
          <w:rFonts w:cs="AF_Najed"/>
          <w:sz w:val="24"/>
          <w:szCs w:val="24"/>
          <w:rtl/>
        </w:rPr>
        <w:t xml:space="preserve"> </w:t>
      </w:r>
      <w:r w:rsidRPr="002D11CF">
        <w:rPr>
          <w:rFonts w:cs="AF_Najed" w:hint="cs"/>
          <w:sz w:val="24"/>
          <w:szCs w:val="24"/>
          <w:rtl/>
        </w:rPr>
        <w:t>الطرفين</w:t>
      </w:r>
      <w:r w:rsidRPr="002D11CF">
        <w:rPr>
          <w:rFonts w:cs="AF_Najed"/>
          <w:sz w:val="24"/>
          <w:szCs w:val="24"/>
          <w:rtl/>
        </w:rPr>
        <w:t xml:space="preserve"> </w:t>
      </w:r>
      <w:r w:rsidRPr="002D11CF">
        <w:rPr>
          <w:rFonts w:cs="AF_Najed" w:hint="cs"/>
          <w:sz w:val="24"/>
          <w:szCs w:val="24"/>
          <w:rtl/>
        </w:rPr>
        <w:t>واتفقا</w:t>
      </w:r>
      <w:r w:rsidRPr="002D11CF">
        <w:rPr>
          <w:rFonts w:cs="AF_Najed"/>
          <w:sz w:val="24"/>
          <w:szCs w:val="24"/>
          <w:rtl/>
        </w:rPr>
        <w:t xml:space="preserve"> </w:t>
      </w:r>
      <w:r w:rsidRPr="002D11CF">
        <w:rPr>
          <w:rFonts w:cs="AF_Najed" w:hint="cs"/>
          <w:sz w:val="24"/>
          <w:szCs w:val="24"/>
          <w:rtl/>
        </w:rPr>
        <w:t>فيما</w:t>
      </w:r>
      <w:r w:rsidRPr="002D11CF">
        <w:rPr>
          <w:rFonts w:cs="AF_Najed"/>
          <w:sz w:val="24"/>
          <w:szCs w:val="24"/>
          <w:rtl/>
        </w:rPr>
        <w:t xml:space="preserve"> </w:t>
      </w:r>
      <w:r w:rsidRPr="002D11CF">
        <w:rPr>
          <w:rFonts w:cs="AF_Najed" w:hint="cs"/>
          <w:sz w:val="24"/>
          <w:szCs w:val="24"/>
          <w:rtl/>
        </w:rPr>
        <w:t>بينهما</w:t>
      </w:r>
      <w:r w:rsidRPr="002D11CF">
        <w:rPr>
          <w:rFonts w:cs="AF_Najed"/>
          <w:sz w:val="24"/>
          <w:szCs w:val="24"/>
          <w:rtl/>
        </w:rPr>
        <w:t xml:space="preserve"> </w:t>
      </w:r>
      <w:r w:rsidRPr="002D11CF">
        <w:rPr>
          <w:rFonts w:cs="AF_Najed" w:hint="cs"/>
          <w:sz w:val="24"/>
          <w:szCs w:val="24"/>
          <w:rtl/>
        </w:rPr>
        <w:t>على</w:t>
      </w:r>
      <w:r w:rsidRPr="002D11CF">
        <w:rPr>
          <w:rFonts w:cs="AF_Najed"/>
          <w:sz w:val="24"/>
          <w:szCs w:val="24"/>
          <w:rtl/>
        </w:rPr>
        <w:t xml:space="preserve"> </w:t>
      </w:r>
      <w:r w:rsidRPr="002D11CF">
        <w:rPr>
          <w:rFonts w:cs="AF_Najed" w:hint="cs"/>
          <w:sz w:val="24"/>
          <w:szCs w:val="24"/>
          <w:rtl/>
        </w:rPr>
        <w:t>ما</w:t>
      </w:r>
      <w:r w:rsidRPr="002D11CF">
        <w:rPr>
          <w:rFonts w:cs="AF_Najed"/>
          <w:sz w:val="24"/>
          <w:szCs w:val="24"/>
          <w:rtl/>
        </w:rPr>
        <w:t xml:space="preserve"> </w:t>
      </w:r>
      <w:r w:rsidRPr="002D11CF">
        <w:rPr>
          <w:rFonts w:cs="AF_Najed" w:hint="cs"/>
          <w:sz w:val="24"/>
          <w:szCs w:val="24"/>
          <w:rtl/>
        </w:rPr>
        <w:t>يلى</w:t>
      </w:r>
      <w:r w:rsidRPr="002D11CF">
        <w:rPr>
          <w:rFonts w:cs="AF_Najed"/>
          <w:sz w:val="24"/>
          <w:szCs w:val="24"/>
          <w:rtl/>
        </w:rPr>
        <w:t>:</w:t>
      </w:r>
    </w:p>
    <w:p w14:paraId="0C507E70" w14:textId="77777777" w:rsidR="00CE6AA4" w:rsidRPr="00BA10C4" w:rsidRDefault="00CE6AA4" w:rsidP="00CE6AA4">
      <w:pPr>
        <w:bidi/>
        <w:jc w:val="center"/>
        <w:rPr>
          <w:rFonts w:cs="AF_Najed"/>
          <w:color w:val="FF0000"/>
          <w:sz w:val="36"/>
          <w:szCs w:val="36"/>
        </w:rPr>
      </w:pPr>
      <w:r w:rsidRPr="00BA10C4">
        <w:rPr>
          <w:rFonts w:ascii="Traditional Arabic" w:hAnsi="Traditional Arabic" w:cs="AF_Najed"/>
          <w:b/>
          <w:bCs/>
          <w:color w:val="FF0000"/>
          <w:sz w:val="36"/>
          <w:szCs w:val="36"/>
          <w:u w:val="single"/>
          <w:rtl/>
          <w:lang w:bidi="ar-EG"/>
        </w:rPr>
        <w:t>البند الأول:</w:t>
      </w:r>
      <w:r w:rsidRPr="00BA10C4">
        <w:rPr>
          <w:rFonts w:ascii="Traditional Arabic" w:hAnsi="Traditional Arabic" w:cs="AF_Najed" w:hint="cs"/>
          <w:b/>
          <w:bCs/>
          <w:color w:val="FF0000"/>
          <w:sz w:val="36"/>
          <w:szCs w:val="36"/>
          <w:u w:val="single"/>
          <w:rtl/>
          <w:lang w:bidi="ar-EG"/>
        </w:rPr>
        <w:t xml:space="preserve"> التمهيد والملاحق</w:t>
      </w:r>
    </w:p>
    <w:p w14:paraId="070F3E58" w14:textId="69E78DEA" w:rsidR="00CE6AA4" w:rsidRDefault="00CE6AA4" w:rsidP="00CE6AA4">
      <w:pPr>
        <w:bidi/>
        <w:jc w:val="both"/>
        <w:rPr>
          <w:rFonts w:cs="AF_Najed"/>
          <w:sz w:val="24"/>
          <w:szCs w:val="24"/>
          <w:rtl/>
        </w:rPr>
      </w:pPr>
      <w:r w:rsidRPr="00BA10C4">
        <w:rPr>
          <w:rFonts w:cs="AF_Najed" w:hint="cs"/>
          <w:sz w:val="24"/>
          <w:szCs w:val="24"/>
          <w:rtl/>
        </w:rPr>
        <w:t>يعتبر</w:t>
      </w:r>
      <w:r w:rsidRPr="00BA10C4">
        <w:rPr>
          <w:rFonts w:cs="AF_Najed"/>
          <w:sz w:val="24"/>
          <w:szCs w:val="24"/>
          <w:rtl/>
        </w:rPr>
        <w:t xml:space="preserve"> </w:t>
      </w:r>
      <w:r w:rsidRPr="00BA10C4">
        <w:rPr>
          <w:rFonts w:cs="AF_Najed" w:hint="cs"/>
          <w:sz w:val="24"/>
          <w:szCs w:val="24"/>
          <w:rtl/>
        </w:rPr>
        <w:t>التمهيد</w:t>
      </w:r>
      <w:r w:rsidRPr="00BA10C4">
        <w:rPr>
          <w:rFonts w:cs="AF_Najed"/>
          <w:sz w:val="24"/>
          <w:szCs w:val="24"/>
          <w:rtl/>
        </w:rPr>
        <w:t xml:space="preserve"> </w:t>
      </w:r>
      <w:r w:rsidRPr="00BA10C4">
        <w:rPr>
          <w:rFonts w:cs="AF_Najed" w:hint="cs"/>
          <w:sz w:val="24"/>
          <w:szCs w:val="24"/>
          <w:rtl/>
        </w:rPr>
        <w:t>السابق</w:t>
      </w:r>
      <w:r w:rsidRPr="00BA10C4">
        <w:rPr>
          <w:rFonts w:cs="AF_Najed"/>
          <w:sz w:val="24"/>
          <w:szCs w:val="24"/>
          <w:rtl/>
        </w:rPr>
        <w:t xml:space="preserve"> </w:t>
      </w:r>
      <w:r w:rsidRPr="00BA10C4">
        <w:rPr>
          <w:rFonts w:cs="AF_Najed" w:hint="cs"/>
          <w:sz w:val="24"/>
          <w:szCs w:val="24"/>
          <w:rtl/>
        </w:rPr>
        <w:t>و</w:t>
      </w:r>
      <w:r w:rsidRPr="00BA10C4">
        <w:rPr>
          <w:rFonts w:cs="AF_Najed"/>
          <w:sz w:val="24"/>
          <w:szCs w:val="24"/>
          <w:rtl/>
        </w:rPr>
        <w:t xml:space="preserve"> </w:t>
      </w:r>
      <w:r w:rsidRPr="00BA10C4">
        <w:rPr>
          <w:rFonts w:cs="AF_Najed" w:hint="cs"/>
          <w:sz w:val="24"/>
          <w:szCs w:val="24"/>
          <w:rtl/>
        </w:rPr>
        <w:t>الملاحق</w:t>
      </w:r>
      <w:r w:rsidRPr="00BA10C4">
        <w:rPr>
          <w:rFonts w:cs="AF_Najed"/>
          <w:sz w:val="24"/>
          <w:szCs w:val="24"/>
          <w:rtl/>
        </w:rPr>
        <w:t xml:space="preserve"> </w:t>
      </w:r>
      <w:r w:rsidRPr="00BA10C4">
        <w:rPr>
          <w:rFonts w:cs="AF_Najed" w:hint="cs"/>
          <w:sz w:val="24"/>
          <w:szCs w:val="24"/>
          <w:rtl/>
        </w:rPr>
        <w:t>المرفقة</w:t>
      </w:r>
      <w:r w:rsidRPr="00BA10C4">
        <w:rPr>
          <w:rFonts w:cs="AF_Najed"/>
          <w:sz w:val="24"/>
          <w:szCs w:val="24"/>
          <w:rtl/>
        </w:rPr>
        <w:t xml:space="preserve"> </w:t>
      </w:r>
      <w:r w:rsidRPr="00BA10C4">
        <w:rPr>
          <w:rFonts w:cs="AF_Najed" w:hint="cs"/>
          <w:sz w:val="24"/>
          <w:szCs w:val="24"/>
          <w:rtl/>
        </w:rPr>
        <w:t>بهذا</w:t>
      </w:r>
      <w:r w:rsidRPr="00BA10C4">
        <w:rPr>
          <w:rFonts w:cs="AF_Najed"/>
          <w:sz w:val="24"/>
          <w:szCs w:val="24"/>
          <w:rtl/>
        </w:rPr>
        <w:t xml:space="preserve"> </w:t>
      </w:r>
      <w:r w:rsidRPr="00BA10C4">
        <w:rPr>
          <w:rFonts w:cs="AF_Najed" w:hint="cs"/>
          <w:sz w:val="24"/>
          <w:szCs w:val="24"/>
          <w:rtl/>
        </w:rPr>
        <w:t>العقد</w:t>
      </w:r>
      <w:r w:rsidRPr="00BA10C4">
        <w:rPr>
          <w:rFonts w:cs="AF_Najed"/>
          <w:sz w:val="24"/>
          <w:szCs w:val="24"/>
          <w:rtl/>
        </w:rPr>
        <w:t xml:space="preserve"> </w:t>
      </w:r>
      <w:r w:rsidRPr="00BA10C4">
        <w:rPr>
          <w:rFonts w:cs="AF_Najed" w:hint="cs"/>
          <w:sz w:val="24"/>
          <w:szCs w:val="24"/>
          <w:rtl/>
        </w:rPr>
        <w:t>والموقعة</w:t>
      </w:r>
      <w:r w:rsidRPr="00BA10C4">
        <w:rPr>
          <w:rFonts w:cs="AF_Najed"/>
          <w:sz w:val="24"/>
          <w:szCs w:val="24"/>
          <w:rtl/>
        </w:rPr>
        <w:t xml:space="preserve"> </w:t>
      </w:r>
      <w:r w:rsidRPr="00BA10C4">
        <w:rPr>
          <w:rFonts w:cs="AF_Najed" w:hint="cs"/>
          <w:sz w:val="24"/>
          <w:szCs w:val="24"/>
          <w:rtl/>
        </w:rPr>
        <w:t>من</w:t>
      </w:r>
      <w:r w:rsidRPr="00BA10C4">
        <w:rPr>
          <w:rFonts w:cs="AF_Najed"/>
          <w:sz w:val="24"/>
          <w:szCs w:val="24"/>
          <w:rtl/>
        </w:rPr>
        <w:t xml:space="preserve"> </w:t>
      </w:r>
      <w:r w:rsidRPr="00BA10C4">
        <w:rPr>
          <w:rFonts w:cs="AF_Najed" w:hint="cs"/>
          <w:sz w:val="24"/>
          <w:szCs w:val="24"/>
          <w:rtl/>
        </w:rPr>
        <w:t>جانب</w:t>
      </w:r>
      <w:r w:rsidRPr="00BA10C4">
        <w:rPr>
          <w:rFonts w:cs="AF_Najed"/>
          <w:sz w:val="24"/>
          <w:szCs w:val="24"/>
          <w:rtl/>
        </w:rPr>
        <w:t xml:space="preserve"> </w:t>
      </w:r>
      <w:r w:rsidRPr="00BA10C4">
        <w:rPr>
          <w:rFonts w:cs="AF_Najed" w:hint="cs"/>
          <w:sz w:val="24"/>
          <w:szCs w:val="24"/>
          <w:rtl/>
        </w:rPr>
        <w:t>الطرفين</w:t>
      </w:r>
      <w:r w:rsidRPr="00BA10C4">
        <w:rPr>
          <w:rFonts w:cs="AF_Najed"/>
          <w:sz w:val="24"/>
          <w:szCs w:val="24"/>
          <w:rtl/>
        </w:rPr>
        <w:t xml:space="preserve"> </w:t>
      </w:r>
      <w:r w:rsidRPr="00BA10C4">
        <w:rPr>
          <w:rFonts w:cs="AF_Najed" w:hint="cs"/>
          <w:sz w:val="24"/>
          <w:szCs w:val="24"/>
          <w:rtl/>
        </w:rPr>
        <w:t>جزءاً</w:t>
      </w:r>
      <w:r w:rsidRPr="00BA10C4">
        <w:rPr>
          <w:rFonts w:cs="AF_Najed"/>
          <w:sz w:val="24"/>
          <w:szCs w:val="24"/>
          <w:rtl/>
        </w:rPr>
        <w:t xml:space="preserve"> </w:t>
      </w:r>
      <w:r w:rsidRPr="00BA10C4">
        <w:rPr>
          <w:rFonts w:cs="AF_Najed" w:hint="cs"/>
          <w:sz w:val="24"/>
          <w:szCs w:val="24"/>
          <w:rtl/>
        </w:rPr>
        <w:t>لا</w:t>
      </w:r>
      <w:r w:rsidRPr="00BA10C4">
        <w:rPr>
          <w:rFonts w:cs="AF_Najed"/>
          <w:sz w:val="24"/>
          <w:szCs w:val="24"/>
          <w:rtl/>
        </w:rPr>
        <w:t xml:space="preserve"> </w:t>
      </w:r>
      <w:r w:rsidRPr="00BA10C4">
        <w:rPr>
          <w:rFonts w:cs="AF_Najed" w:hint="cs"/>
          <w:sz w:val="24"/>
          <w:szCs w:val="24"/>
          <w:rtl/>
        </w:rPr>
        <w:t>يتجزأ</w:t>
      </w:r>
      <w:r w:rsidRPr="00BA10C4">
        <w:rPr>
          <w:rFonts w:cs="AF_Najed"/>
          <w:sz w:val="24"/>
          <w:szCs w:val="24"/>
          <w:rtl/>
        </w:rPr>
        <w:t xml:space="preserve"> </w:t>
      </w:r>
      <w:r w:rsidRPr="00BA10C4">
        <w:rPr>
          <w:rFonts w:cs="AF_Najed" w:hint="cs"/>
          <w:sz w:val="24"/>
          <w:szCs w:val="24"/>
          <w:rtl/>
        </w:rPr>
        <w:t>منه</w:t>
      </w:r>
      <w:r w:rsidRPr="00BA10C4">
        <w:rPr>
          <w:rFonts w:cs="AF_Najed"/>
          <w:sz w:val="24"/>
          <w:szCs w:val="24"/>
          <w:rtl/>
        </w:rPr>
        <w:t xml:space="preserve"> </w:t>
      </w:r>
      <w:r w:rsidRPr="00BA10C4">
        <w:rPr>
          <w:rFonts w:cs="AF_Najed" w:hint="cs"/>
          <w:sz w:val="24"/>
          <w:szCs w:val="24"/>
          <w:rtl/>
        </w:rPr>
        <w:t>و</w:t>
      </w:r>
      <w:r w:rsidRPr="00BA10C4">
        <w:rPr>
          <w:rFonts w:cs="AF_Najed"/>
          <w:sz w:val="24"/>
          <w:szCs w:val="24"/>
          <w:rtl/>
        </w:rPr>
        <w:t xml:space="preserve"> </w:t>
      </w:r>
      <w:r w:rsidRPr="00BA10C4">
        <w:rPr>
          <w:rFonts w:cs="AF_Najed" w:hint="cs"/>
          <w:sz w:val="24"/>
          <w:szCs w:val="24"/>
          <w:rtl/>
        </w:rPr>
        <w:t>بنودا</w:t>
      </w:r>
      <w:r w:rsidRPr="00BA10C4">
        <w:rPr>
          <w:rFonts w:cs="AF_Najed"/>
          <w:sz w:val="24"/>
          <w:szCs w:val="24"/>
          <w:rtl/>
        </w:rPr>
        <w:t xml:space="preserve"> </w:t>
      </w:r>
      <w:r w:rsidRPr="00BA10C4">
        <w:rPr>
          <w:rFonts w:cs="AF_Najed" w:hint="cs"/>
          <w:sz w:val="24"/>
          <w:szCs w:val="24"/>
          <w:rtl/>
        </w:rPr>
        <w:t>متممه</w:t>
      </w:r>
      <w:r w:rsidRPr="00BA10C4">
        <w:rPr>
          <w:rFonts w:cs="AF_Najed"/>
          <w:sz w:val="24"/>
          <w:szCs w:val="24"/>
          <w:rtl/>
        </w:rPr>
        <w:t xml:space="preserve"> </w:t>
      </w:r>
      <w:r w:rsidRPr="00BA10C4">
        <w:rPr>
          <w:rFonts w:cs="AF_Najed" w:hint="cs"/>
          <w:sz w:val="24"/>
          <w:szCs w:val="24"/>
          <w:rtl/>
        </w:rPr>
        <w:t>له</w:t>
      </w:r>
      <w:r w:rsidRPr="00BA10C4">
        <w:rPr>
          <w:rFonts w:cs="AF_Najed"/>
          <w:sz w:val="24"/>
          <w:szCs w:val="24"/>
          <w:rtl/>
        </w:rPr>
        <w:t xml:space="preserve"> .</w:t>
      </w:r>
    </w:p>
    <w:p w14:paraId="14C2568C" w14:textId="77777777" w:rsidR="00CE6AA4" w:rsidRPr="00BA10C4" w:rsidRDefault="00CE6AA4" w:rsidP="00FB47B0">
      <w:pPr>
        <w:bidi/>
        <w:jc w:val="center"/>
        <w:rPr>
          <w:rFonts w:cs="AF_Najed"/>
          <w:b/>
          <w:bCs/>
          <w:color w:val="FF0000"/>
          <w:sz w:val="36"/>
          <w:szCs w:val="36"/>
          <w:u w:val="single"/>
        </w:rPr>
      </w:pPr>
      <w:r w:rsidRPr="00BA10C4">
        <w:rPr>
          <w:rFonts w:cs="AF_Najed" w:hint="cs"/>
          <w:b/>
          <w:bCs/>
          <w:color w:val="FF0000"/>
          <w:sz w:val="36"/>
          <w:szCs w:val="36"/>
          <w:u w:val="single"/>
          <w:rtl/>
        </w:rPr>
        <w:t>البند</w:t>
      </w:r>
      <w:r w:rsidRPr="00BA10C4">
        <w:rPr>
          <w:rFonts w:cs="AF_Najed"/>
          <w:b/>
          <w:bCs/>
          <w:color w:val="FF0000"/>
          <w:sz w:val="36"/>
          <w:szCs w:val="36"/>
          <w:u w:val="single"/>
          <w:rtl/>
        </w:rPr>
        <w:t xml:space="preserve"> </w:t>
      </w:r>
      <w:r w:rsidRPr="00BA10C4">
        <w:rPr>
          <w:rFonts w:cs="AF_Najed" w:hint="cs"/>
          <w:b/>
          <w:bCs/>
          <w:color w:val="FF0000"/>
          <w:sz w:val="36"/>
          <w:szCs w:val="36"/>
          <w:u w:val="single"/>
          <w:rtl/>
        </w:rPr>
        <w:t>الثانى</w:t>
      </w:r>
      <w:r w:rsidRPr="00BA10C4">
        <w:rPr>
          <w:rFonts w:cs="AF_Najed"/>
          <w:b/>
          <w:bCs/>
          <w:color w:val="FF0000"/>
          <w:sz w:val="36"/>
          <w:szCs w:val="36"/>
          <w:u w:val="single"/>
          <w:rtl/>
        </w:rPr>
        <w:t xml:space="preserve"> : </w:t>
      </w:r>
      <w:r w:rsidRPr="00BA10C4">
        <w:rPr>
          <w:rFonts w:cs="AF_Najed" w:hint="cs"/>
          <w:b/>
          <w:bCs/>
          <w:color w:val="FF0000"/>
          <w:sz w:val="36"/>
          <w:szCs w:val="36"/>
          <w:u w:val="single"/>
          <w:rtl/>
        </w:rPr>
        <w:t>التعريفات</w:t>
      </w:r>
    </w:p>
    <w:p w14:paraId="7E7EFDA4" w14:textId="65EC5A26" w:rsidR="00CE6AA4" w:rsidRPr="003816D2" w:rsidRDefault="00B87DA1" w:rsidP="00CE6AA4">
      <w:pPr>
        <w:bidi/>
        <w:jc w:val="both"/>
        <w:rPr>
          <w:rFonts w:cs="AF_Najed"/>
          <w:color w:val="0070C0"/>
          <w:sz w:val="24"/>
          <w:szCs w:val="24"/>
          <w:u w:val="single"/>
          <w:rtl/>
        </w:rPr>
      </w:pPr>
      <w:r w:rsidRPr="005D064A">
        <w:rPr>
          <w:rFonts w:cs="AF_Najed" w:hint="cs"/>
          <w:color w:val="0070C0"/>
          <w:sz w:val="24"/>
          <w:szCs w:val="24"/>
          <w:u w:val="single"/>
          <w:rtl/>
        </w:rPr>
        <w:t>القنوات</w:t>
      </w:r>
      <w:r w:rsidR="00CE6AA4" w:rsidRPr="005D064A">
        <w:rPr>
          <w:rFonts w:cs="AF_Najed" w:hint="cs"/>
          <w:color w:val="0070C0"/>
          <w:sz w:val="24"/>
          <w:szCs w:val="24"/>
          <w:u w:val="single"/>
          <w:rtl/>
        </w:rPr>
        <w:t xml:space="preserve"> المرخص لها </w:t>
      </w:r>
      <w:r w:rsidR="00FB47B0">
        <w:rPr>
          <w:rFonts w:cs="AF_Najed" w:hint="cs"/>
          <w:color w:val="0070C0"/>
          <w:sz w:val="24"/>
          <w:szCs w:val="24"/>
          <w:u w:val="single"/>
          <w:rtl/>
        </w:rPr>
        <w:t>/أحد عملاء الشركة</w:t>
      </w:r>
    </w:p>
    <w:p w14:paraId="68D5730A" w14:textId="604309AD" w:rsidR="00CE6AA4" w:rsidRDefault="00CE6AA4" w:rsidP="00FB47B0">
      <w:pPr>
        <w:bidi/>
        <w:jc w:val="both"/>
        <w:rPr>
          <w:rFonts w:cs="AF_Najed"/>
          <w:sz w:val="24"/>
          <w:szCs w:val="24"/>
          <w:rtl/>
          <w:lang w:bidi="ar-AE"/>
        </w:rPr>
      </w:pPr>
      <w:r w:rsidRPr="003816D2">
        <w:rPr>
          <w:rFonts w:cs="AF_Najed" w:hint="cs"/>
          <w:sz w:val="24"/>
          <w:szCs w:val="24"/>
          <w:rtl/>
          <w:lang w:bidi="ar-AE"/>
        </w:rPr>
        <w:t>اي</w:t>
      </w:r>
      <w:r w:rsidR="00CC66BC">
        <w:rPr>
          <w:rFonts w:cs="AF_Najed" w:hint="cs"/>
          <w:sz w:val="24"/>
          <w:szCs w:val="24"/>
          <w:rtl/>
          <w:lang w:bidi="ar-AE"/>
        </w:rPr>
        <w:t xml:space="preserve"> و</w:t>
      </w:r>
      <w:r w:rsidRPr="003816D2">
        <w:rPr>
          <w:rFonts w:cs="AF_Najed" w:hint="cs"/>
          <w:sz w:val="24"/>
          <w:szCs w:val="24"/>
          <w:rtl/>
          <w:lang w:bidi="ar-AE"/>
        </w:rPr>
        <w:t>/</w:t>
      </w:r>
      <w:r w:rsidR="00CC66BC">
        <w:rPr>
          <w:rFonts w:cs="AF_Najed" w:hint="cs"/>
          <w:sz w:val="24"/>
          <w:szCs w:val="24"/>
          <w:rtl/>
          <w:lang w:bidi="ar-AE"/>
        </w:rPr>
        <w:t>ا</w:t>
      </w:r>
      <w:r w:rsidRPr="003816D2">
        <w:rPr>
          <w:rFonts w:cs="AF_Najed" w:hint="cs"/>
          <w:sz w:val="24"/>
          <w:szCs w:val="24"/>
          <w:rtl/>
          <w:lang w:bidi="ar-AE"/>
        </w:rPr>
        <w:t xml:space="preserve">و كل </w:t>
      </w:r>
      <w:r w:rsidR="001A3E8A">
        <w:rPr>
          <w:rFonts w:cs="AF_Najed" w:hint="cs"/>
          <w:sz w:val="24"/>
          <w:szCs w:val="24"/>
          <w:rtl/>
          <w:lang w:bidi="ar-AE"/>
        </w:rPr>
        <w:t>ال</w:t>
      </w:r>
      <w:r w:rsidRPr="003816D2">
        <w:rPr>
          <w:rFonts w:cs="AF_Najed" w:hint="cs"/>
          <w:sz w:val="24"/>
          <w:szCs w:val="24"/>
          <w:rtl/>
          <w:lang w:bidi="ar-AE"/>
        </w:rPr>
        <w:t xml:space="preserve">قنوات </w:t>
      </w:r>
      <w:r w:rsidR="001A3E8A">
        <w:rPr>
          <w:rFonts w:cs="AF_Najed" w:hint="cs"/>
          <w:sz w:val="24"/>
          <w:szCs w:val="24"/>
          <w:rtl/>
          <w:lang w:bidi="ar-AE"/>
        </w:rPr>
        <w:t xml:space="preserve">التي تقوم </w:t>
      </w:r>
      <w:r w:rsidR="00FB47B0">
        <w:rPr>
          <w:rFonts w:cs="AF_Najed" w:hint="cs"/>
          <w:sz w:val="24"/>
          <w:szCs w:val="24"/>
          <w:rtl/>
          <w:lang w:bidi="ar-AE"/>
        </w:rPr>
        <w:t>(</w:t>
      </w:r>
      <w:r w:rsidR="001A3E8A">
        <w:rPr>
          <w:rFonts w:cs="AF_Najed" w:hint="cs"/>
          <w:sz w:val="24"/>
          <w:szCs w:val="24"/>
          <w:rtl/>
          <w:lang w:bidi="ar-AE"/>
        </w:rPr>
        <w:t>الشركة</w:t>
      </w:r>
      <w:r w:rsidR="00FB47B0">
        <w:rPr>
          <w:rFonts w:cs="AF_Najed" w:hint="cs"/>
          <w:sz w:val="24"/>
          <w:szCs w:val="24"/>
          <w:rtl/>
          <w:lang w:bidi="ar-AE"/>
        </w:rPr>
        <w:t xml:space="preserve">) أو أحد عملائها </w:t>
      </w:r>
      <w:r w:rsidR="000268F5">
        <w:rPr>
          <w:rFonts w:cs="AF_Najed" w:hint="cs"/>
          <w:sz w:val="24"/>
          <w:szCs w:val="24"/>
          <w:rtl/>
          <w:lang w:bidi="ar-AE"/>
        </w:rPr>
        <w:t>باعادة</w:t>
      </w:r>
      <w:r w:rsidR="001A3E8A">
        <w:rPr>
          <w:rFonts w:cs="AF_Najed" w:hint="cs"/>
          <w:sz w:val="24"/>
          <w:szCs w:val="24"/>
          <w:rtl/>
          <w:lang w:bidi="ar-AE"/>
        </w:rPr>
        <w:t xml:space="preserve"> </w:t>
      </w:r>
      <w:r w:rsidR="000268F5">
        <w:rPr>
          <w:rFonts w:cs="AF_Najed" w:hint="cs"/>
          <w:sz w:val="24"/>
          <w:szCs w:val="24"/>
          <w:rtl/>
          <w:lang w:bidi="ar-AE"/>
        </w:rPr>
        <w:t xml:space="preserve">ترخيص </w:t>
      </w:r>
      <w:r w:rsidR="00FB47B0">
        <w:rPr>
          <w:rFonts w:cs="AF_Najed" w:hint="cs"/>
          <w:sz w:val="24"/>
          <w:szCs w:val="24"/>
          <w:rtl/>
          <w:lang w:bidi="ar-AE"/>
        </w:rPr>
        <w:t>(</w:t>
      </w:r>
      <w:r w:rsidR="001A3E8A">
        <w:rPr>
          <w:rFonts w:cs="AF_Najed" w:hint="cs"/>
          <w:sz w:val="24"/>
          <w:szCs w:val="24"/>
          <w:rtl/>
          <w:lang w:bidi="ar-AE"/>
        </w:rPr>
        <w:t>الحقوق المنوحة</w:t>
      </w:r>
      <w:r w:rsidR="00FB47B0">
        <w:rPr>
          <w:rFonts w:cs="AF_Najed" w:hint="cs"/>
          <w:sz w:val="24"/>
          <w:szCs w:val="24"/>
          <w:rtl/>
          <w:lang w:bidi="ar-AE"/>
        </w:rPr>
        <w:t>) لها.</w:t>
      </w:r>
    </w:p>
    <w:p w14:paraId="5FAB2737" w14:textId="77777777" w:rsidR="00B34B23" w:rsidRPr="005D064A" w:rsidRDefault="00B34B23" w:rsidP="00FB47B0">
      <w:pPr>
        <w:bidi/>
        <w:jc w:val="both"/>
        <w:rPr>
          <w:rFonts w:cs="AF_Najed"/>
          <w:color w:val="548DD4" w:themeColor="text2" w:themeTint="99"/>
          <w:sz w:val="24"/>
          <w:szCs w:val="24"/>
          <w:u w:val="single"/>
          <w:rtl/>
        </w:rPr>
      </w:pPr>
      <w:r w:rsidRPr="005D064A">
        <w:rPr>
          <w:rFonts w:cs="AF_Najed" w:hint="cs"/>
          <w:color w:val="548DD4" w:themeColor="text2" w:themeTint="99"/>
          <w:sz w:val="24"/>
          <w:szCs w:val="24"/>
          <w:u w:val="single"/>
          <w:rtl/>
        </w:rPr>
        <w:t>اللغة</w:t>
      </w:r>
    </w:p>
    <w:p w14:paraId="440C47FD" w14:textId="77777777" w:rsidR="00B34B23" w:rsidRPr="008C35EC" w:rsidRDefault="00B34B23" w:rsidP="000268F5">
      <w:pPr>
        <w:bidi/>
        <w:jc w:val="both"/>
        <w:rPr>
          <w:rFonts w:cs="AF_Najed"/>
          <w:sz w:val="28"/>
          <w:szCs w:val="28"/>
          <w:rtl/>
        </w:rPr>
      </w:pPr>
      <w:r w:rsidRPr="00EB7602">
        <w:rPr>
          <w:rFonts w:cs="AF_Najed" w:hint="cs"/>
          <w:sz w:val="24"/>
          <w:szCs w:val="24"/>
          <w:rtl/>
        </w:rPr>
        <w:t>تكون لغة التعليق الأساسية</w:t>
      </w:r>
      <w:r>
        <w:rPr>
          <w:rFonts w:cs="AF_Najed" w:hint="cs"/>
          <w:sz w:val="24"/>
          <w:szCs w:val="24"/>
          <w:rtl/>
        </w:rPr>
        <w:t xml:space="preserve"> على المباريات هي اللغة العربية و /او اي لغة اخرى.</w:t>
      </w:r>
    </w:p>
    <w:p w14:paraId="26329B0A" w14:textId="77777777" w:rsidR="00B34B23" w:rsidRPr="00FB47B0" w:rsidRDefault="00B34B23" w:rsidP="00A439A6">
      <w:pPr>
        <w:bidi/>
        <w:jc w:val="both"/>
        <w:rPr>
          <w:rFonts w:cs="AF_Najed"/>
          <w:color w:val="548DD4" w:themeColor="text2" w:themeTint="99"/>
          <w:sz w:val="24"/>
          <w:szCs w:val="24"/>
          <w:u w:val="single"/>
          <w:rtl/>
        </w:rPr>
      </w:pPr>
      <w:r w:rsidRPr="00FB47B0">
        <w:rPr>
          <w:rFonts w:cs="AF_Najed" w:hint="cs"/>
          <w:color w:val="548DD4" w:themeColor="text2" w:themeTint="99"/>
          <w:sz w:val="24"/>
          <w:szCs w:val="24"/>
          <w:u w:val="single"/>
          <w:rtl/>
        </w:rPr>
        <w:t>الاقليم</w:t>
      </w:r>
      <w:r w:rsidRPr="00FB47B0">
        <w:rPr>
          <w:rFonts w:cs="AF_Najed"/>
          <w:color w:val="548DD4" w:themeColor="text2" w:themeTint="99"/>
          <w:sz w:val="24"/>
          <w:szCs w:val="24"/>
          <w:u w:val="single"/>
          <w:rtl/>
        </w:rPr>
        <w:t xml:space="preserve"> </w:t>
      </w:r>
    </w:p>
    <w:p w14:paraId="7E729835" w14:textId="75AEFB83" w:rsidR="00B34B23" w:rsidRPr="00A439A6" w:rsidRDefault="00B34B23" w:rsidP="00090AE3">
      <w:pPr>
        <w:bidi/>
        <w:jc w:val="both"/>
        <w:rPr>
          <w:rFonts w:cs="AF_Najed"/>
          <w:sz w:val="20"/>
          <w:szCs w:val="20"/>
          <w:rtl/>
          <w:lang w:val="en-US"/>
        </w:rPr>
      </w:pPr>
      <w:r w:rsidRPr="008C35EC">
        <w:rPr>
          <w:rFonts w:cs="AF_Najed"/>
          <w:sz w:val="24"/>
          <w:szCs w:val="24"/>
          <w:rtl/>
          <w:lang w:bidi="ar-AE"/>
        </w:rPr>
        <w:t xml:space="preserve">منطقة بث </w:t>
      </w:r>
      <w:r w:rsidRPr="008C35EC">
        <w:rPr>
          <w:rFonts w:cs="AF_Najed"/>
          <w:sz w:val="24"/>
          <w:szCs w:val="24"/>
          <w:lang w:val="en-US"/>
        </w:rPr>
        <w:t>(</w:t>
      </w:r>
      <w:r w:rsidRPr="008C35EC">
        <w:rPr>
          <w:rFonts w:cs="AF_Najed"/>
          <w:sz w:val="20"/>
          <w:szCs w:val="20"/>
          <w:lang w:val="en-US"/>
        </w:rPr>
        <w:t>Footprint</w:t>
      </w:r>
      <w:r w:rsidRPr="008C35EC">
        <w:rPr>
          <w:rFonts w:cs="AF_Najed"/>
          <w:sz w:val="24"/>
          <w:szCs w:val="24"/>
          <w:lang w:val="en-US"/>
        </w:rPr>
        <w:t>)</w:t>
      </w:r>
      <w:r w:rsidRPr="008C35EC">
        <w:rPr>
          <w:rFonts w:cs="AF_Najed"/>
          <w:sz w:val="24"/>
          <w:szCs w:val="24"/>
          <w:rtl/>
        </w:rPr>
        <w:t xml:space="preserve"> </w:t>
      </w:r>
      <w:r w:rsidRPr="008C35EC">
        <w:rPr>
          <w:rFonts w:cs="AF_Najed" w:hint="cs"/>
          <w:sz w:val="24"/>
          <w:szCs w:val="24"/>
          <w:rtl/>
        </w:rPr>
        <w:t xml:space="preserve">كل من الاقمار </w:t>
      </w:r>
      <w:r w:rsidRPr="008C35EC">
        <w:rPr>
          <w:rFonts w:cs="AF_Najed"/>
          <w:sz w:val="24"/>
          <w:szCs w:val="24"/>
          <w:rtl/>
          <w:lang w:bidi="ar-AE"/>
        </w:rPr>
        <w:t xml:space="preserve">عربسات، نايل سات، ياه سات واي قمر صناعي آخر </w:t>
      </w:r>
      <w:r w:rsidR="00B87DA1">
        <w:rPr>
          <w:rFonts w:cs="AF_Najed" w:hint="cs"/>
          <w:sz w:val="24"/>
          <w:szCs w:val="24"/>
          <w:rtl/>
          <w:lang w:bidi="ar-AE"/>
        </w:rPr>
        <w:t>تستخدمه</w:t>
      </w:r>
      <w:r w:rsidR="000268F5">
        <w:rPr>
          <w:rFonts w:cs="AF_Najed" w:hint="cs"/>
          <w:sz w:val="24"/>
          <w:szCs w:val="24"/>
          <w:rtl/>
          <w:lang w:bidi="ar-AE"/>
        </w:rPr>
        <w:t xml:space="preserve"> </w:t>
      </w:r>
      <w:r w:rsidR="00090AE3">
        <w:rPr>
          <w:rFonts w:cs="AF_Najed" w:hint="cs"/>
          <w:sz w:val="24"/>
          <w:szCs w:val="24"/>
          <w:rtl/>
          <w:lang w:bidi="ar-AE"/>
        </w:rPr>
        <w:t>(</w:t>
      </w:r>
      <w:r w:rsidR="000268F5">
        <w:rPr>
          <w:rFonts w:cs="AF_Najed" w:hint="cs"/>
          <w:sz w:val="24"/>
          <w:szCs w:val="24"/>
          <w:rtl/>
          <w:lang w:bidi="ar-AE"/>
        </w:rPr>
        <w:t>القنوات المرخص لها</w:t>
      </w:r>
      <w:r w:rsidR="00090AE3">
        <w:rPr>
          <w:rFonts w:cs="AF_Najed" w:hint="cs"/>
          <w:sz w:val="24"/>
          <w:szCs w:val="24"/>
          <w:rtl/>
          <w:lang w:bidi="ar-AE"/>
        </w:rPr>
        <w:t>)</w:t>
      </w:r>
      <w:r w:rsidR="000268F5">
        <w:rPr>
          <w:rFonts w:cs="AF_Najed" w:hint="cs"/>
          <w:sz w:val="24"/>
          <w:szCs w:val="24"/>
          <w:rtl/>
          <w:lang w:bidi="ar-AE"/>
        </w:rPr>
        <w:t xml:space="preserve"> </w:t>
      </w:r>
      <w:r w:rsidRPr="008C35EC">
        <w:rPr>
          <w:rFonts w:cs="AF_Najed"/>
          <w:sz w:val="24"/>
          <w:szCs w:val="24"/>
          <w:rtl/>
          <w:lang w:bidi="ar-AE"/>
        </w:rPr>
        <w:t>، كما واية وسائط بث اخرى</w:t>
      </w:r>
      <w:r w:rsidRPr="008C35EC">
        <w:rPr>
          <w:rFonts w:cs="AF_Najed"/>
          <w:sz w:val="24"/>
          <w:szCs w:val="24"/>
          <w:lang w:val="en-US"/>
        </w:rPr>
        <w:t>(</w:t>
      </w:r>
      <w:r w:rsidRPr="008C35EC">
        <w:rPr>
          <w:rFonts w:cs="AF_Najed"/>
          <w:sz w:val="20"/>
          <w:szCs w:val="20"/>
          <w:lang w:val="en-US"/>
        </w:rPr>
        <w:t>Platforms</w:t>
      </w:r>
      <w:r w:rsidRPr="008C35EC">
        <w:rPr>
          <w:rFonts w:cs="AF_Najed"/>
          <w:sz w:val="24"/>
          <w:szCs w:val="24"/>
          <w:lang w:val="en-US"/>
        </w:rPr>
        <w:t xml:space="preserve">) </w:t>
      </w:r>
      <w:r w:rsidRPr="008C35EC">
        <w:rPr>
          <w:rFonts w:cs="AF_Najed" w:hint="cs"/>
          <w:sz w:val="24"/>
          <w:szCs w:val="24"/>
          <w:rtl/>
        </w:rPr>
        <w:t> </w:t>
      </w:r>
      <w:r w:rsidR="000268F5">
        <w:rPr>
          <w:rFonts w:cs="AF_Najed" w:hint="cs"/>
          <w:sz w:val="24"/>
          <w:szCs w:val="24"/>
          <w:rtl/>
          <w:lang w:bidi="ar-AE"/>
        </w:rPr>
        <w:t>ت</w:t>
      </w:r>
      <w:r w:rsidRPr="008C35EC">
        <w:rPr>
          <w:rFonts w:cs="AF_Najed"/>
          <w:sz w:val="24"/>
          <w:szCs w:val="24"/>
          <w:rtl/>
          <w:lang w:bidi="ar-AE"/>
        </w:rPr>
        <w:t xml:space="preserve">ستخدمها </w:t>
      </w:r>
      <w:r w:rsidR="00090AE3">
        <w:rPr>
          <w:rFonts w:cs="AF_Najed" w:hint="cs"/>
          <w:sz w:val="24"/>
          <w:szCs w:val="24"/>
          <w:rtl/>
          <w:lang w:bidi="ar-AE"/>
        </w:rPr>
        <w:t>(</w:t>
      </w:r>
      <w:r w:rsidR="000268F5">
        <w:rPr>
          <w:rFonts w:cs="AF_Najed" w:hint="cs"/>
          <w:sz w:val="24"/>
          <w:szCs w:val="24"/>
          <w:rtl/>
          <w:lang w:bidi="ar-AE"/>
        </w:rPr>
        <w:t xml:space="preserve">القنوات </w:t>
      </w:r>
      <w:r w:rsidR="00B87DA1">
        <w:rPr>
          <w:rFonts w:cs="AF_Najed" w:hint="cs"/>
          <w:sz w:val="24"/>
          <w:szCs w:val="24"/>
          <w:rtl/>
          <w:lang w:bidi="ar-AE"/>
        </w:rPr>
        <w:t>ا</w:t>
      </w:r>
      <w:r w:rsidR="000268F5">
        <w:rPr>
          <w:rFonts w:cs="AF_Najed" w:hint="cs"/>
          <w:sz w:val="24"/>
          <w:szCs w:val="24"/>
          <w:rtl/>
          <w:lang w:bidi="ar-AE"/>
        </w:rPr>
        <w:t>لمرخص لها</w:t>
      </w:r>
      <w:r w:rsidR="00090AE3">
        <w:rPr>
          <w:rFonts w:cs="AF_Najed" w:hint="cs"/>
          <w:sz w:val="24"/>
          <w:szCs w:val="24"/>
          <w:rtl/>
          <w:lang w:bidi="ar-AE"/>
        </w:rPr>
        <w:t>)</w:t>
      </w:r>
      <w:r w:rsidRPr="00A439A6">
        <w:rPr>
          <w:rFonts w:cs="AF_Najed"/>
          <w:sz w:val="24"/>
          <w:szCs w:val="24"/>
          <w:rtl/>
          <w:lang w:bidi="ar-AE"/>
        </w:rPr>
        <w:t xml:space="preserve"> </w:t>
      </w:r>
      <w:r w:rsidRPr="00A439A6">
        <w:rPr>
          <w:rFonts w:cs="AF_Najed"/>
          <w:sz w:val="24"/>
          <w:szCs w:val="24"/>
          <w:lang w:val="en-US"/>
        </w:rPr>
        <w:t>.(</w:t>
      </w:r>
      <w:r w:rsidRPr="00A439A6">
        <w:rPr>
          <w:sz w:val="20"/>
          <w:lang w:val="en-US"/>
        </w:rPr>
        <w:t>Transmission or Streaming</w:t>
      </w:r>
    </w:p>
    <w:p w14:paraId="0D4637B2" w14:textId="19021892" w:rsidR="00B34B23" w:rsidRDefault="00B34B23" w:rsidP="00B34B23">
      <w:pPr>
        <w:bidi/>
        <w:jc w:val="both"/>
        <w:rPr>
          <w:rFonts w:cs="AF_Najed"/>
          <w:color w:val="548DD4" w:themeColor="text2" w:themeTint="99"/>
          <w:sz w:val="24"/>
          <w:szCs w:val="24"/>
          <w:rtl/>
        </w:rPr>
      </w:pPr>
      <w:r w:rsidRPr="00A439A6">
        <w:rPr>
          <w:rFonts w:cs="AF_Najed" w:hint="cs"/>
          <w:color w:val="548DD4" w:themeColor="text2" w:themeTint="99"/>
          <w:sz w:val="24"/>
          <w:szCs w:val="24"/>
          <w:rtl/>
        </w:rPr>
        <w:t>سبل</w:t>
      </w:r>
      <w:r w:rsidRPr="00A439A6">
        <w:rPr>
          <w:rFonts w:cs="AF_Najed"/>
          <w:color w:val="548DD4" w:themeColor="text2" w:themeTint="99"/>
          <w:sz w:val="24"/>
          <w:szCs w:val="24"/>
          <w:rtl/>
        </w:rPr>
        <w:t xml:space="preserve"> </w:t>
      </w:r>
      <w:r w:rsidRPr="00A439A6">
        <w:rPr>
          <w:rFonts w:cs="AF_Najed" w:hint="cs"/>
          <w:color w:val="548DD4" w:themeColor="text2" w:themeTint="99"/>
          <w:sz w:val="24"/>
          <w:szCs w:val="24"/>
          <w:rtl/>
        </w:rPr>
        <w:t>البث</w:t>
      </w:r>
    </w:p>
    <w:p w14:paraId="59D366AD" w14:textId="77777777" w:rsidR="00B34B23" w:rsidRPr="00B34B23" w:rsidRDefault="00B34B23" w:rsidP="00B87DA1">
      <w:pPr>
        <w:bidi/>
        <w:jc w:val="both"/>
        <w:rPr>
          <w:rFonts w:cs="AF_Najed"/>
          <w:sz w:val="24"/>
          <w:szCs w:val="24"/>
          <w:rtl/>
        </w:rPr>
      </w:pPr>
      <w:r w:rsidRPr="00B34B23">
        <w:rPr>
          <w:rFonts w:cs="AF_Najed"/>
          <w:color w:val="548DD4" w:themeColor="text2" w:themeTint="99"/>
          <w:sz w:val="24"/>
          <w:szCs w:val="24"/>
          <w:rtl/>
        </w:rPr>
        <w:t xml:space="preserve"> </w:t>
      </w:r>
      <w:r w:rsidRPr="00B34B23">
        <w:rPr>
          <w:rFonts w:cs="AF_Najed" w:hint="cs"/>
          <w:sz w:val="24"/>
          <w:szCs w:val="24"/>
          <w:rtl/>
        </w:rPr>
        <w:t>كافة</w:t>
      </w:r>
      <w:r w:rsidRPr="00B34B23">
        <w:rPr>
          <w:rFonts w:cs="AF_Najed"/>
          <w:sz w:val="24"/>
          <w:szCs w:val="24"/>
          <w:rtl/>
        </w:rPr>
        <w:t xml:space="preserve"> </w:t>
      </w:r>
      <w:r w:rsidRPr="00B34B23">
        <w:rPr>
          <w:rFonts w:cs="AF_Najed" w:hint="cs"/>
          <w:sz w:val="24"/>
          <w:szCs w:val="24"/>
          <w:rtl/>
        </w:rPr>
        <w:t>سبل</w:t>
      </w:r>
      <w:r w:rsidRPr="00B34B23">
        <w:rPr>
          <w:rFonts w:cs="AF_Najed"/>
          <w:sz w:val="24"/>
          <w:szCs w:val="24"/>
          <w:rtl/>
        </w:rPr>
        <w:t xml:space="preserve"> </w:t>
      </w:r>
      <w:r w:rsidRPr="00B34B23">
        <w:rPr>
          <w:rFonts w:cs="AF_Najed" w:hint="cs"/>
          <w:sz w:val="24"/>
          <w:szCs w:val="24"/>
          <w:rtl/>
        </w:rPr>
        <w:t>البث</w:t>
      </w:r>
      <w:r w:rsidRPr="00B34B23">
        <w:rPr>
          <w:rFonts w:cs="AF_Najed"/>
          <w:sz w:val="24"/>
          <w:szCs w:val="24"/>
          <w:rtl/>
        </w:rPr>
        <w:t xml:space="preserve"> </w:t>
      </w:r>
      <w:r w:rsidRPr="00B34B23">
        <w:rPr>
          <w:rFonts w:cs="AF_Najed" w:hint="cs"/>
          <w:sz w:val="24"/>
          <w:szCs w:val="24"/>
          <w:rtl/>
        </w:rPr>
        <w:t>الحالية</w:t>
      </w:r>
      <w:r w:rsidRPr="00B34B23">
        <w:rPr>
          <w:rFonts w:cs="AF_Najed"/>
          <w:sz w:val="24"/>
          <w:szCs w:val="24"/>
          <w:rtl/>
        </w:rPr>
        <w:t xml:space="preserve"> </w:t>
      </w:r>
      <w:r w:rsidRPr="00B34B23">
        <w:rPr>
          <w:rFonts w:cs="AF_Najed" w:hint="cs"/>
          <w:sz w:val="24"/>
          <w:szCs w:val="24"/>
          <w:rtl/>
        </w:rPr>
        <w:t>والمستقبلية</w:t>
      </w:r>
      <w:r w:rsidRPr="00B34B23">
        <w:rPr>
          <w:rFonts w:cs="AF_Najed"/>
          <w:sz w:val="24"/>
          <w:szCs w:val="24"/>
          <w:rtl/>
        </w:rPr>
        <w:t xml:space="preserve"> </w:t>
      </w:r>
      <w:r w:rsidRPr="00B34B23">
        <w:rPr>
          <w:rFonts w:cs="AF_Najed" w:hint="cs"/>
          <w:sz w:val="24"/>
          <w:szCs w:val="24"/>
          <w:rtl/>
        </w:rPr>
        <w:t>والتي</w:t>
      </w:r>
      <w:r w:rsidRPr="00B34B23">
        <w:rPr>
          <w:rFonts w:cs="AF_Najed"/>
          <w:sz w:val="24"/>
          <w:szCs w:val="24"/>
          <w:rtl/>
        </w:rPr>
        <w:t xml:space="preserve"> </w:t>
      </w:r>
      <w:r w:rsidRPr="00B34B23">
        <w:rPr>
          <w:rFonts w:cs="AF_Najed" w:hint="cs"/>
          <w:sz w:val="24"/>
          <w:szCs w:val="24"/>
          <w:rtl/>
        </w:rPr>
        <w:t>تشمل</w:t>
      </w:r>
      <w:r w:rsidRPr="00B34B23">
        <w:rPr>
          <w:rFonts w:cs="AF_Najed"/>
          <w:sz w:val="24"/>
          <w:szCs w:val="24"/>
          <w:rtl/>
        </w:rPr>
        <w:t xml:space="preserve"> </w:t>
      </w:r>
      <w:r w:rsidRPr="00B34B23">
        <w:rPr>
          <w:rFonts w:cs="AF_Najed" w:hint="cs"/>
          <w:sz w:val="24"/>
          <w:szCs w:val="24"/>
          <w:rtl/>
        </w:rPr>
        <w:t>دون</w:t>
      </w:r>
      <w:r w:rsidRPr="00B34B23">
        <w:rPr>
          <w:rFonts w:cs="AF_Najed"/>
          <w:sz w:val="24"/>
          <w:szCs w:val="24"/>
          <w:rtl/>
        </w:rPr>
        <w:t xml:space="preserve"> </w:t>
      </w:r>
      <w:r w:rsidRPr="00B34B23">
        <w:rPr>
          <w:rFonts w:cs="AF_Najed" w:hint="cs"/>
          <w:sz w:val="24"/>
          <w:szCs w:val="24"/>
          <w:rtl/>
        </w:rPr>
        <w:t>حصر</w:t>
      </w:r>
      <w:r w:rsidRPr="00B34B23">
        <w:rPr>
          <w:rFonts w:cs="AF_Najed"/>
          <w:sz w:val="24"/>
          <w:szCs w:val="24"/>
          <w:rtl/>
        </w:rPr>
        <w:t xml:space="preserve"> </w:t>
      </w:r>
      <w:r w:rsidRPr="00B34B23">
        <w:rPr>
          <w:rFonts w:cs="AF_Najed" w:hint="cs"/>
          <w:sz w:val="24"/>
          <w:szCs w:val="24"/>
          <w:rtl/>
        </w:rPr>
        <w:t>سبل</w:t>
      </w:r>
      <w:r w:rsidRPr="00B34B23">
        <w:rPr>
          <w:rFonts w:cs="AF_Najed"/>
          <w:sz w:val="24"/>
          <w:szCs w:val="24"/>
          <w:rtl/>
        </w:rPr>
        <w:t xml:space="preserve"> </w:t>
      </w:r>
      <w:r w:rsidRPr="00B34B23">
        <w:rPr>
          <w:rFonts w:cs="AF_Najed" w:hint="cs"/>
          <w:sz w:val="24"/>
          <w:szCs w:val="24"/>
          <w:rtl/>
        </w:rPr>
        <w:t>البث</w:t>
      </w:r>
      <w:r w:rsidRPr="00B34B23">
        <w:rPr>
          <w:rFonts w:cs="AF_Najed"/>
          <w:sz w:val="24"/>
          <w:szCs w:val="24"/>
          <w:rtl/>
        </w:rPr>
        <w:t xml:space="preserve"> </w:t>
      </w:r>
      <w:r w:rsidRPr="00B34B23">
        <w:rPr>
          <w:rFonts w:cs="AF_Najed" w:hint="cs"/>
          <w:sz w:val="24"/>
          <w:szCs w:val="24"/>
          <w:rtl/>
        </w:rPr>
        <w:t>والنشر</w:t>
      </w:r>
      <w:r w:rsidRPr="00B34B23">
        <w:rPr>
          <w:rFonts w:cs="AF_Najed"/>
          <w:sz w:val="24"/>
          <w:szCs w:val="24"/>
          <w:rtl/>
        </w:rPr>
        <w:t xml:space="preserve"> </w:t>
      </w:r>
      <w:r w:rsidRPr="00B34B23">
        <w:rPr>
          <w:rFonts w:cs="AF_Najed" w:hint="cs"/>
          <w:sz w:val="24"/>
          <w:szCs w:val="24"/>
          <w:rtl/>
        </w:rPr>
        <w:t>الرقمية</w:t>
      </w:r>
      <w:r w:rsidRPr="00B34B23">
        <w:rPr>
          <w:rFonts w:cs="AF_Najed"/>
          <w:sz w:val="24"/>
          <w:szCs w:val="24"/>
          <w:rtl/>
        </w:rPr>
        <w:t xml:space="preserve">  </w:t>
      </w:r>
      <w:r w:rsidRPr="00B34B23">
        <w:rPr>
          <w:rFonts w:cs="AF_Najed" w:hint="cs"/>
          <w:sz w:val="24"/>
          <w:szCs w:val="24"/>
          <w:rtl/>
        </w:rPr>
        <w:t>من</w:t>
      </w:r>
      <w:r w:rsidRPr="00B34B23">
        <w:rPr>
          <w:rFonts w:cs="AF_Najed"/>
          <w:sz w:val="24"/>
          <w:szCs w:val="24"/>
          <w:rtl/>
        </w:rPr>
        <w:t xml:space="preserve"> </w:t>
      </w:r>
      <w:r w:rsidRPr="00B34B23">
        <w:rPr>
          <w:rFonts w:cs="AF_Najed" w:hint="cs"/>
          <w:sz w:val="24"/>
          <w:szCs w:val="24"/>
          <w:rtl/>
        </w:rPr>
        <w:t>خلال</w:t>
      </w:r>
      <w:r w:rsidRPr="00B34B23">
        <w:rPr>
          <w:rFonts w:cs="AF_Najed"/>
          <w:sz w:val="24"/>
          <w:szCs w:val="24"/>
          <w:rtl/>
        </w:rPr>
        <w:t xml:space="preserve"> </w:t>
      </w:r>
      <w:r w:rsidRPr="00B34B23">
        <w:rPr>
          <w:rFonts w:cs="AF_Najed" w:hint="cs"/>
          <w:sz w:val="24"/>
          <w:szCs w:val="24"/>
          <w:rtl/>
        </w:rPr>
        <w:t>منظومة</w:t>
      </w:r>
      <w:r w:rsidRPr="00B34B23">
        <w:rPr>
          <w:rFonts w:cs="AF_Najed"/>
          <w:sz w:val="24"/>
          <w:szCs w:val="24"/>
          <w:rtl/>
        </w:rPr>
        <w:t xml:space="preserve"> </w:t>
      </w:r>
      <w:r w:rsidRPr="00B34B23">
        <w:rPr>
          <w:rFonts w:cs="AF_Najed" w:hint="cs"/>
          <w:sz w:val="24"/>
          <w:szCs w:val="24"/>
          <w:rtl/>
        </w:rPr>
        <w:t>الهواتف</w:t>
      </w:r>
      <w:r w:rsidRPr="00B34B23">
        <w:rPr>
          <w:rFonts w:cs="AF_Najed"/>
          <w:sz w:val="24"/>
          <w:szCs w:val="24"/>
          <w:rtl/>
        </w:rPr>
        <w:t xml:space="preserve"> </w:t>
      </w:r>
      <w:r w:rsidRPr="00B34B23">
        <w:rPr>
          <w:rFonts w:cs="AF_Najed" w:hint="cs"/>
          <w:sz w:val="24"/>
          <w:szCs w:val="24"/>
          <w:rtl/>
        </w:rPr>
        <w:t>الجوالة،</w:t>
      </w:r>
      <w:r w:rsidRPr="00B34B23">
        <w:rPr>
          <w:rFonts w:cs="AF_Najed"/>
          <w:sz w:val="24"/>
          <w:szCs w:val="24"/>
          <w:rtl/>
        </w:rPr>
        <w:t xml:space="preserve"> </w:t>
      </w:r>
      <w:r w:rsidRPr="00B34B23">
        <w:rPr>
          <w:rFonts w:cs="AF_Najed" w:hint="cs"/>
          <w:sz w:val="24"/>
          <w:szCs w:val="24"/>
          <w:rtl/>
        </w:rPr>
        <w:t>والمنظومات</w:t>
      </w:r>
      <w:r w:rsidRPr="00B34B23">
        <w:rPr>
          <w:rFonts w:cs="AF_Najed"/>
          <w:sz w:val="24"/>
          <w:szCs w:val="24"/>
          <w:rtl/>
        </w:rPr>
        <w:t xml:space="preserve"> </w:t>
      </w:r>
      <w:r w:rsidRPr="00B34B23">
        <w:rPr>
          <w:rFonts w:cs="AF_Najed" w:hint="cs"/>
          <w:sz w:val="24"/>
          <w:szCs w:val="24"/>
          <w:rtl/>
        </w:rPr>
        <w:t>الرقمية</w:t>
      </w:r>
      <w:r w:rsidRPr="00B34B23">
        <w:rPr>
          <w:rFonts w:cs="AF_Najed"/>
          <w:sz w:val="24"/>
          <w:szCs w:val="24"/>
          <w:rtl/>
        </w:rPr>
        <w:t xml:space="preserve"> </w:t>
      </w:r>
      <w:r w:rsidRPr="00B34B23">
        <w:rPr>
          <w:rFonts w:cs="AF_Najed" w:hint="cs"/>
          <w:sz w:val="24"/>
          <w:szCs w:val="24"/>
          <w:rtl/>
        </w:rPr>
        <w:t>الاخرى،</w:t>
      </w:r>
      <w:r w:rsidRPr="00B34B23">
        <w:rPr>
          <w:rFonts w:cs="AF_Najed"/>
          <w:sz w:val="24"/>
          <w:szCs w:val="24"/>
          <w:rtl/>
        </w:rPr>
        <w:t xml:space="preserve">  </w:t>
      </w:r>
      <w:r w:rsidRPr="00B34B23">
        <w:rPr>
          <w:rFonts w:cs="AF_Najed" w:hint="cs"/>
          <w:sz w:val="24"/>
          <w:szCs w:val="24"/>
          <w:rtl/>
        </w:rPr>
        <w:t>عن</w:t>
      </w:r>
      <w:r w:rsidRPr="00B34B23">
        <w:rPr>
          <w:rFonts w:cs="AF_Najed"/>
          <w:sz w:val="24"/>
          <w:szCs w:val="24"/>
          <w:rtl/>
        </w:rPr>
        <w:t xml:space="preserve"> </w:t>
      </w:r>
      <w:r w:rsidRPr="00B34B23">
        <w:rPr>
          <w:rFonts w:cs="AF_Najed" w:hint="cs"/>
          <w:sz w:val="24"/>
          <w:szCs w:val="24"/>
          <w:rtl/>
        </w:rPr>
        <w:t>طريق</w:t>
      </w:r>
      <w:r w:rsidRPr="00B34B23">
        <w:rPr>
          <w:rFonts w:cs="AF_Najed"/>
          <w:sz w:val="24"/>
          <w:szCs w:val="24"/>
          <w:rtl/>
        </w:rPr>
        <w:t xml:space="preserve"> </w:t>
      </w:r>
      <w:r w:rsidRPr="00B34B23">
        <w:rPr>
          <w:rFonts w:cs="AF_Najed" w:hint="cs"/>
          <w:sz w:val="24"/>
          <w:szCs w:val="24"/>
          <w:rtl/>
        </w:rPr>
        <w:t>التحميل</w:t>
      </w:r>
      <w:r w:rsidRPr="00B34B23">
        <w:rPr>
          <w:rFonts w:cs="AF_Najed"/>
          <w:sz w:val="24"/>
          <w:szCs w:val="24"/>
          <w:rtl/>
        </w:rPr>
        <w:t xml:space="preserve"> </w:t>
      </w:r>
      <w:r w:rsidRPr="00B34B23">
        <w:rPr>
          <w:rFonts w:cs="AF_Najed" w:hint="cs"/>
          <w:sz w:val="24"/>
          <w:szCs w:val="24"/>
          <w:rtl/>
        </w:rPr>
        <w:t>المباشر،</w:t>
      </w:r>
      <w:r w:rsidRPr="00B34B23">
        <w:rPr>
          <w:rFonts w:cs="AF_Najed"/>
          <w:sz w:val="24"/>
          <w:szCs w:val="24"/>
          <w:rtl/>
        </w:rPr>
        <w:t xml:space="preserve"> </w:t>
      </w:r>
      <w:r w:rsidRPr="00B34B23">
        <w:rPr>
          <w:rFonts w:cs="AF_Najed" w:hint="cs"/>
          <w:sz w:val="24"/>
          <w:szCs w:val="24"/>
          <w:rtl/>
        </w:rPr>
        <w:t>او</w:t>
      </w:r>
      <w:r w:rsidRPr="00B34B23">
        <w:rPr>
          <w:rFonts w:cs="AF_Najed"/>
          <w:sz w:val="24"/>
          <w:szCs w:val="24"/>
          <w:rtl/>
        </w:rPr>
        <w:t xml:space="preserve"> </w:t>
      </w:r>
      <w:r w:rsidRPr="00B34B23">
        <w:rPr>
          <w:rFonts w:cs="AF_Najed" w:hint="cs"/>
          <w:sz w:val="24"/>
          <w:szCs w:val="24"/>
          <w:rtl/>
        </w:rPr>
        <w:t>التغذية</w:t>
      </w:r>
      <w:r w:rsidRPr="00B34B23">
        <w:rPr>
          <w:rFonts w:cs="AF_Najed"/>
          <w:sz w:val="24"/>
          <w:szCs w:val="24"/>
          <w:rtl/>
        </w:rPr>
        <w:t xml:space="preserve"> </w:t>
      </w:r>
      <w:r w:rsidRPr="00B34B23">
        <w:rPr>
          <w:rFonts w:cs="AF_Najed" w:hint="cs"/>
          <w:sz w:val="24"/>
          <w:szCs w:val="24"/>
          <w:rtl/>
        </w:rPr>
        <w:t>المباشرة</w:t>
      </w:r>
      <w:r w:rsidRPr="00B34B23">
        <w:rPr>
          <w:rFonts w:cs="AF_Najed"/>
          <w:sz w:val="24"/>
          <w:szCs w:val="24"/>
          <w:rtl/>
        </w:rPr>
        <w:t xml:space="preserve"> (</w:t>
      </w:r>
      <w:r w:rsidRPr="00B34B23">
        <w:rPr>
          <w:rFonts w:cs="AF_Najed"/>
          <w:sz w:val="24"/>
          <w:szCs w:val="24"/>
        </w:rPr>
        <w:t>Streaming)</w:t>
      </w:r>
      <w:r w:rsidRPr="00B34B23">
        <w:rPr>
          <w:rFonts w:cs="AF_Najed" w:hint="cs"/>
          <w:sz w:val="24"/>
          <w:szCs w:val="24"/>
          <w:rtl/>
        </w:rPr>
        <w:t>،</w:t>
      </w:r>
      <w:r w:rsidRPr="00B34B23">
        <w:rPr>
          <w:rFonts w:cs="AF_Najed"/>
          <w:sz w:val="24"/>
          <w:szCs w:val="24"/>
        </w:rPr>
        <w:t>IPTV</w:t>
      </w:r>
      <w:r w:rsidRPr="00B34B23">
        <w:rPr>
          <w:rFonts w:cs="AF_Najed" w:hint="cs"/>
          <w:sz w:val="24"/>
          <w:szCs w:val="24"/>
          <w:rtl/>
        </w:rPr>
        <w:t>،</w:t>
      </w:r>
      <w:r w:rsidRPr="00B34B23">
        <w:rPr>
          <w:rFonts w:cs="AF_Najed"/>
          <w:sz w:val="24"/>
          <w:szCs w:val="24"/>
          <w:rtl/>
        </w:rPr>
        <w:t xml:space="preserve"> </w:t>
      </w:r>
      <w:r w:rsidRPr="00B34B23">
        <w:rPr>
          <w:rFonts w:cs="AF_Najed" w:hint="cs"/>
          <w:sz w:val="24"/>
          <w:szCs w:val="24"/>
          <w:rtl/>
        </w:rPr>
        <w:t>و</w:t>
      </w:r>
      <w:r w:rsidRPr="00B34B23">
        <w:rPr>
          <w:rFonts w:cs="AF_Najed"/>
          <w:sz w:val="24"/>
          <w:szCs w:val="24"/>
          <w:rtl/>
        </w:rPr>
        <w:t xml:space="preserve"> </w:t>
      </w:r>
      <w:r w:rsidRPr="00B34B23">
        <w:rPr>
          <w:rFonts w:cs="AF_Najed"/>
          <w:sz w:val="24"/>
          <w:szCs w:val="24"/>
        </w:rPr>
        <w:t>Mobisodes</w:t>
      </w:r>
      <w:r w:rsidR="000268F5">
        <w:rPr>
          <w:rFonts w:cs="AF_Najed" w:hint="cs"/>
          <w:sz w:val="24"/>
          <w:szCs w:val="24"/>
          <w:rtl/>
        </w:rPr>
        <w:t xml:space="preserve"> </w:t>
      </w:r>
    </w:p>
    <w:p w14:paraId="1E16F1D6" w14:textId="77777777" w:rsidR="00CE6AA4" w:rsidRPr="00BA10C4" w:rsidRDefault="00CE6AA4" w:rsidP="00CE6AA4">
      <w:pPr>
        <w:bidi/>
        <w:jc w:val="both"/>
        <w:rPr>
          <w:rFonts w:cs="AF_Najed"/>
          <w:color w:val="0070C0"/>
          <w:sz w:val="24"/>
          <w:szCs w:val="24"/>
          <w:u w:val="single"/>
          <w:rtl/>
        </w:rPr>
      </w:pPr>
      <w:r w:rsidRPr="00BA10C4">
        <w:rPr>
          <w:rFonts w:cs="AF_Najed" w:hint="cs"/>
          <w:color w:val="0070C0"/>
          <w:sz w:val="24"/>
          <w:szCs w:val="24"/>
          <w:u w:val="single"/>
          <w:rtl/>
        </w:rPr>
        <w:t>الاتحاد</w:t>
      </w:r>
      <w:r w:rsidRPr="00BA10C4">
        <w:rPr>
          <w:rFonts w:cs="AF_Najed"/>
          <w:color w:val="0070C0"/>
          <w:sz w:val="24"/>
          <w:szCs w:val="24"/>
          <w:u w:val="single"/>
        </w:rPr>
        <w:t xml:space="preserve"> </w:t>
      </w:r>
    </w:p>
    <w:p w14:paraId="7148634D" w14:textId="3CC5F809" w:rsidR="007873CF" w:rsidRDefault="00CE6AA4" w:rsidP="007873CF">
      <w:pPr>
        <w:bidi/>
        <w:jc w:val="both"/>
        <w:rPr>
          <w:rFonts w:cs="AF_Najed"/>
          <w:sz w:val="24"/>
          <w:szCs w:val="24"/>
        </w:rPr>
      </w:pPr>
      <w:r w:rsidRPr="006935C8">
        <w:rPr>
          <w:rFonts w:cs="AF_Najed" w:hint="cs"/>
          <w:sz w:val="24"/>
          <w:szCs w:val="24"/>
          <w:rtl/>
        </w:rPr>
        <w:t>هو</w:t>
      </w:r>
      <w:r w:rsidRPr="006935C8">
        <w:rPr>
          <w:rFonts w:cs="AF_Najed"/>
          <w:sz w:val="24"/>
          <w:szCs w:val="24"/>
          <w:rtl/>
        </w:rPr>
        <w:t xml:space="preserve"> </w:t>
      </w:r>
      <w:r w:rsidRPr="006935C8">
        <w:rPr>
          <w:rFonts w:cs="AF_Najed" w:hint="cs"/>
          <w:sz w:val="24"/>
          <w:szCs w:val="24"/>
          <w:rtl/>
        </w:rPr>
        <w:t>الاتحاد</w:t>
      </w:r>
      <w:r w:rsidRPr="006935C8">
        <w:rPr>
          <w:rFonts w:cs="AF_Najed"/>
          <w:sz w:val="24"/>
          <w:szCs w:val="24"/>
          <w:rtl/>
        </w:rPr>
        <w:t xml:space="preserve"> </w:t>
      </w:r>
      <w:r w:rsidRPr="006935C8">
        <w:rPr>
          <w:rFonts w:cs="AF_Najed" w:hint="cs"/>
          <w:sz w:val="24"/>
          <w:szCs w:val="24"/>
          <w:rtl/>
        </w:rPr>
        <w:t>المصرى</w:t>
      </w:r>
      <w:r w:rsidRPr="006935C8">
        <w:rPr>
          <w:rFonts w:cs="AF_Najed"/>
          <w:sz w:val="24"/>
          <w:szCs w:val="24"/>
          <w:rtl/>
        </w:rPr>
        <w:t xml:space="preserve"> </w:t>
      </w:r>
      <w:r w:rsidRPr="006935C8">
        <w:rPr>
          <w:rFonts w:cs="AF_Najed" w:hint="cs"/>
          <w:sz w:val="24"/>
          <w:szCs w:val="24"/>
          <w:rtl/>
        </w:rPr>
        <w:t>لكرة</w:t>
      </w:r>
      <w:r w:rsidRPr="006935C8">
        <w:rPr>
          <w:rFonts w:cs="AF_Najed"/>
          <w:sz w:val="24"/>
          <w:szCs w:val="24"/>
          <w:rtl/>
        </w:rPr>
        <w:t xml:space="preserve"> </w:t>
      </w:r>
      <w:r w:rsidRPr="006935C8">
        <w:rPr>
          <w:rFonts w:cs="AF_Najed" w:hint="cs"/>
          <w:sz w:val="24"/>
          <w:szCs w:val="24"/>
          <w:rtl/>
        </w:rPr>
        <w:t>القدم</w:t>
      </w:r>
      <w:r w:rsidRPr="006935C8">
        <w:rPr>
          <w:rFonts w:cs="AF_Najed"/>
          <w:sz w:val="24"/>
          <w:szCs w:val="24"/>
          <w:rtl/>
        </w:rPr>
        <w:t xml:space="preserve"> </w:t>
      </w:r>
      <w:r w:rsidRPr="006935C8">
        <w:rPr>
          <w:rFonts w:cs="AF_Najed" w:hint="cs"/>
          <w:sz w:val="24"/>
          <w:szCs w:val="24"/>
          <w:rtl/>
        </w:rPr>
        <w:t>وهو</w:t>
      </w:r>
      <w:r w:rsidRPr="006935C8">
        <w:rPr>
          <w:rFonts w:cs="AF_Najed"/>
          <w:sz w:val="24"/>
          <w:szCs w:val="24"/>
          <w:rtl/>
        </w:rPr>
        <w:t xml:space="preserve"> </w:t>
      </w:r>
      <w:r w:rsidRPr="006935C8">
        <w:rPr>
          <w:rFonts w:cs="AF_Najed" w:hint="cs"/>
          <w:sz w:val="24"/>
          <w:szCs w:val="24"/>
          <w:rtl/>
        </w:rPr>
        <w:t>الجهة</w:t>
      </w:r>
      <w:r w:rsidRPr="006935C8">
        <w:rPr>
          <w:rFonts w:cs="AF_Najed"/>
          <w:sz w:val="24"/>
          <w:szCs w:val="24"/>
          <w:rtl/>
        </w:rPr>
        <w:t xml:space="preserve"> </w:t>
      </w:r>
      <w:r w:rsidRPr="006935C8">
        <w:rPr>
          <w:rFonts w:cs="AF_Najed" w:hint="cs"/>
          <w:sz w:val="24"/>
          <w:szCs w:val="24"/>
          <w:rtl/>
        </w:rPr>
        <w:t>المنوطة</w:t>
      </w:r>
      <w:r w:rsidRPr="006935C8">
        <w:rPr>
          <w:rFonts w:cs="AF_Najed"/>
          <w:sz w:val="24"/>
          <w:szCs w:val="24"/>
          <w:rtl/>
        </w:rPr>
        <w:t xml:space="preserve"> </w:t>
      </w:r>
      <w:r w:rsidRPr="006935C8">
        <w:rPr>
          <w:rFonts w:cs="AF_Najed" w:hint="cs"/>
          <w:sz w:val="24"/>
          <w:szCs w:val="24"/>
          <w:rtl/>
        </w:rPr>
        <w:t>لإدارة</w:t>
      </w:r>
      <w:r w:rsidRPr="006935C8">
        <w:rPr>
          <w:rFonts w:cs="AF_Najed"/>
          <w:sz w:val="24"/>
          <w:szCs w:val="24"/>
          <w:rtl/>
        </w:rPr>
        <w:t xml:space="preserve"> </w:t>
      </w:r>
      <w:r w:rsidRPr="006935C8">
        <w:rPr>
          <w:rFonts w:cs="AF_Najed" w:hint="cs"/>
          <w:sz w:val="24"/>
          <w:szCs w:val="24"/>
          <w:rtl/>
        </w:rPr>
        <w:t>كرة</w:t>
      </w:r>
      <w:r w:rsidRPr="006935C8">
        <w:rPr>
          <w:rFonts w:cs="AF_Najed"/>
          <w:sz w:val="24"/>
          <w:szCs w:val="24"/>
          <w:rtl/>
        </w:rPr>
        <w:t xml:space="preserve"> </w:t>
      </w:r>
      <w:r w:rsidRPr="006935C8">
        <w:rPr>
          <w:rFonts w:cs="AF_Najed" w:hint="cs"/>
          <w:sz w:val="24"/>
          <w:szCs w:val="24"/>
          <w:rtl/>
        </w:rPr>
        <w:t>القدم</w:t>
      </w:r>
      <w:r w:rsidRPr="006935C8">
        <w:rPr>
          <w:rFonts w:cs="AF_Najed"/>
          <w:sz w:val="24"/>
          <w:szCs w:val="24"/>
          <w:rtl/>
        </w:rPr>
        <w:t xml:space="preserve"> </w:t>
      </w:r>
      <w:r w:rsidRPr="006935C8">
        <w:rPr>
          <w:rFonts w:cs="AF_Najed" w:hint="cs"/>
          <w:sz w:val="24"/>
          <w:szCs w:val="24"/>
          <w:rtl/>
        </w:rPr>
        <w:t>المصرية</w:t>
      </w:r>
      <w:r w:rsidRPr="006935C8">
        <w:rPr>
          <w:rFonts w:cs="AF_Najed"/>
          <w:sz w:val="24"/>
          <w:szCs w:val="24"/>
          <w:rtl/>
        </w:rPr>
        <w:t xml:space="preserve"> </w:t>
      </w:r>
      <w:r w:rsidRPr="006935C8">
        <w:rPr>
          <w:rFonts w:cs="AF_Najed" w:hint="cs"/>
          <w:sz w:val="24"/>
          <w:szCs w:val="24"/>
          <w:rtl/>
        </w:rPr>
        <w:t>طبقا</w:t>
      </w:r>
      <w:r w:rsidRPr="006935C8">
        <w:rPr>
          <w:rFonts w:cs="AF_Najed"/>
          <w:sz w:val="24"/>
          <w:szCs w:val="24"/>
          <w:rtl/>
        </w:rPr>
        <w:t xml:space="preserve"> </w:t>
      </w:r>
      <w:r w:rsidRPr="006935C8">
        <w:rPr>
          <w:rFonts w:cs="AF_Najed" w:hint="cs"/>
          <w:sz w:val="24"/>
          <w:szCs w:val="24"/>
          <w:rtl/>
        </w:rPr>
        <w:t>لأحكام</w:t>
      </w:r>
      <w:r w:rsidRPr="006935C8">
        <w:rPr>
          <w:rFonts w:cs="AF_Najed"/>
          <w:sz w:val="24"/>
          <w:szCs w:val="24"/>
          <w:rtl/>
        </w:rPr>
        <w:t xml:space="preserve"> </w:t>
      </w:r>
      <w:r w:rsidRPr="006935C8">
        <w:rPr>
          <w:rFonts w:cs="AF_Najed" w:hint="cs"/>
          <w:sz w:val="24"/>
          <w:szCs w:val="24"/>
          <w:rtl/>
        </w:rPr>
        <w:t>القانون،</w:t>
      </w:r>
      <w:r w:rsidRPr="006935C8">
        <w:rPr>
          <w:rFonts w:cs="AF_Najed"/>
          <w:sz w:val="24"/>
          <w:szCs w:val="24"/>
          <w:rtl/>
        </w:rPr>
        <w:t xml:space="preserve"> </w:t>
      </w:r>
      <w:r w:rsidRPr="006935C8">
        <w:rPr>
          <w:rFonts w:cs="AF_Najed" w:hint="cs"/>
          <w:sz w:val="24"/>
          <w:szCs w:val="24"/>
          <w:rtl/>
        </w:rPr>
        <w:t>وكذلك</w:t>
      </w:r>
      <w:r w:rsidRPr="006935C8">
        <w:rPr>
          <w:rFonts w:cs="AF_Najed"/>
          <w:sz w:val="24"/>
          <w:szCs w:val="24"/>
          <w:rtl/>
        </w:rPr>
        <w:t xml:space="preserve"> </w:t>
      </w:r>
      <w:r w:rsidRPr="006935C8">
        <w:rPr>
          <w:rFonts w:cs="AF_Najed" w:hint="cs"/>
          <w:sz w:val="24"/>
          <w:szCs w:val="24"/>
          <w:rtl/>
        </w:rPr>
        <w:t>هو</w:t>
      </w:r>
      <w:r w:rsidRPr="006935C8">
        <w:rPr>
          <w:rFonts w:cs="AF_Najed"/>
          <w:sz w:val="24"/>
          <w:szCs w:val="24"/>
          <w:rtl/>
        </w:rPr>
        <w:t xml:space="preserve"> </w:t>
      </w:r>
      <w:r w:rsidRPr="006935C8">
        <w:rPr>
          <w:rFonts w:cs="AF_Najed" w:hint="cs"/>
          <w:sz w:val="24"/>
          <w:szCs w:val="24"/>
          <w:rtl/>
        </w:rPr>
        <w:t>الجهة</w:t>
      </w:r>
      <w:r w:rsidRPr="006935C8">
        <w:rPr>
          <w:rFonts w:cs="AF_Najed"/>
          <w:sz w:val="24"/>
          <w:szCs w:val="24"/>
          <w:rtl/>
        </w:rPr>
        <w:t xml:space="preserve"> </w:t>
      </w:r>
      <w:r w:rsidRPr="006935C8">
        <w:rPr>
          <w:rFonts w:cs="AF_Najed" w:hint="cs"/>
          <w:sz w:val="24"/>
          <w:szCs w:val="24"/>
          <w:rtl/>
        </w:rPr>
        <w:t>المعتمدة</w:t>
      </w:r>
      <w:r w:rsidRPr="006935C8">
        <w:rPr>
          <w:rFonts w:cs="AF_Najed"/>
          <w:sz w:val="24"/>
          <w:szCs w:val="24"/>
          <w:rtl/>
        </w:rPr>
        <w:t xml:space="preserve"> </w:t>
      </w:r>
      <w:r w:rsidRPr="006935C8">
        <w:rPr>
          <w:rFonts w:cs="AF_Najed" w:hint="cs"/>
          <w:sz w:val="24"/>
          <w:szCs w:val="24"/>
          <w:rtl/>
        </w:rPr>
        <w:t>على</w:t>
      </w:r>
      <w:r w:rsidRPr="006935C8">
        <w:rPr>
          <w:rFonts w:cs="AF_Najed"/>
          <w:sz w:val="24"/>
          <w:szCs w:val="24"/>
          <w:rtl/>
        </w:rPr>
        <w:t xml:space="preserve"> </w:t>
      </w:r>
      <w:r w:rsidRPr="006935C8">
        <w:rPr>
          <w:rFonts w:cs="AF_Najed" w:hint="cs"/>
          <w:sz w:val="24"/>
          <w:szCs w:val="24"/>
          <w:rtl/>
        </w:rPr>
        <w:t>المستوى</w:t>
      </w:r>
      <w:r w:rsidRPr="006935C8">
        <w:rPr>
          <w:rFonts w:cs="AF_Najed"/>
          <w:sz w:val="24"/>
          <w:szCs w:val="24"/>
          <w:rtl/>
        </w:rPr>
        <w:t xml:space="preserve"> </w:t>
      </w:r>
      <w:r w:rsidRPr="006935C8">
        <w:rPr>
          <w:rFonts w:cs="AF_Najed" w:hint="cs"/>
          <w:sz w:val="24"/>
          <w:szCs w:val="24"/>
          <w:rtl/>
        </w:rPr>
        <w:t>القارى</w:t>
      </w:r>
      <w:r w:rsidRPr="006935C8">
        <w:rPr>
          <w:rFonts w:cs="AF_Najed"/>
          <w:sz w:val="24"/>
          <w:szCs w:val="24"/>
          <w:rtl/>
        </w:rPr>
        <w:t xml:space="preserve"> </w:t>
      </w:r>
      <w:r w:rsidRPr="006935C8">
        <w:rPr>
          <w:rFonts w:cs="AF_Najed" w:hint="cs"/>
          <w:sz w:val="24"/>
          <w:szCs w:val="24"/>
          <w:rtl/>
        </w:rPr>
        <w:t>والدولى</w:t>
      </w:r>
      <w:r w:rsidRPr="006935C8">
        <w:rPr>
          <w:rFonts w:cs="AF_Najed"/>
          <w:sz w:val="24"/>
          <w:szCs w:val="24"/>
          <w:rtl/>
        </w:rPr>
        <w:t xml:space="preserve"> </w:t>
      </w:r>
      <w:r w:rsidRPr="006935C8">
        <w:rPr>
          <w:rFonts w:cs="AF_Najed" w:hint="cs"/>
          <w:sz w:val="24"/>
          <w:szCs w:val="24"/>
          <w:rtl/>
        </w:rPr>
        <w:t>فى</w:t>
      </w:r>
      <w:r w:rsidRPr="006935C8">
        <w:rPr>
          <w:rFonts w:cs="AF_Najed"/>
          <w:sz w:val="24"/>
          <w:szCs w:val="24"/>
          <w:rtl/>
        </w:rPr>
        <w:t xml:space="preserve"> </w:t>
      </w:r>
      <w:r w:rsidRPr="006935C8">
        <w:rPr>
          <w:rFonts w:cs="AF_Najed" w:hint="cs"/>
          <w:sz w:val="24"/>
          <w:szCs w:val="24"/>
          <w:rtl/>
        </w:rPr>
        <w:t>إدارة</w:t>
      </w:r>
      <w:r w:rsidRPr="006935C8">
        <w:rPr>
          <w:rFonts w:cs="AF_Najed"/>
          <w:sz w:val="24"/>
          <w:szCs w:val="24"/>
          <w:rtl/>
        </w:rPr>
        <w:t xml:space="preserve"> </w:t>
      </w:r>
      <w:r w:rsidRPr="006935C8">
        <w:rPr>
          <w:rFonts w:cs="AF_Najed" w:hint="cs"/>
          <w:sz w:val="24"/>
          <w:szCs w:val="24"/>
          <w:rtl/>
        </w:rPr>
        <w:t>شئون</w:t>
      </w:r>
      <w:r w:rsidRPr="006935C8">
        <w:rPr>
          <w:rFonts w:cs="AF_Najed"/>
          <w:sz w:val="24"/>
          <w:szCs w:val="24"/>
          <w:rtl/>
        </w:rPr>
        <w:t xml:space="preserve"> </w:t>
      </w:r>
      <w:r w:rsidRPr="006935C8">
        <w:rPr>
          <w:rFonts w:cs="AF_Najed" w:hint="cs"/>
          <w:sz w:val="24"/>
          <w:szCs w:val="24"/>
          <w:rtl/>
        </w:rPr>
        <w:t xml:space="preserve">اللعبة، </w:t>
      </w:r>
      <w:r w:rsidR="005C6175" w:rsidRPr="00B80024">
        <w:rPr>
          <w:rFonts w:cs="AF_Najed" w:hint="cs"/>
          <w:sz w:val="24"/>
          <w:szCs w:val="24"/>
          <w:rtl/>
        </w:rPr>
        <w:t>وله</w:t>
      </w:r>
      <w:r w:rsidR="005C6175" w:rsidRPr="00B80024">
        <w:rPr>
          <w:rFonts w:cs="AF_Najed"/>
          <w:sz w:val="24"/>
          <w:szCs w:val="24"/>
          <w:rtl/>
        </w:rPr>
        <w:t xml:space="preserve"> </w:t>
      </w:r>
      <w:r w:rsidR="005C6175" w:rsidRPr="00B80024">
        <w:rPr>
          <w:rFonts w:cs="AF_Najed" w:hint="cs"/>
          <w:sz w:val="24"/>
          <w:szCs w:val="24"/>
          <w:rtl/>
        </w:rPr>
        <w:t>حق</w:t>
      </w:r>
      <w:r w:rsidR="005C6175" w:rsidRPr="00B80024">
        <w:rPr>
          <w:rFonts w:cs="AF_Najed"/>
          <w:sz w:val="24"/>
          <w:szCs w:val="24"/>
          <w:rtl/>
        </w:rPr>
        <w:t xml:space="preserve"> </w:t>
      </w:r>
      <w:r w:rsidR="005C6175" w:rsidRPr="00B80024">
        <w:rPr>
          <w:rFonts w:cs="AF_Najed" w:hint="cs"/>
          <w:sz w:val="24"/>
          <w:szCs w:val="24"/>
          <w:rtl/>
        </w:rPr>
        <w:t>المشاركة</w:t>
      </w:r>
      <w:r w:rsidR="005C6175" w:rsidRPr="00B80024">
        <w:rPr>
          <w:rFonts w:cs="AF_Najed"/>
          <w:sz w:val="24"/>
          <w:szCs w:val="24"/>
          <w:rtl/>
        </w:rPr>
        <w:t xml:space="preserve"> </w:t>
      </w:r>
      <w:r w:rsidR="005C6175" w:rsidRPr="00B80024">
        <w:rPr>
          <w:rFonts w:cs="AF_Najed" w:hint="cs"/>
          <w:sz w:val="24"/>
          <w:szCs w:val="24"/>
          <w:rtl/>
        </w:rPr>
        <w:t>المالية</w:t>
      </w:r>
      <w:r w:rsidR="005C6175" w:rsidRPr="00B80024">
        <w:rPr>
          <w:rFonts w:cs="AF_Najed"/>
          <w:sz w:val="24"/>
          <w:szCs w:val="24"/>
          <w:rtl/>
        </w:rPr>
        <w:t xml:space="preserve"> </w:t>
      </w:r>
      <w:r w:rsidR="005C6175" w:rsidRPr="00B80024">
        <w:rPr>
          <w:rFonts w:cs="AF_Najed" w:hint="cs"/>
          <w:sz w:val="24"/>
          <w:szCs w:val="24"/>
          <w:rtl/>
        </w:rPr>
        <w:t>مع</w:t>
      </w:r>
      <w:r w:rsidR="005C6175" w:rsidRPr="00B80024">
        <w:rPr>
          <w:rFonts w:cs="AF_Najed"/>
          <w:sz w:val="24"/>
          <w:szCs w:val="24"/>
          <w:rtl/>
        </w:rPr>
        <w:t xml:space="preserve"> </w:t>
      </w:r>
      <w:r w:rsidR="005C6175" w:rsidRPr="00B80024">
        <w:rPr>
          <w:rFonts w:cs="AF_Najed" w:hint="cs"/>
          <w:sz w:val="24"/>
          <w:szCs w:val="24"/>
          <w:rtl/>
        </w:rPr>
        <w:t>النادى</w:t>
      </w:r>
      <w:r w:rsidR="005C6175" w:rsidRPr="00B80024">
        <w:rPr>
          <w:rFonts w:cs="AF_Najed"/>
          <w:sz w:val="24"/>
          <w:szCs w:val="24"/>
          <w:rtl/>
        </w:rPr>
        <w:t xml:space="preserve"> </w:t>
      </w:r>
      <w:r w:rsidR="005C6175" w:rsidRPr="00B80024">
        <w:rPr>
          <w:rFonts w:cs="AF_Najed" w:hint="cs"/>
          <w:sz w:val="24"/>
          <w:szCs w:val="24"/>
          <w:rtl/>
        </w:rPr>
        <w:t>عضو</w:t>
      </w:r>
      <w:r w:rsidR="005C6175" w:rsidRPr="00B80024">
        <w:rPr>
          <w:rFonts w:cs="AF_Najed"/>
          <w:sz w:val="24"/>
          <w:szCs w:val="24"/>
          <w:rtl/>
        </w:rPr>
        <w:t xml:space="preserve"> </w:t>
      </w:r>
      <w:r w:rsidR="005C6175" w:rsidRPr="00B80024">
        <w:rPr>
          <w:rFonts w:cs="AF_Najed" w:hint="cs"/>
          <w:sz w:val="24"/>
          <w:szCs w:val="24"/>
          <w:rtl/>
        </w:rPr>
        <w:t>الجمعية</w:t>
      </w:r>
      <w:r w:rsidR="005C6175" w:rsidRPr="00B80024">
        <w:rPr>
          <w:rFonts w:cs="AF_Najed"/>
          <w:sz w:val="24"/>
          <w:szCs w:val="24"/>
          <w:rtl/>
        </w:rPr>
        <w:t xml:space="preserve"> </w:t>
      </w:r>
      <w:r w:rsidR="005C6175" w:rsidRPr="00B80024">
        <w:rPr>
          <w:rFonts w:cs="AF_Najed" w:hint="cs"/>
          <w:sz w:val="24"/>
          <w:szCs w:val="24"/>
          <w:rtl/>
        </w:rPr>
        <w:t>العمومية</w:t>
      </w:r>
      <w:r w:rsidR="005C6175" w:rsidRPr="00B80024">
        <w:rPr>
          <w:rFonts w:cs="AF_Najed"/>
          <w:sz w:val="24"/>
          <w:szCs w:val="24"/>
          <w:rtl/>
        </w:rPr>
        <w:t xml:space="preserve"> </w:t>
      </w:r>
      <w:r w:rsidR="005C6175" w:rsidRPr="00B80024">
        <w:rPr>
          <w:rFonts w:cs="AF_Najed" w:hint="cs"/>
          <w:sz w:val="24"/>
          <w:szCs w:val="24"/>
          <w:rtl/>
        </w:rPr>
        <w:t>للاتحاد</w:t>
      </w:r>
      <w:r w:rsidR="005C6175" w:rsidRPr="00B80024">
        <w:rPr>
          <w:rFonts w:cs="AF_Najed"/>
          <w:sz w:val="24"/>
          <w:szCs w:val="24"/>
          <w:rtl/>
        </w:rPr>
        <w:t>.</w:t>
      </w:r>
    </w:p>
    <w:p w14:paraId="02D6B6CB" w14:textId="77777777" w:rsidR="005069B3" w:rsidRDefault="005069B3" w:rsidP="007873CF">
      <w:pPr>
        <w:bidi/>
        <w:jc w:val="both"/>
        <w:rPr>
          <w:rFonts w:cs="AF_Najed"/>
          <w:color w:val="0070C0"/>
          <w:sz w:val="24"/>
          <w:szCs w:val="24"/>
          <w:u w:val="single"/>
          <w:rtl/>
        </w:rPr>
      </w:pPr>
    </w:p>
    <w:p w14:paraId="01166289" w14:textId="77777777" w:rsidR="00CE6AA4" w:rsidRPr="006935C8" w:rsidRDefault="000268F5" w:rsidP="005069B3">
      <w:pPr>
        <w:bidi/>
        <w:jc w:val="both"/>
        <w:rPr>
          <w:rFonts w:cs="AF_Najed"/>
          <w:color w:val="0070C0"/>
          <w:sz w:val="24"/>
          <w:szCs w:val="24"/>
          <w:u w:val="single"/>
          <w:rtl/>
        </w:rPr>
      </w:pPr>
      <w:r>
        <w:rPr>
          <w:rFonts w:cs="AF_Najed" w:hint="cs"/>
          <w:color w:val="0070C0"/>
          <w:sz w:val="24"/>
          <w:szCs w:val="24"/>
          <w:u w:val="single"/>
          <w:rtl/>
        </w:rPr>
        <w:t>النادي</w:t>
      </w:r>
    </w:p>
    <w:p w14:paraId="52CEC1EA" w14:textId="61E9E6D2" w:rsidR="00B87DA1" w:rsidRPr="00FB47B0" w:rsidRDefault="000268F5" w:rsidP="00090AE3">
      <w:pPr>
        <w:bidi/>
        <w:jc w:val="both"/>
        <w:rPr>
          <w:rFonts w:cs="AF_Najed"/>
          <w:sz w:val="24"/>
          <w:szCs w:val="24"/>
          <w:rtl/>
          <w:lang w:bidi="ar-AE"/>
        </w:rPr>
      </w:pPr>
      <w:r>
        <w:rPr>
          <w:rFonts w:cs="AF_Najed" w:hint="cs"/>
          <w:sz w:val="24"/>
          <w:szCs w:val="24"/>
          <w:rtl/>
        </w:rPr>
        <w:t xml:space="preserve">هو نادي </w:t>
      </w:r>
      <w:r w:rsidRPr="00043C1A">
        <w:rPr>
          <w:rFonts w:cs="AF_Najed" w:hint="cs"/>
          <w:sz w:val="24"/>
          <w:szCs w:val="24"/>
          <w:highlight w:val="yellow"/>
          <w:rtl/>
        </w:rPr>
        <w:t>........</w:t>
      </w:r>
      <w:r w:rsidR="00255BD0">
        <w:rPr>
          <w:rFonts w:cs="AF_Najed" w:hint="cs"/>
          <w:sz w:val="24"/>
          <w:szCs w:val="24"/>
          <w:rtl/>
        </w:rPr>
        <w:t xml:space="preserve"> </w:t>
      </w:r>
      <w:r>
        <w:rPr>
          <w:rFonts w:cs="AF_Najed" w:hint="cs"/>
          <w:sz w:val="24"/>
          <w:szCs w:val="24"/>
          <w:rtl/>
        </w:rPr>
        <w:t xml:space="preserve">المشارك في </w:t>
      </w:r>
      <w:r w:rsidR="00255BD0">
        <w:rPr>
          <w:rFonts w:cs="AF_Najed" w:hint="cs"/>
          <w:sz w:val="24"/>
          <w:szCs w:val="24"/>
          <w:rtl/>
        </w:rPr>
        <w:t xml:space="preserve">الدوري العام </w:t>
      </w:r>
      <w:r w:rsidR="0024101A">
        <w:rPr>
          <w:rFonts w:cs="AF_Najed" w:hint="cs"/>
          <w:sz w:val="24"/>
          <w:szCs w:val="24"/>
          <w:rtl/>
          <w:lang w:bidi="ar-AE"/>
        </w:rPr>
        <w:t xml:space="preserve"> القسم الاول</w:t>
      </w:r>
      <w:r w:rsidR="0024101A" w:rsidRPr="00FB47B0">
        <w:rPr>
          <w:rFonts w:cs="AF_Najed"/>
          <w:sz w:val="24"/>
          <w:szCs w:val="24"/>
          <w:rtl/>
          <w:lang w:bidi="ar-AE"/>
        </w:rPr>
        <w:t xml:space="preserve"> </w:t>
      </w:r>
      <w:r w:rsidR="0024101A" w:rsidRPr="00FB47B0">
        <w:rPr>
          <w:rFonts w:cs="AF_Najed" w:hint="cs"/>
          <w:sz w:val="24"/>
          <w:szCs w:val="24"/>
          <w:rtl/>
          <w:lang w:bidi="ar-AE"/>
        </w:rPr>
        <w:t>الممتاز</w:t>
      </w:r>
      <w:r w:rsidR="0024101A" w:rsidRPr="00FB47B0">
        <w:rPr>
          <w:rFonts w:cs="AF_Najed"/>
          <w:sz w:val="24"/>
          <w:szCs w:val="24"/>
          <w:rtl/>
          <w:lang w:bidi="ar-AE"/>
        </w:rPr>
        <w:t xml:space="preserve"> </w:t>
      </w:r>
      <w:r>
        <w:rPr>
          <w:rFonts w:cs="AF_Najed" w:hint="cs"/>
          <w:sz w:val="24"/>
          <w:szCs w:val="24"/>
          <w:rtl/>
          <w:lang w:bidi="ar-AE"/>
        </w:rPr>
        <w:t xml:space="preserve"> المحلي</w:t>
      </w:r>
      <w:r w:rsidRPr="00FB47B0">
        <w:rPr>
          <w:rFonts w:cs="AF_Najed"/>
          <w:sz w:val="24"/>
          <w:szCs w:val="24"/>
          <w:rtl/>
          <w:lang w:bidi="ar-AE"/>
        </w:rPr>
        <w:t xml:space="preserve"> </w:t>
      </w:r>
      <w:r w:rsidRPr="00FB47B0">
        <w:rPr>
          <w:rFonts w:cs="AF_Najed" w:hint="cs"/>
          <w:sz w:val="24"/>
          <w:szCs w:val="24"/>
          <w:rtl/>
          <w:lang w:bidi="ar-AE"/>
        </w:rPr>
        <w:t>و</w:t>
      </w:r>
      <w:r>
        <w:rPr>
          <w:rFonts w:cs="AF_Najed" w:hint="cs"/>
          <w:sz w:val="24"/>
          <w:szCs w:val="24"/>
          <w:rtl/>
          <w:lang w:bidi="ar-AE"/>
        </w:rPr>
        <w:t xml:space="preserve"> / او الادوار الاولى (32/16 ) </w:t>
      </w:r>
      <w:r w:rsidRPr="00FB47B0">
        <w:rPr>
          <w:rFonts w:cs="AF_Najed" w:hint="cs"/>
          <w:sz w:val="24"/>
          <w:szCs w:val="24"/>
          <w:rtl/>
          <w:lang w:bidi="ar-AE"/>
        </w:rPr>
        <w:t>للمباريات</w:t>
      </w:r>
      <w:r w:rsidRPr="00FB47B0">
        <w:rPr>
          <w:rFonts w:cs="AF_Najed"/>
          <w:sz w:val="24"/>
          <w:szCs w:val="24"/>
          <w:rtl/>
          <w:lang w:bidi="ar-AE"/>
        </w:rPr>
        <w:t xml:space="preserve"> </w:t>
      </w:r>
      <w:r w:rsidRPr="00FB47B0">
        <w:rPr>
          <w:rFonts w:cs="AF_Najed" w:hint="cs"/>
          <w:sz w:val="24"/>
          <w:szCs w:val="24"/>
          <w:rtl/>
          <w:lang w:bidi="ar-AE"/>
        </w:rPr>
        <w:t>القارية</w:t>
      </w:r>
      <w:r w:rsidRPr="00FB47B0">
        <w:rPr>
          <w:rFonts w:cs="AF_Najed"/>
          <w:sz w:val="24"/>
          <w:szCs w:val="24"/>
          <w:rtl/>
          <w:lang w:bidi="ar-AE"/>
        </w:rPr>
        <w:t xml:space="preserve"> </w:t>
      </w:r>
      <w:r w:rsidRPr="00FB47B0">
        <w:rPr>
          <w:rFonts w:cs="AF_Najed" w:hint="cs"/>
          <w:sz w:val="24"/>
          <w:szCs w:val="24"/>
          <w:rtl/>
          <w:lang w:bidi="ar-AE"/>
        </w:rPr>
        <w:t>و</w:t>
      </w:r>
      <w:r>
        <w:rPr>
          <w:rFonts w:cs="AF_Najed" w:hint="cs"/>
          <w:sz w:val="24"/>
          <w:szCs w:val="24"/>
          <w:rtl/>
          <w:lang w:bidi="ar-AE"/>
        </w:rPr>
        <w:t xml:space="preserve"> /او</w:t>
      </w:r>
      <w:r w:rsidRPr="00FB47B0">
        <w:rPr>
          <w:rFonts w:cs="AF_Najed"/>
          <w:sz w:val="24"/>
          <w:szCs w:val="24"/>
          <w:rtl/>
          <w:lang w:bidi="ar-AE"/>
        </w:rPr>
        <w:t xml:space="preserve"> </w:t>
      </w:r>
      <w:r w:rsidRPr="00FB47B0">
        <w:rPr>
          <w:rFonts w:cs="AF_Najed" w:hint="cs"/>
          <w:sz w:val="24"/>
          <w:szCs w:val="24"/>
          <w:rtl/>
          <w:lang w:bidi="ar-AE"/>
        </w:rPr>
        <w:t>المباريات</w:t>
      </w:r>
      <w:r w:rsidRPr="00FB47B0">
        <w:rPr>
          <w:rFonts w:cs="AF_Najed"/>
          <w:sz w:val="24"/>
          <w:szCs w:val="24"/>
          <w:rtl/>
          <w:lang w:bidi="ar-AE"/>
        </w:rPr>
        <w:t xml:space="preserve"> </w:t>
      </w:r>
      <w:r w:rsidRPr="00FB47B0">
        <w:rPr>
          <w:rFonts w:cs="AF_Najed" w:hint="cs"/>
          <w:sz w:val="24"/>
          <w:szCs w:val="24"/>
          <w:rtl/>
          <w:lang w:bidi="ar-AE"/>
        </w:rPr>
        <w:t>الودية</w:t>
      </w:r>
      <w:r w:rsidRPr="00FB47B0">
        <w:rPr>
          <w:rFonts w:cs="AF_Najed"/>
          <w:sz w:val="24"/>
          <w:szCs w:val="24"/>
          <w:rtl/>
          <w:lang w:bidi="ar-AE"/>
        </w:rPr>
        <w:t xml:space="preserve"> </w:t>
      </w:r>
      <w:r w:rsidRPr="00FB47B0">
        <w:rPr>
          <w:rFonts w:cs="AF_Najed" w:hint="cs"/>
          <w:sz w:val="24"/>
          <w:szCs w:val="24"/>
          <w:rtl/>
          <w:lang w:bidi="ar-AE"/>
        </w:rPr>
        <w:t>و</w:t>
      </w:r>
      <w:r>
        <w:rPr>
          <w:rFonts w:cs="AF_Najed" w:hint="cs"/>
          <w:sz w:val="24"/>
          <w:szCs w:val="24"/>
          <w:rtl/>
          <w:lang w:bidi="ar-AE"/>
        </w:rPr>
        <w:t xml:space="preserve"> /او المسابقات الاخرى التي</w:t>
      </w:r>
      <w:r w:rsidRPr="00FB47B0">
        <w:rPr>
          <w:rFonts w:cs="AF_Najed"/>
          <w:sz w:val="24"/>
          <w:szCs w:val="24"/>
          <w:rtl/>
          <w:lang w:bidi="ar-AE"/>
        </w:rPr>
        <w:t xml:space="preserve"> </w:t>
      </w:r>
      <w:r w:rsidRPr="00FB47B0">
        <w:rPr>
          <w:rFonts w:cs="AF_Najed" w:hint="cs"/>
          <w:sz w:val="24"/>
          <w:szCs w:val="24"/>
          <w:rtl/>
          <w:lang w:bidi="ar-AE"/>
        </w:rPr>
        <w:t>يشترك</w:t>
      </w:r>
      <w:r w:rsidRPr="00FB47B0">
        <w:rPr>
          <w:rFonts w:cs="AF_Najed"/>
          <w:sz w:val="24"/>
          <w:szCs w:val="24"/>
          <w:rtl/>
          <w:lang w:bidi="ar-AE"/>
        </w:rPr>
        <w:t xml:space="preserve"> </w:t>
      </w:r>
      <w:r w:rsidRPr="00FB47B0">
        <w:rPr>
          <w:rFonts w:cs="AF_Najed" w:hint="cs"/>
          <w:sz w:val="24"/>
          <w:szCs w:val="24"/>
          <w:rtl/>
          <w:lang w:bidi="ar-AE"/>
        </w:rPr>
        <w:t>فيها</w:t>
      </w:r>
      <w:r w:rsidRPr="00FB47B0">
        <w:rPr>
          <w:rFonts w:cs="AF_Najed"/>
          <w:sz w:val="24"/>
          <w:szCs w:val="24"/>
          <w:rtl/>
          <w:lang w:bidi="ar-AE"/>
        </w:rPr>
        <w:t xml:space="preserve"> </w:t>
      </w:r>
      <w:r w:rsidR="00090AE3">
        <w:rPr>
          <w:rFonts w:cs="AF_Najed" w:hint="cs"/>
          <w:sz w:val="24"/>
          <w:szCs w:val="24"/>
          <w:rtl/>
          <w:lang w:bidi="ar-AE"/>
        </w:rPr>
        <w:t>(</w:t>
      </w:r>
      <w:r>
        <w:rPr>
          <w:rFonts w:cs="AF_Najed" w:hint="cs"/>
          <w:sz w:val="24"/>
          <w:szCs w:val="24"/>
          <w:rtl/>
          <w:lang w:bidi="ar-AE"/>
        </w:rPr>
        <w:t>النادي</w:t>
      </w:r>
      <w:r w:rsidR="00090AE3">
        <w:rPr>
          <w:rFonts w:cs="AF_Najed" w:hint="cs"/>
          <w:sz w:val="24"/>
          <w:szCs w:val="24"/>
          <w:rtl/>
          <w:lang w:bidi="ar-AE"/>
        </w:rPr>
        <w:t>).</w:t>
      </w:r>
      <w:r>
        <w:rPr>
          <w:rFonts w:cs="AF_Najed" w:hint="cs"/>
          <w:sz w:val="24"/>
          <w:szCs w:val="24"/>
          <w:rtl/>
          <w:lang w:bidi="ar-AE"/>
        </w:rPr>
        <w:t xml:space="preserve"> </w:t>
      </w:r>
    </w:p>
    <w:p w14:paraId="60F204ED" w14:textId="77777777" w:rsidR="00CE6AA4" w:rsidRPr="00A75499" w:rsidRDefault="00CE6AA4" w:rsidP="00CE6AA4">
      <w:pPr>
        <w:bidi/>
        <w:jc w:val="both"/>
        <w:rPr>
          <w:rFonts w:cs="AF_Najed"/>
          <w:color w:val="0070C0"/>
          <w:sz w:val="24"/>
          <w:szCs w:val="24"/>
          <w:u w:val="single"/>
          <w:rtl/>
        </w:rPr>
      </w:pPr>
      <w:r w:rsidRPr="00A75499">
        <w:rPr>
          <w:rFonts w:cs="AF_Najed" w:hint="cs"/>
          <w:color w:val="0070C0"/>
          <w:sz w:val="24"/>
          <w:szCs w:val="24"/>
          <w:u w:val="single"/>
          <w:rtl/>
        </w:rPr>
        <w:lastRenderedPageBreak/>
        <w:t>مسابقة</w:t>
      </w:r>
      <w:r w:rsidRPr="00A75499">
        <w:rPr>
          <w:rFonts w:cs="AF_Najed"/>
          <w:color w:val="0070C0"/>
          <w:sz w:val="24"/>
          <w:szCs w:val="24"/>
          <w:u w:val="single"/>
          <w:rtl/>
        </w:rPr>
        <w:t xml:space="preserve"> </w:t>
      </w:r>
      <w:r w:rsidRPr="00A75499">
        <w:rPr>
          <w:rFonts w:cs="AF_Najed" w:hint="cs"/>
          <w:color w:val="0070C0"/>
          <w:sz w:val="24"/>
          <w:szCs w:val="24"/>
          <w:u w:val="single"/>
          <w:rtl/>
        </w:rPr>
        <w:t>الدورى</w:t>
      </w:r>
      <w:r w:rsidRPr="00A75499">
        <w:rPr>
          <w:rFonts w:cs="AF_Najed"/>
          <w:color w:val="0070C0"/>
          <w:sz w:val="24"/>
          <w:szCs w:val="24"/>
          <w:u w:val="single"/>
          <w:rtl/>
        </w:rPr>
        <w:t xml:space="preserve"> </w:t>
      </w:r>
      <w:r w:rsidRPr="00A75499">
        <w:rPr>
          <w:rFonts w:cs="AF_Najed" w:hint="cs"/>
          <w:color w:val="0070C0"/>
          <w:sz w:val="24"/>
          <w:szCs w:val="24"/>
          <w:u w:val="single"/>
          <w:rtl/>
        </w:rPr>
        <w:t>العام</w:t>
      </w:r>
      <w:r w:rsidRPr="00A75499">
        <w:rPr>
          <w:rFonts w:cs="AF_Najed"/>
          <w:color w:val="0070C0"/>
          <w:sz w:val="24"/>
          <w:szCs w:val="24"/>
          <w:u w:val="single"/>
          <w:rtl/>
        </w:rPr>
        <w:t xml:space="preserve"> </w:t>
      </w:r>
      <w:r w:rsidRPr="00A75499">
        <w:rPr>
          <w:rFonts w:cs="AF_Najed" w:hint="cs"/>
          <w:color w:val="0070C0"/>
          <w:sz w:val="24"/>
          <w:szCs w:val="24"/>
          <w:u w:val="single"/>
          <w:rtl/>
        </w:rPr>
        <w:t>القسم</w:t>
      </w:r>
      <w:r w:rsidRPr="00A75499">
        <w:rPr>
          <w:rFonts w:cs="AF_Najed"/>
          <w:color w:val="0070C0"/>
          <w:sz w:val="24"/>
          <w:szCs w:val="24"/>
          <w:u w:val="single"/>
          <w:rtl/>
        </w:rPr>
        <w:t xml:space="preserve"> </w:t>
      </w:r>
      <w:r w:rsidRPr="00A75499">
        <w:rPr>
          <w:rFonts w:cs="AF_Najed" w:hint="cs"/>
          <w:color w:val="0070C0"/>
          <w:sz w:val="24"/>
          <w:szCs w:val="24"/>
          <w:u w:val="single"/>
          <w:rtl/>
        </w:rPr>
        <w:t>الأول</w:t>
      </w:r>
      <w:r w:rsidRPr="00A75499">
        <w:rPr>
          <w:rFonts w:cs="AF_Najed"/>
          <w:color w:val="0070C0"/>
          <w:sz w:val="24"/>
          <w:szCs w:val="24"/>
          <w:u w:val="single"/>
          <w:rtl/>
        </w:rPr>
        <w:t xml:space="preserve"> </w:t>
      </w:r>
      <w:r w:rsidRPr="00A75499">
        <w:rPr>
          <w:rFonts w:cs="AF_Najed" w:hint="cs"/>
          <w:color w:val="0070C0"/>
          <w:sz w:val="24"/>
          <w:szCs w:val="24"/>
          <w:u w:val="single"/>
          <w:rtl/>
        </w:rPr>
        <w:t>الممتاز</w:t>
      </w:r>
    </w:p>
    <w:p w14:paraId="3FB3D203" w14:textId="76A7FB11" w:rsidR="00CE6AA4" w:rsidRPr="00FB47B0" w:rsidRDefault="008628BD" w:rsidP="00090AE3">
      <w:pPr>
        <w:bidi/>
        <w:jc w:val="both"/>
        <w:rPr>
          <w:rFonts w:cs="AF_Najed"/>
          <w:color w:val="0070C0"/>
          <w:sz w:val="24"/>
          <w:szCs w:val="24"/>
          <w:u w:val="single"/>
          <w:rtl/>
        </w:rPr>
      </w:pPr>
      <w:r w:rsidRPr="008628BD">
        <w:rPr>
          <w:rFonts w:cs="AF_Najed" w:hint="cs"/>
          <w:sz w:val="24"/>
          <w:szCs w:val="24"/>
          <w:rtl/>
        </w:rPr>
        <w:t>هي</w:t>
      </w:r>
      <w:r w:rsidRPr="008628BD">
        <w:rPr>
          <w:rFonts w:cs="AF_Najed"/>
          <w:sz w:val="24"/>
          <w:szCs w:val="24"/>
          <w:rtl/>
        </w:rPr>
        <w:t xml:space="preserve"> </w:t>
      </w:r>
      <w:r w:rsidRPr="008628BD">
        <w:rPr>
          <w:rFonts w:cs="AF_Najed" w:hint="cs"/>
          <w:sz w:val="24"/>
          <w:szCs w:val="24"/>
          <w:rtl/>
        </w:rPr>
        <w:t>مسابقة</w:t>
      </w:r>
      <w:r w:rsidRPr="008628BD">
        <w:rPr>
          <w:rFonts w:cs="AF_Najed"/>
          <w:sz w:val="24"/>
          <w:szCs w:val="24"/>
          <w:rtl/>
        </w:rPr>
        <w:t xml:space="preserve"> </w:t>
      </w:r>
      <w:r w:rsidRPr="008628BD">
        <w:rPr>
          <w:rFonts w:cs="AF_Najed" w:hint="cs"/>
          <w:sz w:val="24"/>
          <w:szCs w:val="24"/>
          <w:rtl/>
        </w:rPr>
        <w:t>الدوري</w:t>
      </w:r>
      <w:r w:rsidRPr="008628BD">
        <w:rPr>
          <w:rFonts w:cs="AF_Najed"/>
          <w:sz w:val="24"/>
          <w:szCs w:val="24"/>
          <w:rtl/>
        </w:rPr>
        <w:t xml:space="preserve"> </w:t>
      </w:r>
      <w:r w:rsidRPr="008628BD">
        <w:rPr>
          <w:rFonts w:cs="AF_Najed" w:hint="cs"/>
          <w:sz w:val="24"/>
          <w:szCs w:val="24"/>
          <w:rtl/>
        </w:rPr>
        <w:t>المصري</w:t>
      </w:r>
      <w:r w:rsidRPr="008628BD">
        <w:rPr>
          <w:rFonts w:cs="AF_Najed"/>
          <w:sz w:val="24"/>
          <w:szCs w:val="24"/>
          <w:rtl/>
        </w:rPr>
        <w:t xml:space="preserve"> </w:t>
      </w:r>
      <w:r w:rsidRPr="008628BD">
        <w:rPr>
          <w:rFonts w:cs="AF_Najed" w:hint="cs"/>
          <w:sz w:val="24"/>
          <w:szCs w:val="24"/>
          <w:rtl/>
        </w:rPr>
        <w:t>لكرة</w:t>
      </w:r>
      <w:r w:rsidRPr="008628BD">
        <w:rPr>
          <w:rFonts w:cs="AF_Najed"/>
          <w:sz w:val="24"/>
          <w:szCs w:val="24"/>
          <w:rtl/>
        </w:rPr>
        <w:t xml:space="preserve"> </w:t>
      </w:r>
      <w:r w:rsidRPr="008628BD">
        <w:rPr>
          <w:rFonts w:cs="AF_Najed" w:hint="cs"/>
          <w:sz w:val="24"/>
          <w:szCs w:val="24"/>
          <w:rtl/>
        </w:rPr>
        <w:t>القدم</w:t>
      </w:r>
      <w:r w:rsidRPr="008628BD">
        <w:rPr>
          <w:rFonts w:cs="AF_Najed"/>
          <w:sz w:val="24"/>
          <w:szCs w:val="24"/>
          <w:rtl/>
        </w:rPr>
        <w:t xml:space="preserve"> </w:t>
      </w:r>
      <w:r w:rsidRPr="008628BD">
        <w:rPr>
          <w:rFonts w:cs="AF_Najed" w:hint="cs"/>
          <w:sz w:val="24"/>
          <w:szCs w:val="24"/>
          <w:rtl/>
        </w:rPr>
        <w:t>لاندية</w:t>
      </w:r>
      <w:r w:rsidRPr="008628BD">
        <w:rPr>
          <w:rFonts w:cs="AF_Najed"/>
          <w:sz w:val="24"/>
          <w:szCs w:val="24"/>
          <w:rtl/>
        </w:rPr>
        <w:t xml:space="preserve"> </w:t>
      </w:r>
      <w:r w:rsidRPr="008628BD">
        <w:rPr>
          <w:rFonts w:cs="AF_Najed" w:hint="cs"/>
          <w:sz w:val="24"/>
          <w:szCs w:val="24"/>
          <w:rtl/>
        </w:rPr>
        <w:t>الدرجة</w:t>
      </w:r>
      <w:r w:rsidRPr="008628BD">
        <w:rPr>
          <w:rFonts w:cs="AF_Najed"/>
          <w:sz w:val="24"/>
          <w:szCs w:val="24"/>
          <w:rtl/>
        </w:rPr>
        <w:t xml:space="preserve"> </w:t>
      </w:r>
      <w:r w:rsidRPr="008628BD">
        <w:rPr>
          <w:rFonts w:cs="AF_Najed" w:hint="cs"/>
          <w:sz w:val="24"/>
          <w:szCs w:val="24"/>
          <w:rtl/>
        </w:rPr>
        <w:t>الاول</w:t>
      </w:r>
      <w:r w:rsidRPr="008628BD">
        <w:rPr>
          <w:rFonts w:cs="AF_Najed"/>
          <w:sz w:val="24"/>
          <w:szCs w:val="24"/>
          <w:rtl/>
        </w:rPr>
        <w:t xml:space="preserve"> </w:t>
      </w:r>
      <w:r w:rsidRPr="008628BD">
        <w:rPr>
          <w:rFonts w:cs="AF_Najed" w:hint="cs"/>
          <w:sz w:val="24"/>
          <w:szCs w:val="24"/>
          <w:rtl/>
        </w:rPr>
        <w:t>ويتكون</w:t>
      </w:r>
      <w:r w:rsidRPr="008628BD">
        <w:rPr>
          <w:rFonts w:cs="AF_Najed"/>
          <w:sz w:val="24"/>
          <w:szCs w:val="24"/>
          <w:rtl/>
        </w:rPr>
        <w:t xml:space="preserve"> </w:t>
      </w:r>
      <w:r w:rsidRPr="008628BD">
        <w:rPr>
          <w:rFonts w:cs="AF_Najed" w:hint="cs"/>
          <w:sz w:val="24"/>
          <w:szCs w:val="24"/>
          <w:rtl/>
        </w:rPr>
        <w:t>حاليا</w:t>
      </w:r>
      <w:r w:rsidRPr="008628BD">
        <w:rPr>
          <w:rFonts w:cs="AF_Najed"/>
          <w:sz w:val="24"/>
          <w:szCs w:val="24"/>
          <w:rtl/>
        </w:rPr>
        <w:t xml:space="preserve"> </w:t>
      </w:r>
      <w:r w:rsidRPr="008628BD">
        <w:rPr>
          <w:rFonts w:cs="AF_Najed" w:hint="cs"/>
          <w:sz w:val="24"/>
          <w:szCs w:val="24"/>
          <w:rtl/>
        </w:rPr>
        <w:t>من</w:t>
      </w:r>
      <w:r w:rsidRPr="008628BD">
        <w:rPr>
          <w:rFonts w:cs="AF_Najed"/>
          <w:sz w:val="24"/>
          <w:szCs w:val="24"/>
          <w:rtl/>
        </w:rPr>
        <w:t xml:space="preserve"> </w:t>
      </w:r>
      <w:r w:rsidRPr="008628BD">
        <w:rPr>
          <w:rFonts w:cs="AF_Najed" w:hint="cs"/>
          <w:sz w:val="24"/>
          <w:szCs w:val="24"/>
          <w:rtl/>
        </w:rPr>
        <w:t>مجموعتين</w:t>
      </w:r>
      <w:r w:rsidRPr="008628BD">
        <w:rPr>
          <w:rFonts w:cs="AF_Najed"/>
          <w:sz w:val="24"/>
          <w:szCs w:val="24"/>
          <w:rtl/>
        </w:rPr>
        <w:t xml:space="preserve"> </w:t>
      </w:r>
      <w:r w:rsidRPr="008628BD">
        <w:rPr>
          <w:rFonts w:cs="AF_Najed" w:hint="cs"/>
          <w:sz w:val="24"/>
          <w:szCs w:val="24"/>
          <w:rtl/>
        </w:rPr>
        <w:t>يشترك</w:t>
      </w:r>
      <w:r w:rsidRPr="008628BD">
        <w:rPr>
          <w:rFonts w:cs="AF_Najed"/>
          <w:sz w:val="24"/>
          <w:szCs w:val="24"/>
          <w:rtl/>
        </w:rPr>
        <w:t xml:space="preserve"> </w:t>
      </w:r>
      <w:r w:rsidRPr="008628BD">
        <w:rPr>
          <w:rFonts w:cs="AF_Najed" w:hint="cs"/>
          <w:sz w:val="24"/>
          <w:szCs w:val="24"/>
          <w:rtl/>
        </w:rPr>
        <w:t>بها</w:t>
      </w:r>
      <w:r w:rsidRPr="008628BD">
        <w:rPr>
          <w:rFonts w:cs="AF_Najed"/>
          <w:sz w:val="24"/>
          <w:szCs w:val="24"/>
          <w:rtl/>
        </w:rPr>
        <w:t xml:space="preserve"> </w:t>
      </w:r>
      <w:r w:rsidRPr="008628BD">
        <w:rPr>
          <w:rFonts w:cs="AF_Najed" w:hint="cs"/>
          <w:sz w:val="24"/>
          <w:szCs w:val="24"/>
          <w:rtl/>
        </w:rPr>
        <w:t>حالياً</w:t>
      </w:r>
      <w:r w:rsidRPr="008628BD">
        <w:rPr>
          <w:rFonts w:cs="AF_Najed"/>
          <w:sz w:val="24"/>
          <w:szCs w:val="24"/>
          <w:rtl/>
        </w:rPr>
        <w:t xml:space="preserve"> 22 </w:t>
      </w:r>
      <w:r w:rsidRPr="008628BD">
        <w:rPr>
          <w:rFonts w:cs="AF_Najed" w:hint="cs"/>
          <w:sz w:val="24"/>
          <w:szCs w:val="24"/>
          <w:rtl/>
        </w:rPr>
        <w:t>فريق</w:t>
      </w:r>
      <w:r w:rsidRPr="008628BD">
        <w:rPr>
          <w:rFonts w:cs="AF_Najed"/>
          <w:sz w:val="24"/>
          <w:szCs w:val="24"/>
          <w:rtl/>
        </w:rPr>
        <w:t xml:space="preserve"> (11 </w:t>
      </w:r>
      <w:r w:rsidRPr="008628BD">
        <w:rPr>
          <w:rFonts w:cs="AF_Najed" w:hint="cs"/>
          <w:sz w:val="24"/>
          <w:szCs w:val="24"/>
          <w:rtl/>
        </w:rPr>
        <w:t>فريق</w:t>
      </w:r>
      <w:r w:rsidRPr="008628BD">
        <w:rPr>
          <w:rFonts w:cs="AF_Najed"/>
          <w:sz w:val="24"/>
          <w:szCs w:val="24"/>
          <w:rtl/>
        </w:rPr>
        <w:t xml:space="preserve"> </w:t>
      </w:r>
      <w:r w:rsidRPr="008628BD">
        <w:rPr>
          <w:rFonts w:cs="AF_Najed" w:hint="cs"/>
          <w:sz w:val="24"/>
          <w:szCs w:val="24"/>
          <w:rtl/>
        </w:rPr>
        <w:t>بكل</w:t>
      </w:r>
      <w:r w:rsidRPr="008628BD">
        <w:rPr>
          <w:rFonts w:cs="AF_Najed"/>
          <w:sz w:val="24"/>
          <w:szCs w:val="24"/>
          <w:rtl/>
        </w:rPr>
        <w:t xml:space="preserve"> </w:t>
      </w:r>
      <w:r w:rsidRPr="008628BD">
        <w:rPr>
          <w:rFonts w:cs="AF_Najed" w:hint="cs"/>
          <w:sz w:val="24"/>
          <w:szCs w:val="24"/>
          <w:rtl/>
        </w:rPr>
        <w:t>مجموعة</w:t>
      </w:r>
      <w:r w:rsidRPr="008628BD">
        <w:rPr>
          <w:rFonts w:cs="AF_Najed"/>
          <w:sz w:val="24"/>
          <w:szCs w:val="24"/>
          <w:rtl/>
        </w:rPr>
        <w:t xml:space="preserve">) </w:t>
      </w:r>
      <w:r w:rsidRPr="008628BD">
        <w:rPr>
          <w:rFonts w:cs="AF_Najed" w:hint="cs"/>
          <w:sz w:val="24"/>
          <w:szCs w:val="24"/>
          <w:rtl/>
        </w:rPr>
        <w:t>ويمكن</w:t>
      </w:r>
      <w:r w:rsidRPr="008628BD">
        <w:rPr>
          <w:rFonts w:cs="AF_Najed"/>
          <w:sz w:val="24"/>
          <w:szCs w:val="24"/>
          <w:rtl/>
        </w:rPr>
        <w:t xml:space="preserve"> </w:t>
      </w:r>
      <w:r w:rsidRPr="008628BD">
        <w:rPr>
          <w:rFonts w:cs="AF_Najed" w:hint="cs"/>
          <w:sz w:val="24"/>
          <w:szCs w:val="24"/>
          <w:rtl/>
        </w:rPr>
        <w:t>زيادة</w:t>
      </w:r>
      <w:r w:rsidRPr="008628BD">
        <w:rPr>
          <w:rFonts w:cs="AF_Najed"/>
          <w:sz w:val="24"/>
          <w:szCs w:val="24"/>
          <w:rtl/>
        </w:rPr>
        <w:t xml:space="preserve"> </w:t>
      </w:r>
      <w:r w:rsidRPr="008628BD">
        <w:rPr>
          <w:rFonts w:cs="AF_Najed" w:hint="cs"/>
          <w:sz w:val="24"/>
          <w:szCs w:val="24"/>
          <w:rtl/>
        </w:rPr>
        <w:t>او</w:t>
      </w:r>
      <w:r w:rsidRPr="008628BD">
        <w:rPr>
          <w:rFonts w:cs="AF_Najed"/>
          <w:sz w:val="24"/>
          <w:szCs w:val="24"/>
          <w:rtl/>
        </w:rPr>
        <w:t xml:space="preserve"> </w:t>
      </w:r>
      <w:r w:rsidRPr="008628BD">
        <w:rPr>
          <w:rFonts w:cs="AF_Najed" w:hint="cs"/>
          <w:sz w:val="24"/>
          <w:szCs w:val="24"/>
          <w:rtl/>
        </w:rPr>
        <w:t>تقليص</w:t>
      </w:r>
      <w:r w:rsidRPr="008628BD">
        <w:rPr>
          <w:rFonts w:cs="AF_Najed"/>
          <w:sz w:val="24"/>
          <w:szCs w:val="24"/>
          <w:rtl/>
        </w:rPr>
        <w:t xml:space="preserve"> </w:t>
      </w:r>
      <w:r w:rsidRPr="008628BD">
        <w:rPr>
          <w:rFonts w:cs="AF_Najed" w:hint="cs"/>
          <w:sz w:val="24"/>
          <w:szCs w:val="24"/>
          <w:rtl/>
        </w:rPr>
        <w:t>عدد</w:t>
      </w:r>
      <w:r w:rsidRPr="008628BD">
        <w:rPr>
          <w:rFonts w:cs="AF_Najed"/>
          <w:sz w:val="24"/>
          <w:szCs w:val="24"/>
          <w:rtl/>
        </w:rPr>
        <w:t xml:space="preserve"> </w:t>
      </w:r>
      <w:r w:rsidRPr="008628BD">
        <w:rPr>
          <w:rFonts w:cs="AF_Najed" w:hint="cs"/>
          <w:sz w:val="24"/>
          <w:szCs w:val="24"/>
          <w:rtl/>
        </w:rPr>
        <w:t>الفرق</w:t>
      </w:r>
      <w:r w:rsidRPr="008628BD">
        <w:rPr>
          <w:rFonts w:cs="AF_Najed"/>
          <w:sz w:val="24"/>
          <w:szCs w:val="24"/>
          <w:rtl/>
        </w:rPr>
        <w:t xml:space="preserve"> </w:t>
      </w:r>
      <w:r w:rsidRPr="008628BD">
        <w:rPr>
          <w:rFonts w:cs="AF_Najed" w:hint="cs"/>
          <w:sz w:val="24"/>
          <w:szCs w:val="24"/>
          <w:rtl/>
        </w:rPr>
        <w:t>أو</w:t>
      </w:r>
      <w:r w:rsidRPr="008628BD">
        <w:rPr>
          <w:rFonts w:cs="AF_Najed"/>
          <w:sz w:val="24"/>
          <w:szCs w:val="24"/>
          <w:rtl/>
        </w:rPr>
        <w:t xml:space="preserve"> </w:t>
      </w:r>
      <w:r w:rsidRPr="008628BD">
        <w:rPr>
          <w:rFonts w:cs="AF_Najed" w:hint="cs"/>
          <w:sz w:val="24"/>
          <w:szCs w:val="24"/>
          <w:rtl/>
        </w:rPr>
        <w:t>وضعها</w:t>
      </w:r>
      <w:r w:rsidRPr="008628BD">
        <w:rPr>
          <w:rFonts w:cs="AF_Najed"/>
          <w:sz w:val="24"/>
          <w:szCs w:val="24"/>
          <w:rtl/>
        </w:rPr>
        <w:t xml:space="preserve"> </w:t>
      </w:r>
      <w:r w:rsidRPr="008628BD">
        <w:rPr>
          <w:rFonts w:cs="AF_Najed" w:hint="cs"/>
          <w:sz w:val="24"/>
          <w:szCs w:val="24"/>
          <w:rtl/>
        </w:rPr>
        <w:t>فى</w:t>
      </w:r>
      <w:r w:rsidRPr="008628BD">
        <w:rPr>
          <w:rFonts w:cs="AF_Najed"/>
          <w:sz w:val="24"/>
          <w:szCs w:val="24"/>
          <w:rtl/>
        </w:rPr>
        <w:t xml:space="preserve"> </w:t>
      </w:r>
      <w:r w:rsidRPr="008628BD">
        <w:rPr>
          <w:rFonts w:cs="AF_Najed" w:hint="cs"/>
          <w:sz w:val="24"/>
          <w:szCs w:val="24"/>
          <w:rtl/>
        </w:rPr>
        <w:t>مجموعة</w:t>
      </w:r>
      <w:r w:rsidRPr="008628BD">
        <w:rPr>
          <w:rFonts w:cs="AF_Najed"/>
          <w:sz w:val="24"/>
          <w:szCs w:val="24"/>
          <w:rtl/>
        </w:rPr>
        <w:t xml:space="preserve"> </w:t>
      </w:r>
      <w:r w:rsidRPr="008628BD">
        <w:rPr>
          <w:rFonts w:cs="AF_Najed" w:hint="cs"/>
          <w:sz w:val="24"/>
          <w:szCs w:val="24"/>
          <w:rtl/>
        </w:rPr>
        <w:t>واحدة</w:t>
      </w:r>
      <w:r w:rsidRPr="008628BD">
        <w:rPr>
          <w:rFonts w:cs="AF_Najed"/>
          <w:sz w:val="24"/>
          <w:szCs w:val="24"/>
          <w:rtl/>
        </w:rPr>
        <w:t xml:space="preserve"> </w:t>
      </w:r>
      <w:r w:rsidRPr="008628BD">
        <w:rPr>
          <w:rFonts w:cs="AF_Najed" w:hint="cs"/>
          <w:sz w:val="24"/>
          <w:szCs w:val="24"/>
          <w:rtl/>
        </w:rPr>
        <w:t>فى</w:t>
      </w:r>
      <w:r w:rsidRPr="008628BD">
        <w:rPr>
          <w:rFonts w:cs="AF_Najed"/>
          <w:sz w:val="24"/>
          <w:szCs w:val="24"/>
          <w:rtl/>
        </w:rPr>
        <w:t xml:space="preserve"> </w:t>
      </w:r>
      <w:r w:rsidRPr="008628BD">
        <w:rPr>
          <w:rFonts w:cs="AF_Najed" w:hint="cs"/>
          <w:sz w:val="24"/>
          <w:szCs w:val="24"/>
          <w:rtl/>
        </w:rPr>
        <w:t>أى</w:t>
      </w:r>
      <w:r w:rsidRPr="008628BD">
        <w:rPr>
          <w:rFonts w:cs="AF_Najed"/>
          <w:sz w:val="24"/>
          <w:szCs w:val="24"/>
          <w:rtl/>
        </w:rPr>
        <w:t xml:space="preserve"> </w:t>
      </w:r>
      <w:r w:rsidRPr="008628BD">
        <w:rPr>
          <w:rFonts w:cs="AF_Najed" w:hint="cs"/>
          <w:sz w:val="24"/>
          <w:szCs w:val="24"/>
          <w:rtl/>
        </w:rPr>
        <w:t>موسم</w:t>
      </w:r>
      <w:r w:rsidRPr="008628BD">
        <w:rPr>
          <w:rFonts w:cs="AF_Najed"/>
          <w:sz w:val="24"/>
          <w:szCs w:val="24"/>
          <w:rtl/>
        </w:rPr>
        <w:t xml:space="preserve"> </w:t>
      </w:r>
      <w:r w:rsidRPr="008628BD">
        <w:rPr>
          <w:rFonts w:cs="AF_Najed" w:hint="cs"/>
          <w:sz w:val="24"/>
          <w:szCs w:val="24"/>
          <w:rtl/>
        </w:rPr>
        <w:t>طبقا</w:t>
      </w:r>
      <w:r w:rsidRPr="008628BD">
        <w:rPr>
          <w:rFonts w:cs="AF_Najed"/>
          <w:sz w:val="24"/>
          <w:szCs w:val="24"/>
          <w:rtl/>
        </w:rPr>
        <w:t xml:space="preserve"> </w:t>
      </w:r>
      <w:r w:rsidRPr="008628BD">
        <w:rPr>
          <w:rFonts w:cs="AF_Najed" w:hint="cs"/>
          <w:sz w:val="24"/>
          <w:szCs w:val="24"/>
          <w:rtl/>
        </w:rPr>
        <w:t>للرؤية</w:t>
      </w:r>
      <w:r w:rsidRPr="008628BD">
        <w:rPr>
          <w:rFonts w:cs="AF_Najed"/>
          <w:sz w:val="24"/>
          <w:szCs w:val="24"/>
          <w:rtl/>
        </w:rPr>
        <w:t xml:space="preserve"> </w:t>
      </w:r>
      <w:r w:rsidRPr="008628BD">
        <w:rPr>
          <w:rFonts w:cs="AF_Najed" w:hint="cs"/>
          <w:sz w:val="24"/>
          <w:szCs w:val="24"/>
          <w:rtl/>
        </w:rPr>
        <w:t>الفنية</w:t>
      </w:r>
      <w:r w:rsidRPr="008628BD">
        <w:rPr>
          <w:rFonts w:cs="AF_Najed"/>
          <w:sz w:val="24"/>
          <w:szCs w:val="24"/>
          <w:rtl/>
        </w:rPr>
        <w:t xml:space="preserve"> </w:t>
      </w:r>
      <w:r w:rsidRPr="008628BD">
        <w:rPr>
          <w:rFonts w:cs="AF_Najed" w:hint="cs"/>
          <w:sz w:val="24"/>
          <w:szCs w:val="24"/>
          <w:rtl/>
        </w:rPr>
        <w:t>لمجلس</w:t>
      </w:r>
      <w:r w:rsidRPr="008628BD">
        <w:rPr>
          <w:rFonts w:cs="AF_Najed"/>
          <w:sz w:val="24"/>
          <w:szCs w:val="24"/>
          <w:rtl/>
        </w:rPr>
        <w:t xml:space="preserve"> </w:t>
      </w:r>
      <w:r w:rsidRPr="008628BD">
        <w:rPr>
          <w:rFonts w:cs="AF_Najed" w:hint="cs"/>
          <w:sz w:val="24"/>
          <w:szCs w:val="24"/>
          <w:rtl/>
        </w:rPr>
        <w:t>ادارة</w:t>
      </w:r>
      <w:r w:rsidRPr="008628BD">
        <w:rPr>
          <w:rFonts w:cs="AF_Najed"/>
          <w:sz w:val="24"/>
          <w:szCs w:val="24"/>
          <w:rtl/>
        </w:rPr>
        <w:t xml:space="preserve"> </w:t>
      </w:r>
      <w:r w:rsidRPr="008628BD">
        <w:rPr>
          <w:rFonts w:cs="AF_Najed" w:hint="cs"/>
          <w:sz w:val="24"/>
          <w:szCs w:val="24"/>
          <w:rtl/>
        </w:rPr>
        <w:t>الاتحاد</w:t>
      </w:r>
      <w:r w:rsidRPr="008628BD">
        <w:rPr>
          <w:rFonts w:cs="AF_Najed"/>
          <w:sz w:val="24"/>
          <w:szCs w:val="24"/>
          <w:rtl/>
        </w:rPr>
        <w:t xml:space="preserve"> </w:t>
      </w:r>
      <w:r w:rsidRPr="008628BD">
        <w:rPr>
          <w:rFonts w:cs="AF_Najed" w:hint="cs"/>
          <w:sz w:val="24"/>
          <w:szCs w:val="24"/>
          <w:rtl/>
        </w:rPr>
        <w:t>و</w:t>
      </w:r>
      <w:r w:rsidRPr="008628BD">
        <w:rPr>
          <w:rFonts w:cs="AF_Najed"/>
          <w:sz w:val="24"/>
          <w:szCs w:val="24"/>
          <w:rtl/>
        </w:rPr>
        <w:t>/</w:t>
      </w:r>
      <w:r w:rsidRPr="008628BD">
        <w:rPr>
          <w:rFonts w:cs="AF_Najed" w:hint="cs"/>
          <w:sz w:val="24"/>
          <w:szCs w:val="24"/>
          <w:rtl/>
        </w:rPr>
        <w:t>أو</w:t>
      </w:r>
      <w:r w:rsidRPr="008628BD">
        <w:rPr>
          <w:rFonts w:cs="AF_Najed"/>
          <w:sz w:val="24"/>
          <w:szCs w:val="24"/>
          <w:rtl/>
        </w:rPr>
        <w:t xml:space="preserve"> </w:t>
      </w:r>
      <w:r w:rsidRPr="008628BD">
        <w:rPr>
          <w:rFonts w:cs="AF_Najed" w:hint="cs"/>
          <w:sz w:val="24"/>
          <w:szCs w:val="24"/>
          <w:rtl/>
        </w:rPr>
        <w:t>لجنة</w:t>
      </w:r>
      <w:r w:rsidRPr="008628BD">
        <w:rPr>
          <w:rFonts w:cs="AF_Najed"/>
          <w:sz w:val="24"/>
          <w:szCs w:val="24"/>
          <w:rtl/>
        </w:rPr>
        <w:t xml:space="preserve"> </w:t>
      </w:r>
      <w:r w:rsidRPr="008628BD">
        <w:rPr>
          <w:rFonts w:cs="AF_Najed" w:hint="cs"/>
          <w:sz w:val="24"/>
          <w:szCs w:val="24"/>
          <w:rtl/>
        </w:rPr>
        <w:t>أندية</w:t>
      </w:r>
      <w:r w:rsidRPr="008628BD">
        <w:rPr>
          <w:rFonts w:cs="AF_Najed"/>
          <w:sz w:val="24"/>
          <w:szCs w:val="24"/>
          <w:rtl/>
        </w:rPr>
        <w:t xml:space="preserve"> </w:t>
      </w:r>
      <w:r w:rsidRPr="008628BD">
        <w:rPr>
          <w:rFonts w:cs="AF_Najed" w:hint="cs"/>
          <w:sz w:val="24"/>
          <w:szCs w:val="24"/>
          <w:rtl/>
        </w:rPr>
        <w:t>القسم</w:t>
      </w:r>
      <w:r w:rsidRPr="008628BD">
        <w:rPr>
          <w:rFonts w:cs="AF_Najed"/>
          <w:sz w:val="24"/>
          <w:szCs w:val="24"/>
          <w:rtl/>
        </w:rPr>
        <w:t xml:space="preserve"> </w:t>
      </w:r>
      <w:r w:rsidRPr="008628BD">
        <w:rPr>
          <w:rFonts w:cs="AF_Najed" w:hint="cs"/>
          <w:sz w:val="24"/>
          <w:szCs w:val="24"/>
          <w:rtl/>
        </w:rPr>
        <w:t>الأول</w:t>
      </w:r>
      <w:r w:rsidR="00090AE3">
        <w:rPr>
          <w:rFonts w:cs="AF_Najed" w:hint="cs"/>
          <w:sz w:val="24"/>
          <w:szCs w:val="24"/>
          <w:rtl/>
        </w:rPr>
        <w:t>.</w:t>
      </w:r>
      <w:r w:rsidR="00CE6AA4" w:rsidRPr="00B132D9">
        <w:rPr>
          <w:rFonts w:cs="AF_Najed"/>
          <w:sz w:val="24"/>
          <w:szCs w:val="24"/>
          <w:rtl/>
        </w:rPr>
        <w:t xml:space="preserve">   </w:t>
      </w:r>
    </w:p>
    <w:p w14:paraId="708C95BA" w14:textId="77777777" w:rsidR="00CE6AA4" w:rsidRPr="009502CB" w:rsidRDefault="00CE6AA4" w:rsidP="00FB47B0">
      <w:pPr>
        <w:bidi/>
        <w:rPr>
          <w:rFonts w:cs="AF_Najed"/>
          <w:color w:val="0070C0"/>
          <w:sz w:val="24"/>
          <w:szCs w:val="24"/>
          <w:u w:val="single"/>
          <w:rtl/>
        </w:rPr>
      </w:pPr>
      <w:r w:rsidRPr="009502CB">
        <w:rPr>
          <w:rFonts w:cs="AF_Najed" w:hint="cs"/>
          <w:color w:val="0070C0"/>
          <w:sz w:val="24"/>
          <w:szCs w:val="24"/>
          <w:u w:val="single"/>
          <w:rtl/>
        </w:rPr>
        <w:t>المباريات</w:t>
      </w:r>
      <w:r w:rsidRPr="009502CB">
        <w:rPr>
          <w:rFonts w:cs="AF_Najed"/>
          <w:color w:val="0070C0"/>
          <w:sz w:val="24"/>
          <w:szCs w:val="24"/>
          <w:u w:val="single"/>
        </w:rPr>
        <w:t xml:space="preserve"> </w:t>
      </w:r>
    </w:p>
    <w:p w14:paraId="5C58FC33" w14:textId="7FEBB4DD" w:rsidR="00CE6AA4" w:rsidRPr="00FB47B0" w:rsidRDefault="00CE6AA4" w:rsidP="00090AE3">
      <w:pPr>
        <w:bidi/>
        <w:jc w:val="both"/>
        <w:rPr>
          <w:rFonts w:cs="AF_Najed"/>
          <w:color w:val="0070C0"/>
          <w:sz w:val="24"/>
          <w:szCs w:val="24"/>
          <w:u w:val="single"/>
          <w:rtl/>
          <w:lang w:bidi="ar-AE"/>
        </w:rPr>
      </w:pPr>
      <w:r w:rsidRPr="009502CB">
        <w:rPr>
          <w:rFonts w:cs="AF_Najed" w:hint="cs"/>
          <w:sz w:val="24"/>
          <w:szCs w:val="24"/>
          <w:rtl/>
        </w:rPr>
        <w:t>هى</w:t>
      </w:r>
      <w:r w:rsidRPr="009502CB">
        <w:rPr>
          <w:rFonts w:cs="AF_Najed"/>
          <w:sz w:val="24"/>
          <w:szCs w:val="24"/>
          <w:rtl/>
        </w:rPr>
        <w:t xml:space="preserve"> </w:t>
      </w:r>
      <w:r w:rsidRPr="009502CB">
        <w:rPr>
          <w:rFonts w:cs="AF_Najed" w:hint="cs"/>
          <w:sz w:val="24"/>
          <w:szCs w:val="24"/>
          <w:rtl/>
        </w:rPr>
        <w:t>المباريات</w:t>
      </w:r>
      <w:r w:rsidRPr="009502CB">
        <w:rPr>
          <w:rFonts w:cs="AF_Najed"/>
          <w:sz w:val="24"/>
          <w:szCs w:val="24"/>
          <w:rtl/>
        </w:rPr>
        <w:t xml:space="preserve"> </w:t>
      </w:r>
      <w:r w:rsidRPr="009502CB">
        <w:rPr>
          <w:rFonts w:cs="AF_Najed" w:hint="cs"/>
          <w:sz w:val="24"/>
          <w:szCs w:val="24"/>
          <w:rtl/>
        </w:rPr>
        <w:t>التى</w:t>
      </w:r>
      <w:r w:rsidRPr="009502CB">
        <w:rPr>
          <w:rFonts w:cs="AF_Najed"/>
          <w:sz w:val="24"/>
          <w:szCs w:val="24"/>
          <w:rtl/>
        </w:rPr>
        <w:t xml:space="preserve"> </w:t>
      </w:r>
      <w:r w:rsidR="000268F5">
        <w:rPr>
          <w:rFonts w:cs="AF_Najed" w:hint="cs"/>
          <w:sz w:val="24"/>
          <w:szCs w:val="24"/>
          <w:rtl/>
        </w:rPr>
        <w:t>ي</w:t>
      </w:r>
      <w:r w:rsidRPr="009502CB">
        <w:rPr>
          <w:rFonts w:cs="AF_Najed" w:hint="cs"/>
          <w:sz w:val="24"/>
          <w:szCs w:val="24"/>
          <w:rtl/>
        </w:rPr>
        <w:t>شارك</w:t>
      </w:r>
      <w:r w:rsidRPr="009502CB">
        <w:rPr>
          <w:rFonts w:cs="AF_Najed"/>
          <w:sz w:val="24"/>
          <w:szCs w:val="24"/>
          <w:rtl/>
        </w:rPr>
        <w:t xml:space="preserve"> </w:t>
      </w:r>
      <w:r w:rsidRPr="009502CB">
        <w:rPr>
          <w:rFonts w:cs="AF_Najed" w:hint="cs"/>
          <w:sz w:val="24"/>
          <w:szCs w:val="24"/>
          <w:rtl/>
        </w:rPr>
        <w:t>فيها</w:t>
      </w:r>
      <w:r w:rsidRPr="009502CB">
        <w:rPr>
          <w:rFonts w:cs="AF_Najed"/>
          <w:sz w:val="24"/>
          <w:szCs w:val="24"/>
          <w:rtl/>
        </w:rPr>
        <w:t xml:space="preserve"> </w:t>
      </w:r>
      <w:r w:rsidR="00090AE3">
        <w:rPr>
          <w:rFonts w:cs="AF_Najed" w:hint="cs"/>
          <w:sz w:val="24"/>
          <w:szCs w:val="24"/>
          <w:rtl/>
        </w:rPr>
        <w:t>(</w:t>
      </w:r>
      <w:r w:rsidR="000268F5">
        <w:rPr>
          <w:rFonts w:cs="AF_Najed" w:hint="cs"/>
          <w:sz w:val="24"/>
          <w:szCs w:val="24"/>
          <w:rtl/>
        </w:rPr>
        <w:t>النادي</w:t>
      </w:r>
      <w:r w:rsidR="00090AE3">
        <w:rPr>
          <w:rFonts w:cs="AF_Najed" w:hint="cs"/>
          <w:sz w:val="24"/>
          <w:szCs w:val="24"/>
          <w:rtl/>
        </w:rPr>
        <w:t>)</w:t>
      </w:r>
      <w:r w:rsidRPr="009502CB">
        <w:rPr>
          <w:rFonts w:cs="AF_Najed"/>
          <w:sz w:val="24"/>
          <w:szCs w:val="24"/>
          <w:rtl/>
        </w:rPr>
        <w:t xml:space="preserve"> </w:t>
      </w:r>
      <w:r w:rsidRPr="009502CB">
        <w:rPr>
          <w:rFonts w:cs="AF_Najed" w:hint="cs"/>
          <w:sz w:val="24"/>
          <w:szCs w:val="24"/>
          <w:rtl/>
        </w:rPr>
        <w:t>في</w:t>
      </w:r>
      <w:r w:rsidRPr="006935C8">
        <w:rPr>
          <w:rFonts w:cs="AF_Najed" w:hint="cs"/>
          <w:sz w:val="24"/>
          <w:szCs w:val="24"/>
          <w:rtl/>
        </w:rPr>
        <w:t xml:space="preserve"> مسابقة</w:t>
      </w:r>
      <w:r w:rsidRPr="006935C8">
        <w:rPr>
          <w:rFonts w:cs="AF_Najed"/>
          <w:sz w:val="24"/>
          <w:szCs w:val="24"/>
          <w:rtl/>
        </w:rPr>
        <w:t xml:space="preserve"> </w:t>
      </w:r>
      <w:r w:rsidRPr="006935C8">
        <w:rPr>
          <w:rFonts w:cs="AF_Najed" w:hint="cs"/>
          <w:sz w:val="24"/>
          <w:szCs w:val="24"/>
          <w:rtl/>
        </w:rPr>
        <w:t>الدورى</w:t>
      </w:r>
      <w:r w:rsidRPr="006935C8">
        <w:rPr>
          <w:rFonts w:cs="AF_Najed"/>
          <w:sz w:val="24"/>
          <w:szCs w:val="24"/>
          <w:rtl/>
        </w:rPr>
        <w:t xml:space="preserve"> </w:t>
      </w:r>
      <w:r w:rsidRPr="006935C8">
        <w:rPr>
          <w:rFonts w:cs="AF_Najed" w:hint="cs"/>
          <w:sz w:val="24"/>
          <w:szCs w:val="24"/>
          <w:rtl/>
        </w:rPr>
        <w:t>العام</w:t>
      </w:r>
      <w:r w:rsidRPr="006935C8">
        <w:rPr>
          <w:rFonts w:cs="AF_Najed"/>
          <w:sz w:val="24"/>
          <w:szCs w:val="24"/>
          <w:rtl/>
        </w:rPr>
        <w:t xml:space="preserve"> </w:t>
      </w:r>
      <w:r w:rsidRPr="006935C8">
        <w:rPr>
          <w:rFonts w:cs="AF_Najed" w:hint="cs"/>
          <w:sz w:val="24"/>
          <w:szCs w:val="24"/>
          <w:rtl/>
        </w:rPr>
        <w:t>للقسم</w:t>
      </w:r>
      <w:r w:rsidRPr="006935C8">
        <w:rPr>
          <w:rFonts w:cs="AF_Najed"/>
          <w:sz w:val="24"/>
          <w:szCs w:val="24"/>
          <w:rtl/>
        </w:rPr>
        <w:t xml:space="preserve"> </w:t>
      </w:r>
      <w:r w:rsidRPr="006935C8">
        <w:rPr>
          <w:rFonts w:cs="AF_Najed" w:hint="cs"/>
          <w:sz w:val="24"/>
          <w:szCs w:val="24"/>
          <w:rtl/>
        </w:rPr>
        <w:t>الأول</w:t>
      </w:r>
      <w:r w:rsidRPr="006935C8">
        <w:rPr>
          <w:rFonts w:cs="AF_Najed"/>
          <w:sz w:val="24"/>
          <w:szCs w:val="24"/>
          <w:rtl/>
        </w:rPr>
        <w:t xml:space="preserve"> </w:t>
      </w:r>
      <w:r>
        <w:rPr>
          <w:rFonts w:cs="AF_Najed" w:hint="cs"/>
          <w:sz w:val="24"/>
          <w:szCs w:val="24"/>
          <w:rtl/>
        </w:rPr>
        <w:t>الممتاز</w:t>
      </w:r>
      <w:r w:rsidRPr="006935C8">
        <w:rPr>
          <w:rFonts w:cs="AF_Najed"/>
          <w:sz w:val="24"/>
          <w:szCs w:val="24"/>
          <w:rtl/>
        </w:rPr>
        <w:t xml:space="preserve"> </w:t>
      </w:r>
      <w:r>
        <w:rPr>
          <w:rFonts w:cs="AF_Najed" w:hint="cs"/>
          <w:sz w:val="24"/>
          <w:szCs w:val="24"/>
          <w:rtl/>
        </w:rPr>
        <w:t xml:space="preserve">المحلى و/أو الأدوار الأولى (الـ32/الـ16) للمباريات القارية و/أو المباريات الودية و/أو أى مسابقات أخرى </w:t>
      </w:r>
      <w:r w:rsidR="000268F5" w:rsidRPr="00FB47B0">
        <w:rPr>
          <w:rFonts w:cs="AF_Najed" w:hint="cs"/>
          <w:sz w:val="24"/>
          <w:szCs w:val="24"/>
          <w:rtl/>
          <w:lang w:bidi="ar-AE"/>
        </w:rPr>
        <w:t>ي</w:t>
      </w:r>
      <w:r w:rsidR="008628BD" w:rsidRPr="00FB47B0">
        <w:rPr>
          <w:rFonts w:cs="AF_Najed" w:hint="cs"/>
          <w:sz w:val="24"/>
          <w:szCs w:val="24"/>
          <w:rtl/>
          <w:lang w:bidi="ar-AE"/>
        </w:rPr>
        <w:t>شترك</w:t>
      </w:r>
      <w:r w:rsidR="008628BD" w:rsidRPr="00FB47B0">
        <w:rPr>
          <w:rFonts w:cs="AF_Najed"/>
          <w:sz w:val="24"/>
          <w:szCs w:val="24"/>
          <w:rtl/>
          <w:lang w:bidi="ar-AE"/>
        </w:rPr>
        <w:t xml:space="preserve"> </w:t>
      </w:r>
      <w:r w:rsidR="008628BD" w:rsidRPr="00FB47B0">
        <w:rPr>
          <w:rFonts w:cs="AF_Najed" w:hint="cs"/>
          <w:sz w:val="24"/>
          <w:szCs w:val="24"/>
          <w:rtl/>
          <w:lang w:bidi="ar-AE"/>
        </w:rPr>
        <w:t>فيها</w:t>
      </w:r>
      <w:r w:rsidR="008628BD" w:rsidRPr="00FB47B0">
        <w:rPr>
          <w:rFonts w:cs="AF_Najed"/>
          <w:sz w:val="24"/>
          <w:szCs w:val="24"/>
          <w:rtl/>
          <w:lang w:bidi="ar-AE"/>
        </w:rPr>
        <w:t xml:space="preserve"> </w:t>
      </w:r>
      <w:r w:rsidR="005C6175" w:rsidRPr="00B80024">
        <w:rPr>
          <w:rFonts w:cs="AF_Najed" w:hint="cs"/>
          <w:sz w:val="24"/>
          <w:szCs w:val="24"/>
          <w:rtl/>
        </w:rPr>
        <w:t>النادى</w:t>
      </w:r>
      <w:r w:rsidR="005C6175" w:rsidRPr="00B80024">
        <w:rPr>
          <w:rFonts w:cs="AF_Najed"/>
          <w:sz w:val="24"/>
          <w:szCs w:val="24"/>
          <w:rtl/>
        </w:rPr>
        <w:t xml:space="preserve"> </w:t>
      </w:r>
      <w:r w:rsidR="005C6175" w:rsidRPr="00B80024">
        <w:rPr>
          <w:rFonts w:cs="AF_Najed" w:hint="cs"/>
          <w:sz w:val="24"/>
          <w:szCs w:val="24"/>
          <w:rtl/>
        </w:rPr>
        <w:t>ويحق</w:t>
      </w:r>
      <w:r w:rsidR="005C6175" w:rsidRPr="00B80024">
        <w:rPr>
          <w:rFonts w:cs="AF_Najed"/>
          <w:sz w:val="24"/>
          <w:szCs w:val="24"/>
          <w:rtl/>
        </w:rPr>
        <w:t xml:space="preserve"> </w:t>
      </w:r>
      <w:r w:rsidR="005C6175" w:rsidRPr="00B80024">
        <w:rPr>
          <w:rFonts w:cs="AF_Najed" w:hint="cs"/>
          <w:sz w:val="24"/>
          <w:szCs w:val="24"/>
          <w:rtl/>
        </w:rPr>
        <w:t>له</w:t>
      </w:r>
      <w:r w:rsidR="005C6175" w:rsidRPr="00B80024">
        <w:rPr>
          <w:rFonts w:cs="AF_Najed"/>
          <w:sz w:val="24"/>
          <w:szCs w:val="24"/>
          <w:rtl/>
        </w:rPr>
        <w:t xml:space="preserve"> </w:t>
      </w:r>
      <w:r w:rsidR="005C6175" w:rsidRPr="00B80024">
        <w:rPr>
          <w:rFonts w:cs="AF_Najed" w:hint="cs"/>
          <w:sz w:val="24"/>
          <w:szCs w:val="24"/>
          <w:rtl/>
        </w:rPr>
        <w:t>الحقوق</w:t>
      </w:r>
      <w:r w:rsidR="005C6175" w:rsidRPr="00B80024">
        <w:rPr>
          <w:rFonts w:cs="AF_Najed"/>
          <w:sz w:val="24"/>
          <w:szCs w:val="24"/>
          <w:rtl/>
        </w:rPr>
        <w:t xml:space="preserve"> </w:t>
      </w:r>
      <w:r w:rsidR="003A75FE">
        <w:rPr>
          <w:rFonts w:cs="AF_Najed" w:hint="cs"/>
          <w:sz w:val="24"/>
          <w:szCs w:val="24"/>
          <w:rtl/>
        </w:rPr>
        <w:t>التجارية</w:t>
      </w:r>
      <w:r w:rsidR="00090AE3">
        <w:rPr>
          <w:rFonts w:cs="AF_Najed" w:hint="cs"/>
          <w:sz w:val="24"/>
          <w:szCs w:val="24"/>
          <w:rtl/>
        </w:rPr>
        <w:t xml:space="preserve"> (</w:t>
      </w:r>
      <w:r w:rsidR="000268F5">
        <w:rPr>
          <w:rFonts w:cs="AF_Najed" w:hint="cs"/>
          <w:sz w:val="24"/>
          <w:szCs w:val="24"/>
          <w:rtl/>
          <w:lang w:bidi="ar-AE"/>
        </w:rPr>
        <w:t>النادي</w:t>
      </w:r>
      <w:r w:rsidR="00090AE3">
        <w:rPr>
          <w:rFonts w:cs="AF_Najed" w:hint="cs"/>
          <w:sz w:val="24"/>
          <w:szCs w:val="24"/>
          <w:rtl/>
          <w:lang w:bidi="ar-AE"/>
        </w:rPr>
        <w:t>).</w:t>
      </w:r>
      <w:r w:rsidR="008628BD">
        <w:rPr>
          <w:rFonts w:cs="AF_Najed" w:hint="cs"/>
          <w:sz w:val="24"/>
          <w:szCs w:val="24"/>
          <w:rtl/>
          <w:lang w:bidi="ar-AE"/>
        </w:rPr>
        <w:t xml:space="preserve"> </w:t>
      </w:r>
    </w:p>
    <w:p w14:paraId="5CD0257D" w14:textId="77777777" w:rsidR="00CE6AA4" w:rsidRPr="009502CB" w:rsidRDefault="00CE6AA4" w:rsidP="00FB47B0">
      <w:pPr>
        <w:bidi/>
        <w:jc w:val="both"/>
        <w:rPr>
          <w:rFonts w:cs="AF_Najed"/>
          <w:color w:val="0070C0"/>
          <w:sz w:val="24"/>
          <w:szCs w:val="24"/>
          <w:u w:val="single"/>
          <w:rtl/>
        </w:rPr>
      </w:pPr>
      <w:r w:rsidRPr="009502CB">
        <w:rPr>
          <w:rFonts w:cs="AF_Najed" w:hint="cs"/>
          <w:color w:val="0070C0"/>
          <w:sz w:val="24"/>
          <w:szCs w:val="24"/>
          <w:u w:val="single"/>
          <w:rtl/>
        </w:rPr>
        <w:t>اتحاد</w:t>
      </w:r>
      <w:r w:rsidRPr="009502CB">
        <w:rPr>
          <w:rFonts w:cs="AF_Najed"/>
          <w:color w:val="0070C0"/>
          <w:sz w:val="24"/>
          <w:szCs w:val="24"/>
          <w:u w:val="single"/>
          <w:rtl/>
        </w:rPr>
        <w:t xml:space="preserve"> </w:t>
      </w:r>
      <w:r w:rsidRPr="009502CB">
        <w:rPr>
          <w:rFonts w:cs="AF_Najed" w:hint="cs"/>
          <w:color w:val="0070C0"/>
          <w:sz w:val="24"/>
          <w:szCs w:val="24"/>
          <w:u w:val="single"/>
          <w:rtl/>
        </w:rPr>
        <w:t>الإذاعة</w:t>
      </w:r>
      <w:r w:rsidRPr="009502CB">
        <w:rPr>
          <w:rFonts w:cs="AF_Najed"/>
          <w:color w:val="0070C0"/>
          <w:sz w:val="24"/>
          <w:szCs w:val="24"/>
          <w:u w:val="single"/>
          <w:rtl/>
        </w:rPr>
        <w:t xml:space="preserve"> </w:t>
      </w:r>
      <w:r w:rsidRPr="009502CB">
        <w:rPr>
          <w:rFonts w:cs="AF_Najed" w:hint="cs"/>
          <w:color w:val="0070C0"/>
          <w:sz w:val="24"/>
          <w:szCs w:val="24"/>
          <w:u w:val="single"/>
          <w:rtl/>
        </w:rPr>
        <w:t>والتليفزيون</w:t>
      </w:r>
    </w:p>
    <w:p w14:paraId="383B1B01" w14:textId="40AAF162" w:rsidR="00CE6AA4" w:rsidRPr="00FB47B0" w:rsidRDefault="00CE6AA4" w:rsidP="00FB47B0">
      <w:pPr>
        <w:bidi/>
        <w:jc w:val="both"/>
        <w:rPr>
          <w:rFonts w:cs="AF_Najed"/>
          <w:color w:val="0070C0"/>
          <w:sz w:val="24"/>
          <w:szCs w:val="24"/>
          <w:u w:val="single"/>
          <w:rtl/>
        </w:rPr>
      </w:pPr>
      <w:r w:rsidRPr="009502CB">
        <w:rPr>
          <w:rFonts w:cs="AF_Najed" w:hint="cs"/>
          <w:sz w:val="24"/>
          <w:szCs w:val="24"/>
          <w:rtl/>
        </w:rPr>
        <w:t>هو</w:t>
      </w:r>
      <w:r w:rsidRPr="009502CB">
        <w:rPr>
          <w:rFonts w:cs="AF_Najed"/>
          <w:sz w:val="24"/>
          <w:szCs w:val="24"/>
          <w:rtl/>
        </w:rPr>
        <w:t xml:space="preserve"> </w:t>
      </w:r>
      <w:r w:rsidRPr="009502CB">
        <w:rPr>
          <w:rFonts w:cs="AF_Najed" w:hint="cs"/>
          <w:sz w:val="24"/>
          <w:szCs w:val="24"/>
          <w:rtl/>
        </w:rPr>
        <w:t>الجهة</w:t>
      </w:r>
      <w:r w:rsidRPr="009502CB">
        <w:rPr>
          <w:rFonts w:cs="AF_Najed"/>
          <w:sz w:val="24"/>
          <w:szCs w:val="24"/>
        </w:rPr>
        <w:t xml:space="preserve"> </w:t>
      </w:r>
      <w:r w:rsidRPr="009502CB">
        <w:rPr>
          <w:rFonts w:cs="AF_Najed" w:hint="cs"/>
          <w:sz w:val="24"/>
          <w:szCs w:val="24"/>
          <w:rtl/>
          <w:lang w:bidi="ar-EG"/>
        </w:rPr>
        <w:t>الوحيدة</w:t>
      </w:r>
      <w:r w:rsidRPr="00FB47B0">
        <w:rPr>
          <w:rFonts w:cs="AF_Najed"/>
          <w:sz w:val="24"/>
          <w:szCs w:val="24"/>
          <w:rtl/>
          <w:lang w:bidi="ar-EG"/>
        </w:rPr>
        <w:t xml:space="preserve"> </w:t>
      </w:r>
      <w:r w:rsidRPr="00FB47B0">
        <w:rPr>
          <w:rFonts w:cs="AF_Najed" w:hint="cs"/>
          <w:sz w:val="24"/>
          <w:szCs w:val="24"/>
          <w:rtl/>
          <w:lang w:bidi="ar-EG"/>
        </w:rPr>
        <w:t>حاليا</w:t>
      </w:r>
      <w:r w:rsidRPr="009502CB">
        <w:rPr>
          <w:rFonts w:cs="AF_Najed"/>
          <w:sz w:val="24"/>
          <w:szCs w:val="24"/>
          <w:rtl/>
        </w:rPr>
        <w:t xml:space="preserve"> </w:t>
      </w:r>
      <w:r w:rsidRPr="009502CB">
        <w:rPr>
          <w:rFonts w:cs="AF_Najed" w:hint="cs"/>
          <w:sz w:val="24"/>
          <w:szCs w:val="24"/>
          <w:rtl/>
        </w:rPr>
        <w:t xml:space="preserve">المخولة بموجب </w:t>
      </w:r>
      <w:r>
        <w:rPr>
          <w:rFonts w:cs="AF_Najed" w:hint="cs"/>
          <w:sz w:val="24"/>
          <w:szCs w:val="24"/>
          <w:rtl/>
        </w:rPr>
        <w:t>ق</w:t>
      </w:r>
      <w:r w:rsidRPr="009502CB">
        <w:rPr>
          <w:rFonts w:cs="AF_Najed" w:hint="cs"/>
          <w:sz w:val="24"/>
          <w:szCs w:val="24"/>
          <w:rtl/>
        </w:rPr>
        <w:t>وانين جمهوية مصر العربية بانتاج</w:t>
      </w:r>
      <w:r w:rsidRPr="009502CB">
        <w:rPr>
          <w:rFonts w:cs="AF_Najed"/>
          <w:sz w:val="24"/>
          <w:szCs w:val="24"/>
          <w:rtl/>
        </w:rPr>
        <w:t xml:space="preserve"> </w:t>
      </w:r>
      <w:r w:rsidRPr="009502CB">
        <w:rPr>
          <w:rFonts w:cs="AF_Najed" w:hint="cs"/>
          <w:sz w:val="24"/>
          <w:szCs w:val="24"/>
          <w:rtl/>
        </w:rPr>
        <w:t>الصورة</w:t>
      </w:r>
      <w:r w:rsidRPr="009502CB">
        <w:rPr>
          <w:rFonts w:cs="AF_Najed"/>
          <w:sz w:val="24"/>
          <w:szCs w:val="24"/>
          <w:rtl/>
        </w:rPr>
        <w:t xml:space="preserve"> </w:t>
      </w:r>
      <w:r w:rsidRPr="009502CB">
        <w:rPr>
          <w:rFonts w:cs="AF_Najed" w:hint="cs"/>
          <w:sz w:val="24"/>
          <w:szCs w:val="24"/>
          <w:rtl/>
        </w:rPr>
        <w:t>التليفزيونية</w:t>
      </w:r>
      <w:r>
        <w:rPr>
          <w:rFonts w:cs="AF_Najed" w:hint="cs"/>
          <w:sz w:val="24"/>
          <w:szCs w:val="24"/>
          <w:rtl/>
        </w:rPr>
        <w:t xml:space="preserve"> وبث</w:t>
      </w:r>
      <w:r w:rsidRPr="009502CB">
        <w:rPr>
          <w:rFonts w:cs="AF_Najed"/>
          <w:sz w:val="24"/>
          <w:szCs w:val="24"/>
          <w:rtl/>
        </w:rPr>
        <w:t xml:space="preserve"> </w:t>
      </w:r>
      <w:r w:rsidRPr="009502CB">
        <w:rPr>
          <w:rFonts w:cs="AF_Najed" w:hint="cs"/>
          <w:sz w:val="24"/>
          <w:szCs w:val="24"/>
          <w:rtl/>
        </w:rPr>
        <w:t xml:space="preserve"> </w:t>
      </w:r>
      <w:r w:rsidRPr="009502CB">
        <w:rPr>
          <w:rFonts w:cs="AF_Najed" w:hint="cs"/>
          <w:sz w:val="24"/>
          <w:szCs w:val="24"/>
          <w:rtl/>
          <w:lang w:bidi="ar-AE"/>
        </w:rPr>
        <w:t xml:space="preserve">لجميع </w:t>
      </w:r>
      <w:r>
        <w:rPr>
          <w:rFonts w:cs="AF_Najed" w:hint="cs"/>
          <w:sz w:val="24"/>
          <w:szCs w:val="24"/>
          <w:rtl/>
          <w:lang w:bidi="ar-AE"/>
        </w:rPr>
        <w:t xml:space="preserve">الأحداث التى تقام على أرض جمهورية مصر العربية مباشرة على الهواء </w:t>
      </w:r>
      <w:r w:rsidRPr="009502CB">
        <w:rPr>
          <w:rFonts w:cs="AF_Najed" w:hint="cs"/>
          <w:sz w:val="24"/>
          <w:szCs w:val="24"/>
          <w:rtl/>
        </w:rPr>
        <w:t>او</w:t>
      </w:r>
      <w:r w:rsidRPr="009502CB">
        <w:rPr>
          <w:rFonts w:cs="AF_Najed"/>
          <w:sz w:val="24"/>
          <w:szCs w:val="24"/>
          <w:rtl/>
        </w:rPr>
        <w:t xml:space="preserve"> </w:t>
      </w:r>
      <w:r w:rsidRPr="009502CB">
        <w:rPr>
          <w:rFonts w:cs="AF_Najed" w:hint="cs"/>
          <w:sz w:val="24"/>
          <w:szCs w:val="24"/>
          <w:rtl/>
        </w:rPr>
        <w:t>تسجيلها</w:t>
      </w:r>
      <w:r w:rsidRPr="009502CB">
        <w:rPr>
          <w:rFonts w:cs="AF_Najed"/>
          <w:sz w:val="24"/>
          <w:szCs w:val="24"/>
          <w:rtl/>
        </w:rPr>
        <w:t xml:space="preserve"> </w:t>
      </w:r>
      <w:r w:rsidRPr="009502CB">
        <w:rPr>
          <w:rFonts w:cs="AF_Najed" w:hint="cs"/>
          <w:sz w:val="24"/>
          <w:szCs w:val="24"/>
          <w:rtl/>
        </w:rPr>
        <w:t xml:space="preserve"> على</w:t>
      </w:r>
      <w:r w:rsidRPr="009502CB">
        <w:rPr>
          <w:rFonts w:cs="AF_Najed"/>
          <w:sz w:val="24"/>
          <w:szCs w:val="24"/>
          <w:rtl/>
        </w:rPr>
        <w:t xml:space="preserve"> </w:t>
      </w:r>
      <w:r w:rsidRPr="009502CB">
        <w:rPr>
          <w:rFonts w:cs="AF_Najed" w:hint="cs"/>
          <w:sz w:val="24"/>
          <w:szCs w:val="24"/>
          <w:rtl/>
        </w:rPr>
        <w:t>شرائط</w:t>
      </w:r>
      <w:r w:rsidRPr="009502CB">
        <w:rPr>
          <w:rFonts w:cs="AF_Najed"/>
          <w:sz w:val="24"/>
          <w:szCs w:val="24"/>
          <w:rtl/>
        </w:rPr>
        <w:t xml:space="preserve"> </w:t>
      </w:r>
      <w:r w:rsidRPr="009502CB">
        <w:rPr>
          <w:rFonts w:cs="AF_Najed" w:hint="cs"/>
          <w:sz w:val="24"/>
          <w:szCs w:val="24"/>
          <w:rtl/>
        </w:rPr>
        <w:t>و الترخيص بذلك للغير وهى</w:t>
      </w:r>
      <w:r w:rsidRPr="009502CB">
        <w:rPr>
          <w:rFonts w:cs="AF_Najed"/>
          <w:sz w:val="24"/>
          <w:szCs w:val="24"/>
          <w:rtl/>
        </w:rPr>
        <w:t xml:space="preserve"> </w:t>
      </w:r>
      <w:r w:rsidRPr="009502CB">
        <w:rPr>
          <w:rFonts w:cs="AF_Najed" w:hint="cs"/>
          <w:sz w:val="24"/>
          <w:szCs w:val="24"/>
          <w:rtl/>
        </w:rPr>
        <w:t>التى</w:t>
      </w:r>
      <w:r w:rsidRPr="009502CB">
        <w:rPr>
          <w:rFonts w:cs="AF_Najed"/>
          <w:sz w:val="24"/>
          <w:szCs w:val="24"/>
          <w:rtl/>
        </w:rPr>
        <w:t xml:space="preserve"> </w:t>
      </w:r>
      <w:r w:rsidRPr="009502CB">
        <w:rPr>
          <w:rFonts w:cs="AF_Najed" w:hint="cs"/>
          <w:sz w:val="24"/>
          <w:szCs w:val="24"/>
          <w:rtl/>
        </w:rPr>
        <w:t>تقوم</w:t>
      </w:r>
      <w:r w:rsidRPr="009502CB">
        <w:rPr>
          <w:rFonts w:cs="AF_Najed"/>
          <w:sz w:val="24"/>
          <w:szCs w:val="24"/>
          <w:rtl/>
        </w:rPr>
        <w:t xml:space="preserve"> </w:t>
      </w:r>
      <w:r w:rsidRPr="009502CB">
        <w:rPr>
          <w:rFonts w:cs="AF_Najed" w:hint="cs"/>
          <w:sz w:val="24"/>
          <w:szCs w:val="24"/>
          <w:rtl/>
        </w:rPr>
        <w:t>بتوصيل</w:t>
      </w:r>
      <w:r w:rsidRPr="009502CB">
        <w:rPr>
          <w:rFonts w:cs="AF_Najed"/>
          <w:sz w:val="24"/>
          <w:szCs w:val="24"/>
          <w:rtl/>
        </w:rPr>
        <w:t xml:space="preserve"> </w:t>
      </w:r>
      <w:r w:rsidRPr="009502CB">
        <w:rPr>
          <w:rFonts w:cs="AF_Najed" w:hint="cs"/>
          <w:sz w:val="24"/>
          <w:szCs w:val="24"/>
          <w:rtl/>
        </w:rPr>
        <w:t>اشارة</w:t>
      </w:r>
      <w:r w:rsidRPr="009502CB">
        <w:rPr>
          <w:rFonts w:cs="AF_Najed"/>
          <w:sz w:val="24"/>
          <w:szCs w:val="24"/>
          <w:rtl/>
        </w:rPr>
        <w:t xml:space="preserve"> </w:t>
      </w:r>
      <w:r w:rsidRPr="009502CB">
        <w:rPr>
          <w:rFonts w:cs="AF_Najed" w:hint="cs"/>
          <w:sz w:val="24"/>
          <w:szCs w:val="24"/>
          <w:rtl/>
        </w:rPr>
        <w:t>البث</w:t>
      </w:r>
      <w:r w:rsidRPr="009502CB">
        <w:rPr>
          <w:rFonts w:cs="AF_Najed"/>
          <w:sz w:val="24"/>
          <w:szCs w:val="24"/>
          <w:rtl/>
        </w:rPr>
        <w:t xml:space="preserve"> </w:t>
      </w:r>
      <w:r w:rsidR="00CD6C2B">
        <w:rPr>
          <w:rFonts w:cs="AF_Najed" w:hint="cs"/>
          <w:sz w:val="24"/>
          <w:szCs w:val="24"/>
          <w:rtl/>
          <w:lang w:bidi="ar-AE"/>
        </w:rPr>
        <w:t>للشركة</w:t>
      </w:r>
      <w:r w:rsidRPr="009502CB">
        <w:rPr>
          <w:rFonts w:cs="AF_Najed"/>
          <w:sz w:val="24"/>
          <w:szCs w:val="24"/>
          <w:rtl/>
        </w:rPr>
        <w:t xml:space="preserve"> </w:t>
      </w:r>
      <w:r w:rsidR="000E1CEC">
        <w:rPr>
          <w:rFonts w:cs="AF_Najed" w:hint="cs"/>
          <w:sz w:val="24"/>
          <w:szCs w:val="24"/>
          <w:rtl/>
          <w:lang w:bidi="ar-AE"/>
        </w:rPr>
        <w:t xml:space="preserve">و /او القنوات المرخص لها </w:t>
      </w:r>
      <w:r w:rsidRPr="009502CB">
        <w:rPr>
          <w:rFonts w:cs="AF_Najed" w:hint="cs"/>
          <w:sz w:val="24"/>
          <w:szCs w:val="24"/>
          <w:rtl/>
        </w:rPr>
        <w:t>كما هو وارد في احكام هذا العقد</w:t>
      </w:r>
    </w:p>
    <w:p w14:paraId="44892304" w14:textId="77777777" w:rsidR="00CE6AA4" w:rsidRPr="009502CB" w:rsidRDefault="00CE6AA4" w:rsidP="00FB47B0">
      <w:pPr>
        <w:bidi/>
        <w:jc w:val="both"/>
        <w:rPr>
          <w:rFonts w:cs="AF_Najed"/>
          <w:color w:val="0070C0"/>
          <w:sz w:val="24"/>
          <w:szCs w:val="24"/>
          <w:u w:val="single"/>
          <w:rtl/>
        </w:rPr>
      </w:pPr>
      <w:r>
        <w:rPr>
          <w:rFonts w:cs="AF_Najed" w:hint="cs"/>
          <w:color w:val="0070C0"/>
          <w:sz w:val="24"/>
          <w:szCs w:val="24"/>
          <w:u w:val="single"/>
          <w:rtl/>
        </w:rPr>
        <w:t>الحقوق الممنوحة</w:t>
      </w:r>
      <w:r w:rsidR="00BE3CE5">
        <w:rPr>
          <w:rFonts w:cs="AF_Najed" w:hint="cs"/>
          <w:color w:val="0070C0"/>
          <w:sz w:val="24"/>
          <w:szCs w:val="24"/>
          <w:u w:val="single"/>
          <w:rtl/>
        </w:rPr>
        <w:t>، هي الحقوق التالية</w:t>
      </w:r>
      <w:r w:rsidR="002313E5">
        <w:rPr>
          <w:rFonts w:cs="AF_Najed" w:hint="cs"/>
          <w:color w:val="0070C0"/>
          <w:sz w:val="24"/>
          <w:szCs w:val="24"/>
          <w:u w:val="single"/>
          <w:rtl/>
        </w:rPr>
        <w:t xml:space="preserve"> و الموضح تفاصيلها في البند الرابع من العقد </w:t>
      </w:r>
      <w:r w:rsidR="00BE3CE5">
        <w:rPr>
          <w:rFonts w:cs="AF_Najed" w:hint="cs"/>
          <w:color w:val="0070C0"/>
          <w:sz w:val="24"/>
          <w:szCs w:val="24"/>
          <w:u w:val="single"/>
          <w:rtl/>
        </w:rPr>
        <w:t xml:space="preserve">: </w:t>
      </w:r>
    </w:p>
    <w:p w14:paraId="5C113229" w14:textId="14992A5F" w:rsidR="00CE6AA4" w:rsidRPr="000A66C8" w:rsidRDefault="00CE6AA4" w:rsidP="00C55CBB">
      <w:pPr>
        <w:pStyle w:val="ListParagraph"/>
        <w:numPr>
          <w:ilvl w:val="0"/>
          <w:numId w:val="16"/>
        </w:numPr>
        <w:bidi/>
        <w:jc w:val="both"/>
        <w:rPr>
          <w:rFonts w:cs="AF_Najed"/>
          <w:color w:val="0070C0"/>
          <w:sz w:val="24"/>
          <w:szCs w:val="24"/>
          <w:u w:val="single"/>
          <w:rtl/>
        </w:rPr>
      </w:pPr>
      <w:r w:rsidRPr="00FB47B0">
        <w:rPr>
          <w:rFonts w:cs="AF_Najed" w:hint="cs"/>
          <w:color w:val="0070C0"/>
          <w:sz w:val="24"/>
          <w:szCs w:val="24"/>
          <w:u w:val="single"/>
          <w:rtl/>
        </w:rPr>
        <w:t>الحقوق</w:t>
      </w:r>
      <w:r w:rsidRPr="00FB47B0">
        <w:rPr>
          <w:rFonts w:cs="AF_Najed"/>
          <w:color w:val="0070C0"/>
          <w:sz w:val="24"/>
          <w:szCs w:val="24"/>
          <w:u w:val="single"/>
          <w:rtl/>
        </w:rPr>
        <w:t xml:space="preserve"> </w:t>
      </w:r>
      <w:r w:rsidRPr="00FB47B0">
        <w:rPr>
          <w:rFonts w:cs="AF_Najed" w:hint="cs"/>
          <w:color w:val="0070C0"/>
          <w:sz w:val="24"/>
          <w:szCs w:val="24"/>
          <w:u w:val="single"/>
          <w:rtl/>
        </w:rPr>
        <w:t>التليفزيونية</w:t>
      </w:r>
    </w:p>
    <w:p w14:paraId="1ABE2357" w14:textId="18DD5AE6" w:rsidR="00161AA7" w:rsidRDefault="00161AA7" w:rsidP="00090AE3">
      <w:pPr>
        <w:bidi/>
        <w:jc w:val="both"/>
        <w:rPr>
          <w:rFonts w:cs="AF_Najed"/>
          <w:sz w:val="24"/>
          <w:szCs w:val="24"/>
          <w:rtl/>
        </w:rPr>
      </w:pPr>
      <w:r w:rsidRPr="00161AA7">
        <w:rPr>
          <w:rFonts w:cs="AF_Najed" w:hint="cs"/>
          <w:sz w:val="24"/>
          <w:szCs w:val="24"/>
          <w:rtl/>
        </w:rPr>
        <w:t xml:space="preserve">ترخيص حصري </w:t>
      </w:r>
      <w:r>
        <w:rPr>
          <w:rFonts w:cs="AF_Najed" w:hint="cs"/>
          <w:sz w:val="24"/>
          <w:szCs w:val="24"/>
          <w:rtl/>
        </w:rPr>
        <w:t>بالبث</w:t>
      </w:r>
      <w:r w:rsidRPr="00161AA7">
        <w:rPr>
          <w:rFonts w:cs="AF_Najed" w:hint="cs"/>
          <w:sz w:val="24"/>
          <w:szCs w:val="24"/>
          <w:rtl/>
        </w:rPr>
        <w:t xml:space="preserve"> الفضائي المباشر</w:t>
      </w:r>
      <w:r w:rsidR="00090AE3">
        <w:rPr>
          <w:rFonts w:cs="AF_Najed" w:hint="cs"/>
          <w:sz w:val="24"/>
          <w:szCs w:val="24"/>
          <w:rtl/>
        </w:rPr>
        <w:t xml:space="preserve"> </w:t>
      </w:r>
      <w:r w:rsidRPr="00161AA7">
        <w:rPr>
          <w:rFonts w:cs="AF_Najed" w:hint="cs"/>
          <w:sz w:val="24"/>
          <w:szCs w:val="24"/>
          <w:rtl/>
        </w:rPr>
        <w:t xml:space="preserve">و الحق الحصري بالحصول </w:t>
      </w:r>
      <w:r w:rsidRPr="00FB47B0">
        <w:rPr>
          <w:rFonts w:cs="AF_Najed" w:hint="cs"/>
          <w:sz w:val="24"/>
          <w:szCs w:val="24"/>
          <w:rtl/>
          <w:lang w:bidi="ar-EG"/>
        </w:rPr>
        <w:t>على</w:t>
      </w:r>
      <w:r w:rsidRPr="00FB47B0">
        <w:rPr>
          <w:rFonts w:cs="AF_Najed"/>
          <w:sz w:val="24"/>
          <w:szCs w:val="24"/>
          <w:rtl/>
          <w:lang w:bidi="ar-EG"/>
        </w:rPr>
        <w:t xml:space="preserve"> </w:t>
      </w:r>
      <w:r w:rsidRPr="00FB47B0">
        <w:rPr>
          <w:rFonts w:cs="AF_Najed" w:hint="cs"/>
          <w:sz w:val="24"/>
          <w:szCs w:val="24"/>
          <w:rtl/>
          <w:lang w:bidi="ar-EG"/>
        </w:rPr>
        <w:t>إشارة</w:t>
      </w:r>
      <w:r w:rsidRPr="00FB47B0">
        <w:rPr>
          <w:rFonts w:cs="AF_Najed"/>
          <w:sz w:val="24"/>
          <w:szCs w:val="24"/>
          <w:rtl/>
          <w:lang w:bidi="ar-EG"/>
        </w:rPr>
        <w:t xml:space="preserve"> </w:t>
      </w:r>
      <w:r w:rsidRPr="00FB47B0">
        <w:rPr>
          <w:rFonts w:cs="AF_Najed" w:hint="cs"/>
          <w:sz w:val="24"/>
          <w:szCs w:val="24"/>
          <w:rtl/>
          <w:lang w:bidi="ar-EG"/>
        </w:rPr>
        <w:t>بث</w:t>
      </w:r>
      <w:r w:rsidRPr="00FB47B0">
        <w:rPr>
          <w:rFonts w:cs="AF_Najed"/>
          <w:sz w:val="24"/>
          <w:szCs w:val="24"/>
          <w:rtl/>
          <w:lang w:bidi="ar-EG"/>
        </w:rPr>
        <w:t xml:space="preserve"> </w:t>
      </w:r>
      <w:r w:rsidRPr="00FB47B0">
        <w:rPr>
          <w:rFonts w:cs="AF_Najed" w:hint="cs"/>
          <w:sz w:val="24"/>
          <w:szCs w:val="24"/>
          <w:rtl/>
          <w:lang w:bidi="ar-EG"/>
        </w:rPr>
        <w:t>كافة</w:t>
      </w:r>
      <w:r w:rsidRPr="00FB47B0">
        <w:rPr>
          <w:rFonts w:cs="AF_Najed"/>
          <w:sz w:val="24"/>
          <w:szCs w:val="24"/>
          <w:rtl/>
          <w:lang w:bidi="ar-EG"/>
        </w:rPr>
        <w:t xml:space="preserve"> </w:t>
      </w:r>
      <w:r w:rsidRPr="00FB47B0">
        <w:rPr>
          <w:rFonts w:cs="AF_Najed" w:hint="cs"/>
          <w:sz w:val="24"/>
          <w:szCs w:val="24"/>
          <w:rtl/>
          <w:lang w:bidi="ar-EG"/>
        </w:rPr>
        <w:t>المباريات</w:t>
      </w:r>
      <w:r w:rsidRPr="00FB47B0">
        <w:rPr>
          <w:rFonts w:cs="AF_Najed"/>
          <w:sz w:val="24"/>
          <w:szCs w:val="24"/>
          <w:rtl/>
          <w:lang w:bidi="ar-EG"/>
        </w:rPr>
        <w:t xml:space="preserve"> </w:t>
      </w:r>
      <w:r w:rsidRPr="00FB47B0">
        <w:rPr>
          <w:rFonts w:cs="AF_Najed" w:hint="cs"/>
          <w:sz w:val="24"/>
          <w:szCs w:val="24"/>
          <w:rtl/>
          <w:lang w:bidi="ar-EG"/>
        </w:rPr>
        <w:t>و</w:t>
      </w:r>
      <w:r w:rsidRPr="00FB47B0">
        <w:rPr>
          <w:rFonts w:cs="AF_Najed"/>
          <w:sz w:val="24"/>
          <w:szCs w:val="24"/>
          <w:rtl/>
          <w:lang w:bidi="ar-EG"/>
        </w:rPr>
        <w:t xml:space="preserve"> </w:t>
      </w:r>
      <w:r w:rsidRPr="00FB47B0">
        <w:rPr>
          <w:rFonts w:cs="AF_Najed" w:hint="cs"/>
          <w:sz w:val="24"/>
          <w:szCs w:val="24"/>
          <w:rtl/>
          <w:lang w:bidi="ar-EG"/>
        </w:rPr>
        <w:t>نقل</w:t>
      </w:r>
      <w:r w:rsidRPr="00FB47B0">
        <w:rPr>
          <w:rFonts w:cs="AF_Najed"/>
          <w:sz w:val="24"/>
          <w:szCs w:val="24"/>
          <w:rtl/>
          <w:lang w:bidi="ar-EG"/>
        </w:rPr>
        <w:t xml:space="preserve"> </w:t>
      </w:r>
      <w:r w:rsidRPr="00FB47B0">
        <w:rPr>
          <w:rFonts w:cs="AF_Najed" w:hint="cs"/>
          <w:sz w:val="24"/>
          <w:szCs w:val="24"/>
          <w:rtl/>
          <w:lang w:bidi="ar-EG"/>
        </w:rPr>
        <w:t>كافة</w:t>
      </w:r>
      <w:r w:rsidRPr="00FB47B0">
        <w:rPr>
          <w:rFonts w:cs="AF_Najed"/>
          <w:sz w:val="24"/>
          <w:szCs w:val="24"/>
          <w:rtl/>
          <w:lang w:bidi="ar-EG"/>
        </w:rPr>
        <w:t xml:space="preserve">  </w:t>
      </w:r>
      <w:r w:rsidRPr="00FB47B0">
        <w:rPr>
          <w:rFonts w:cs="AF_Najed" w:hint="cs"/>
          <w:sz w:val="24"/>
          <w:szCs w:val="24"/>
          <w:rtl/>
          <w:lang w:bidi="ar-EG"/>
        </w:rPr>
        <w:t>اللقاءات</w:t>
      </w:r>
      <w:r w:rsidRPr="00FB47B0">
        <w:rPr>
          <w:rFonts w:cs="AF_Najed"/>
          <w:sz w:val="24"/>
          <w:szCs w:val="24"/>
          <w:rtl/>
          <w:lang w:bidi="ar-EG"/>
        </w:rPr>
        <w:t xml:space="preserve"> </w:t>
      </w:r>
      <w:r w:rsidRPr="00FB47B0">
        <w:rPr>
          <w:rFonts w:cs="AF_Najed" w:hint="cs"/>
          <w:sz w:val="24"/>
          <w:szCs w:val="24"/>
          <w:rtl/>
          <w:lang w:bidi="ar-EG"/>
        </w:rPr>
        <w:t>والمقابلات</w:t>
      </w:r>
      <w:r w:rsidRPr="00FB47B0">
        <w:rPr>
          <w:rFonts w:cs="AF_Najed"/>
          <w:sz w:val="24"/>
          <w:szCs w:val="24"/>
          <w:rtl/>
          <w:lang w:bidi="ar-EG"/>
        </w:rPr>
        <w:t xml:space="preserve"> </w:t>
      </w:r>
      <w:r w:rsidRPr="00FB47B0">
        <w:rPr>
          <w:rFonts w:cs="AF_Najed" w:hint="cs"/>
          <w:sz w:val="24"/>
          <w:szCs w:val="24"/>
          <w:rtl/>
          <w:lang w:bidi="ar-EG"/>
        </w:rPr>
        <w:t>والتقارير</w:t>
      </w:r>
      <w:r w:rsidRPr="00FB47B0">
        <w:rPr>
          <w:rFonts w:cs="AF_Najed"/>
          <w:sz w:val="24"/>
          <w:szCs w:val="24"/>
          <w:rtl/>
          <w:lang w:bidi="ar-EG"/>
        </w:rPr>
        <w:t xml:space="preserve"> </w:t>
      </w:r>
      <w:r w:rsidR="00385316">
        <w:rPr>
          <w:rFonts w:cs="AF_Najed" w:hint="cs"/>
          <w:sz w:val="24"/>
          <w:szCs w:val="24"/>
          <w:rtl/>
          <w:lang w:bidi="ar-AE"/>
        </w:rPr>
        <w:t>بثا</w:t>
      </w:r>
      <w:r w:rsidRPr="00161AA7">
        <w:rPr>
          <w:rFonts w:cs="AF_Najed" w:hint="cs"/>
          <w:sz w:val="24"/>
          <w:szCs w:val="24"/>
          <w:rtl/>
          <w:lang w:bidi="ar-EG"/>
        </w:rPr>
        <w:t xml:space="preserve"> مباشرا</w:t>
      </w:r>
      <w:r w:rsidRPr="00FB47B0">
        <w:rPr>
          <w:rFonts w:cs="AF_Najed"/>
          <w:sz w:val="24"/>
          <w:szCs w:val="24"/>
          <w:rtl/>
          <w:lang w:bidi="ar-EG"/>
        </w:rPr>
        <w:t xml:space="preserve"> </w:t>
      </w:r>
      <w:r w:rsidRPr="00FB47B0">
        <w:rPr>
          <w:rFonts w:cs="AF_Najed" w:hint="cs"/>
          <w:sz w:val="24"/>
          <w:szCs w:val="24"/>
          <w:rtl/>
          <w:lang w:bidi="ar-EG"/>
        </w:rPr>
        <w:t>عبر</w:t>
      </w:r>
      <w:r w:rsidRPr="00FB47B0">
        <w:rPr>
          <w:rFonts w:cs="AF_Najed"/>
          <w:sz w:val="24"/>
          <w:szCs w:val="24"/>
          <w:rtl/>
          <w:lang w:bidi="ar-EG"/>
        </w:rPr>
        <w:t xml:space="preserve"> </w:t>
      </w:r>
      <w:r w:rsidR="00090AE3">
        <w:rPr>
          <w:rFonts w:cs="AF_Najed" w:hint="cs"/>
          <w:sz w:val="24"/>
          <w:szCs w:val="24"/>
          <w:rtl/>
          <w:lang w:bidi="ar-EG"/>
        </w:rPr>
        <w:t>(</w:t>
      </w:r>
      <w:r w:rsidRPr="005D064A">
        <w:rPr>
          <w:rFonts w:cs="AF_Najed" w:hint="cs"/>
          <w:sz w:val="24"/>
          <w:szCs w:val="24"/>
          <w:rtl/>
          <w:lang w:bidi="ar-EG"/>
        </w:rPr>
        <w:t>سبل البث</w:t>
      </w:r>
      <w:r w:rsidR="00090AE3">
        <w:rPr>
          <w:rFonts w:cs="AF_Najed" w:hint="cs"/>
          <w:sz w:val="24"/>
          <w:szCs w:val="24"/>
          <w:rtl/>
          <w:lang w:bidi="ar-EG"/>
        </w:rPr>
        <w:t>)</w:t>
      </w:r>
      <w:r w:rsidRPr="005D064A">
        <w:rPr>
          <w:rFonts w:cs="AF_Najed" w:hint="cs"/>
          <w:sz w:val="24"/>
          <w:szCs w:val="24"/>
          <w:rtl/>
          <w:lang w:bidi="ar-EG"/>
        </w:rPr>
        <w:t xml:space="preserve"> في </w:t>
      </w:r>
      <w:r w:rsidR="00090AE3">
        <w:rPr>
          <w:rFonts w:cs="AF_Najed" w:hint="cs"/>
          <w:sz w:val="24"/>
          <w:szCs w:val="24"/>
          <w:rtl/>
          <w:lang w:bidi="ar-EG"/>
        </w:rPr>
        <w:t>(</w:t>
      </w:r>
      <w:r w:rsidRPr="005D064A">
        <w:rPr>
          <w:rFonts w:cs="AF_Najed" w:hint="cs"/>
          <w:sz w:val="24"/>
          <w:szCs w:val="24"/>
          <w:rtl/>
          <w:lang w:bidi="ar-EG"/>
        </w:rPr>
        <w:t>الاقليم</w:t>
      </w:r>
      <w:r w:rsidR="00090AE3">
        <w:rPr>
          <w:rFonts w:cs="AF_Najed" w:hint="cs"/>
          <w:sz w:val="24"/>
          <w:szCs w:val="24"/>
          <w:rtl/>
          <w:lang w:bidi="ar-EG"/>
        </w:rPr>
        <w:t>)</w:t>
      </w:r>
      <w:r w:rsidRPr="005D064A">
        <w:rPr>
          <w:rFonts w:cs="AF_Najed" w:hint="cs"/>
          <w:sz w:val="24"/>
          <w:szCs w:val="24"/>
          <w:rtl/>
          <w:lang w:bidi="ar-EG"/>
        </w:rPr>
        <w:t xml:space="preserve">  </w:t>
      </w:r>
      <w:r w:rsidRPr="00FB47B0">
        <w:rPr>
          <w:rFonts w:cs="AF_Najed" w:hint="cs"/>
          <w:sz w:val="24"/>
          <w:szCs w:val="24"/>
          <w:rtl/>
          <w:lang w:bidi="ar-EG"/>
        </w:rPr>
        <w:t>خلال</w:t>
      </w:r>
      <w:r w:rsidRPr="00FB47B0">
        <w:rPr>
          <w:rFonts w:cs="AF_Najed"/>
          <w:sz w:val="24"/>
          <w:szCs w:val="24"/>
          <w:rtl/>
          <w:lang w:bidi="ar-EG"/>
        </w:rPr>
        <w:t xml:space="preserve"> </w:t>
      </w:r>
      <w:r w:rsidRPr="00FB47B0">
        <w:rPr>
          <w:rFonts w:cs="AF_Najed" w:hint="cs"/>
          <w:sz w:val="24"/>
          <w:szCs w:val="24"/>
          <w:rtl/>
          <w:lang w:bidi="ar-EG"/>
        </w:rPr>
        <w:t>مدة</w:t>
      </w:r>
      <w:r w:rsidRPr="00FB47B0">
        <w:rPr>
          <w:rFonts w:cs="AF_Najed"/>
          <w:sz w:val="24"/>
          <w:szCs w:val="24"/>
          <w:rtl/>
          <w:lang w:bidi="ar-EG"/>
        </w:rPr>
        <w:t xml:space="preserve"> </w:t>
      </w:r>
      <w:r w:rsidRPr="00FB47B0">
        <w:rPr>
          <w:rFonts w:cs="AF_Najed" w:hint="cs"/>
          <w:sz w:val="24"/>
          <w:szCs w:val="24"/>
          <w:rtl/>
          <w:lang w:bidi="ar-EG"/>
        </w:rPr>
        <w:t>العقد</w:t>
      </w:r>
      <w:r w:rsidRPr="00FB47B0">
        <w:rPr>
          <w:rFonts w:cs="AF_Najed"/>
          <w:sz w:val="24"/>
          <w:szCs w:val="24"/>
          <w:rtl/>
          <w:lang w:bidi="ar-EG"/>
        </w:rPr>
        <w:t xml:space="preserve"> </w:t>
      </w:r>
      <w:r w:rsidRPr="00FB47B0">
        <w:rPr>
          <w:rFonts w:cs="AF_Najed" w:hint="cs"/>
          <w:sz w:val="24"/>
          <w:szCs w:val="24"/>
          <w:rtl/>
          <w:lang w:bidi="ar-EG"/>
        </w:rPr>
        <w:t>وضمان</w:t>
      </w:r>
      <w:r w:rsidRPr="00FB47B0">
        <w:rPr>
          <w:rFonts w:cs="AF_Najed"/>
          <w:sz w:val="24"/>
          <w:szCs w:val="24"/>
          <w:rtl/>
          <w:lang w:bidi="ar-EG"/>
        </w:rPr>
        <w:t xml:space="preserve"> </w:t>
      </w:r>
      <w:r w:rsidRPr="00FB47B0">
        <w:rPr>
          <w:rFonts w:cs="AF_Najed" w:hint="cs"/>
          <w:sz w:val="24"/>
          <w:szCs w:val="24"/>
          <w:rtl/>
          <w:lang w:bidi="ar-EG"/>
        </w:rPr>
        <w:t>تصويرها</w:t>
      </w:r>
      <w:r w:rsidRPr="00FB47B0">
        <w:rPr>
          <w:rFonts w:cs="AF_Najed"/>
          <w:sz w:val="24"/>
          <w:szCs w:val="24"/>
          <w:rtl/>
          <w:lang w:bidi="ar-EG"/>
        </w:rPr>
        <w:t xml:space="preserve"> </w:t>
      </w:r>
      <w:r w:rsidRPr="00FB47B0">
        <w:rPr>
          <w:rFonts w:cs="AF_Najed" w:hint="cs"/>
          <w:sz w:val="24"/>
          <w:szCs w:val="24"/>
          <w:rtl/>
          <w:lang w:bidi="ar-EG"/>
        </w:rPr>
        <w:t>وإنتاجها</w:t>
      </w:r>
      <w:r w:rsidRPr="00FB47B0">
        <w:rPr>
          <w:rFonts w:cs="AF_Najed"/>
          <w:sz w:val="24"/>
          <w:szCs w:val="24"/>
          <w:rtl/>
          <w:lang w:bidi="ar-EG"/>
        </w:rPr>
        <w:t xml:space="preserve"> </w:t>
      </w:r>
      <w:r w:rsidRPr="00FB47B0">
        <w:rPr>
          <w:rFonts w:cs="AF_Najed" w:hint="cs"/>
          <w:sz w:val="24"/>
          <w:szCs w:val="24"/>
          <w:rtl/>
          <w:lang w:bidi="ar-EG"/>
        </w:rPr>
        <w:t>بما</w:t>
      </w:r>
      <w:r w:rsidRPr="00FB47B0">
        <w:rPr>
          <w:rFonts w:cs="AF_Najed"/>
          <w:sz w:val="24"/>
          <w:szCs w:val="24"/>
          <w:rtl/>
          <w:lang w:bidi="ar-EG"/>
        </w:rPr>
        <w:t xml:space="preserve"> </w:t>
      </w:r>
      <w:r w:rsidRPr="00FB47B0">
        <w:rPr>
          <w:rFonts w:cs="AF_Najed" w:hint="cs"/>
          <w:sz w:val="24"/>
          <w:szCs w:val="24"/>
          <w:rtl/>
          <w:lang w:bidi="ar-EG"/>
        </w:rPr>
        <w:t>يضمن</w:t>
      </w:r>
      <w:r w:rsidRPr="00FB47B0">
        <w:rPr>
          <w:rFonts w:cs="AF_Najed"/>
          <w:sz w:val="24"/>
          <w:szCs w:val="24"/>
          <w:rtl/>
          <w:lang w:bidi="ar-EG"/>
        </w:rPr>
        <w:t xml:space="preserve"> </w:t>
      </w:r>
      <w:r w:rsidRPr="00FB47B0">
        <w:rPr>
          <w:rFonts w:cs="AF_Najed" w:hint="cs"/>
          <w:sz w:val="24"/>
          <w:szCs w:val="24"/>
          <w:rtl/>
          <w:lang w:bidi="ar-EG"/>
        </w:rPr>
        <w:t>الجودة</w:t>
      </w:r>
      <w:r w:rsidRPr="00FB47B0">
        <w:rPr>
          <w:rFonts w:cs="AF_Najed"/>
          <w:sz w:val="24"/>
          <w:szCs w:val="24"/>
          <w:rtl/>
          <w:lang w:bidi="ar-EG"/>
        </w:rPr>
        <w:t xml:space="preserve"> </w:t>
      </w:r>
      <w:r w:rsidRPr="00FB47B0">
        <w:rPr>
          <w:rFonts w:cs="AF_Najed" w:hint="cs"/>
          <w:sz w:val="24"/>
          <w:szCs w:val="24"/>
          <w:rtl/>
          <w:lang w:bidi="ar-EG"/>
        </w:rPr>
        <w:t>الفنية</w:t>
      </w:r>
      <w:r w:rsidRPr="00FB47B0">
        <w:rPr>
          <w:rFonts w:cs="AF_Najed"/>
          <w:sz w:val="24"/>
          <w:szCs w:val="24"/>
          <w:rtl/>
          <w:lang w:bidi="ar-EG"/>
        </w:rPr>
        <w:t xml:space="preserve"> </w:t>
      </w:r>
      <w:r w:rsidRPr="00FB47B0">
        <w:rPr>
          <w:rFonts w:cs="AF_Najed" w:hint="cs"/>
          <w:sz w:val="24"/>
          <w:szCs w:val="24"/>
          <w:rtl/>
          <w:lang w:bidi="ar-EG"/>
        </w:rPr>
        <w:t>للصورة</w:t>
      </w:r>
      <w:r w:rsidRPr="00FB47B0">
        <w:rPr>
          <w:rFonts w:cs="AF_Najed"/>
          <w:sz w:val="24"/>
          <w:szCs w:val="24"/>
          <w:rtl/>
          <w:lang w:bidi="ar-EG"/>
        </w:rPr>
        <w:t xml:space="preserve"> </w:t>
      </w:r>
      <w:r w:rsidRPr="00FB47B0">
        <w:rPr>
          <w:rFonts w:cs="AF_Najed" w:hint="cs"/>
          <w:sz w:val="24"/>
          <w:szCs w:val="24"/>
          <w:rtl/>
          <w:lang w:bidi="ar-EG"/>
        </w:rPr>
        <w:t>المنقولة</w:t>
      </w:r>
      <w:r w:rsidR="00090AE3">
        <w:rPr>
          <w:rFonts w:cs="AF_Najed" w:hint="cs"/>
          <w:sz w:val="24"/>
          <w:szCs w:val="24"/>
          <w:rtl/>
          <w:lang w:bidi="ar-EG"/>
        </w:rPr>
        <w:t>.</w:t>
      </w:r>
    </w:p>
    <w:p w14:paraId="45AB8C5B" w14:textId="6C5F1B00" w:rsidR="000A66C8" w:rsidRDefault="000A66C8" w:rsidP="00CD0144">
      <w:pPr>
        <w:bidi/>
        <w:jc w:val="both"/>
        <w:rPr>
          <w:rFonts w:cs="AF_Najed"/>
          <w:sz w:val="24"/>
          <w:szCs w:val="24"/>
          <w:rtl/>
          <w:lang w:bidi="ar-EG"/>
        </w:rPr>
      </w:pPr>
      <w:r w:rsidRPr="009502CB">
        <w:rPr>
          <w:rFonts w:cs="AF_Najed" w:hint="cs"/>
          <w:sz w:val="24"/>
          <w:szCs w:val="24"/>
          <w:rtl/>
        </w:rPr>
        <w:t>ترخيص</w:t>
      </w:r>
      <w:r w:rsidRPr="009502CB">
        <w:rPr>
          <w:rFonts w:cs="AF_Najed"/>
          <w:sz w:val="24"/>
          <w:szCs w:val="24"/>
          <w:rtl/>
        </w:rPr>
        <w:t xml:space="preserve"> </w:t>
      </w:r>
      <w:r w:rsidR="00742B7A">
        <w:rPr>
          <w:rFonts w:cs="AF_Najed" w:hint="cs"/>
          <w:sz w:val="24"/>
          <w:szCs w:val="24"/>
          <w:rtl/>
        </w:rPr>
        <w:t xml:space="preserve">حصري </w:t>
      </w:r>
      <w:r w:rsidRPr="009502CB">
        <w:rPr>
          <w:rFonts w:cs="AF_Najed" w:hint="cs"/>
          <w:sz w:val="24"/>
          <w:szCs w:val="24"/>
          <w:rtl/>
        </w:rPr>
        <w:t>ببث</w:t>
      </w:r>
      <w:r w:rsidRPr="009502CB">
        <w:rPr>
          <w:rFonts w:cs="AF_Najed"/>
          <w:sz w:val="24"/>
          <w:szCs w:val="24"/>
          <w:rtl/>
        </w:rPr>
        <w:t xml:space="preserve"> </w:t>
      </w:r>
      <w:r w:rsidRPr="009502CB">
        <w:rPr>
          <w:rFonts w:cs="AF_Najed" w:hint="cs"/>
          <w:sz w:val="24"/>
          <w:szCs w:val="24"/>
          <w:rtl/>
        </w:rPr>
        <w:t>تلفزيوني</w:t>
      </w:r>
      <w:r w:rsidRPr="009502CB">
        <w:rPr>
          <w:rFonts w:cs="AF_Najed"/>
          <w:sz w:val="24"/>
          <w:szCs w:val="24"/>
          <w:rtl/>
        </w:rPr>
        <w:t xml:space="preserve"> </w:t>
      </w:r>
      <w:r w:rsidRPr="009502CB">
        <w:rPr>
          <w:rFonts w:cs="AF_Najed" w:hint="cs"/>
          <w:sz w:val="24"/>
          <w:szCs w:val="24"/>
          <w:rtl/>
        </w:rPr>
        <w:t>مفتوح</w:t>
      </w:r>
      <w:r w:rsidRPr="009502CB">
        <w:rPr>
          <w:rFonts w:cs="AF_Najed"/>
          <w:sz w:val="24"/>
          <w:szCs w:val="24"/>
          <w:rtl/>
        </w:rPr>
        <w:t xml:space="preserve"> </w:t>
      </w:r>
      <w:r w:rsidRPr="009502CB">
        <w:rPr>
          <w:rFonts w:cs="AF_Najed" w:hint="cs"/>
          <w:sz w:val="24"/>
          <w:szCs w:val="24"/>
          <w:rtl/>
        </w:rPr>
        <w:t>ولطيلة</w:t>
      </w:r>
      <w:r w:rsidRPr="009502CB">
        <w:rPr>
          <w:rFonts w:cs="AF_Najed"/>
          <w:sz w:val="24"/>
          <w:szCs w:val="24"/>
          <w:rtl/>
        </w:rPr>
        <w:t xml:space="preserve"> </w:t>
      </w:r>
      <w:r w:rsidRPr="009502CB">
        <w:rPr>
          <w:rFonts w:cs="AF_Najed" w:hint="cs"/>
          <w:sz w:val="24"/>
          <w:szCs w:val="24"/>
          <w:rtl/>
        </w:rPr>
        <w:t>فترة</w:t>
      </w:r>
      <w:r w:rsidRPr="009502CB">
        <w:rPr>
          <w:rFonts w:cs="AF_Najed"/>
          <w:sz w:val="24"/>
          <w:szCs w:val="24"/>
          <w:rtl/>
        </w:rPr>
        <w:t xml:space="preserve"> </w:t>
      </w:r>
      <w:r w:rsidRPr="009502CB">
        <w:rPr>
          <w:rFonts w:cs="AF_Najed" w:hint="cs"/>
          <w:sz w:val="24"/>
          <w:szCs w:val="24"/>
          <w:rtl/>
        </w:rPr>
        <w:t>العقد،</w:t>
      </w:r>
      <w:r>
        <w:rPr>
          <w:rFonts w:cs="AF_Najed" w:hint="cs"/>
          <w:sz w:val="24"/>
          <w:szCs w:val="24"/>
          <w:rtl/>
        </w:rPr>
        <w:t xml:space="preserve"> </w:t>
      </w:r>
      <w:r w:rsidRPr="009502CB">
        <w:rPr>
          <w:rFonts w:cs="AF_Najed" w:hint="cs"/>
          <w:sz w:val="24"/>
          <w:szCs w:val="24"/>
          <w:rtl/>
          <w:lang w:bidi="ar-AE"/>
        </w:rPr>
        <w:t xml:space="preserve">عبر </w:t>
      </w:r>
      <w:r w:rsidR="00090AE3">
        <w:rPr>
          <w:rFonts w:cs="AF_Najed" w:hint="cs"/>
          <w:sz w:val="24"/>
          <w:szCs w:val="24"/>
          <w:rtl/>
          <w:lang w:bidi="ar-AE"/>
        </w:rPr>
        <w:t>(</w:t>
      </w:r>
      <w:r w:rsidRPr="009502CB">
        <w:rPr>
          <w:rFonts w:cs="AF_Najed" w:hint="cs"/>
          <w:sz w:val="24"/>
          <w:szCs w:val="24"/>
          <w:rtl/>
          <w:lang w:bidi="ar-AE"/>
        </w:rPr>
        <w:t>سبل البث</w:t>
      </w:r>
      <w:r w:rsidR="00090AE3">
        <w:rPr>
          <w:rFonts w:cs="AF_Najed" w:hint="cs"/>
          <w:sz w:val="24"/>
          <w:szCs w:val="24"/>
          <w:rtl/>
          <w:lang w:bidi="ar-AE"/>
        </w:rPr>
        <w:t>)</w:t>
      </w:r>
      <w:r w:rsidRPr="009502CB">
        <w:rPr>
          <w:rFonts w:cs="AF_Najed" w:hint="cs"/>
          <w:sz w:val="24"/>
          <w:szCs w:val="24"/>
          <w:rtl/>
          <w:lang w:bidi="ar-AE"/>
        </w:rPr>
        <w:t xml:space="preserve"> في </w:t>
      </w:r>
      <w:r w:rsidR="00090AE3">
        <w:rPr>
          <w:rFonts w:cs="AF_Najed" w:hint="cs"/>
          <w:sz w:val="24"/>
          <w:szCs w:val="24"/>
          <w:rtl/>
          <w:lang w:bidi="ar-AE"/>
        </w:rPr>
        <w:t>(</w:t>
      </w:r>
      <w:r w:rsidRPr="009502CB">
        <w:rPr>
          <w:rFonts w:cs="AF_Najed" w:hint="cs"/>
          <w:sz w:val="24"/>
          <w:szCs w:val="24"/>
          <w:rtl/>
          <w:lang w:bidi="ar-AE"/>
        </w:rPr>
        <w:t>الاقليم</w:t>
      </w:r>
      <w:r w:rsidR="00090AE3">
        <w:rPr>
          <w:rFonts w:cs="AF_Najed" w:hint="cs"/>
          <w:sz w:val="24"/>
          <w:szCs w:val="24"/>
          <w:rtl/>
          <w:lang w:bidi="ar-AE"/>
        </w:rPr>
        <w:t>)</w:t>
      </w:r>
      <w:r w:rsidRPr="009502CB">
        <w:rPr>
          <w:rFonts w:cs="AF_Najed" w:hint="cs"/>
          <w:sz w:val="24"/>
          <w:szCs w:val="24"/>
          <w:rtl/>
          <w:lang w:bidi="ar-AE"/>
        </w:rPr>
        <w:t xml:space="preserve"> خلال مدة العقد </w:t>
      </w:r>
      <w:r w:rsidR="00532109" w:rsidRPr="00532109">
        <w:rPr>
          <w:rFonts w:cs="AF_Najed" w:hint="eastAsia"/>
          <w:sz w:val="24"/>
          <w:szCs w:val="24"/>
          <w:rtl/>
          <w:lang w:bidi="ar-AE"/>
        </w:rPr>
        <w:t>مع</w:t>
      </w:r>
      <w:r w:rsidR="00532109" w:rsidRPr="00532109">
        <w:rPr>
          <w:rFonts w:cs="AF_Najed"/>
          <w:sz w:val="24"/>
          <w:szCs w:val="24"/>
          <w:rtl/>
          <w:lang w:bidi="ar-AE"/>
        </w:rPr>
        <w:t xml:space="preserve"> </w:t>
      </w:r>
      <w:r w:rsidR="00532109" w:rsidRPr="00532109">
        <w:rPr>
          <w:rFonts w:cs="AF_Najed" w:hint="eastAsia"/>
          <w:sz w:val="24"/>
          <w:szCs w:val="24"/>
          <w:rtl/>
          <w:lang w:bidi="ar-AE"/>
        </w:rPr>
        <w:t>حق</w:t>
      </w:r>
      <w:r w:rsidR="00532109" w:rsidRPr="00532109">
        <w:rPr>
          <w:rFonts w:cs="AF_Najed"/>
          <w:sz w:val="24"/>
          <w:szCs w:val="24"/>
          <w:rtl/>
          <w:lang w:bidi="ar-AE"/>
        </w:rPr>
        <w:t xml:space="preserve"> </w:t>
      </w:r>
      <w:r w:rsidR="00532109" w:rsidRPr="00532109">
        <w:rPr>
          <w:rFonts w:cs="AF_Najed" w:hint="eastAsia"/>
          <w:sz w:val="24"/>
          <w:szCs w:val="24"/>
          <w:rtl/>
          <w:lang w:bidi="ar-AE"/>
        </w:rPr>
        <w:t>اعادة</w:t>
      </w:r>
      <w:r w:rsidR="00532109" w:rsidRPr="00532109">
        <w:rPr>
          <w:rFonts w:cs="AF_Najed"/>
          <w:sz w:val="24"/>
          <w:szCs w:val="24"/>
          <w:rtl/>
          <w:lang w:bidi="ar-AE"/>
        </w:rPr>
        <w:t xml:space="preserve"> </w:t>
      </w:r>
      <w:r w:rsidR="00532109" w:rsidRPr="00532109">
        <w:rPr>
          <w:rFonts w:cs="AF_Najed" w:hint="eastAsia"/>
          <w:sz w:val="24"/>
          <w:szCs w:val="24"/>
          <w:rtl/>
          <w:lang w:bidi="ar-AE"/>
        </w:rPr>
        <w:t>الترخيص</w:t>
      </w:r>
      <w:r w:rsidR="00532109">
        <w:rPr>
          <w:rFonts w:cs="AF_Najed" w:hint="cs"/>
          <w:sz w:val="24"/>
          <w:szCs w:val="24"/>
          <w:rtl/>
          <w:lang w:bidi="ar-AE"/>
        </w:rPr>
        <w:t xml:space="preserve"> للغير</w:t>
      </w:r>
      <w:r w:rsidR="00532109" w:rsidRPr="00532109">
        <w:rPr>
          <w:rFonts w:cs="AF_Najed" w:hint="cs"/>
          <w:sz w:val="24"/>
          <w:szCs w:val="24"/>
          <w:rtl/>
          <w:lang w:bidi="ar-AE"/>
        </w:rPr>
        <w:t xml:space="preserve"> </w:t>
      </w:r>
      <w:r w:rsidRPr="009502CB">
        <w:rPr>
          <w:rFonts w:cs="AF_Najed" w:hint="cs"/>
          <w:sz w:val="24"/>
          <w:szCs w:val="24"/>
          <w:rtl/>
          <w:lang w:bidi="ar-AE"/>
        </w:rPr>
        <w:t>،</w:t>
      </w:r>
      <w:r w:rsidR="00532109">
        <w:rPr>
          <w:rFonts w:cs="AF_Najed" w:hint="cs"/>
          <w:sz w:val="24"/>
          <w:szCs w:val="24"/>
          <w:rtl/>
        </w:rPr>
        <w:t xml:space="preserve"> </w:t>
      </w:r>
      <w:r w:rsidRPr="009502CB">
        <w:rPr>
          <w:rFonts w:cs="AF_Najed" w:hint="cs"/>
          <w:sz w:val="24"/>
          <w:szCs w:val="24"/>
          <w:rtl/>
        </w:rPr>
        <w:t xml:space="preserve">و ذلك لجميع  </w:t>
      </w:r>
      <w:r w:rsidR="00CD0144">
        <w:rPr>
          <w:rFonts w:cs="AF_Najed" w:hint="cs"/>
          <w:sz w:val="24"/>
          <w:szCs w:val="24"/>
          <w:rtl/>
        </w:rPr>
        <w:t>(</w:t>
      </w:r>
      <w:r w:rsidRPr="009502CB">
        <w:rPr>
          <w:rFonts w:cs="AF_Najed" w:hint="cs"/>
          <w:sz w:val="24"/>
          <w:szCs w:val="24"/>
          <w:rtl/>
        </w:rPr>
        <w:t>المباريات</w:t>
      </w:r>
      <w:r w:rsidR="00CD0144">
        <w:rPr>
          <w:rFonts w:cs="AF_Najed" w:hint="cs"/>
          <w:sz w:val="24"/>
          <w:szCs w:val="24"/>
          <w:rtl/>
        </w:rPr>
        <w:t>)</w:t>
      </w:r>
      <w:r w:rsidRPr="009502CB">
        <w:rPr>
          <w:rFonts w:cs="AF_Najed" w:hint="cs"/>
          <w:sz w:val="24"/>
          <w:szCs w:val="24"/>
          <w:rtl/>
        </w:rPr>
        <w:t xml:space="preserve"> التى تقام على أرض </w:t>
      </w:r>
      <w:r w:rsidR="00CD0144">
        <w:rPr>
          <w:rFonts w:cs="AF_Najed" w:hint="cs"/>
          <w:sz w:val="24"/>
          <w:szCs w:val="24"/>
          <w:rtl/>
        </w:rPr>
        <w:t>(</w:t>
      </w:r>
      <w:r w:rsidR="006C19E2">
        <w:rPr>
          <w:rFonts w:cs="AF_Najed" w:hint="cs"/>
          <w:sz w:val="24"/>
          <w:szCs w:val="24"/>
          <w:rtl/>
        </w:rPr>
        <w:t>النادي</w:t>
      </w:r>
      <w:r w:rsidR="00CD0144">
        <w:rPr>
          <w:rFonts w:cs="AF_Najed" w:hint="cs"/>
          <w:sz w:val="24"/>
          <w:szCs w:val="24"/>
          <w:rtl/>
        </w:rPr>
        <w:t>)</w:t>
      </w:r>
      <w:r w:rsidRPr="009502CB">
        <w:rPr>
          <w:rFonts w:cs="AF_Najed" w:hint="cs"/>
          <w:sz w:val="24"/>
          <w:szCs w:val="24"/>
          <w:rtl/>
        </w:rPr>
        <w:t xml:space="preserve"> </w:t>
      </w:r>
      <w:r w:rsidR="00742B7A">
        <w:rPr>
          <w:rFonts w:cs="AF_Najed" w:hint="cs"/>
          <w:sz w:val="24"/>
          <w:szCs w:val="24"/>
          <w:rtl/>
        </w:rPr>
        <w:t xml:space="preserve"> باستث</w:t>
      </w:r>
      <w:r w:rsidR="00CD0144">
        <w:rPr>
          <w:rFonts w:cs="AF_Najed" w:hint="cs"/>
          <w:sz w:val="24"/>
          <w:szCs w:val="24"/>
          <w:rtl/>
        </w:rPr>
        <w:t>ناء ما هو وارد في البند الرابع.</w:t>
      </w:r>
      <w:r w:rsidR="00161AA7">
        <w:rPr>
          <w:rFonts w:cs="AF_Najed" w:hint="cs"/>
          <w:sz w:val="24"/>
          <w:szCs w:val="24"/>
          <w:rtl/>
          <w:lang w:bidi="ar-EG"/>
        </w:rPr>
        <w:t>.</w:t>
      </w:r>
    </w:p>
    <w:p w14:paraId="613458AC" w14:textId="77777777" w:rsidR="00CE6AA4" w:rsidRPr="000A66C8" w:rsidRDefault="00CE6AA4" w:rsidP="00C55CBB">
      <w:pPr>
        <w:pStyle w:val="ListParagraph"/>
        <w:numPr>
          <w:ilvl w:val="0"/>
          <w:numId w:val="16"/>
        </w:numPr>
        <w:bidi/>
        <w:rPr>
          <w:rFonts w:cs="AF_Najed"/>
          <w:color w:val="0070C0"/>
          <w:sz w:val="24"/>
          <w:szCs w:val="24"/>
          <w:u w:val="single"/>
          <w:rtl/>
        </w:rPr>
      </w:pPr>
      <w:r w:rsidRPr="000A66C8">
        <w:rPr>
          <w:rFonts w:cs="AF_Najed" w:hint="cs"/>
          <w:color w:val="0070C0"/>
          <w:sz w:val="24"/>
          <w:szCs w:val="24"/>
          <w:u w:val="single"/>
          <w:rtl/>
        </w:rPr>
        <w:t>الحقوق</w:t>
      </w:r>
      <w:r w:rsidRPr="000A66C8">
        <w:rPr>
          <w:rFonts w:cs="AF_Najed"/>
          <w:color w:val="0070C0"/>
          <w:sz w:val="24"/>
          <w:szCs w:val="24"/>
          <w:u w:val="single"/>
          <w:rtl/>
        </w:rPr>
        <w:t xml:space="preserve"> </w:t>
      </w:r>
      <w:r w:rsidRPr="000A66C8">
        <w:rPr>
          <w:rFonts w:cs="AF_Najed" w:hint="cs"/>
          <w:color w:val="0070C0"/>
          <w:sz w:val="24"/>
          <w:szCs w:val="24"/>
          <w:u w:val="single"/>
          <w:rtl/>
        </w:rPr>
        <w:t>الإعلامية</w:t>
      </w:r>
    </w:p>
    <w:p w14:paraId="303AA19E" w14:textId="179BB91A" w:rsidR="00CE6AA4" w:rsidRPr="00FB47B0" w:rsidRDefault="00CE6AA4" w:rsidP="00CD0144">
      <w:pPr>
        <w:bidi/>
        <w:jc w:val="both"/>
        <w:rPr>
          <w:rFonts w:cs="AF_Najed"/>
          <w:color w:val="0070C0"/>
          <w:sz w:val="24"/>
          <w:szCs w:val="24"/>
          <w:u w:val="single"/>
          <w:rtl/>
        </w:rPr>
      </w:pPr>
      <w:r w:rsidRPr="00A2673E">
        <w:rPr>
          <w:rFonts w:cs="AF_Najed"/>
          <w:color w:val="0070C0"/>
          <w:sz w:val="24"/>
          <w:szCs w:val="24"/>
          <w:u w:val="single"/>
          <w:rtl/>
        </w:rPr>
        <w:t xml:space="preserve"> </w:t>
      </w:r>
      <w:r w:rsidRPr="00A2673E">
        <w:rPr>
          <w:rFonts w:cs="AF_Najed" w:hint="cs"/>
          <w:sz w:val="24"/>
          <w:szCs w:val="24"/>
          <w:rtl/>
        </w:rPr>
        <w:t>ترخيص</w:t>
      </w:r>
      <w:r w:rsidRPr="00A2673E">
        <w:rPr>
          <w:rFonts w:cs="AF_Najed"/>
          <w:sz w:val="24"/>
          <w:szCs w:val="24"/>
          <w:rtl/>
        </w:rPr>
        <w:t xml:space="preserve"> </w:t>
      </w:r>
      <w:r w:rsidRPr="00A2673E">
        <w:rPr>
          <w:rFonts w:cs="AF_Najed" w:hint="cs"/>
          <w:sz w:val="24"/>
          <w:szCs w:val="24"/>
          <w:rtl/>
        </w:rPr>
        <w:t>حصري</w:t>
      </w:r>
      <w:r w:rsidRPr="00A2673E">
        <w:rPr>
          <w:rFonts w:cs="AF_Najed"/>
          <w:sz w:val="24"/>
          <w:szCs w:val="24"/>
          <w:rtl/>
        </w:rPr>
        <w:t xml:space="preserve"> </w:t>
      </w:r>
      <w:r w:rsidRPr="00A2673E">
        <w:rPr>
          <w:rFonts w:cs="AF_Najed" w:hint="cs"/>
          <w:sz w:val="24"/>
          <w:szCs w:val="24"/>
          <w:rtl/>
        </w:rPr>
        <w:t>بالبث</w:t>
      </w:r>
      <w:r w:rsidRPr="00A2673E">
        <w:rPr>
          <w:rFonts w:cs="AF_Najed"/>
          <w:sz w:val="24"/>
          <w:szCs w:val="24"/>
          <w:rtl/>
        </w:rPr>
        <w:t xml:space="preserve"> </w:t>
      </w:r>
      <w:r w:rsidRPr="00A2673E">
        <w:rPr>
          <w:rFonts w:cs="AF_Najed" w:hint="cs"/>
          <w:sz w:val="24"/>
          <w:szCs w:val="24"/>
          <w:rtl/>
        </w:rPr>
        <w:t>المباشر</w:t>
      </w:r>
      <w:r w:rsidRPr="00A2673E">
        <w:rPr>
          <w:rFonts w:cs="AF_Najed"/>
          <w:sz w:val="24"/>
          <w:szCs w:val="24"/>
          <w:rtl/>
        </w:rPr>
        <w:t xml:space="preserve"> </w:t>
      </w:r>
      <w:r w:rsidRPr="00A2673E">
        <w:rPr>
          <w:rFonts w:cs="AF_Najed" w:hint="cs"/>
          <w:sz w:val="24"/>
          <w:szCs w:val="24"/>
          <w:rtl/>
        </w:rPr>
        <w:t>لمنطقة</w:t>
      </w:r>
      <w:r w:rsidRPr="00A2673E">
        <w:rPr>
          <w:rFonts w:cs="AF_Najed"/>
          <w:sz w:val="24"/>
          <w:szCs w:val="24"/>
          <w:rtl/>
        </w:rPr>
        <w:t xml:space="preserve"> </w:t>
      </w:r>
      <w:r w:rsidRPr="00A2673E">
        <w:rPr>
          <w:rFonts w:cs="AF_Najed" w:hint="cs"/>
          <w:sz w:val="24"/>
          <w:szCs w:val="24"/>
          <w:rtl/>
        </w:rPr>
        <w:t>اللقاءات</w:t>
      </w:r>
      <w:r w:rsidRPr="00A2673E">
        <w:rPr>
          <w:rFonts w:cs="AF_Najed"/>
          <w:sz w:val="24"/>
          <w:szCs w:val="24"/>
          <w:rtl/>
        </w:rPr>
        <w:t xml:space="preserve"> </w:t>
      </w:r>
      <w:r w:rsidRPr="00A2673E">
        <w:rPr>
          <w:rFonts w:cs="AF_Najed" w:hint="cs"/>
          <w:sz w:val="24"/>
          <w:szCs w:val="24"/>
          <w:rtl/>
        </w:rPr>
        <w:t>السريعة</w:t>
      </w:r>
      <w:r w:rsidR="000A66C8">
        <w:rPr>
          <w:rFonts w:cs="AF_Najed"/>
          <w:sz w:val="24"/>
          <w:szCs w:val="24"/>
          <w:rtl/>
        </w:rPr>
        <w:t xml:space="preserve"> </w:t>
      </w:r>
      <w:r w:rsidRPr="00A2673E">
        <w:rPr>
          <w:rFonts w:cs="AF_Najed" w:hint="cs"/>
          <w:sz w:val="24"/>
          <w:szCs w:val="24"/>
          <w:rtl/>
        </w:rPr>
        <w:t>داخل</w:t>
      </w:r>
      <w:r w:rsidRPr="00A2673E">
        <w:rPr>
          <w:rFonts w:cs="AF_Najed"/>
          <w:sz w:val="24"/>
          <w:szCs w:val="24"/>
          <w:rtl/>
        </w:rPr>
        <w:t xml:space="preserve"> </w:t>
      </w:r>
      <w:r w:rsidRPr="00A2673E">
        <w:rPr>
          <w:rFonts w:cs="AF_Najed" w:hint="cs"/>
          <w:sz w:val="24"/>
          <w:szCs w:val="24"/>
          <w:rtl/>
        </w:rPr>
        <w:t>ملعب</w:t>
      </w:r>
      <w:r w:rsidRPr="00A2673E">
        <w:rPr>
          <w:rFonts w:cs="AF_Najed"/>
          <w:sz w:val="24"/>
          <w:szCs w:val="24"/>
          <w:rtl/>
        </w:rPr>
        <w:t xml:space="preserve"> </w:t>
      </w:r>
      <w:r w:rsidRPr="00A2673E">
        <w:rPr>
          <w:rFonts w:cs="AF_Najed" w:hint="cs"/>
          <w:sz w:val="24"/>
          <w:szCs w:val="24"/>
          <w:rtl/>
        </w:rPr>
        <w:t>المباراة</w:t>
      </w:r>
      <w:r w:rsidRPr="00A2673E">
        <w:rPr>
          <w:rFonts w:cs="AF_Najed"/>
          <w:sz w:val="24"/>
          <w:szCs w:val="24"/>
          <w:rtl/>
        </w:rPr>
        <w:t xml:space="preserve"> </w:t>
      </w:r>
      <w:r w:rsidRPr="00A2673E">
        <w:rPr>
          <w:rFonts w:cs="AF_Najed" w:hint="cs"/>
          <w:sz w:val="24"/>
          <w:szCs w:val="24"/>
          <w:rtl/>
        </w:rPr>
        <w:t>بعد</w:t>
      </w:r>
      <w:r w:rsidRPr="00A2673E">
        <w:rPr>
          <w:rFonts w:cs="AF_Najed"/>
          <w:sz w:val="24"/>
          <w:szCs w:val="24"/>
          <w:rtl/>
        </w:rPr>
        <w:t xml:space="preserve"> </w:t>
      </w:r>
      <w:r w:rsidRPr="00A2673E">
        <w:rPr>
          <w:rFonts w:cs="AF_Najed" w:hint="cs"/>
          <w:sz w:val="24"/>
          <w:szCs w:val="24"/>
          <w:rtl/>
        </w:rPr>
        <w:t>انتهائها،</w:t>
      </w:r>
      <w:r w:rsidRPr="00A2673E">
        <w:rPr>
          <w:rFonts w:cs="AF_Najed"/>
          <w:sz w:val="24"/>
          <w:szCs w:val="24"/>
          <w:rtl/>
        </w:rPr>
        <w:t xml:space="preserve"> </w:t>
      </w:r>
      <w:r w:rsidRPr="00A2673E">
        <w:rPr>
          <w:rFonts w:cs="AF_Najed" w:hint="cs"/>
          <w:sz w:val="24"/>
          <w:szCs w:val="24"/>
          <w:rtl/>
        </w:rPr>
        <w:t>وحقوق</w:t>
      </w:r>
      <w:r w:rsidRPr="00A2673E">
        <w:rPr>
          <w:rFonts w:cs="AF_Najed"/>
          <w:sz w:val="24"/>
          <w:szCs w:val="24"/>
          <w:rtl/>
        </w:rPr>
        <w:t xml:space="preserve"> </w:t>
      </w:r>
      <w:r w:rsidRPr="00A2673E">
        <w:rPr>
          <w:rFonts w:cs="AF_Najed" w:hint="cs"/>
          <w:sz w:val="24"/>
          <w:szCs w:val="24"/>
          <w:rtl/>
        </w:rPr>
        <w:t>المنطقة</w:t>
      </w:r>
      <w:r w:rsidRPr="00A2673E">
        <w:rPr>
          <w:rFonts w:cs="AF_Najed"/>
          <w:sz w:val="24"/>
          <w:szCs w:val="24"/>
          <w:rtl/>
        </w:rPr>
        <w:t xml:space="preserve"> </w:t>
      </w:r>
      <w:r w:rsidRPr="00A2673E">
        <w:rPr>
          <w:rFonts w:cs="AF_Najed" w:hint="cs"/>
          <w:sz w:val="24"/>
          <w:szCs w:val="24"/>
          <w:rtl/>
        </w:rPr>
        <w:t>المختلطة</w:t>
      </w:r>
      <w:r w:rsidRPr="00A2673E">
        <w:rPr>
          <w:rFonts w:cs="AF_Najed"/>
          <w:sz w:val="24"/>
          <w:szCs w:val="24"/>
          <w:rtl/>
        </w:rPr>
        <w:t xml:space="preserve"> (</w:t>
      </w:r>
      <w:r w:rsidRPr="00A2673E">
        <w:rPr>
          <w:rFonts w:cs="AF_Najed" w:hint="cs"/>
          <w:sz w:val="24"/>
          <w:szCs w:val="24"/>
          <w:rtl/>
        </w:rPr>
        <w:t>إن</w:t>
      </w:r>
      <w:r w:rsidRPr="00A2673E">
        <w:rPr>
          <w:rFonts w:cs="AF_Najed"/>
          <w:sz w:val="24"/>
          <w:szCs w:val="24"/>
          <w:rtl/>
        </w:rPr>
        <w:t xml:space="preserve"> </w:t>
      </w:r>
      <w:r w:rsidRPr="00A2673E">
        <w:rPr>
          <w:rFonts w:cs="AF_Najed" w:hint="cs"/>
          <w:sz w:val="24"/>
          <w:szCs w:val="24"/>
          <w:rtl/>
        </w:rPr>
        <w:t>وجد</w:t>
      </w:r>
      <w:r w:rsidRPr="00A2673E">
        <w:rPr>
          <w:rFonts w:cs="AF_Najed"/>
          <w:sz w:val="24"/>
          <w:szCs w:val="24"/>
          <w:rtl/>
        </w:rPr>
        <w:t>).</w:t>
      </w:r>
    </w:p>
    <w:p w14:paraId="5456E9C9" w14:textId="77777777" w:rsidR="00CE6AA4" w:rsidRPr="000A66C8" w:rsidRDefault="00CE6AA4" w:rsidP="00C55CBB">
      <w:pPr>
        <w:pStyle w:val="ListParagraph"/>
        <w:numPr>
          <w:ilvl w:val="0"/>
          <w:numId w:val="16"/>
        </w:numPr>
        <w:bidi/>
        <w:rPr>
          <w:rFonts w:cs="AF_Najed"/>
          <w:color w:val="0070C0"/>
          <w:sz w:val="24"/>
          <w:szCs w:val="24"/>
          <w:u w:val="single"/>
          <w:rtl/>
        </w:rPr>
      </w:pPr>
      <w:r w:rsidRPr="000A66C8">
        <w:rPr>
          <w:rFonts w:cs="AF_Najed" w:hint="cs"/>
          <w:color w:val="0070C0"/>
          <w:sz w:val="24"/>
          <w:szCs w:val="24"/>
          <w:u w:val="single"/>
          <w:rtl/>
        </w:rPr>
        <w:t>الحقوق</w:t>
      </w:r>
      <w:r w:rsidRPr="000A66C8">
        <w:rPr>
          <w:rFonts w:cs="AF_Najed"/>
          <w:color w:val="0070C0"/>
          <w:sz w:val="24"/>
          <w:szCs w:val="24"/>
          <w:u w:val="single"/>
          <w:rtl/>
        </w:rPr>
        <w:t xml:space="preserve"> </w:t>
      </w:r>
      <w:r w:rsidRPr="000A66C8">
        <w:rPr>
          <w:rFonts w:cs="AF_Najed" w:hint="cs"/>
          <w:color w:val="0070C0"/>
          <w:sz w:val="24"/>
          <w:szCs w:val="24"/>
          <w:u w:val="single"/>
          <w:rtl/>
        </w:rPr>
        <w:t>الارشيفية</w:t>
      </w:r>
    </w:p>
    <w:p w14:paraId="2553B77C" w14:textId="1733DB19" w:rsidR="00CE6AA4" w:rsidRPr="00FB47B0" w:rsidRDefault="00CE6AA4" w:rsidP="00CD0144">
      <w:pPr>
        <w:bidi/>
        <w:jc w:val="both"/>
        <w:rPr>
          <w:rFonts w:cs="AF_Najed"/>
          <w:color w:val="0070C0"/>
          <w:sz w:val="24"/>
          <w:szCs w:val="24"/>
          <w:u w:val="single"/>
          <w:rtl/>
        </w:rPr>
      </w:pPr>
      <w:r w:rsidRPr="00A65D5C">
        <w:rPr>
          <w:rFonts w:cs="AF_Najed" w:hint="cs"/>
          <w:sz w:val="24"/>
          <w:szCs w:val="24"/>
          <w:rtl/>
        </w:rPr>
        <w:t>ترخيص</w:t>
      </w:r>
      <w:r w:rsidRPr="00A65D5C">
        <w:rPr>
          <w:rFonts w:cs="AF_Najed"/>
          <w:sz w:val="24"/>
          <w:szCs w:val="24"/>
          <w:rtl/>
        </w:rPr>
        <w:t xml:space="preserve"> </w:t>
      </w:r>
      <w:r w:rsidRPr="00A65D5C">
        <w:rPr>
          <w:rFonts w:cs="AF_Najed" w:hint="cs"/>
          <w:sz w:val="24"/>
          <w:szCs w:val="24"/>
          <w:rtl/>
        </w:rPr>
        <w:t>حصري</w:t>
      </w:r>
      <w:r w:rsidRPr="00A65D5C">
        <w:rPr>
          <w:rFonts w:cs="AF_Najed"/>
          <w:sz w:val="24"/>
          <w:szCs w:val="24"/>
          <w:rtl/>
        </w:rPr>
        <w:t xml:space="preserve"> </w:t>
      </w:r>
      <w:r w:rsidRPr="00A65D5C">
        <w:rPr>
          <w:rFonts w:cs="AF_Najed" w:hint="cs"/>
          <w:sz w:val="24"/>
          <w:szCs w:val="24"/>
          <w:rtl/>
        </w:rPr>
        <w:t>بالحقوق</w:t>
      </w:r>
      <w:r w:rsidRPr="00A65D5C">
        <w:rPr>
          <w:rFonts w:cs="AF_Najed"/>
          <w:sz w:val="24"/>
          <w:szCs w:val="24"/>
          <w:rtl/>
        </w:rPr>
        <w:t xml:space="preserve"> </w:t>
      </w:r>
      <w:r w:rsidRPr="00A65D5C">
        <w:rPr>
          <w:rFonts w:cs="AF_Najed" w:hint="cs"/>
          <w:sz w:val="24"/>
          <w:szCs w:val="24"/>
          <w:rtl/>
        </w:rPr>
        <w:t>الارشيفية</w:t>
      </w:r>
      <w:r w:rsidRPr="00A65D5C">
        <w:rPr>
          <w:rFonts w:cs="AF_Najed"/>
          <w:sz w:val="24"/>
          <w:szCs w:val="24"/>
          <w:rtl/>
        </w:rPr>
        <w:t xml:space="preserve"> </w:t>
      </w:r>
      <w:r w:rsidRPr="00A65D5C">
        <w:rPr>
          <w:rFonts w:cs="AF_Najed" w:hint="cs"/>
          <w:sz w:val="24"/>
          <w:szCs w:val="24"/>
          <w:rtl/>
        </w:rPr>
        <w:t>و</w:t>
      </w:r>
      <w:r w:rsidRPr="00A65D5C">
        <w:rPr>
          <w:rFonts w:cs="AF_Najed"/>
          <w:sz w:val="24"/>
          <w:szCs w:val="24"/>
          <w:rtl/>
        </w:rPr>
        <w:t xml:space="preserve"> </w:t>
      </w:r>
      <w:r w:rsidRPr="00A65D5C">
        <w:rPr>
          <w:rFonts w:cs="AF_Najed" w:hint="cs"/>
          <w:sz w:val="24"/>
          <w:szCs w:val="24"/>
          <w:rtl/>
        </w:rPr>
        <w:t>هي</w:t>
      </w:r>
      <w:r w:rsidR="00CD0144">
        <w:rPr>
          <w:rFonts w:cs="AF_Najed"/>
          <w:sz w:val="24"/>
          <w:szCs w:val="24"/>
          <w:rtl/>
        </w:rPr>
        <w:t xml:space="preserve"> </w:t>
      </w:r>
      <w:r w:rsidRPr="00A65D5C">
        <w:rPr>
          <w:rFonts w:cs="AF_Najed" w:hint="cs"/>
          <w:sz w:val="24"/>
          <w:szCs w:val="24"/>
          <w:rtl/>
        </w:rPr>
        <w:t>جميع</w:t>
      </w:r>
      <w:r w:rsidRPr="00A65D5C">
        <w:rPr>
          <w:rFonts w:cs="AF_Najed"/>
          <w:sz w:val="24"/>
          <w:szCs w:val="24"/>
          <w:rtl/>
        </w:rPr>
        <w:t xml:space="preserve"> </w:t>
      </w:r>
      <w:r w:rsidRPr="00A65D5C">
        <w:rPr>
          <w:rFonts w:cs="AF_Najed" w:hint="cs"/>
          <w:sz w:val="24"/>
          <w:szCs w:val="24"/>
          <w:rtl/>
        </w:rPr>
        <w:t>الحقوق</w:t>
      </w:r>
      <w:r w:rsidRPr="00A65D5C">
        <w:rPr>
          <w:rFonts w:cs="AF_Najed"/>
          <w:sz w:val="24"/>
          <w:szCs w:val="24"/>
          <w:rtl/>
        </w:rPr>
        <w:t xml:space="preserve">  </w:t>
      </w:r>
      <w:r w:rsidRPr="00A65D5C">
        <w:rPr>
          <w:rFonts w:cs="AF_Najed" w:hint="cs"/>
          <w:sz w:val="24"/>
          <w:szCs w:val="24"/>
          <w:rtl/>
        </w:rPr>
        <w:t>المتعلقة</w:t>
      </w:r>
      <w:r w:rsidRPr="00A65D5C">
        <w:rPr>
          <w:rFonts w:cs="AF_Najed"/>
          <w:sz w:val="24"/>
          <w:szCs w:val="24"/>
          <w:rtl/>
        </w:rPr>
        <w:t xml:space="preserve"> </w:t>
      </w:r>
      <w:r w:rsidRPr="00A65D5C">
        <w:rPr>
          <w:rFonts w:cs="AF_Najed" w:hint="cs"/>
          <w:sz w:val="24"/>
          <w:szCs w:val="24"/>
          <w:rtl/>
        </w:rPr>
        <w:t>بكل</w:t>
      </w:r>
      <w:r w:rsidRPr="00A65D5C">
        <w:rPr>
          <w:rFonts w:cs="AF_Najed"/>
          <w:sz w:val="24"/>
          <w:szCs w:val="24"/>
          <w:rtl/>
        </w:rPr>
        <w:t xml:space="preserve"> </w:t>
      </w:r>
      <w:r w:rsidRPr="00A65D5C">
        <w:rPr>
          <w:rFonts w:cs="AF_Najed" w:hint="cs"/>
          <w:sz w:val="24"/>
          <w:szCs w:val="24"/>
          <w:rtl/>
        </w:rPr>
        <w:t>أو</w:t>
      </w:r>
      <w:r w:rsidRPr="00A65D5C">
        <w:rPr>
          <w:rFonts w:cs="AF_Najed"/>
          <w:sz w:val="24"/>
          <w:szCs w:val="24"/>
          <w:rtl/>
        </w:rPr>
        <w:t xml:space="preserve"> </w:t>
      </w:r>
      <w:r w:rsidRPr="00A65D5C">
        <w:rPr>
          <w:rFonts w:cs="AF_Najed" w:hint="cs"/>
          <w:sz w:val="24"/>
          <w:szCs w:val="24"/>
          <w:rtl/>
        </w:rPr>
        <w:t>جزء</w:t>
      </w:r>
      <w:r w:rsidRPr="00A65D5C">
        <w:rPr>
          <w:rFonts w:cs="AF_Najed"/>
          <w:sz w:val="24"/>
          <w:szCs w:val="24"/>
          <w:rtl/>
        </w:rPr>
        <w:t xml:space="preserve"> </w:t>
      </w:r>
      <w:r w:rsidRPr="00A65D5C">
        <w:rPr>
          <w:rFonts w:cs="AF_Najed" w:hint="cs"/>
          <w:sz w:val="24"/>
          <w:szCs w:val="24"/>
          <w:rtl/>
        </w:rPr>
        <w:t>من</w:t>
      </w:r>
      <w:r w:rsidR="00CD0144">
        <w:rPr>
          <w:rFonts w:cs="AF_Najed"/>
          <w:sz w:val="24"/>
          <w:szCs w:val="24"/>
          <w:rtl/>
        </w:rPr>
        <w:t xml:space="preserve"> </w:t>
      </w:r>
      <w:r w:rsidRPr="00A65D5C">
        <w:rPr>
          <w:rFonts w:cs="AF_Najed" w:hint="cs"/>
          <w:sz w:val="24"/>
          <w:szCs w:val="24"/>
          <w:rtl/>
        </w:rPr>
        <w:t>الحقوق</w:t>
      </w:r>
      <w:r w:rsidRPr="00A65D5C">
        <w:rPr>
          <w:rFonts w:cs="AF_Najed"/>
          <w:sz w:val="24"/>
          <w:szCs w:val="24"/>
          <w:rtl/>
        </w:rPr>
        <w:t xml:space="preserve"> </w:t>
      </w:r>
      <w:r w:rsidRPr="00A65D5C">
        <w:rPr>
          <w:rFonts w:cs="AF_Najed" w:hint="cs"/>
          <w:sz w:val="24"/>
          <w:szCs w:val="24"/>
          <w:rtl/>
        </w:rPr>
        <w:t>التليفزيونية</w:t>
      </w:r>
      <w:r w:rsidRPr="00A65D5C">
        <w:rPr>
          <w:rFonts w:cs="AF_Najed"/>
          <w:sz w:val="24"/>
          <w:szCs w:val="24"/>
          <w:rtl/>
        </w:rPr>
        <w:t xml:space="preserve"> </w:t>
      </w:r>
      <w:r w:rsidRPr="00A65D5C">
        <w:rPr>
          <w:rFonts w:cs="AF_Najed" w:hint="cs"/>
          <w:sz w:val="24"/>
          <w:szCs w:val="24"/>
          <w:rtl/>
        </w:rPr>
        <w:t>التي</w:t>
      </w:r>
      <w:r w:rsidRPr="00A65D5C">
        <w:rPr>
          <w:rFonts w:cs="AF_Najed"/>
          <w:sz w:val="24"/>
          <w:szCs w:val="24"/>
          <w:rtl/>
        </w:rPr>
        <w:t xml:space="preserve"> </w:t>
      </w:r>
      <w:r w:rsidR="000A66C8">
        <w:rPr>
          <w:rFonts w:cs="AF_Najed" w:hint="cs"/>
          <w:sz w:val="24"/>
          <w:szCs w:val="24"/>
          <w:rtl/>
        </w:rPr>
        <w:t xml:space="preserve">يكون </w:t>
      </w:r>
      <w:r w:rsidRPr="00A65D5C">
        <w:rPr>
          <w:rFonts w:cs="AF_Najed" w:hint="cs"/>
          <w:sz w:val="24"/>
          <w:szCs w:val="24"/>
          <w:rtl/>
        </w:rPr>
        <w:t>مر</w:t>
      </w:r>
      <w:r w:rsidRPr="00A65D5C">
        <w:rPr>
          <w:rFonts w:cs="AF_Najed"/>
          <w:sz w:val="24"/>
          <w:szCs w:val="24"/>
          <w:rtl/>
        </w:rPr>
        <w:t xml:space="preserve"> </w:t>
      </w:r>
      <w:r w:rsidRPr="00A65D5C">
        <w:rPr>
          <w:rFonts w:cs="AF_Najed" w:hint="cs"/>
          <w:sz w:val="24"/>
          <w:szCs w:val="24"/>
          <w:rtl/>
        </w:rPr>
        <w:t>عليها</w:t>
      </w:r>
      <w:r w:rsidRPr="00A65D5C">
        <w:rPr>
          <w:rFonts w:cs="AF_Najed"/>
          <w:sz w:val="24"/>
          <w:szCs w:val="24"/>
          <w:rtl/>
        </w:rPr>
        <w:t xml:space="preserve"> </w:t>
      </w:r>
      <w:r w:rsidRPr="00A65D5C">
        <w:rPr>
          <w:rFonts w:cs="AF_Najed" w:hint="cs"/>
          <w:sz w:val="24"/>
          <w:szCs w:val="24"/>
          <w:rtl/>
        </w:rPr>
        <w:t>مدة</w:t>
      </w:r>
      <w:r w:rsidRPr="00A65D5C">
        <w:rPr>
          <w:rFonts w:cs="AF_Najed"/>
          <w:sz w:val="24"/>
          <w:szCs w:val="24"/>
          <w:rtl/>
        </w:rPr>
        <w:t xml:space="preserve"> 7 </w:t>
      </w:r>
      <w:r w:rsidRPr="00A65D5C">
        <w:rPr>
          <w:rFonts w:cs="AF_Najed" w:hint="cs"/>
          <w:sz w:val="24"/>
          <w:szCs w:val="24"/>
          <w:rtl/>
        </w:rPr>
        <w:t>أيام</w:t>
      </w:r>
      <w:r w:rsidRPr="00A65D5C">
        <w:rPr>
          <w:rFonts w:cs="AF_Najed"/>
          <w:sz w:val="24"/>
          <w:szCs w:val="24"/>
          <w:rtl/>
        </w:rPr>
        <w:t xml:space="preserve"> </w:t>
      </w:r>
      <w:r w:rsidR="000A66C8">
        <w:rPr>
          <w:rFonts w:cs="AF_Najed" w:hint="cs"/>
          <w:sz w:val="24"/>
          <w:szCs w:val="24"/>
          <w:rtl/>
        </w:rPr>
        <w:t>بعد</w:t>
      </w:r>
      <w:r w:rsidRPr="00A65D5C">
        <w:rPr>
          <w:rFonts w:cs="AF_Najed"/>
          <w:sz w:val="24"/>
          <w:szCs w:val="24"/>
          <w:rtl/>
        </w:rPr>
        <w:t xml:space="preserve"> </w:t>
      </w:r>
      <w:r w:rsidRPr="00A65D5C">
        <w:rPr>
          <w:rFonts w:cs="AF_Najed" w:hint="cs"/>
          <w:sz w:val="24"/>
          <w:szCs w:val="24"/>
          <w:rtl/>
        </w:rPr>
        <w:t>إنتهاء</w:t>
      </w:r>
      <w:r w:rsidRPr="00A65D5C">
        <w:rPr>
          <w:rFonts w:cs="AF_Najed"/>
          <w:sz w:val="24"/>
          <w:szCs w:val="24"/>
          <w:rtl/>
        </w:rPr>
        <w:t xml:space="preserve"> </w:t>
      </w:r>
      <w:r w:rsidRPr="00A65D5C">
        <w:rPr>
          <w:rFonts w:cs="AF_Najed" w:hint="cs"/>
          <w:sz w:val="24"/>
          <w:szCs w:val="24"/>
          <w:rtl/>
        </w:rPr>
        <w:t>المباراة</w:t>
      </w:r>
      <w:r w:rsidRPr="00A65D5C">
        <w:rPr>
          <w:rFonts w:cs="AF_Najed"/>
          <w:sz w:val="24"/>
          <w:szCs w:val="24"/>
          <w:rtl/>
        </w:rPr>
        <w:t xml:space="preserve"> </w:t>
      </w:r>
      <w:r w:rsidRPr="00A65D5C">
        <w:rPr>
          <w:rFonts w:cs="AF_Najed" w:hint="cs"/>
          <w:sz w:val="24"/>
          <w:szCs w:val="24"/>
          <w:rtl/>
        </w:rPr>
        <w:t>و</w:t>
      </w:r>
      <w:r w:rsidRPr="00A65D5C">
        <w:rPr>
          <w:rFonts w:cs="AF_Najed"/>
          <w:sz w:val="24"/>
          <w:szCs w:val="24"/>
          <w:rtl/>
        </w:rPr>
        <w:t xml:space="preserve"> </w:t>
      </w:r>
      <w:r w:rsidRPr="00A65D5C">
        <w:rPr>
          <w:rFonts w:cs="AF_Najed" w:hint="cs"/>
          <w:sz w:val="24"/>
          <w:szCs w:val="24"/>
          <w:rtl/>
        </w:rPr>
        <w:t>التصرف</w:t>
      </w:r>
      <w:r w:rsidRPr="00A65D5C">
        <w:rPr>
          <w:rFonts w:cs="AF_Najed"/>
          <w:sz w:val="24"/>
          <w:szCs w:val="24"/>
          <w:rtl/>
        </w:rPr>
        <w:t xml:space="preserve"> </w:t>
      </w:r>
      <w:r w:rsidRPr="00A65D5C">
        <w:rPr>
          <w:rFonts w:cs="AF_Najed" w:hint="cs"/>
          <w:sz w:val="24"/>
          <w:szCs w:val="24"/>
          <w:rtl/>
        </w:rPr>
        <w:t>بها</w:t>
      </w:r>
      <w:r w:rsidRPr="00A65D5C">
        <w:rPr>
          <w:rFonts w:cs="AF_Najed"/>
          <w:sz w:val="24"/>
          <w:szCs w:val="24"/>
          <w:rtl/>
        </w:rPr>
        <w:t xml:space="preserve"> </w:t>
      </w:r>
      <w:r w:rsidRPr="00A65D5C">
        <w:rPr>
          <w:rFonts w:cs="AF_Najed" w:hint="cs"/>
          <w:sz w:val="24"/>
          <w:szCs w:val="24"/>
          <w:rtl/>
        </w:rPr>
        <w:t>بالطريقة</w:t>
      </w:r>
      <w:r w:rsidRPr="00A65D5C">
        <w:rPr>
          <w:rFonts w:cs="AF_Najed"/>
          <w:sz w:val="24"/>
          <w:szCs w:val="24"/>
          <w:rtl/>
        </w:rPr>
        <w:t xml:space="preserve"> </w:t>
      </w:r>
      <w:r w:rsidRPr="00A65D5C">
        <w:rPr>
          <w:rFonts w:cs="AF_Najed" w:hint="cs"/>
          <w:sz w:val="24"/>
          <w:szCs w:val="24"/>
          <w:rtl/>
        </w:rPr>
        <w:t>التي</w:t>
      </w:r>
      <w:r w:rsidRPr="00A65D5C">
        <w:rPr>
          <w:rFonts w:cs="AF_Najed"/>
          <w:sz w:val="24"/>
          <w:szCs w:val="24"/>
          <w:rtl/>
        </w:rPr>
        <w:t xml:space="preserve"> </w:t>
      </w:r>
      <w:r w:rsidRPr="00A65D5C">
        <w:rPr>
          <w:rFonts w:cs="AF_Najed" w:hint="cs"/>
          <w:sz w:val="24"/>
          <w:szCs w:val="24"/>
          <w:rtl/>
        </w:rPr>
        <w:t>تراها</w:t>
      </w:r>
      <w:r w:rsidRPr="00A65D5C">
        <w:rPr>
          <w:rFonts w:cs="AF_Najed"/>
          <w:sz w:val="24"/>
          <w:szCs w:val="24"/>
          <w:rtl/>
        </w:rPr>
        <w:t xml:space="preserve"> </w:t>
      </w:r>
      <w:r w:rsidR="00CD0144">
        <w:rPr>
          <w:rFonts w:cs="AF_Najed" w:hint="cs"/>
          <w:sz w:val="24"/>
          <w:szCs w:val="24"/>
          <w:rtl/>
        </w:rPr>
        <w:t>(</w:t>
      </w:r>
      <w:r w:rsidR="00CD6C2B">
        <w:rPr>
          <w:rFonts w:cs="AF_Najed" w:hint="cs"/>
          <w:sz w:val="24"/>
          <w:szCs w:val="24"/>
          <w:rtl/>
        </w:rPr>
        <w:t>الشركة</w:t>
      </w:r>
      <w:r w:rsidR="00CD0144">
        <w:rPr>
          <w:rFonts w:cs="AF_Najed" w:hint="cs"/>
          <w:sz w:val="24"/>
          <w:szCs w:val="24"/>
          <w:rtl/>
        </w:rPr>
        <w:t>)</w:t>
      </w:r>
      <w:r w:rsidRPr="00A65D5C">
        <w:rPr>
          <w:rFonts w:cs="AF_Najed"/>
          <w:sz w:val="24"/>
          <w:szCs w:val="24"/>
          <w:rtl/>
        </w:rPr>
        <w:t xml:space="preserve"> </w:t>
      </w:r>
      <w:r w:rsidRPr="00A65D5C">
        <w:rPr>
          <w:rFonts w:cs="AF_Najed" w:hint="cs"/>
          <w:sz w:val="24"/>
          <w:szCs w:val="24"/>
          <w:rtl/>
        </w:rPr>
        <w:t>مناسبة</w:t>
      </w:r>
      <w:r w:rsidRPr="00A65D5C">
        <w:rPr>
          <w:rFonts w:cs="AF_Najed"/>
          <w:sz w:val="24"/>
          <w:szCs w:val="24"/>
          <w:rtl/>
        </w:rPr>
        <w:t xml:space="preserve"> </w:t>
      </w:r>
      <w:r w:rsidRPr="00A65D5C">
        <w:rPr>
          <w:rFonts w:cs="AF_Najed" w:hint="cs"/>
          <w:sz w:val="24"/>
          <w:szCs w:val="24"/>
          <w:rtl/>
        </w:rPr>
        <w:t>لها</w:t>
      </w:r>
      <w:r w:rsidRPr="00A65D5C">
        <w:rPr>
          <w:rFonts w:cs="AF_Najed"/>
          <w:sz w:val="24"/>
          <w:szCs w:val="24"/>
          <w:rtl/>
        </w:rPr>
        <w:t xml:space="preserve"> </w:t>
      </w:r>
      <w:r w:rsidR="000A66C8">
        <w:rPr>
          <w:rFonts w:cs="AF_Najed" w:hint="cs"/>
          <w:sz w:val="24"/>
          <w:szCs w:val="24"/>
          <w:rtl/>
        </w:rPr>
        <w:t>وفقا ل</w:t>
      </w:r>
      <w:r w:rsidRPr="00A65D5C">
        <w:rPr>
          <w:rFonts w:cs="AF_Najed" w:hint="cs"/>
          <w:sz w:val="24"/>
          <w:szCs w:val="24"/>
          <w:rtl/>
        </w:rPr>
        <w:t>ارادتها</w:t>
      </w:r>
      <w:r w:rsidRPr="00A65D5C">
        <w:rPr>
          <w:rFonts w:cs="AF_Najed"/>
          <w:sz w:val="24"/>
          <w:szCs w:val="24"/>
          <w:rtl/>
        </w:rPr>
        <w:t xml:space="preserve"> </w:t>
      </w:r>
      <w:r w:rsidRPr="00A65D5C">
        <w:rPr>
          <w:rFonts w:cs="AF_Najed" w:hint="cs"/>
          <w:sz w:val="24"/>
          <w:szCs w:val="24"/>
          <w:rtl/>
        </w:rPr>
        <w:t>المنفردة</w:t>
      </w:r>
      <w:r w:rsidRPr="00A65D5C">
        <w:rPr>
          <w:rFonts w:cs="AF_Najed"/>
          <w:sz w:val="24"/>
          <w:szCs w:val="24"/>
          <w:rtl/>
        </w:rPr>
        <w:t>.</w:t>
      </w:r>
    </w:p>
    <w:p w14:paraId="17B2E65E" w14:textId="77777777" w:rsidR="00CE6AA4" w:rsidRPr="00B34B23" w:rsidRDefault="00CE6AA4" w:rsidP="00C55CBB">
      <w:pPr>
        <w:pStyle w:val="ListParagraph"/>
        <w:numPr>
          <w:ilvl w:val="0"/>
          <w:numId w:val="16"/>
        </w:numPr>
        <w:bidi/>
        <w:jc w:val="both"/>
        <w:rPr>
          <w:rFonts w:cs="AF_Najed"/>
          <w:color w:val="0070C0"/>
          <w:sz w:val="24"/>
          <w:szCs w:val="24"/>
          <w:u w:val="single"/>
          <w:rtl/>
        </w:rPr>
      </w:pPr>
      <w:r w:rsidRPr="00B34B23">
        <w:rPr>
          <w:rFonts w:cs="AF_Najed" w:hint="cs"/>
          <w:color w:val="0070C0"/>
          <w:sz w:val="24"/>
          <w:szCs w:val="24"/>
          <w:u w:val="single"/>
          <w:rtl/>
        </w:rPr>
        <w:t>حقوق الملخصات</w:t>
      </w:r>
    </w:p>
    <w:p w14:paraId="453C6137" w14:textId="3B69156A" w:rsidR="00CE6AA4" w:rsidRPr="00FB47B0" w:rsidRDefault="00CE6AA4" w:rsidP="005D064A">
      <w:pPr>
        <w:bidi/>
        <w:jc w:val="both"/>
        <w:rPr>
          <w:rFonts w:cs="AF_Najed"/>
          <w:color w:val="0070C0"/>
          <w:sz w:val="24"/>
          <w:szCs w:val="24"/>
          <w:u w:val="single"/>
          <w:rtl/>
        </w:rPr>
      </w:pPr>
      <w:r w:rsidRPr="00A65D5C">
        <w:rPr>
          <w:rFonts w:cs="AF_Najed"/>
          <w:sz w:val="24"/>
          <w:szCs w:val="24"/>
          <w:rtl/>
        </w:rPr>
        <w:t xml:space="preserve"> </w:t>
      </w:r>
      <w:r w:rsidRPr="00A65D5C">
        <w:rPr>
          <w:rFonts w:cs="AF_Najed" w:hint="cs"/>
          <w:sz w:val="24"/>
          <w:szCs w:val="24"/>
          <w:rtl/>
        </w:rPr>
        <w:t>ترخيص حصري لبث الملخصات</w:t>
      </w:r>
      <w:r w:rsidR="00CD0144">
        <w:rPr>
          <w:rFonts w:cs="AF_Najed" w:hint="cs"/>
          <w:sz w:val="24"/>
          <w:szCs w:val="24"/>
          <w:rtl/>
        </w:rPr>
        <w:t xml:space="preserve"> </w:t>
      </w:r>
      <w:r w:rsidRPr="00A65D5C">
        <w:rPr>
          <w:rFonts w:cs="AF_Najed"/>
          <w:sz w:val="24"/>
          <w:szCs w:val="24"/>
          <w:rtl/>
        </w:rPr>
        <w:t>(</w:t>
      </w:r>
      <w:r w:rsidRPr="00CD0144">
        <w:rPr>
          <w:rFonts w:cs="AF_Najed"/>
          <w:sz w:val="20"/>
          <w:szCs w:val="20"/>
        </w:rPr>
        <w:t>Highlight</w:t>
      </w:r>
      <w:r w:rsidRPr="00A65D5C">
        <w:rPr>
          <w:rFonts w:cs="AF_Najed"/>
          <w:sz w:val="24"/>
          <w:szCs w:val="24"/>
          <w:rtl/>
        </w:rPr>
        <w:t xml:space="preserve">) </w:t>
      </w:r>
      <w:r w:rsidRPr="00A65D5C">
        <w:rPr>
          <w:rFonts w:cs="AF_Najed" w:hint="cs"/>
          <w:sz w:val="24"/>
          <w:szCs w:val="24"/>
          <w:rtl/>
        </w:rPr>
        <w:t xml:space="preserve">لجميع </w:t>
      </w:r>
      <w:r>
        <w:rPr>
          <w:rFonts w:cs="AF_Najed" w:hint="cs"/>
          <w:sz w:val="24"/>
          <w:szCs w:val="24"/>
          <w:rtl/>
        </w:rPr>
        <w:t>(</w:t>
      </w:r>
      <w:r w:rsidRPr="00A65D5C">
        <w:rPr>
          <w:rFonts w:cs="AF_Najed" w:hint="cs"/>
          <w:sz w:val="24"/>
          <w:szCs w:val="24"/>
          <w:rtl/>
        </w:rPr>
        <w:t>المباريات</w:t>
      </w:r>
      <w:r>
        <w:rPr>
          <w:rFonts w:cs="AF_Najed" w:hint="cs"/>
          <w:sz w:val="24"/>
          <w:szCs w:val="24"/>
          <w:rtl/>
        </w:rPr>
        <w:t>)</w:t>
      </w:r>
      <w:r w:rsidRPr="00A65D5C">
        <w:rPr>
          <w:rFonts w:cs="AF_Najed" w:hint="cs"/>
          <w:sz w:val="24"/>
          <w:szCs w:val="24"/>
          <w:rtl/>
        </w:rPr>
        <w:t>،</w:t>
      </w:r>
      <w:r w:rsidRPr="00A65D5C">
        <w:rPr>
          <w:rFonts w:cs="AF_Najed"/>
          <w:sz w:val="24"/>
          <w:szCs w:val="24"/>
          <w:rtl/>
        </w:rPr>
        <w:t xml:space="preserve"> </w:t>
      </w:r>
      <w:r w:rsidRPr="00A65D5C">
        <w:rPr>
          <w:rFonts w:cs="AF_Najed" w:hint="cs"/>
          <w:sz w:val="24"/>
          <w:szCs w:val="24"/>
          <w:rtl/>
        </w:rPr>
        <w:t>بها</w:t>
      </w:r>
      <w:r w:rsidRPr="00A65D5C">
        <w:rPr>
          <w:rFonts w:cs="AF_Najed"/>
          <w:sz w:val="24"/>
          <w:szCs w:val="24"/>
          <w:rtl/>
        </w:rPr>
        <w:t xml:space="preserve"> </w:t>
      </w:r>
      <w:r w:rsidRPr="00A65D5C">
        <w:rPr>
          <w:rFonts w:cs="AF_Najed" w:hint="cs"/>
          <w:sz w:val="24"/>
          <w:szCs w:val="24"/>
          <w:rtl/>
        </w:rPr>
        <w:t>اهم</w:t>
      </w:r>
      <w:r w:rsidRPr="00A65D5C">
        <w:rPr>
          <w:rFonts w:cs="AF_Najed"/>
          <w:sz w:val="24"/>
          <w:szCs w:val="24"/>
          <w:rtl/>
        </w:rPr>
        <w:t xml:space="preserve"> </w:t>
      </w:r>
      <w:r w:rsidRPr="00A65D5C">
        <w:rPr>
          <w:rFonts w:cs="AF_Najed" w:hint="cs"/>
          <w:sz w:val="24"/>
          <w:szCs w:val="24"/>
          <w:rtl/>
        </w:rPr>
        <w:t>لقطات</w:t>
      </w:r>
      <w:r w:rsidRPr="00A65D5C">
        <w:rPr>
          <w:rFonts w:cs="AF_Najed"/>
          <w:sz w:val="24"/>
          <w:szCs w:val="24"/>
          <w:rtl/>
        </w:rPr>
        <w:t xml:space="preserve"> </w:t>
      </w:r>
      <w:r w:rsidRPr="00A65D5C">
        <w:rPr>
          <w:rFonts w:cs="AF_Najed" w:hint="cs"/>
          <w:sz w:val="24"/>
          <w:szCs w:val="24"/>
          <w:rtl/>
        </w:rPr>
        <w:t>المباراة</w:t>
      </w:r>
      <w:r w:rsidRPr="00A65D5C">
        <w:rPr>
          <w:rFonts w:cs="AF_Najed"/>
          <w:sz w:val="24"/>
          <w:szCs w:val="24"/>
          <w:rtl/>
        </w:rPr>
        <w:t xml:space="preserve"> </w:t>
      </w:r>
      <w:r w:rsidRPr="00A65D5C">
        <w:rPr>
          <w:rFonts w:cs="AF_Najed" w:hint="cs"/>
          <w:sz w:val="24"/>
          <w:szCs w:val="24"/>
          <w:rtl/>
        </w:rPr>
        <w:t>والاهداف</w:t>
      </w:r>
      <w:r w:rsidRPr="00A65D5C">
        <w:rPr>
          <w:rFonts w:cs="AF_Najed"/>
          <w:sz w:val="24"/>
          <w:szCs w:val="24"/>
          <w:rtl/>
        </w:rPr>
        <w:t xml:space="preserve"> </w:t>
      </w:r>
      <w:r w:rsidRPr="00A65D5C">
        <w:rPr>
          <w:rFonts w:cs="AF_Najed" w:hint="cs"/>
          <w:sz w:val="24"/>
          <w:szCs w:val="24"/>
          <w:rtl/>
        </w:rPr>
        <w:t>والاحداث</w:t>
      </w:r>
      <w:r w:rsidRPr="00A65D5C">
        <w:rPr>
          <w:rFonts w:cs="AF_Najed"/>
          <w:sz w:val="24"/>
          <w:szCs w:val="24"/>
          <w:rtl/>
        </w:rPr>
        <w:t xml:space="preserve"> </w:t>
      </w:r>
      <w:r w:rsidRPr="00A65D5C">
        <w:rPr>
          <w:rFonts w:cs="AF_Najed" w:hint="cs"/>
          <w:sz w:val="24"/>
          <w:szCs w:val="24"/>
          <w:rtl/>
        </w:rPr>
        <w:t>المحيطة</w:t>
      </w:r>
      <w:r w:rsidRPr="00A65D5C">
        <w:rPr>
          <w:rFonts w:cs="AF_Najed"/>
          <w:sz w:val="24"/>
          <w:szCs w:val="24"/>
          <w:rtl/>
        </w:rPr>
        <w:t xml:space="preserve"> </w:t>
      </w:r>
      <w:r w:rsidRPr="00A65D5C">
        <w:rPr>
          <w:rFonts w:cs="AF_Najed" w:hint="cs"/>
          <w:sz w:val="24"/>
          <w:szCs w:val="24"/>
          <w:rtl/>
        </w:rPr>
        <w:t>بالمباراة</w:t>
      </w:r>
      <w:r w:rsidRPr="00A65D5C">
        <w:rPr>
          <w:rFonts w:cs="AF_Najed"/>
          <w:sz w:val="24"/>
          <w:szCs w:val="24"/>
          <w:rtl/>
        </w:rPr>
        <w:t xml:space="preserve"> </w:t>
      </w:r>
      <w:r w:rsidRPr="00A65D5C">
        <w:rPr>
          <w:rFonts w:cs="AF_Najed" w:hint="cs"/>
          <w:sz w:val="24"/>
          <w:szCs w:val="24"/>
          <w:rtl/>
        </w:rPr>
        <w:t>بحد</w:t>
      </w:r>
      <w:r w:rsidRPr="00A65D5C">
        <w:rPr>
          <w:rFonts w:cs="AF_Najed"/>
          <w:sz w:val="24"/>
          <w:szCs w:val="24"/>
          <w:rtl/>
        </w:rPr>
        <w:t xml:space="preserve"> </w:t>
      </w:r>
      <w:r w:rsidRPr="00A65D5C">
        <w:rPr>
          <w:rFonts w:cs="AF_Najed" w:hint="cs"/>
          <w:sz w:val="24"/>
          <w:szCs w:val="24"/>
          <w:rtl/>
        </w:rPr>
        <w:t>اقصى</w:t>
      </w:r>
      <w:r w:rsidRPr="00A65D5C">
        <w:rPr>
          <w:rFonts w:cs="AF_Najed"/>
          <w:sz w:val="24"/>
          <w:szCs w:val="24"/>
          <w:rtl/>
        </w:rPr>
        <w:t xml:space="preserve"> 10 </w:t>
      </w:r>
      <w:r w:rsidRPr="00A65D5C">
        <w:rPr>
          <w:rFonts w:cs="AF_Najed" w:hint="cs"/>
          <w:sz w:val="24"/>
          <w:szCs w:val="24"/>
          <w:rtl/>
        </w:rPr>
        <w:t>دقائق</w:t>
      </w:r>
      <w:r w:rsidRPr="00A65D5C">
        <w:rPr>
          <w:rFonts w:cs="AF_Najed"/>
          <w:sz w:val="24"/>
          <w:szCs w:val="24"/>
          <w:rtl/>
        </w:rPr>
        <w:t xml:space="preserve"> </w:t>
      </w:r>
      <w:r w:rsidRPr="00A65D5C">
        <w:rPr>
          <w:rFonts w:cs="AF_Najed" w:hint="cs"/>
          <w:sz w:val="24"/>
          <w:szCs w:val="24"/>
          <w:rtl/>
        </w:rPr>
        <w:t>للمباراة</w:t>
      </w:r>
      <w:r w:rsidRPr="00A65D5C">
        <w:rPr>
          <w:rFonts w:cs="AF_Najed"/>
          <w:sz w:val="24"/>
          <w:szCs w:val="24"/>
          <w:rtl/>
        </w:rPr>
        <w:t xml:space="preserve"> </w:t>
      </w:r>
      <w:r w:rsidRPr="00A65D5C">
        <w:rPr>
          <w:rFonts w:cs="AF_Najed" w:hint="cs"/>
          <w:sz w:val="24"/>
          <w:szCs w:val="24"/>
          <w:rtl/>
        </w:rPr>
        <w:t>الواحدة.</w:t>
      </w:r>
    </w:p>
    <w:p w14:paraId="386A563E" w14:textId="77777777" w:rsidR="00CE6AA4" w:rsidRPr="00B34B23" w:rsidRDefault="00CE6AA4" w:rsidP="00C55CBB">
      <w:pPr>
        <w:pStyle w:val="ListParagraph"/>
        <w:numPr>
          <w:ilvl w:val="0"/>
          <w:numId w:val="16"/>
        </w:numPr>
        <w:bidi/>
        <w:jc w:val="both"/>
        <w:rPr>
          <w:rFonts w:cs="AF_Najed"/>
          <w:color w:val="0070C0"/>
          <w:sz w:val="24"/>
          <w:szCs w:val="24"/>
          <w:u w:val="single"/>
          <w:rtl/>
        </w:rPr>
      </w:pPr>
      <w:r w:rsidRPr="00B34B23">
        <w:rPr>
          <w:rFonts w:cs="AF_Najed" w:hint="cs"/>
          <w:color w:val="0070C0"/>
          <w:sz w:val="24"/>
          <w:szCs w:val="24"/>
          <w:u w:val="single"/>
          <w:rtl/>
        </w:rPr>
        <w:t>الحقوق</w:t>
      </w:r>
      <w:r w:rsidRPr="00B34B23">
        <w:rPr>
          <w:rFonts w:cs="AF_Najed"/>
          <w:color w:val="0070C0"/>
          <w:sz w:val="24"/>
          <w:szCs w:val="24"/>
          <w:u w:val="single"/>
          <w:rtl/>
        </w:rPr>
        <w:t xml:space="preserve"> </w:t>
      </w:r>
      <w:r w:rsidRPr="00B34B23">
        <w:rPr>
          <w:rFonts w:cs="AF_Najed" w:hint="cs"/>
          <w:color w:val="0070C0"/>
          <w:sz w:val="24"/>
          <w:szCs w:val="24"/>
          <w:u w:val="single"/>
          <w:rtl/>
        </w:rPr>
        <w:t>الرقمية</w:t>
      </w:r>
    </w:p>
    <w:p w14:paraId="627B6B80" w14:textId="4AC4AC99" w:rsidR="00CE6AA4" w:rsidRPr="00FB47B0" w:rsidRDefault="00CE6AA4" w:rsidP="00CD0144">
      <w:pPr>
        <w:bidi/>
        <w:jc w:val="both"/>
        <w:rPr>
          <w:rFonts w:cs="AF_Najed"/>
          <w:color w:val="0070C0"/>
          <w:sz w:val="24"/>
          <w:szCs w:val="24"/>
          <w:u w:val="single"/>
          <w:rtl/>
        </w:rPr>
      </w:pPr>
      <w:r w:rsidRPr="00A65D5C">
        <w:rPr>
          <w:rFonts w:cs="AF_Najed"/>
          <w:sz w:val="24"/>
          <w:szCs w:val="24"/>
          <w:rtl/>
        </w:rPr>
        <w:t xml:space="preserve"> </w:t>
      </w:r>
      <w:r w:rsidRPr="00A65D5C">
        <w:rPr>
          <w:rFonts w:cs="AF_Najed" w:hint="cs"/>
          <w:sz w:val="24"/>
          <w:szCs w:val="24"/>
          <w:rtl/>
        </w:rPr>
        <w:t xml:space="preserve">ترخيص حصري على الحقوق الرقمية </w:t>
      </w:r>
      <w:r w:rsidRPr="00A65D5C">
        <w:rPr>
          <w:rFonts w:cs="AF_Najed"/>
          <w:sz w:val="24"/>
          <w:szCs w:val="24"/>
          <w:rtl/>
        </w:rPr>
        <w:t>(</w:t>
      </w:r>
      <w:r w:rsidRPr="00A65D5C">
        <w:rPr>
          <w:rFonts w:cs="AF_Najed" w:hint="cs"/>
          <w:sz w:val="24"/>
          <w:szCs w:val="24"/>
          <w:rtl/>
        </w:rPr>
        <w:t>الديجيتال</w:t>
      </w:r>
      <w:r w:rsidRPr="00A65D5C">
        <w:rPr>
          <w:rFonts w:cs="AF_Najed"/>
          <w:sz w:val="24"/>
          <w:szCs w:val="24"/>
          <w:rtl/>
        </w:rPr>
        <w:t>)</w:t>
      </w:r>
      <w:r w:rsidRPr="00A65D5C">
        <w:rPr>
          <w:rFonts w:cs="AF_Najed" w:hint="cs"/>
          <w:sz w:val="24"/>
          <w:szCs w:val="24"/>
          <w:rtl/>
        </w:rPr>
        <w:t xml:space="preserve"> </w:t>
      </w:r>
      <w:r w:rsidR="00CD0144">
        <w:rPr>
          <w:rFonts w:cs="AF_Najed" w:hint="cs"/>
          <w:sz w:val="24"/>
          <w:szCs w:val="24"/>
          <w:rtl/>
        </w:rPr>
        <w:t>(</w:t>
      </w:r>
      <w:r w:rsidRPr="00A65D5C">
        <w:rPr>
          <w:rFonts w:cs="AF_Najed" w:hint="cs"/>
          <w:sz w:val="24"/>
          <w:szCs w:val="24"/>
          <w:rtl/>
        </w:rPr>
        <w:t>للمباريات</w:t>
      </w:r>
      <w:r w:rsidR="00CD0144">
        <w:rPr>
          <w:rFonts w:cs="AF_Najed" w:hint="cs"/>
          <w:sz w:val="24"/>
          <w:szCs w:val="24"/>
          <w:rtl/>
        </w:rPr>
        <w:t>)</w:t>
      </w:r>
      <w:r w:rsidRPr="00A65D5C">
        <w:rPr>
          <w:rFonts w:cs="AF_Najed" w:hint="cs"/>
          <w:sz w:val="24"/>
          <w:szCs w:val="24"/>
          <w:rtl/>
        </w:rPr>
        <w:t xml:space="preserve"> كما هو موضح في البند </w:t>
      </w:r>
      <w:r w:rsidR="002313E5">
        <w:rPr>
          <w:rFonts w:cs="AF_Najed" w:hint="cs"/>
          <w:sz w:val="24"/>
          <w:szCs w:val="24"/>
          <w:rtl/>
        </w:rPr>
        <w:t>الرابع</w:t>
      </w:r>
      <w:r w:rsidRPr="00A65D5C">
        <w:rPr>
          <w:rFonts w:cs="AF_Najed" w:hint="cs"/>
          <w:sz w:val="24"/>
          <w:szCs w:val="24"/>
          <w:rtl/>
        </w:rPr>
        <w:t xml:space="preserve"> ادناه </w:t>
      </w:r>
      <w:r w:rsidR="00BE3CE5">
        <w:rPr>
          <w:rFonts w:cs="AF_Najed" w:hint="cs"/>
          <w:sz w:val="24"/>
          <w:szCs w:val="24"/>
          <w:rtl/>
        </w:rPr>
        <w:t>.</w:t>
      </w:r>
      <w:r w:rsidRPr="00FB47B0">
        <w:rPr>
          <w:rFonts w:asciiTheme="minorBidi" w:hAnsiTheme="minorBidi"/>
          <w:sz w:val="24"/>
          <w:szCs w:val="24"/>
          <w:rtl/>
          <w:lang w:val="en-US" w:bidi="ar-AE"/>
        </w:rPr>
        <w:t xml:space="preserve"> </w:t>
      </w:r>
    </w:p>
    <w:p w14:paraId="33D80BAE" w14:textId="77777777" w:rsidR="00CE6AA4" w:rsidRPr="00B34B23" w:rsidRDefault="00CE6AA4" w:rsidP="00C55CBB">
      <w:pPr>
        <w:pStyle w:val="ListParagraph"/>
        <w:numPr>
          <w:ilvl w:val="0"/>
          <w:numId w:val="16"/>
        </w:numPr>
        <w:bidi/>
        <w:jc w:val="both"/>
        <w:rPr>
          <w:rFonts w:cs="AF_Najed"/>
          <w:color w:val="0070C0"/>
          <w:sz w:val="24"/>
          <w:szCs w:val="24"/>
          <w:u w:val="single"/>
          <w:rtl/>
        </w:rPr>
      </w:pPr>
      <w:r w:rsidRPr="00B34B23">
        <w:rPr>
          <w:rFonts w:cs="AF_Najed" w:hint="cs"/>
          <w:color w:val="0070C0"/>
          <w:sz w:val="24"/>
          <w:szCs w:val="24"/>
          <w:u w:val="single"/>
          <w:rtl/>
        </w:rPr>
        <w:lastRenderedPageBreak/>
        <w:t>الحقوق الإخبارية</w:t>
      </w:r>
    </w:p>
    <w:p w14:paraId="0244E78F" w14:textId="77777777" w:rsidR="00CE6AA4" w:rsidRPr="00484F76" w:rsidRDefault="00CE6AA4" w:rsidP="00FB47B0">
      <w:pPr>
        <w:bidi/>
        <w:jc w:val="both"/>
        <w:rPr>
          <w:rFonts w:cs="AF_Najed"/>
          <w:color w:val="0070C0"/>
          <w:sz w:val="24"/>
          <w:szCs w:val="24"/>
          <w:u w:val="single"/>
          <w:rtl/>
        </w:rPr>
      </w:pPr>
      <w:r w:rsidRPr="00484F76">
        <w:rPr>
          <w:rFonts w:cs="AF_Najed" w:hint="cs"/>
          <w:sz w:val="24"/>
          <w:szCs w:val="24"/>
          <w:rtl/>
        </w:rPr>
        <w:t>ترخيص حصري  ببث اي و/ او جميع الاخبار  المتعلقة بالمباريات ، على سبيل المثال و ليس الحصر نتائج المباريات</w:t>
      </w:r>
      <w:r w:rsidRPr="00FB47B0">
        <w:rPr>
          <w:rFonts w:cs="AF_Najed"/>
          <w:sz w:val="24"/>
          <w:szCs w:val="24"/>
          <w:rtl/>
        </w:rPr>
        <w:t>.</w:t>
      </w:r>
    </w:p>
    <w:p w14:paraId="28740828" w14:textId="77777777" w:rsidR="00CE6AA4" w:rsidRPr="00B34B23" w:rsidRDefault="00CE6AA4" w:rsidP="00C55CBB">
      <w:pPr>
        <w:pStyle w:val="ListParagraph"/>
        <w:numPr>
          <w:ilvl w:val="0"/>
          <w:numId w:val="16"/>
        </w:numPr>
        <w:bidi/>
        <w:jc w:val="both"/>
        <w:rPr>
          <w:rFonts w:cs="AF_Najed"/>
          <w:color w:val="0070C0"/>
          <w:sz w:val="24"/>
          <w:szCs w:val="24"/>
          <w:u w:val="single"/>
          <w:rtl/>
        </w:rPr>
      </w:pPr>
      <w:r w:rsidRPr="00B34B23">
        <w:rPr>
          <w:rFonts w:cs="AF_Najed" w:hint="cs"/>
          <w:color w:val="0070C0"/>
          <w:sz w:val="24"/>
          <w:szCs w:val="24"/>
          <w:u w:val="single"/>
          <w:rtl/>
        </w:rPr>
        <w:t>الحقوق</w:t>
      </w:r>
      <w:r w:rsidRPr="00B34B23">
        <w:rPr>
          <w:rFonts w:cs="AF_Najed"/>
          <w:color w:val="0070C0"/>
          <w:sz w:val="24"/>
          <w:szCs w:val="24"/>
          <w:u w:val="single"/>
          <w:rtl/>
        </w:rPr>
        <w:t xml:space="preserve"> </w:t>
      </w:r>
      <w:r w:rsidRPr="00B34B23">
        <w:rPr>
          <w:rFonts w:cs="AF_Najed" w:hint="cs"/>
          <w:color w:val="0070C0"/>
          <w:sz w:val="24"/>
          <w:szCs w:val="24"/>
          <w:u w:val="single"/>
          <w:rtl/>
        </w:rPr>
        <w:t>التسويقية</w:t>
      </w:r>
    </w:p>
    <w:p w14:paraId="0669AAA6" w14:textId="2AB507AE" w:rsidR="00CE6AA4" w:rsidRPr="00D6511C" w:rsidRDefault="00CE6AA4" w:rsidP="00CD0144">
      <w:pPr>
        <w:bidi/>
        <w:jc w:val="both"/>
        <w:rPr>
          <w:rFonts w:cs="AF_Najed"/>
          <w:color w:val="0070C0"/>
          <w:sz w:val="24"/>
          <w:szCs w:val="24"/>
          <w:u w:val="single"/>
          <w:rtl/>
        </w:rPr>
      </w:pPr>
      <w:r w:rsidRPr="00D6511C">
        <w:rPr>
          <w:rFonts w:cs="AF_Najed" w:hint="cs"/>
          <w:sz w:val="28"/>
          <w:szCs w:val="28"/>
          <w:rtl/>
        </w:rPr>
        <w:t xml:space="preserve"> </w:t>
      </w:r>
      <w:r w:rsidR="00BE3CE5" w:rsidRPr="00BE3CE5">
        <w:rPr>
          <w:rFonts w:cs="AF_Najed" w:hint="cs"/>
          <w:sz w:val="24"/>
          <w:szCs w:val="24"/>
          <w:rtl/>
        </w:rPr>
        <w:t>ترخيص</w:t>
      </w:r>
      <w:r w:rsidR="00CD6C2B">
        <w:rPr>
          <w:rFonts w:cs="AF_Najed" w:hint="cs"/>
          <w:sz w:val="24"/>
          <w:szCs w:val="24"/>
          <w:rtl/>
        </w:rPr>
        <w:t xml:space="preserve"> </w:t>
      </w:r>
      <w:r w:rsidR="00BE3CE5" w:rsidRPr="00BE3CE5">
        <w:rPr>
          <w:rFonts w:cs="AF_Najed" w:hint="cs"/>
          <w:sz w:val="24"/>
          <w:szCs w:val="24"/>
          <w:rtl/>
        </w:rPr>
        <w:t>حصري لتوقيع عقود اعلانات و/ او دعاية و/ او رعاية للمبارايات اولاي عنصر من عناصرها و/ او</w:t>
      </w:r>
      <w:r w:rsidR="00CD6C2B">
        <w:rPr>
          <w:rFonts w:cs="AF_Najed" w:hint="cs"/>
          <w:sz w:val="24"/>
          <w:szCs w:val="24"/>
          <w:rtl/>
        </w:rPr>
        <w:t xml:space="preserve">النادي </w:t>
      </w:r>
      <w:r w:rsidR="00BE3CE5" w:rsidRPr="00BE3CE5">
        <w:rPr>
          <w:rFonts w:cs="AF_Najed" w:hint="cs"/>
          <w:sz w:val="24"/>
          <w:szCs w:val="24"/>
          <w:rtl/>
        </w:rPr>
        <w:t xml:space="preserve">لحساب و فائدة </w:t>
      </w:r>
      <w:r w:rsidR="00CD6C2B">
        <w:rPr>
          <w:rFonts w:cs="AF_Najed" w:hint="cs"/>
          <w:sz w:val="24"/>
          <w:szCs w:val="24"/>
          <w:rtl/>
        </w:rPr>
        <w:t>الشركة و/او  القنوات المرخص لها</w:t>
      </w:r>
      <w:r w:rsidR="00BE3CE5" w:rsidRPr="00BE3CE5">
        <w:rPr>
          <w:rFonts w:cs="AF_Najed" w:hint="cs"/>
          <w:sz w:val="24"/>
          <w:szCs w:val="24"/>
          <w:rtl/>
        </w:rPr>
        <w:t xml:space="preserve"> بالطريقة التي تراها </w:t>
      </w:r>
      <w:r w:rsidR="00CD6C2B">
        <w:rPr>
          <w:rFonts w:cs="AF_Najed" w:hint="cs"/>
          <w:sz w:val="24"/>
          <w:szCs w:val="24"/>
          <w:rtl/>
        </w:rPr>
        <w:t>الشركة</w:t>
      </w:r>
      <w:r w:rsidR="00BE3CE5" w:rsidRPr="00BE3CE5">
        <w:rPr>
          <w:rFonts w:cs="AF_Najed" w:hint="cs"/>
          <w:sz w:val="24"/>
          <w:szCs w:val="24"/>
          <w:rtl/>
        </w:rPr>
        <w:t xml:space="preserve"> مناسبة بارادتها المنفردة</w:t>
      </w:r>
      <w:r w:rsidR="00CD6C2B">
        <w:rPr>
          <w:rFonts w:cs="AF_Najed" w:hint="cs"/>
          <w:sz w:val="24"/>
          <w:szCs w:val="24"/>
          <w:rtl/>
        </w:rPr>
        <w:t xml:space="preserve"> دون اي تدخل او اعتراض من </w:t>
      </w:r>
      <w:r w:rsidR="00CD0144">
        <w:rPr>
          <w:rFonts w:cs="AF_Najed" w:hint="cs"/>
          <w:sz w:val="24"/>
          <w:szCs w:val="24"/>
          <w:rtl/>
        </w:rPr>
        <w:t>(</w:t>
      </w:r>
      <w:r w:rsidR="00CD6C2B">
        <w:rPr>
          <w:rFonts w:cs="AF_Najed" w:hint="cs"/>
          <w:sz w:val="24"/>
          <w:szCs w:val="24"/>
          <w:rtl/>
        </w:rPr>
        <w:t>النادي</w:t>
      </w:r>
      <w:r w:rsidR="00CD0144">
        <w:rPr>
          <w:rFonts w:cs="AF_Najed" w:hint="cs"/>
          <w:sz w:val="24"/>
          <w:szCs w:val="24"/>
          <w:rtl/>
        </w:rPr>
        <w:t>)</w:t>
      </w:r>
      <w:r w:rsidR="00CD6C2B">
        <w:rPr>
          <w:rFonts w:cs="AF_Najed" w:hint="cs"/>
          <w:sz w:val="24"/>
          <w:szCs w:val="24"/>
          <w:rtl/>
        </w:rPr>
        <w:t xml:space="preserve">. </w:t>
      </w:r>
    </w:p>
    <w:p w14:paraId="1EC44AB2" w14:textId="12F000C9" w:rsidR="00CE6AA4" w:rsidRPr="00B34B23" w:rsidRDefault="00CE6AA4" w:rsidP="00C55CBB">
      <w:pPr>
        <w:pStyle w:val="ListParagraph"/>
        <w:numPr>
          <w:ilvl w:val="0"/>
          <w:numId w:val="16"/>
        </w:numPr>
        <w:bidi/>
        <w:jc w:val="both"/>
        <w:rPr>
          <w:rFonts w:cs="AF_Najed"/>
          <w:color w:val="0070C0"/>
          <w:sz w:val="24"/>
          <w:szCs w:val="24"/>
          <w:u w:val="single"/>
          <w:rtl/>
        </w:rPr>
      </w:pPr>
      <w:r w:rsidRPr="00B34B23">
        <w:rPr>
          <w:rFonts w:cs="AF_Najed" w:hint="cs"/>
          <w:color w:val="0070C0"/>
          <w:sz w:val="24"/>
          <w:szCs w:val="24"/>
          <w:u w:val="single"/>
          <w:rtl/>
        </w:rPr>
        <w:t xml:space="preserve">حقوق شعار </w:t>
      </w:r>
      <w:r w:rsidR="006C19E2">
        <w:rPr>
          <w:rFonts w:cs="AF_Najed" w:hint="cs"/>
          <w:color w:val="0070C0"/>
          <w:sz w:val="24"/>
          <w:szCs w:val="24"/>
          <w:u w:val="single"/>
          <w:rtl/>
        </w:rPr>
        <w:t>القنوات المرخص لها</w:t>
      </w:r>
      <w:r w:rsidRPr="00B34B23">
        <w:rPr>
          <w:rFonts w:cs="AF_Najed" w:hint="cs"/>
          <w:color w:val="0070C0"/>
          <w:sz w:val="24"/>
          <w:szCs w:val="24"/>
          <w:u w:val="single"/>
          <w:rtl/>
        </w:rPr>
        <w:t xml:space="preserve"> </w:t>
      </w:r>
    </w:p>
    <w:p w14:paraId="6B723E77" w14:textId="52826D2C" w:rsidR="00CE6AA4" w:rsidRPr="00FB47B0" w:rsidRDefault="00CE6AA4" w:rsidP="00B56C67">
      <w:pPr>
        <w:bidi/>
        <w:jc w:val="both"/>
        <w:rPr>
          <w:rFonts w:cs="AF_Najed"/>
          <w:color w:val="0070C0"/>
          <w:sz w:val="24"/>
          <w:szCs w:val="24"/>
          <w:u w:val="single"/>
          <w:rtl/>
        </w:rPr>
      </w:pPr>
      <w:r w:rsidRPr="00484F76">
        <w:rPr>
          <w:rFonts w:cs="AF_Najed" w:hint="cs"/>
          <w:sz w:val="24"/>
          <w:szCs w:val="24"/>
          <w:rtl/>
        </w:rPr>
        <w:t xml:space="preserve">ترخيص حصري بوضع شعار </w:t>
      </w:r>
      <w:r w:rsidR="00B56C67">
        <w:rPr>
          <w:rFonts w:cs="AF_Najed" w:hint="cs"/>
          <w:sz w:val="24"/>
          <w:szCs w:val="24"/>
          <w:rtl/>
        </w:rPr>
        <w:t>(</w:t>
      </w:r>
      <w:r w:rsidR="006C19E2" w:rsidRPr="006C19E2">
        <w:rPr>
          <w:rFonts w:cs="AF_Najed" w:hint="cs"/>
          <w:sz w:val="24"/>
          <w:szCs w:val="24"/>
          <w:rtl/>
        </w:rPr>
        <w:t>القنوات المرخص لها</w:t>
      </w:r>
      <w:r w:rsidR="00B56C67">
        <w:rPr>
          <w:rFonts w:cs="AF_Najed" w:hint="cs"/>
          <w:sz w:val="24"/>
          <w:szCs w:val="24"/>
          <w:rtl/>
        </w:rPr>
        <w:t>)</w:t>
      </w:r>
      <w:r w:rsidR="00C52362">
        <w:rPr>
          <w:rFonts w:cs="AF_Najed" w:hint="cs"/>
          <w:sz w:val="24"/>
          <w:szCs w:val="24"/>
          <w:rtl/>
        </w:rPr>
        <w:t xml:space="preserve"> </w:t>
      </w:r>
      <w:r w:rsidRPr="00484F76">
        <w:rPr>
          <w:rFonts w:cs="AF_Najed" w:hint="cs"/>
          <w:sz w:val="24"/>
          <w:szCs w:val="24"/>
          <w:rtl/>
        </w:rPr>
        <w:t xml:space="preserve">على الصورة التلفزيونية التي ينتجها اتحاد الاذاعة و التلفزيون للمباريات و الترخيص  الحصري ببث </w:t>
      </w:r>
      <w:r w:rsidR="00B56C67">
        <w:rPr>
          <w:rFonts w:cs="AF_Najed" w:hint="cs"/>
          <w:sz w:val="24"/>
          <w:szCs w:val="24"/>
          <w:rtl/>
        </w:rPr>
        <w:t>(</w:t>
      </w:r>
      <w:r w:rsidRPr="00484F76">
        <w:rPr>
          <w:rFonts w:cs="AF_Najed" w:hint="cs"/>
          <w:sz w:val="24"/>
          <w:szCs w:val="24"/>
          <w:rtl/>
        </w:rPr>
        <w:t>المباريات</w:t>
      </w:r>
      <w:r w:rsidR="00B56C67">
        <w:rPr>
          <w:rFonts w:cs="AF_Najed" w:hint="cs"/>
          <w:sz w:val="24"/>
          <w:szCs w:val="24"/>
          <w:rtl/>
        </w:rPr>
        <w:t>)</w:t>
      </w:r>
      <w:r w:rsidRPr="00484F76">
        <w:rPr>
          <w:rFonts w:cs="AF_Najed" w:hint="cs"/>
          <w:sz w:val="24"/>
          <w:szCs w:val="24"/>
          <w:rtl/>
        </w:rPr>
        <w:t xml:space="preserve"> عبر </w:t>
      </w:r>
      <w:r w:rsidR="00B56C67">
        <w:rPr>
          <w:rFonts w:cs="AF_Najed" w:hint="cs"/>
          <w:sz w:val="24"/>
          <w:szCs w:val="24"/>
          <w:rtl/>
        </w:rPr>
        <w:t>(</w:t>
      </w:r>
      <w:r w:rsidRPr="00484F76">
        <w:rPr>
          <w:rFonts w:cs="AF_Najed" w:hint="cs"/>
          <w:sz w:val="24"/>
          <w:szCs w:val="24"/>
          <w:rtl/>
        </w:rPr>
        <w:t>سبل البث</w:t>
      </w:r>
      <w:r w:rsidR="00B56C67">
        <w:rPr>
          <w:rFonts w:cs="AF_Najed" w:hint="cs"/>
          <w:sz w:val="24"/>
          <w:szCs w:val="24"/>
          <w:rtl/>
        </w:rPr>
        <w:t>)</w:t>
      </w:r>
      <w:r w:rsidRPr="00484F76">
        <w:rPr>
          <w:rFonts w:cs="AF_Najed" w:hint="cs"/>
          <w:sz w:val="24"/>
          <w:szCs w:val="24"/>
          <w:rtl/>
        </w:rPr>
        <w:t xml:space="preserve"> في </w:t>
      </w:r>
      <w:r w:rsidR="00B56C67">
        <w:rPr>
          <w:rFonts w:cs="AF_Najed" w:hint="cs"/>
          <w:sz w:val="24"/>
          <w:szCs w:val="24"/>
          <w:rtl/>
        </w:rPr>
        <w:t>(</w:t>
      </w:r>
      <w:r w:rsidRPr="00484F76">
        <w:rPr>
          <w:rFonts w:cs="AF_Najed" w:hint="cs"/>
          <w:sz w:val="24"/>
          <w:szCs w:val="24"/>
          <w:rtl/>
        </w:rPr>
        <w:t>الاقليم</w:t>
      </w:r>
      <w:r w:rsidR="00B56C67">
        <w:rPr>
          <w:rFonts w:cs="AF_Najed" w:hint="cs"/>
          <w:sz w:val="24"/>
          <w:szCs w:val="24"/>
          <w:rtl/>
        </w:rPr>
        <w:t>)</w:t>
      </w:r>
      <w:r w:rsidRPr="00484F76">
        <w:rPr>
          <w:rFonts w:cs="AF_Najed" w:hint="cs"/>
          <w:sz w:val="24"/>
          <w:szCs w:val="24"/>
          <w:rtl/>
        </w:rPr>
        <w:t xml:space="preserve"> مع وجود شعار </w:t>
      </w:r>
      <w:r w:rsidR="00B56C67">
        <w:rPr>
          <w:rFonts w:cs="AF_Najed" w:hint="cs"/>
          <w:sz w:val="24"/>
          <w:szCs w:val="24"/>
          <w:rtl/>
        </w:rPr>
        <w:t>(</w:t>
      </w:r>
      <w:r w:rsidR="006C19E2" w:rsidRPr="006C19E2">
        <w:rPr>
          <w:rFonts w:cs="AF_Najed" w:hint="cs"/>
          <w:sz w:val="24"/>
          <w:szCs w:val="24"/>
          <w:rtl/>
        </w:rPr>
        <w:t>القنوات المرخص لها</w:t>
      </w:r>
      <w:r w:rsidR="00B56C67">
        <w:rPr>
          <w:rFonts w:cs="AF_Najed" w:hint="cs"/>
          <w:sz w:val="24"/>
          <w:szCs w:val="24"/>
          <w:rtl/>
        </w:rPr>
        <w:t>)</w:t>
      </w:r>
      <w:r w:rsidR="00C52362">
        <w:rPr>
          <w:rFonts w:cs="AF_Najed" w:hint="cs"/>
          <w:sz w:val="24"/>
          <w:szCs w:val="24"/>
          <w:rtl/>
        </w:rPr>
        <w:t xml:space="preserve"> </w:t>
      </w:r>
      <w:r w:rsidRPr="00484F76">
        <w:rPr>
          <w:rFonts w:cs="AF_Najed" w:hint="cs"/>
          <w:sz w:val="24"/>
          <w:szCs w:val="24"/>
          <w:rtl/>
        </w:rPr>
        <w:t xml:space="preserve">منفردة على الصورة التلفزيونية </w:t>
      </w:r>
      <w:r w:rsidR="00B56C67">
        <w:rPr>
          <w:rFonts w:cs="AF_Najed" w:hint="cs"/>
          <w:sz w:val="24"/>
          <w:szCs w:val="24"/>
          <w:rtl/>
        </w:rPr>
        <w:t>(</w:t>
      </w:r>
      <w:r w:rsidRPr="00484F76">
        <w:rPr>
          <w:rFonts w:cs="AF_Najed" w:hint="cs"/>
          <w:sz w:val="24"/>
          <w:szCs w:val="24"/>
          <w:rtl/>
        </w:rPr>
        <w:t>للمباريات</w:t>
      </w:r>
      <w:r w:rsidR="00B56C67">
        <w:rPr>
          <w:rFonts w:cs="AF_Najed" w:hint="cs"/>
          <w:sz w:val="24"/>
          <w:szCs w:val="24"/>
          <w:rtl/>
        </w:rPr>
        <w:t>).</w:t>
      </w:r>
      <w:r w:rsidRPr="00484F76">
        <w:rPr>
          <w:rFonts w:cs="AF_Najed" w:hint="cs"/>
          <w:sz w:val="24"/>
          <w:szCs w:val="24"/>
          <w:rtl/>
        </w:rPr>
        <w:t xml:space="preserve">  </w:t>
      </w:r>
      <w:r w:rsidRPr="00484F76">
        <w:rPr>
          <w:rFonts w:cs="AF_Najed"/>
          <w:sz w:val="24"/>
          <w:szCs w:val="24"/>
          <w:rtl/>
        </w:rPr>
        <w:t>.</w:t>
      </w:r>
      <w:r w:rsidR="006C19E2">
        <w:rPr>
          <w:rFonts w:cs="AF_Najed" w:hint="cs"/>
          <w:sz w:val="24"/>
          <w:szCs w:val="24"/>
          <w:rtl/>
        </w:rPr>
        <w:t xml:space="preserve"> </w:t>
      </w:r>
    </w:p>
    <w:p w14:paraId="18D35717" w14:textId="77777777" w:rsidR="00CE6AA4" w:rsidRPr="00B34B23" w:rsidRDefault="00CE6AA4" w:rsidP="00C55CBB">
      <w:pPr>
        <w:pStyle w:val="ListParagraph"/>
        <w:numPr>
          <w:ilvl w:val="0"/>
          <w:numId w:val="16"/>
        </w:numPr>
        <w:bidi/>
        <w:jc w:val="both"/>
        <w:rPr>
          <w:rFonts w:cs="AF_Najed"/>
          <w:color w:val="0070C0"/>
          <w:sz w:val="24"/>
          <w:szCs w:val="24"/>
          <w:u w:val="single"/>
          <w:rtl/>
        </w:rPr>
      </w:pPr>
      <w:r w:rsidRPr="00B34B23">
        <w:rPr>
          <w:rFonts w:cs="AF_Najed" w:hint="cs"/>
          <w:color w:val="0070C0"/>
          <w:sz w:val="24"/>
          <w:szCs w:val="24"/>
          <w:u w:val="single"/>
          <w:rtl/>
        </w:rPr>
        <w:t>الأحداث</w:t>
      </w:r>
      <w:r w:rsidRPr="00B34B23">
        <w:rPr>
          <w:rFonts w:cs="AF_Najed"/>
          <w:color w:val="0070C0"/>
          <w:sz w:val="24"/>
          <w:szCs w:val="24"/>
          <w:u w:val="single"/>
          <w:rtl/>
        </w:rPr>
        <w:t xml:space="preserve"> </w:t>
      </w:r>
      <w:r w:rsidRPr="00B34B23">
        <w:rPr>
          <w:rFonts w:cs="AF_Najed" w:hint="cs"/>
          <w:color w:val="0070C0"/>
          <w:sz w:val="24"/>
          <w:szCs w:val="24"/>
          <w:u w:val="single"/>
          <w:rtl/>
        </w:rPr>
        <w:t>والمناسبات</w:t>
      </w:r>
    </w:p>
    <w:p w14:paraId="7EC0CA92" w14:textId="1EA15FE8" w:rsidR="00CE6AA4" w:rsidRPr="00FB47B0" w:rsidRDefault="00CE6AA4" w:rsidP="00B56C67">
      <w:pPr>
        <w:bidi/>
        <w:jc w:val="both"/>
        <w:rPr>
          <w:rFonts w:cs="AF_Najed"/>
          <w:color w:val="0070C0"/>
          <w:sz w:val="24"/>
          <w:szCs w:val="24"/>
          <w:u w:val="single"/>
          <w:rtl/>
        </w:rPr>
      </w:pPr>
      <w:r w:rsidRPr="00484F76">
        <w:rPr>
          <w:rFonts w:cs="AF_Najed" w:hint="cs"/>
          <w:sz w:val="24"/>
          <w:szCs w:val="24"/>
          <w:rtl/>
        </w:rPr>
        <w:t>ترخيص حصري لبث و نقل جميع</w:t>
      </w:r>
      <w:r w:rsidRPr="00484F76">
        <w:rPr>
          <w:rFonts w:cs="AF_Najed"/>
          <w:sz w:val="24"/>
          <w:szCs w:val="24"/>
          <w:rtl/>
        </w:rPr>
        <w:t xml:space="preserve"> </w:t>
      </w:r>
      <w:r w:rsidRPr="00484F76">
        <w:rPr>
          <w:rFonts w:cs="AF_Najed" w:hint="cs"/>
          <w:sz w:val="24"/>
          <w:szCs w:val="24"/>
          <w:rtl/>
        </w:rPr>
        <w:t>الأحداث</w:t>
      </w:r>
      <w:r w:rsidRPr="00484F76">
        <w:rPr>
          <w:rFonts w:cs="AF_Najed"/>
          <w:sz w:val="24"/>
          <w:szCs w:val="24"/>
          <w:rtl/>
        </w:rPr>
        <w:t xml:space="preserve"> </w:t>
      </w:r>
      <w:r w:rsidRPr="00484F76">
        <w:rPr>
          <w:rFonts w:cs="AF_Najed" w:hint="cs"/>
          <w:sz w:val="24"/>
          <w:szCs w:val="24"/>
          <w:rtl/>
        </w:rPr>
        <w:t xml:space="preserve">التى </w:t>
      </w:r>
      <w:r w:rsidR="000812DC">
        <w:rPr>
          <w:rFonts w:cs="AF_Najed" w:hint="cs"/>
          <w:sz w:val="24"/>
          <w:szCs w:val="24"/>
          <w:rtl/>
        </w:rPr>
        <w:t xml:space="preserve">يقوم </w:t>
      </w:r>
      <w:r w:rsidR="00B56C67">
        <w:rPr>
          <w:rFonts w:cs="AF_Najed" w:hint="cs"/>
          <w:sz w:val="24"/>
          <w:szCs w:val="24"/>
          <w:rtl/>
        </w:rPr>
        <w:t>(</w:t>
      </w:r>
      <w:r w:rsidR="000812DC">
        <w:rPr>
          <w:rFonts w:cs="AF_Najed" w:hint="cs"/>
          <w:sz w:val="24"/>
          <w:szCs w:val="24"/>
          <w:rtl/>
        </w:rPr>
        <w:t>ال</w:t>
      </w:r>
      <w:r w:rsidR="006C19E2">
        <w:rPr>
          <w:rFonts w:cs="AF_Najed" w:hint="cs"/>
          <w:sz w:val="24"/>
          <w:szCs w:val="24"/>
          <w:rtl/>
        </w:rPr>
        <w:t>نادي</w:t>
      </w:r>
      <w:r w:rsidR="00B56C67">
        <w:rPr>
          <w:rFonts w:cs="AF_Najed" w:hint="cs"/>
          <w:sz w:val="24"/>
          <w:szCs w:val="24"/>
          <w:rtl/>
        </w:rPr>
        <w:t>)</w:t>
      </w:r>
      <w:r w:rsidRPr="00484F76">
        <w:rPr>
          <w:rFonts w:cs="AF_Najed"/>
          <w:sz w:val="24"/>
          <w:szCs w:val="24"/>
          <w:rtl/>
        </w:rPr>
        <w:t xml:space="preserve"> </w:t>
      </w:r>
      <w:r w:rsidRPr="00484F76">
        <w:rPr>
          <w:rFonts w:cs="AF_Najed" w:hint="cs"/>
          <w:sz w:val="24"/>
          <w:szCs w:val="24"/>
          <w:rtl/>
        </w:rPr>
        <w:t>بتنظيمها</w:t>
      </w:r>
      <w:r w:rsidRPr="00484F76">
        <w:rPr>
          <w:rFonts w:cs="AF_Najed"/>
          <w:sz w:val="24"/>
          <w:szCs w:val="24"/>
          <w:rtl/>
        </w:rPr>
        <w:t xml:space="preserve"> </w:t>
      </w:r>
      <w:r w:rsidRPr="00484F76">
        <w:rPr>
          <w:rFonts w:cs="AF_Najed" w:hint="cs"/>
          <w:sz w:val="24"/>
          <w:szCs w:val="24"/>
          <w:rtl/>
        </w:rPr>
        <w:t>مثل</w:t>
      </w:r>
      <w:r w:rsidRPr="00484F76">
        <w:rPr>
          <w:rFonts w:cs="AF_Najed"/>
          <w:sz w:val="24"/>
          <w:szCs w:val="24"/>
          <w:rtl/>
        </w:rPr>
        <w:t xml:space="preserve"> </w:t>
      </w:r>
      <w:r w:rsidRPr="00484F76">
        <w:rPr>
          <w:rFonts w:cs="AF_Najed" w:hint="cs"/>
          <w:sz w:val="24"/>
          <w:szCs w:val="24"/>
          <w:rtl/>
        </w:rPr>
        <w:t>المؤتمرات</w:t>
      </w:r>
      <w:r w:rsidRPr="00484F76">
        <w:rPr>
          <w:rFonts w:cs="AF_Najed"/>
          <w:sz w:val="24"/>
          <w:szCs w:val="24"/>
          <w:rtl/>
        </w:rPr>
        <w:t xml:space="preserve"> </w:t>
      </w:r>
      <w:r w:rsidRPr="00484F76">
        <w:rPr>
          <w:rFonts w:cs="AF_Najed" w:hint="cs"/>
          <w:sz w:val="24"/>
          <w:szCs w:val="24"/>
          <w:rtl/>
        </w:rPr>
        <w:t xml:space="preserve">الصحفية العامة </w:t>
      </w:r>
      <w:r w:rsidR="006C19E2">
        <w:rPr>
          <w:rFonts w:cs="AF_Najed" w:hint="cs"/>
          <w:sz w:val="24"/>
          <w:szCs w:val="24"/>
          <w:rtl/>
        </w:rPr>
        <w:t>بالنادي</w:t>
      </w:r>
      <w:r w:rsidRPr="00484F76">
        <w:rPr>
          <w:rFonts w:cs="AF_Najed"/>
          <w:sz w:val="24"/>
          <w:szCs w:val="24"/>
          <w:rtl/>
        </w:rPr>
        <w:t xml:space="preserve"> </w:t>
      </w:r>
      <w:r w:rsidRPr="00484F76">
        <w:rPr>
          <w:rFonts w:cs="AF_Najed" w:hint="cs"/>
          <w:sz w:val="24"/>
          <w:szCs w:val="24"/>
          <w:rtl/>
        </w:rPr>
        <w:t>أو</w:t>
      </w:r>
      <w:r w:rsidRPr="00484F76">
        <w:rPr>
          <w:rFonts w:cs="AF_Najed"/>
          <w:sz w:val="24"/>
          <w:szCs w:val="24"/>
          <w:rtl/>
        </w:rPr>
        <w:t xml:space="preserve"> </w:t>
      </w:r>
      <w:r w:rsidRPr="00484F76">
        <w:rPr>
          <w:rFonts w:cs="AF_Najed" w:hint="cs"/>
          <w:sz w:val="24"/>
          <w:szCs w:val="24"/>
          <w:rtl/>
        </w:rPr>
        <w:t>الحفلات</w:t>
      </w:r>
      <w:r w:rsidRPr="00484F76">
        <w:rPr>
          <w:rFonts w:cs="AF_Najed"/>
          <w:sz w:val="24"/>
          <w:szCs w:val="24"/>
          <w:rtl/>
        </w:rPr>
        <w:t xml:space="preserve"> </w:t>
      </w:r>
      <w:r w:rsidRPr="00484F76">
        <w:rPr>
          <w:rFonts w:cs="AF_Najed" w:hint="cs"/>
          <w:sz w:val="24"/>
          <w:szCs w:val="24"/>
          <w:rtl/>
        </w:rPr>
        <w:t>العامة</w:t>
      </w:r>
      <w:r w:rsidRPr="00484F76">
        <w:rPr>
          <w:rFonts w:cs="AF_Najed"/>
          <w:sz w:val="24"/>
          <w:szCs w:val="24"/>
          <w:rtl/>
        </w:rPr>
        <w:t xml:space="preserve"> </w:t>
      </w:r>
      <w:r w:rsidRPr="00484F76">
        <w:rPr>
          <w:rFonts w:cs="AF_Najed" w:hint="cs"/>
          <w:sz w:val="24"/>
          <w:szCs w:val="24"/>
          <w:rtl/>
        </w:rPr>
        <w:t>او</w:t>
      </w:r>
      <w:r w:rsidRPr="00484F76">
        <w:rPr>
          <w:rFonts w:cs="AF_Najed"/>
          <w:sz w:val="24"/>
          <w:szCs w:val="24"/>
          <w:rtl/>
        </w:rPr>
        <w:t xml:space="preserve"> </w:t>
      </w:r>
      <w:r w:rsidRPr="00484F76">
        <w:rPr>
          <w:rFonts w:cs="AF_Najed" w:hint="cs"/>
          <w:sz w:val="24"/>
          <w:szCs w:val="24"/>
          <w:rtl/>
        </w:rPr>
        <w:t>كل</w:t>
      </w:r>
      <w:r w:rsidRPr="00484F76">
        <w:rPr>
          <w:rFonts w:cs="AF_Najed"/>
          <w:sz w:val="24"/>
          <w:szCs w:val="24"/>
          <w:rtl/>
        </w:rPr>
        <w:t xml:space="preserve"> </w:t>
      </w:r>
      <w:r w:rsidRPr="00484F76">
        <w:rPr>
          <w:rFonts w:cs="AF_Najed" w:hint="cs"/>
          <w:sz w:val="24"/>
          <w:szCs w:val="24"/>
          <w:rtl/>
        </w:rPr>
        <w:t>ما</w:t>
      </w:r>
      <w:r w:rsidRPr="00484F76">
        <w:rPr>
          <w:rFonts w:cs="AF_Najed"/>
          <w:sz w:val="24"/>
          <w:szCs w:val="24"/>
          <w:rtl/>
        </w:rPr>
        <w:t xml:space="preserve"> </w:t>
      </w:r>
      <w:r w:rsidRPr="00484F76">
        <w:rPr>
          <w:rFonts w:cs="AF_Najed" w:hint="cs"/>
          <w:sz w:val="24"/>
          <w:szCs w:val="24"/>
          <w:rtl/>
        </w:rPr>
        <w:t>شابه</w:t>
      </w:r>
      <w:r w:rsidRPr="00484F76">
        <w:rPr>
          <w:rFonts w:cs="AF_Najed"/>
          <w:sz w:val="24"/>
          <w:szCs w:val="24"/>
          <w:rtl/>
        </w:rPr>
        <w:t xml:space="preserve"> </w:t>
      </w:r>
      <w:r w:rsidRPr="00484F76">
        <w:rPr>
          <w:rFonts w:cs="AF_Najed" w:hint="cs"/>
          <w:sz w:val="24"/>
          <w:szCs w:val="24"/>
          <w:rtl/>
        </w:rPr>
        <w:t xml:space="preserve">ذلك خلال مدة العقد  </w:t>
      </w:r>
      <w:r w:rsidRPr="00484F76">
        <w:rPr>
          <w:rFonts w:cs="AF_Najed"/>
          <w:sz w:val="24"/>
          <w:szCs w:val="24"/>
          <w:rtl/>
        </w:rPr>
        <w:t>.</w:t>
      </w:r>
    </w:p>
    <w:p w14:paraId="45282C3D" w14:textId="77777777" w:rsidR="00CE6AA4" w:rsidRPr="00B34B23" w:rsidRDefault="00CE6AA4" w:rsidP="00C55CBB">
      <w:pPr>
        <w:pStyle w:val="ListParagraph"/>
        <w:numPr>
          <w:ilvl w:val="0"/>
          <w:numId w:val="16"/>
        </w:numPr>
        <w:bidi/>
        <w:jc w:val="both"/>
        <w:rPr>
          <w:rFonts w:cs="AF_Najed"/>
          <w:color w:val="0070C0"/>
          <w:sz w:val="24"/>
          <w:szCs w:val="24"/>
          <w:u w:val="single"/>
          <w:rtl/>
        </w:rPr>
      </w:pPr>
      <w:r w:rsidRPr="00B34B23">
        <w:rPr>
          <w:rFonts w:cs="AF_Najed" w:hint="cs"/>
          <w:color w:val="0070C0"/>
          <w:sz w:val="24"/>
          <w:szCs w:val="24"/>
          <w:u w:val="single"/>
          <w:rtl/>
        </w:rPr>
        <w:t>المؤتمرات</w:t>
      </w:r>
      <w:r w:rsidRPr="00B34B23">
        <w:rPr>
          <w:rFonts w:cs="AF_Najed"/>
          <w:color w:val="0070C0"/>
          <w:sz w:val="24"/>
          <w:szCs w:val="24"/>
          <w:u w:val="single"/>
          <w:rtl/>
        </w:rPr>
        <w:t xml:space="preserve"> </w:t>
      </w:r>
      <w:r w:rsidRPr="00B34B23">
        <w:rPr>
          <w:rFonts w:cs="AF_Najed" w:hint="cs"/>
          <w:color w:val="0070C0"/>
          <w:sz w:val="24"/>
          <w:szCs w:val="24"/>
          <w:u w:val="single"/>
          <w:rtl/>
        </w:rPr>
        <w:t>الصحفية</w:t>
      </w:r>
    </w:p>
    <w:p w14:paraId="3135FAE6" w14:textId="095C0DC0" w:rsidR="00CE6AA4" w:rsidRPr="008C35EC" w:rsidRDefault="006C19E2" w:rsidP="00ED4E6F">
      <w:pPr>
        <w:bidi/>
        <w:jc w:val="both"/>
        <w:rPr>
          <w:rFonts w:cs="AF_Najed"/>
          <w:sz w:val="24"/>
          <w:szCs w:val="24"/>
          <w:rtl/>
        </w:rPr>
      </w:pPr>
      <w:r>
        <w:rPr>
          <w:rFonts w:cs="AF_Najed" w:hint="cs"/>
          <w:sz w:val="24"/>
          <w:szCs w:val="24"/>
          <w:rtl/>
        </w:rPr>
        <w:t xml:space="preserve">ترخيص حصري </w:t>
      </w:r>
      <w:r w:rsidR="00ED4E6F">
        <w:rPr>
          <w:rFonts w:cs="AF_Najed" w:hint="cs"/>
          <w:sz w:val="24"/>
          <w:szCs w:val="24"/>
          <w:rtl/>
        </w:rPr>
        <w:t xml:space="preserve">أو بعد موافقة الشركة لآخرين </w:t>
      </w:r>
      <w:r>
        <w:rPr>
          <w:rFonts w:cs="AF_Najed" w:hint="cs"/>
          <w:sz w:val="24"/>
          <w:szCs w:val="24"/>
          <w:rtl/>
        </w:rPr>
        <w:t>بنقل و بث</w:t>
      </w:r>
      <w:r w:rsidR="00ED4E6F">
        <w:rPr>
          <w:rFonts w:cs="AF_Najed" w:hint="cs"/>
          <w:sz w:val="24"/>
          <w:szCs w:val="24"/>
          <w:rtl/>
        </w:rPr>
        <w:t xml:space="preserve"> </w:t>
      </w:r>
      <w:r w:rsidR="00CE6AA4" w:rsidRPr="008C35EC">
        <w:rPr>
          <w:rFonts w:cs="AF_Najed" w:hint="cs"/>
          <w:sz w:val="24"/>
          <w:szCs w:val="24"/>
          <w:rtl/>
        </w:rPr>
        <w:t>جميع</w:t>
      </w:r>
      <w:r w:rsidR="00CE6AA4" w:rsidRPr="008C35EC">
        <w:rPr>
          <w:rFonts w:cs="AF_Najed"/>
          <w:sz w:val="24"/>
          <w:szCs w:val="24"/>
          <w:rtl/>
        </w:rPr>
        <w:t xml:space="preserve"> </w:t>
      </w:r>
      <w:r w:rsidR="00CE6AA4" w:rsidRPr="008C35EC">
        <w:rPr>
          <w:rFonts w:cs="AF_Najed" w:hint="cs"/>
          <w:sz w:val="24"/>
          <w:szCs w:val="24"/>
          <w:rtl/>
        </w:rPr>
        <w:t>المؤتمرات</w:t>
      </w:r>
      <w:r w:rsidR="00CE6AA4" w:rsidRPr="008C35EC">
        <w:rPr>
          <w:rFonts w:cs="AF_Najed"/>
          <w:sz w:val="24"/>
          <w:szCs w:val="24"/>
          <w:rtl/>
        </w:rPr>
        <w:t xml:space="preserve"> </w:t>
      </w:r>
      <w:r w:rsidR="00CE6AA4" w:rsidRPr="008C35EC">
        <w:rPr>
          <w:rFonts w:cs="AF_Najed" w:hint="cs"/>
          <w:sz w:val="24"/>
          <w:szCs w:val="24"/>
          <w:rtl/>
        </w:rPr>
        <w:t>الصحفية</w:t>
      </w:r>
      <w:r w:rsidR="00CE6AA4" w:rsidRPr="008C35EC">
        <w:rPr>
          <w:rFonts w:cs="AF_Najed"/>
          <w:sz w:val="24"/>
          <w:szCs w:val="24"/>
          <w:rtl/>
        </w:rPr>
        <w:t xml:space="preserve"> </w:t>
      </w:r>
      <w:r w:rsidR="00CE6AA4" w:rsidRPr="008C35EC">
        <w:rPr>
          <w:rFonts w:cs="AF_Najed" w:hint="cs"/>
          <w:sz w:val="24"/>
          <w:szCs w:val="24"/>
          <w:rtl/>
        </w:rPr>
        <w:t>التى</w:t>
      </w:r>
      <w:r w:rsidR="00CE6AA4" w:rsidRPr="008C35EC">
        <w:rPr>
          <w:rFonts w:cs="AF_Najed"/>
          <w:sz w:val="24"/>
          <w:szCs w:val="24"/>
          <w:rtl/>
        </w:rPr>
        <w:t xml:space="preserve"> </w:t>
      </w:r>
      <w:r>
        <w:rPr>
          <w:rFonts w:cs="AF_Najed" w:hint="cs"/>
          <w:sz w:val="24"/>
          <w:szCs w:val="24"/>
          <w:rtl/>
        </w:rPr>
        <w:t>ي</w:t>
      </w:r>
      <w:r w:rsidR="00CE6AA4" w:rsidRPr="008C35EC">
        <w:rPr>
          <w:rFonts w:cs="AF_Najed" w:hint="cs"/>
          <w:sz w:val="24"/>
          <w:szCs w:val="24"/>
          <w:rtl/>
        </w:rPr>
        <w:t xml:space="preserve">عقدها </w:t>
      </w:r>
      <w:r w:rsidR="00B56C67">
        <w:rPr>
          <w:rFonts w:cs="AF_Najed" w:hint="cs"/>
          <w:sz w:val="24"/>
          <w:szCs w:val="24"/>
          <w:rtl/>
        </w:rPr>
        <w:t>(</w:t>
      </w:r>
      <w:r>
        <w:rPr>
          <w:rFonts w:cs="AF_Najed" w:hint="cs"/>
          <w:sz w:val="24"/>
          <w:szCs w:val="24"/>
          <w:rtl/>
        </w:rPr>
        <w:t>النادي</w:t>
      </w:r>
      <w:r w:rsidR="00B56C67">
        <w:rPr>
          <w:rFonts w:cs="AF_Najed" w:hint="cs"/>
          <w:sz w:val="24"/>
          <w:szCs w:val="24"/>
          <w:rtl/>
        </w:rPr>
        <w:t xml:space="preserve">) </w:t>
      </w:r>
      <w:r w:rsidR="00CE6AA4" w:rsidRPr="008C35EC">
        <w:rPr>
          <w:rFonts w:cs="AF_Najed" w:hint="cs"/>
          <w:sz w:val="24"/>
          <w:szCs w:val="24"/>
          <w:rtl/>
        </w:rPr>
        <w:t xml:space="preserve">قبل بدء </w:t>
      </w:r>
      <w:r w:rsidR="00B56C67">
        <w:rPr>
          <w:rFonts w:cs="AF_Najed" w:hint="cs"/>
          <w:sz w:val="24"/>
          <w:szCs w:val="24"/>
          <w:rtl/>
        </w:rPr>
        <w:t>(</w:t>
      </w:r>
      <w:r w:rsidR="00CE6AA4" w:rsidRPr="008C35EC">
        <w:rPr>
          <w:rFonts w:cs="AF_Najed" w:hint="cs"/>
          <w:sz w:val="24"/>
          <w:szCs w:val="24"/>
          <w:rtl/>
        </w:rPr>
        <w:t>المباريات</w:t>
      </w:r>
      <w:r w:rsidR="00B56C67">
        <w:rPr>
          <w:rFonts w:cs="AF_Najed" w:hint="cs"/>
          <w:sz w:val="24"/>
          <w:szCs w:val="24"/>
          <w:rtl/>
        </w:rPr>
        <w:t>)</w:t>
      </w:r>
      <w:r w:rsidR="00CE6AA4" w:rsidRPr="008C35EC">
        <w:rPr>
          <w:rFonts w:cs="AF_Najed" w:hint="cs"/>
          <w:sz w:val="24"/>
          <w:szCs w:val="24"/>
          <w:rtl/>
        </w:rPr>
        <w:t xml:space="preserve"> أوبعد</w:t>
      </w:r>
      <w:r w:rsidR="00CE6AA4" w:rsidRPr="008C35EC">
        <w:rPr>
          <w:rFonts w:cs="AF_Najed"/>
          <w:sz w:val="24"/>
          <w:szCs w:val="24"/>
          <w:rtl/>
        </w:rPr>
        <w:t xml:space="preserve"> </w:t>
      </w:r>
      <w:r w:rsidR="00CE6AA4" w:rsidRPr="008C35EC">
        <w:rPr>
          <w:rFonts w:cs="AF_Najed" w:hint="cs"/>
          <w:sz w:val="24"/>
          <w:szCs w:val="24"/>
          <w:rtl/>
        </w:rPr>
        <w:t>إنتهاءها و/أو ا</w:t>
      </w:r>
      <w:r>
        <w:rPr>
          <w:rFonts w:cs="AF_Najed" w:hint="cs"/>
          <w:sz w:val="24"/>
          <w:szCs w:val="24"/>
          <w:rtl/>
        </w:rPr>
        <w:t xml:space="preserve">لمؤتمرات الصحفية الخاصة </w:t>
      </w:r>
      <w:r w:rsidR="00B56C67">
        <w:rPr>
          <w:rFonts w:cs="AF_Najed" w:hint="cs"/>
          <w:sz w:val="24"/>
          <w:szCs w:val="24"/>
          <w:rtl/>
        </w:rPr>
        <w:t>(</w:t>
      </w:r>
      <w:r>
        <w:rPr>
          <w:rFonts w:cs="AF_Najed" w:hint="cs"/>
          <w:sz w:val="24"/>
          <w:szCs w:val="24"/>
          <w:rtl/>
        </w:rPr>
        <w:t>بالنادي</w:t>
      </w:r>
      <w:r w:rsidR="00B56C67">
        <w:rPr>
          <w:rFonts w:cs="AF_Najed" w:hint="cs"/>
          <w:sz w:val="24"/>
          <w:szCs w:val="24"/>
          <w:rtl/>
        </w:rPr>
        <w:t>)</w:t>
      </w:r>
      <w:r w:rsidR="00CE6AA4" w:rsidRPr="008C35EC">
        <w:rPr>
          <w:rFonts w:cs="AF_Najed" w:hint="cs"/>
          <w:sz w:val="24"/>
          <w:szCs w:val="24"/>
          <w:rtl/>
        </w:rPr>
        <w:t xml:space="preserve">  التى </w:t>
      </w:r>
      <w:r>
        <w:rPr>
          <w:rFonts w:cs="AF_Najed" w:hint="cs"/>
          <w:sz w:val="24"/>
          <w:szCs w:val="24"/>
          <w:rtl/>
        </w:rPr>
        <w:t xml:space="preserve">يعقدها بكل مايخص شؤون </w:t>
      </w:r>
      <w:r w:rsidR="00B56C67">
        <w:rPr>
          <w:rFonts w:cs="AF_Najed" w:hint="cs"/>
          <w:sz w:val="24"/>
          <w:szCs w:val="24"/>
          <w:rtl/>
        </w:rPr>
        <w:t>(</w:t>
      </w:r>
      <w:r>
        <w:rPr>
          <w:rFonts w:cs="AF_Najed" w:hint="cs"/>
          <w:sz w:val="24"/>
          <w:szCs w:val="24"/>
          <w:rtl/>
        </w:rPr>
        <w:t>النادي</w:t>
      </w:r>
      <w:r w:rsidR="00ED4E6F">
        <w:rPr>
          <w:rFonts w:cs="AF_Najed" w:hint="cs"/>
          <w:sz w:val="24"/>
          <w:szCs w:val="24"/>
          <w:rtl/>
        </w:rPr>
        <w:t>)</w:t>
      </w:r>
      <w:r w:rsidR="00CE6AA4" w:rsidRPr="008C35EC">
        <w:rPr>
          <w:rFonts w:cs="AF_Najed" w:hint="cs"/>
          <w:sz w:val="24"/>
          <w:szCs w:val="24"/>
          <w:rtl/>
        </w:rPr>
        <w:t xml:space="preserve"> عبر </w:t>
      </w:r>
      <w:r w:rsidR="00ED4E6F">
        <w:rPr>
          <w:rFonts w:cs="AF_Najed" w:hint="cs"/>
          <w:sz w:val="24"/>
          <w:szCs w:val="24"/>
          <w:rtl/>
        </w:rPr>
        <w:t>(</w:t>
      </w:r>
      <w:r w:rsidR="00CE6AA4" w:rsidRPr="008C35EC">
        <w:rPr>
          <w:rFonts w:cs="AF_Najed" w:hint="cs"/>
          <w:sz w:val="24"/>
          <w:szCs w:val="24"/>
          <w:rtl/>
        </w:rPr>
        <w:t>سبل البث</w:t>
      </w:r>
      <w:r w:rsidR="00ED4E6F">
        <w:rPr>
          <w:rFonts w:cs="AF_Najed" w:hint="cs"/>
          <w:sz w:val="24"/>
          <w:szCs w:val="24"/>
          <w:rtl/>
        </w:rPr>
        <w:t>)</w:t>
      </w:r>
      <w:r w:rsidR="00CE6AA4" w:rsidRPr="008C35EC">
        <w:rPr>
          <w:rFonts w:cs="AF_Najed" w:hint="cs"/>
          <w:sz w:val="24"/>
          <w:szCs w:val="24"/>
          <w:rtl/>
        </w:rPr>
        <w:t xml:space="preserve"> </w:t>
      </w:r>
      <w:r>
        <w:rPr>
          <w:rFonts w:cs="AF_Najed" w:hint="cs"/>
          <w:sz w:val="24"/>
          <w:szCs w:val="24"/>
          <w:rtl/>
        </w:rPr>
        <w:t xml:space="preserve"> في </w:t>
      </w:r>
      <w:r w:rsidR="00ED4E6F">
        <w:rPr>
          <w:rFonts w:cs="AF_Najed" w:hint="cs"/>
          <w:sz w:val="24"/>
          <w:szCs w:val="24"/>
          <w:rtl/>
        </w:rPr>
        <w:t>(</w:t>
      </w:r>
      <w:r>
        <w:rPr>
          <w:rFonts w:cs="AF_Najed" w:hint="cs"/>
          <w:sz w:val="24"/>
          <w:szCs w:val="24"/>
          <w:rtl/>
        </w:rPr>
        <w:t>الاقليم</w:t>
      </w:r>
      <w:r w:rsidR="00ED4E6F">
        <w:rPr>
          <w:rFonts w:cs="AF_Najed" w:hint="cs"/>
          <w:sz w:val="24"/>
          <w:szCs w:val="24"/>
          <w:rtl/>
        </w:rPr>
        <w:t xml:space="preserve">) </w:t>
      </w:r>
      <w:r w:rsidR="00CE6AA4" w:rsidRPr="008C35EC">
        <w:rPr>
          <w:rFonts w:cs="AF_Najed" w:hint="cs"/>
          <w:sz w:val="24"/>
          <w:szCs w:val="24"/>
          <w:rtl/>
        </w:rPr>
        <w:t>خلال مدة العقد .</w:t>
      </w:r>
    </w:p>
    <w:p w14:paraId="7EE7221E" w14:textId="10D2B7DB" w:rsidR="00CE6AA4" w:rsidRPr="00B34B23" w:rsidRDefault="00CE6AA4" w:rsidP="00C55CBB">
      <w:pPr>
        <w:pStyle w:val="ListParagraph"/>
        <w:numPr>
          <w:ilvl w:val="0"/>
          <w:numId w:val="16"/>
        </w:numPr>
        <w:bidi/>
        <w:jc w:val="both"/>
        <w:rPr>
          <w:rFonts w:cs="AF_Najed"/>
          <w:color w:val="0070C0"/>
          <w:sz w:val="24"/>
          <w:szCs w:val="24"/>
          <w:u w:val="single"/>
          <w:rtl/>
        </w:rPr>
      </w:pPr>
      <w:r w:rsidRPr="00B34B23">
        <w:rPr>
          <w:rFonts w:cs="AF_Najed" w:hint="cs"/>
          <w:color w:val="0070C0"/>
          <w:sz w:val="24"/>
          <w:szCs w:val="24"/>
          <w:u w:val="single"/>
          <w:rtl/>
        </w:rPr>
        <w:t>تذاكر</w:t>
      </w:r>
      <w:r w:rsidRPr="00B34B23">
        <w:rPr>
          <w:rFonts w:cs="AF_Najed"/>
          <w:color w:val="0070C0"/>
          <w:sz w:val="24"/>
          <w:szCs w:val="24"/>
          <w:u w:val="single"/>
          <w:rtl/>
        </w:rPr>
        <w:t xml:space="preserve"> </w:t>
      </w:r>
      <w:r w:rsidRPr="00B34B23">
        <w:rPr>
          <w:rFonts w:cs="AF_Najed" w:hint="cs"/>
          <w:color w:val="0070C0"/>
          <w:sz w:val="24"/>
          <w:szCs w:val="24"/>
          <w:u w:val="single"/>
          <w:rtl/>
        </w:rPr>
        <w:t>المباريات</w:t>
      </w:r>
    </w:p>
    <w:p w14:paraId="0414CD91" w14:textId="2A07E4D3" w:rsidR="00CE6AA4" w:rsidRPr="00FB47B0" w:rsidRDefault="00CE6AA4" w:rsidP="00ED4E6F">
      <w:pPr>
        <w:bidi/>
        <w:jc w:val="both"/>
        <w:rPr>
          <w:rFonts w:cs="AF_Najed"/>
          <w:color w:val="0070C0"/>
          <w:sz w:val="24"/>
          <w:szCs w:val="24"/>
          <w:u w:val="single"/>
          <w:rtl/>
        </w:rPr>
      </w:pPr>
      <w:r w:rsidRPr="008C35EC">
        <w:rPr>
          <w:rFonts w:cs="AF_Najed" w:hint="cs"/>
          <w:sz w:val="24"/>
          <w:szCs w:val="24"/>
          <w:rtl/>
        </w:rPr>
        <w:t>هى</w:t>
      </w:r>
      <w:r w:rsidRPr="008C35EC">
        <w:rPr>
          <w:rFonts w:cs="AF_Najed"/>
          <w:sz w:val="24"/>
          <w:szCs w:val="24"/>
          <w:rtl/>
        </w:rPr>
        <w:t xml:space="preserve"> </w:t>
      </w:r>
      <w:r w:rsidRPr="008C35EC">
        <w:rPr>
          <w:rFonts w:cs="AF_Najed" w:hint="cs"/>
          <w:sz w:val="24"/>
          <w:szCs w:val="24"/>
          <w:rtl/>
        </w:rPr>
        <w:t>تذاكر</w:t>
      </w:r>
      <w:r w:rsidRPr="008C35EC">
        <w:rPr>
          <w:rFonts w:cs="AF_Najed"/>
          <w:sz w:val="24"/>
          <w:szCs w:val="24"/>
          <w:rtl/>
        </w:rPr>
        <w:t xml:space="preserve"> </w:t>
      </w:r>
      <w:r w:rsidRPr="008C35EC">
        <w:rPr>
          <w:rFonts w:cs="AF_Najed" w:hint="cs"/>
          <w:sz w:val="24"/>
          <w:szCs w:val="24"/>
          <w:rtl/>
        </w:rPr>
        <w:t>دخول</w:t>
      </w:r>
      <w:r w:rsidRPr="008C35EC">
        <w:rPr>
          <w:rFonts w:cs="AF_Najed"/>
          <w:sz w:val="24"/>
          <w:szCs w:val="24"/>
          <w:rtl/>
        </w:rPr>
        <w:t xml:space="preserve"> </w:t>
      </w:r>
      <w:r w:rsidRPr="008C35EC">
        <w:rPr>
          <w:rFonts w:cs="AF_Najed" w:hint="cs"/>
          <w:sz w:val="24"/>
          <w:szCs w:val="24"/>
          <w:rtl/>
        </w:rPr>
        <w:t xml:space="preserve">المباريات و التي </w:t>
      </w:r>
      <w:r w:rsidR="006C19E2">
        <w:rPr>
          <w:rFonts w:cs="AF_Najed" w:hint="cs"/>
          <w:sz w:val="24"/>
          <w:szCs w:val="24"/>
          <w:rtl/>
        </w:rPr>
        <w:t xml:space="preserve">يتعهد </w:t>
      </w:r>
      <w:r w:rsidR="00ED4E6F">
        <w:rPr>
          <w:rFonts w:cs="AF_Najed" w:hint="cs"/>
          <w:sz w:val="24"/>
          <w:szCs w:val="24"/>
          <w:rtl/>
        </w:rPr>
        <w:t>(</w:t>
      </w:r>
      <w:r w:rsidR="006C19E2">
        <w:rPr>
          <w:rFonts w:cs="AF_Najed" w:hint="cs"/>
          <w:sz w:val="24"/>
          <w:szCs w:val="24"/>
          <w:rtl/>
        </w:rPr>
        <w:t>النادي</w:t>
      </w:r>
      <w:r w:rsidR="00ED4E6F">
        <w:rPr>
          <w:rFonts w:cs="AF_Najed" w:hint="cs"/>
          <w:sz w:val="24"/>
          <w:szCs w:val="24"/>
          <w:rtl/>
        </w:rPr>
        <w:t>)</w:t>
      </w:r>
      <w:r>
        <w:rPr>
          <w:rFonts w:cs="AF_Najed" w:hint="cs"/>
          <w:sz w:val="24"/>
          <w:szCs w:val="24"/>
          <w:rtl/>
        </w:rPr>
        <w:t xml:space="preserve"> بوضع شعار </w:t>
      </w:r>
      <w:r w:rsidR="00ED4E6F">
        <w:rPr>
          <w:rFonts w:cs="AF_Najed" w:hint="cs"/>
          <w:sz w:val="24"/>
          <w:szCs w:val="24"/>
          <w:rtl/>
        </w:rPr>
        <w:t>(</w:t>
      </w:r>
      <w:r w:rsidR="006C19E2">
        <w:rPr>
          <w:rFonts w:cs="AF_Najed" w:hint="cs"/>
          <w:sz w:val="24"/>
          <w:szCs w:val="24"/>
          <w:rtl/>
        </w:rPr>
        <w:t>القنوات المرخص لها</w:t>
      </w:r>
      <w:r w:rsidR="00ED4E6F">
        <w:rPr>
          <w:rFonts w:cs="AF_Najed" w:hint="cs"/>
          <w:sz w:val="24"/>
          <w:szCs w:val="24"/>
          <w:rtl/>
        </w:rPr>
        <w:t xml:space="preserve">) أو </w:t>
      </w:r>
      <w:r w:rsidR="009374F1">
        <w:rPr>
          <w:rFonts w:cs="AF_Najed" w:hint="cs"/>
          <w:sz w:val="24"/>
          <w:szCs w:val="24"/>
          <w:rtl/>
        </w:rPr>
        <w:t>(</w:t>
      </w:r>
      <w:r w:rsidR="00ED4E6F">
        <w:rPr>
          <w:rFonts w:cs="AF_Najed" w:hint="cs"/>
          <w:sz w:val="24"/>
          <w:szCs w:val="24"/>
          <w:rtl/>
        </w:rPr>
        <w:t>عملاء الشركة</w:t>
      </w:r>
      <w:r w:rsidR="009374F1">
        <w:rPr>
          <w:rFonts w:cs="AF_Najed" w:hint="cs"/>
          <w:sz w:val="24"/>
          <w:szCs w:val="24"/>
          <w:rtl/>
        </w:rPr>
        <w:t>)</w:t>
      </w:r>
      <w:r w:rsidR="00ED4E6F">
        <w:rPr>
          <w:rFonts w:cs="AF_Najed" w:hint="cs"/>
          <w:sz w:val="24"/>
          <w:szCs w:val="24"/>
          <w:rtl/>
        </w:rPr>
        <w:t xml:space="preserve"> </w:t>
      </w:r>
      <w:r w:rsidR="000812DC">
        <w:rPr>
          <w:rFonts w:cs="AF_Najed" w:hint="cs"/>
          <w:sz w:val="24"/>
          <w:szCs w:val="24"/>
          <w:rtl/>
        </w:rPr>
        <w:t xml:space="preserve">عليها. </w:t>
      </w:r>
    </w:p>
    <w:p w14:paraId="2D1EE01C" w14:textId="77777777" w:rsidR="00CE6AA4" w:rsidRPr="00B34B23" w:rsidRDefault="00CE6AA4" w:rsidP="00C55CBB">
      <w:pPr>
        <w:pStyle w:val="ListParagraph"/>
        <w:numPr>
          <w:ilvl w:val="0"/>
          <w:numId w:val="16"/>
        </w:numPr>
        <w:bidi/>
        <w:jc w:val="both"/>
        <w:rPr>
          <w:rFonts w:cs="AF_Najed"/>
          <w:color w:val="0070C0"/>
          <w:sz w:val="24"/>
          <w:szCs w:val="24"/>
          <w:u w:val="single"/>
          <w:rtl/>
        </w:rPr>
      </w:pPr>
      <w:r w:rsidRPr="00B34B23">
        <w:rPr>
          <w:rFonts w:cs="AF_Najed" w:hint="cs"/>
          <w:color w:val="0070C0"/>
          <w:sz w:val="24"/>
          <w:szCs w:val="24"/>
          <w:u w:val="single"/>
          <w:rtl/>
        </w:rPr>
        <w:t>التذاكر</w:t>
      </w:r>
      <w:r w:rsidRPr="00B34B23">
        <w:rPr>
          <w:rFonts w:cs="AF_Najed"/>
          <w:color w:val="0070C0"/>
          <w:sz w:val="24"/>
          <w:szCs w:val="24"/>
          <w:u w:val="single"/>
          <w:rtl/>
        </w:rPr>
        <w:t xml:space="preserve"> </w:t>
      </w:r>
      <w:r w:rsidRPr="00B34B23">
        <w:rPr>
          <w:rFonts w:cs="AF_Najed" w:hint="cs"/>
          <w:color w:val="0070C0"/>
          <w:sz w:val="24"/>
          <w:szCs w:val="24"/>
          <w:u w:val="single"/>
          <w:rtl/>
        </w:rPr>
        <w:t>المجانبة</w:t>
      </w:r>
    </w:p>
    <w:p w14:paraId="14886100" w14:textId="20861C5E" w:rsidR="00CE6AA4" w:rsidRPr="00B34B23" w:rsidRDefault="00CE6AA4" w:rsidP="009374F1">
      <w:pPr>
        <w:bidi/>
        <w:jc w:val="both"/>
        <w:rPr>
          <w:rFonts w:cs="AF_Najed"/>
          <w:sz w:val="24"/>
          <w:szCs w:val="24"/>
          <w:rtl/>
        </w:rPr>
      </w:pPr>
      <w:r w:rsidRPr="008C35EC">
        <w:rPr>
          <w:rFonts w:cs="AF_Najed" w:hint="cs"/>
          <w:sz w:val="24"/>
          <w:szCs w:val="24"/>
          <w:rtl/>
        </w:rPr>
        <w:t xml:space="preserve">هي عدد تذاكر </w:t>
      </w:r>
      <w:r w:rsidR="009374F1">
        <w:rPr>
          <w:rFonts w:cs="AF_Najed" w:hint="cs"/>
          <w:sz w:val="24"/>
          <w:szCs w:val="24"/>
          <w:rtl/>
        </w:rPr>
        <w:t>(</w:t>
      </w:r>
      <w:r w:rsidRPr="008C35EC">
        <w:rPr>
          <w:rFonts w:cs="AF_Najed" w:hint="cs"/>
          <w:sz w:val="24"/>
          <w:szCs w:val="24"/>
          <w:rtl/>
        </w:rPr>
        <w:t>المباريات</w:t>
      </w:r>
      <w:r w:rsidR="009374F1">
        <w:rPr>
          <w:rFonts w:cs="AF_Najed" w:hint="cs"/>
          <w:sz w:val="24"/>
          <w:szCs w:val="24"/>
          <w:rtl/>
        </w:rPr>
        <w:t>)</w:t>
      </w:r>
      <w:r w:rsidRPr="008C35EC">
        <w:rPr>
          <w:rFonts w:cs="AF_Najed" w:hint="cs"/>
          <w:sz w:val="24"/>
          <w:szCs w:val="24"/>
          <w:rtl/>
        </w:rPr>
        <w:t xml:space="preserve"> التي تحصل عليها </w:t>
      </w:r>
      <w:r w:rsidR="009374F1">
        <w:rPr>
          <w:rFonts w:cs="AF_Najed" w:hint="cs"/>
          <w:sz w:val="24"/>
          <w:szCs w:val="24"/>
          <w:rtl/>
        </w:rPr>
        <w:t>(</w:t>
      </w:r>
      <w:r w:rsidR="006C19E2">
        <w:rPr>
          <w:rFonts w:cs="AF_Najed" w:hint="cs"/>
          <w:sz w:val="24"/>
          <w:szCs w:val="24"/>
          <w:rtl/>
        </w:rPr>
        <w:t>الشركة</w:t>
      </w:r>
      <w:r w:rsidR="009374F1">
        <w:rPr>
          <w:rFonts w:cs="AF_Najed" w:hint="cs"/>
          <w:sz w:val="24"/>
          <w:szCs w:val="24"/>
          <w:rtl/>
        </w:rPr>
        <w:t>)</w:t>
      </w:r>
      <w:r>
        <w:rPr>
          <w:rFonts w:cs="AF_Najed" w:hint="cs"/>
          <w:sz w:val="24"/>
          <w:szCs w:val="24"/>
          <w:rtl/>
        </w:rPr>
        <w:t xml:space="preserve"> بدون مقابل </w:t>
      </w:r>
      <w:r w:rsidR="00B34B23">
        <w:rPr>
          <w:rFonts w:cs="AF_Najed" w:hint="cs"/>
          <w:sz w:val="24"/>
          <w:szCs w:val="24"/>
          <w:rtl/>
        </w:rPr>
        <w:t xml:space="preserve">كما هو مفصل لاحقا في </w:t>
      </w:r>
      <w:r w:rsidR="002313E5">
        <w:rPr>
          <w:rFonts w:cs="AF_Najed" w:hint="cs"/>
          <w:sz w:val="24"/>
          <w:szCs w:val="24"/>
          <w:rtl/>
        </w:rPr>
        <w:t>البند الرابع من العقد</w:t>
      </w:r>
    </w:p>
    <w:p w14:paraId="4EFDF3C6" w14:textId="77777777" w:rsidR="00CE6AA4" w:rsidRPr="00B34B23" w:rsidRDefault="00CE6AA4" w:rsidP="00C55CBB">
      <w:pPr>
        <w:pStyle w:val="ListParagraph"/>
        <w:numPr>
          <w:ilvl w:val="0"/>
          <w:numId w:val="16"/>
        </w:numPr>
        <w:bidi/>
        <w:jc w:val="both"/>
        <w:rPr>
          <w:rFonts w:cs="AF_Najed"/>
          <w:color w:val="0070C0"/>
          <w:sz w:val="24"/>
          <w:szCs w:val="24"/>
          <w:u w:val="single"/>
          <w:rtl/>
        </w:rPr>
      </w:pPr>
      <w:r w:rsidRPr="00FB47B0">
        <w:rPr>
          <w:rFonts w:cs="AF_Najed" w:hint="cs"/>
          <w:color w:val="0070C0"/>
          <w:sz w:val="24"/>
          <w:szCs w:val="24"/>
          <w:u w:val="single"/>
          <w:rtl/>
          <w:lang w:bidi="ar-AE"/>
        </w:rPr>
        <w:t>حقوق</w:t>
      </w:r>
      <w:r w:rsidRPr="00FB47B0">
        <w:rPr>
          <w:rFonts w:cs="AF_Najed"/>
          <w:color w:val="0070C0"/>
          <w:sz w:val="24"/>
          <w:szCs w:val="24"/>
          <w:u w:val="single"/>
          <w:rtl/>
          <w:lang w:bidi="ar-AE"/>
        </w:rPr>
        <w:t xml:space="preserve"> </w:t>
      </w:r>
      <w:r w:rsidRPr="00B34B23">
        <w:rPr>
          <w:rFonts w:cs="AF_Najed" w:hint="cs"/>
          <w:color w:val="0070C0"/>
          <w:sz w:val="24"/>
          <w:szCs w:val="24"/>
          <w:u w:val="single"/>
          <w:rtl/>
        </w:rPr>
        <w:t>المطبوعات</w:t>
      </w:r>
    </w:p>
    <w:p w14:paraId="7F7DC44C" w14:textId="1C959B11" w:rsidR="00CE6AA4" w:rsidRDefault="00CE6AA4" w:rsidP="009374F1">
      <w:pPr>
        <w:bidi/>
        <w:jc w:val="both"/>
        <w:rPr>
          <w:rFonts w:cs="AF_Najed"/>
          <w:sz w:val="24"/>
          <w:szCs w:val="24"/>
          <w:rtl/>
        </w:rPr>
      </w:pPr>
      <w:r w:rsidRPr="00562DFA">
        <w:rPr>
          <w:rFonts w:cs="AF_Najed" w:hint="cs"/>
          <w:sz w:val="24"/>
          <w:szCs w:val="24"/>
          <w:rtl/>
        </w:rPr>
        <w:t xml:space="preserve"> الحق الحصري </w:t>
      </w:r>
      <w:r w:rsidR="001B76C0">
        <w:rPr>
          <w:rFonts w:cs="AF_Najed" w:hint="cs"/>
          <w:sz w:val="24"/>
          <w:szCs w:val="24"/>
          <w:rtl/>
        </w:rPr>
        <w:t>بوضع شعار</w:t>
      </w:r>
      <w:r w:rsidR="006C19E2">
        <w:rPr>
          <w:rFonts w:cs="AF_Najed" w:hint="cs"/>
          <w:sz w:val="24"/>
          <w:szCs w:val="24"/>
          <w:rtl/>
        </w:rPr>
        <w:t xml:space="preserve"> </w:t>
      </w:r>
      <w:r w:rsidR="009374F1">
        <w:rPr>
          <w:rFonts w:cs="AF_Najed" w:hint="cs"/>
          <w:sz w:val="24"/>
          <w:szCs w:val="24"/>
          <w:rtl/>
        </w:rPr>
        <w:t xml:space="preserve">(القنوات المرخص لها) أو (عملاء الشركة) </w:t>
      </w:r>
      <w:r w:rsidRPr="00562DFA">
        <w:rPr>
          <w:rFonts w:cs="AF_Najed" w:hint="cs"/>
          <w:sz w:val="24"/>
          <w:szCs w:val="24"/>
          <w:rtl/>
        </w:rPr>
        <w:t>بالطريقة التي ترغب بها على اي و/ او على جميع</w:t>
      </w:r>
      <w:r w:rsidRPr="00562DFA">
        <w:rPr>
          <w:rFonts w:cs="AF_Najed"/>
          <w:sz w:val="24"/>
          <w:szCs w:val="24"/>
          <w:rtl/>
        </w:rPr>
        <w:t xml:space="preserve"> </w:t>
      </w:r>
      <w:r w:rsidRPr="00562DFA">
        <w:rPr>
          <w:rFonts w:cs="AF_Najed" w:hint="cs"/>
          <w:sz w:val="24"/>
          <w:szCs w:val="24"/>
          <w:rtl/>
        </w:rPr>
        <w:t>المطبوعات</w:t>
      </w:r>
      <w:r w:rsidRPr="00562DFA">
        <w:rPr>
          <w:rFonts w:cs="AF_Najed"/>
          <w:sz w:val="24"/>
          <w:szCs w:val="24"/>
          <w:rtl/>
        </w:rPr>
        <w:t xml:space="preserve"> </w:t>
      </w:r>
      <w:r w:rsidRPr="00562DFA">
        <w:rPr>
          <w:rFonts w:cs="AF_Najed" w:hint="cs"/>
          <w:sz w:val="24"/>
          <w:szCs w:val="24"/>
          <w:rtl/>
        </w:rPr>
        <w:t>التى</w:t>
      </w:r>
      <w:r w:rsidRPr="00562DFA">
        <w:rPr>
          <w:rFonts w:cs="AF_Najed"/>
          <w:sz w:val="24"/>
          <w:szCs w:val="24"/>
          <w:rtl/>
        </w:rPr>
        <w:t xml:space="preserve"> </w:t>
      </w:r>
      <w:r w:rsidR="006C19E2">
        <w:rPr>
          <w:rFonts w:cs="AF_Najed" w:hint="cs"/>
          <w:sz w:val="24"/>
          <w:szCs w:val="24"/>
          <w:rtl/>
        </w:rPr>
        <w:t xml:space="preserve"> ي</w:t>
      </w:r>
      <w:r w:rsidRPr="00562DFA">
        <w:rPr>
          <w:rFonts w:cs="AF_Najed" w:hint="cs"/>
          <w:sz w:val="24"/>
          <w:szCs w:val="24"/>
          <w:rtl/>
        </w:rPr>
        <w:t xml:space="preserve">قوم </w:t>
      </w:r>
      <w:r w:rsidR="009374F1">
        <w:rPr>
          <w:rFonts w:cs="AF_Najed" w:hint="cs"/>
          <w:sz w:val="24"/>
          <w:szCs w:val="24"/>
          <w:rtl/>
        </w:rPr>
        <w:t>(</w:t>
      </w:r>
      <w:r w:rsidR="006C19E2">
        <w:rPr>
          <w:rFonts w:cs="AF_Najed" w:hint="cs"/>
          <w:sz w:val="24"/>
          <w:szCs w:val="24"/>
          <w:rtl/>
        </w:rPr>
        <w:t>النادي</w:t>
      </w:r>
      <w:r w:rsidR="009374F1">
        <w:rPr>
          <w:rFonts w:cs="AF_Najed" w:hint="cs"/>
          <w:sz w:val="24"/>
          <w:szCs w:val="24"/>
          <w:rtl/>
        </w:rPr>
        <w:t>)</w:t>
      </w:r>
      <w:r w:rsidRPr="00562DFA">
        <w:rPr>
          <w:rFonts w:cs="AF_Najed"/>
          <w:sz w:val="24"/>
          <w:szCs w:val="24"/>
          <w:rtl/>
        </w:rPr>
        <w:t xml:space="preserve"> </w:t>
      </w:r>
      <w:r w:rsidRPr="00562DFA">
        <w:rPr>
          <w:rFonts w:cs="AF_Najed" w:hint="cs"/>
          <w:sz w:val="24"/>
          <w:szCs w:val="24"/>
          <w:rtl/>
        </w:rPr>
        <w:t>بإصدارها،</w:t>
      </w:r>
      <w:r w:rsidRPr="00562DFA">
        <w:rPr>
          <w:rFonts w:cs="AF_Najed"/>
          <w:sz w:val="24"/>
          <w:szCs w:val="24"/>
          <w:rtl/>
        </w:rPr>
        <w:t xml:space="preserve"> </w:t>
      </w:r>
      <w:r w:rsidRPr="00562DFA">
        <w:rPr>
          <w:rFonts w:cs="AF_Najed" w:hint="cs"/>
          <w:sz w:val="24"/>
          <w:szCs w:val="24"/>
          <w:rtl/>
        </w:rPr>
        <w:t>سواء</w:t>
      </w:r>
      <w:r w:rsidRPr="00562DFA">
        <w:rPr>
          <w:rFonts w:cs="AF_Najed"/>
          <w:sz w:val="24"/>
          <w:szCs w:val="24"/>
          <w:rtl/>
        </w:rPr>
        <w:t xml:space="preserve"> </w:t>
      </w:r>
      <w:r w:rsidRPr="00562DFA">
        <w:rPr>
          <w:rFonts w:cs="AF_Najed" w:hint="cs"/>
          <w:sz w:val="24"/>
          <w:szCs w:val="24"/>
          <w:rtl/>
        </w:rPr>
        <w:t>كانت</w:t>
      </w:r>
      <w:r w:rsidRPr="00562DFA">
        <w:rPr>
          <w:rFonts w:cs="AF_Najed"/>
          <w:sz w:val="24"/>
          <w:szCs w:val="24"/>
          <w:rtl/>
        </w:rPr>
        <w:t xml:space="preserve"> </w:t>
      </w:r>
      <w:r w:rsidRPr="00562DFA">
        <w:rPr>
          <w:rFonts w:cs="AF_Najed" w:hint="cs"/>
          <w:sz w:val="24"/>
          <w:szCs w:val="24"/>
          <w:rtl/>
        </w:rPr>
        <w:t>مكاتبات</w:t>
      </w:r>
      <w:r w:rsidRPr="00562DFA">
        <w:rPr>
          <w:rFonts w:cs="AF_Najed"/>
          <w:sz w:val="24"/>
          <w:szCs w:val="24"/>
          <w:rtl/>
        </w:rPr>
        <w:t xml:space="preserve"> </w:t>
      </w:r>
      <w:r w:rsidRPr="00562DFA">
        <w:rPr>
          <w:rFonts w:cs="AF_Najed" w:hint="cs"/>
          <w:sz w:val="24"/>
          <w:szCs w:val="24"/>
          <w:rtl/>
        </w:rPr>
        <w:t>او</w:t>
      </w:r>
      <w:r w:rsidRPr="00562DFA">
        <w:rPr>
          <w:rFonts w:cs="AF_Najed"/>
          <w:sz w:val="24"/>
          <w:szCs w:val="24"/>
          <w:rtl/>
        </w:rPr>
        <w:t xml:space="preserve"> </w:t>
      </w:r>
      <w:r w:rsidRPr="00562DFA">
        <w:rPr>
          <w:rFonts w:cs="AF_Najed" w:hint="cs"/>
          <w:sz w:val="24"/>
          <w:szCs w:val="24"/>
          <w:rtl/>
        </w:rPr>
        <w:t>تقارير.</w:t>
      </w:r>
    </w:p>
    <w:p w14:paraId="16E0A1DB" w14:textId="35415D7E" w:rsidR="00CE6AA4" w:rsidRPr="00B34B23" w:rsidRDefault="00CE6AA4" w:rsidP="00C55CBB">
      <w:pPr>
        <w:pStyle w:val="ListParagraph"/>
        <w:numPr>
          <w:ilvl w:val="0"/>
          <w:numId w:val="16"/>
        </w:numPr>
        <w:bidi/>
        <w:jc w:val="both"/>
        <w:rPr>
          <w:rFonts w:cs="AF_Najed"/>
          <w:color w:val="0070C0"/>
          <w:sz w:val="24"/>
          <w:szCs w:val="24"/>
          <w:u w:val="single"/>
          <w:rtl/>
        </w:rPr>
      </w:pPr>
      <w:r w:rsidRPr="00B34B23">
        <w:rPr>
          <w:rFonts w:cs="AF_Najed" w:hint="cs"/>
          <w:color w:val="0070C0"/>
          <w:sz w:val="24"/>
          <w:szCs w:val="24"/>
          <w:u w:val="single"/>
          <w:rtl/>
        </w:rPr>
        <w:t>موقع</w:t>
      </w:r>
      <w:r w:rsidRPr="00B34B23">
        <w:rPr>
          <w:rFonts w:cs="AF_Najed"/>
          <w:color w:val="0070C0"/>
          <w:sz w:val="24"/>
          <w:szCs w:val="24"/>
          <w:u w:val="single"/>
          <w:rtl/>
        </w:rPr>
        <w:t xml:space="preserve"> </w:t>
      </w:r>
      <w:r w:rsidR="001A1134">
        <w:rPr>
          <w:rFonts w:cs="AF_Najed" w:hint="cs"/>
          <w:color w:val="0070C0"/>
          <w:sz w:val="24"/>
          <w:szCs w:val="24"/>
          <w:u w:val="single"/>
          <w:rtl/>
        </w:rPr>
        <w:t>النادي</w:t>
      </w:r>
      <w:r w:rsidRPr="00B34B23">
        <w:rPr>
          <w:rFonts w:cs="AF_Najed"/>
          <w:color w:val="0070C0"/>
          <w:sz w:val="24"/>
          <w:szCs w:val="24"/>
          <w:u w:val="single"/>
          <w:rtl/>
        </w:rPr>
        <w:t xml:space="preserve"> </w:t>
      </w:r>
      <w:r w:rsidRPr="00B34B23">
        <w:rPr>
          <w:rFonts w:cs="AF_Najed" w:hint="cs"/>
          <w:color w:val="0070C0"/>
          <w:sz w:val="24"/>
          <w:szCs w:val="24"/>
          <w:u w:val="single"/>
          <w:rtl/>
        </w:rPr>
        <w:t>على</w:t>
      </w:r>
      <w:r w:rsidRPr="00B34B23">
        <w:rPr>
          <w:rFonts w:cs="AF_Najed"/>
          <w:color w:val="0070C0"/>
          <w:sz w:val="24"/>
          <w:szCs w:val="24"/>
          <w:u w:val="single"/>
          <w:rtl/>
        </w:rPr>
        <w:t xml:space="preserve"> </w:t>
      </w:r>
      <w:r w:rsidRPr="00B34B23">
        <w:rPr>
          <w:rFonts w:cs="AF_Najed" w:hint="cs"/>
          <w:color w:val="0070C0"/>
          <w:sz w:val="24"/>
          <w:szCs w:val="24"/>
          <w:u w:val="single"/>
          <w:rtl/>
        </w:rPr>
        <w:t>شبكة</w:t>
      </w:r>
      <w:r w:rsidRPr="00B34B23">
        <w:rPr>
          <w:rFonts w:cs="AF_Najed"/>
          <w:color w:val="0070C0"/>
          <w:sz w:val="24"/>
          <w:szCs w:val="24"/>
          <w:u w:val="single"/>
          <w:rtl/>
        </w:rPr>
        <w:t xml:space="preserve"> </w:t>
      </w:r>
      <w:r w:rsidRPr="00B34B23">
        <w:rPr>
          <w:rFonts w:cs="AF_Najed" w:hint="cs"/>
          <w:color w:val="0070C0"/>
          <w:sz w:val="24"/>
          <w:szCs w:val="24"/>
          <w:u w:val="single"/>
          <w:rtl/>
        </w:rPr>
        <w:t>الانترنت</w:t>
      </w:r>
    </w:p>
    <w:p w14:paraId="42AE06FB" w14:textId="50D54355" w:rsidR="00CE6AA4" w:rsidRPr="00FB47B0" w:rsidRDefault="00CE6AA4" w:rsidP="009374F1">
      <w:pPr>
        <w:bidi/>
        <w:jc w:val="both"/>
        <w:rPr>
          <w:rFonts w:cs="AF_Najed"/>
          <w:color w:val="0070C0"/>
          <w:sz w:val="24"/>
          <w:szCs w:val="24"/>
          <w:u w:val="single"/>
          <w:rtl/>
        </w:rPr>
      </w:pPr>
      <w:r w:rsidRPr="00562DFA">
        <w:rPr>
          <w:rFonts w:cs="AF_Najed" w:hint="cs"/>
          <w:sz w:val="24"/>
          <w:szCs w:val="24"/>
          <w:rtl/>
        </w:rPr>
        <w:t xml:space="preserve">الحق الحصري </w:t>
      </w:r>
      <w:r w:rsidR="001B76C0">
        <w:rPr>
          <w:rFonts w:cs="AF_Najed" w:hint="cs"/>
          <w:sz w:val="24"/>
          <w:szCs w:val="24"/>
          <w:rtl/>
        </w:rPr>
        <w:t>بوضع شعار</w:t>
      </w:r>
      <w:r w:rsidR="001A1134">
        <w:rPr>
          <w:rFonts w:cs="AF_Najed" w:hint="cs"/>
          <w:sz w:val="24"/>
          <w:szCs w:val="24"/>
          <w:rtl/>
        </w:rPr>
        <w:t xml:space="preserve"> </w:t>
      </w:r>
      <w:r w:rsidR="009374F1">
        <w:rPr>
          <w:rFonts w:cs="AF_Najed" w:hint="cs"/>
          <w:sz w:val="24"/>
          <w:szCs w:val="24"/>
          <w:rtl/>
        </w:rPr>
        <w:t xml:space="preserve">(القنوات المرخص لها) أو (عملاء الشركة) </w:t>
      </w:r>
      <w:r w:rsidRPr="00562DFA">
        <w:rPr>
          <w:rFonts w:cs="AF_Najed" w:hint="cs"/>
          <w:sz w:val="24"/>
          <w:szCs w:val="24"/>
          <w:rtl/>
        </w:rPr>
        <w:t>على الموقع</w:t>
      </w:r>
      <w:r w:rsidRPr="00562DFA">
        <w:rPr>
          <w:rFonts w:cs="AF_Najed"/>
          <w:sz w:val="24"/>
          <w:szCs w:val="24"/>
          <w:rtl/>
        </w:rPr>
        <w:t xml:space="preserve"> </w:t>
      </w:r>
      <w:r w:rsidRPr="00562DFA">
        <w:rPr>
          <w:rFonts w:cs="AF_Najed" w:hint="cs"/>
          <w:sz w:val="24"/>
          <w:szCs w:val="24"/>
          <w:rtl/>
        </w:rPr>
        <w:t>العام</w:t>
      </w:r>
      <w:r w:rsidRPr="00562DFA">
        <w:rPr>
          <w:rFonts w:cs="AF_Najed"/>
          <w:sz w:val="24"/>
          <w:szCs w:val="24"/>
          <w:rtl/>
        </w:rPr>
        <w:t xml:space="preserve"> </w:t>
      </w:r>
      <w:r w:rsidRPr="00562DFA">
        <w:rPr>
          <w:rFonts w:cs="AF_Najed" w:hint="cs"/>
          <w:sz w:val="24"/>
          <w:szCs w:val="24"/>
          <w:rtl/>
        </w:rPr>
        <w:t>الرسمى</w:t>
      </w:r>
      <w:r w:rsidRPr="00562DFA">
        <w:rPr>
          <w:rFonts w:cs="AF_Najed"/>
          <w:sz w:val="24"/>
          <w:szCs w:val="24"/>
          <w:rtl/>
        </w:rPr>
        <w:t xml:space="preserve"> </w:t>
      </w:r>
      <w:r w:rsidR="009374F1">
        <w:rPr>
          <w:rFonts w:cs="AF_Najed" w:hint="cs"/>
          <w:sz w:val="24"/>
          <w:szCs w:val="24"/>
          <w:rtl/>
        </w:rPr>
        <w:t>(</w:t>
      </w:r>
      <w:r w:rsidR="001A1134">
        <w:rPr>
          <w:rFonts w:cs="AF_Najed" w:hint="cs"/>
          <w:sz w:val="24"/>
          <w:szCs w:val="24"/>
          <w:rtl/>
        </w:rPr>
        <w:t>للنادي</w:t>
      </w:r>
      <w:r w:rsidR="009374F1">
        <w:rPr>
          <w:rFonts w:cs="AF_Najed" w:hint="cs"/>
          <w:sz w:val="24"/>
          <w:szCs w:val="24"/>
          <w:rtl/>
        </w:rPr>
        <w:t>)</w:t>
      </w:r>
      <w:r w:rsidRPr="00562DFA">
        <w:rPr>
          <w:rFonts w:cs="AF_Najed"/>
          <w:sz w:val="24"/>
          <w:szCs w:val="24"/>
          <w:rtl/>
        </w:rPr>
        <w:t xml:space="preserve"> </w:t>
      </w:r>
      <w:r w:rsidRPr="00562DFA">
        <w:rPr>
          <w:rFonts w:cs="AF_Najed" w:hint="cs"/>
          <w:sz w:val="24"/>
          <w:szCs w:val="24"/>
          <w:rtl/>
        </w:rPr>
        <w:t>والذى</w:t>
      </w:r>
      <w:r w:rsidRPr="00562DFA">
        <w:rPr>
          <w:rFonts w:cs="AF_Najed"/>
          <w:sz w:val="24"/>
          <w:szCs w:val="24"/>
          <w:rtl/>
        </w:rPr>
        <w:t xml:space="preserve"> </w:t>
      </w:r>
      <w:r w:rsidRPr="00562DFA">
        <w:rPr>
          <w:rFonts w:cs="AF_Najed" w:hint="cs"/>
          <w:sz w:val="24"/>
          <w:szCs w:val="24"/>
          <w:rtl/>
        </w:rPr>
        <w:t>يضم</w:t>
      </w:r>
      <w:r w:rsidRPr="00562DFA">
        <w:rPr>
          <w:rFonts w:cs="AF_Najed"/>
          <w:sz w:val="24"/>
          <w:szCs w:val="24"/>
          <w:rtl/>
        </w:rPr>
        <w:t xml:space="preserve"> </w:t>
      </w:r>
      <w:r w:rsidRPr="00562DFA">
        <w:rPr>
          <w:rFonts w:cs="AF_Najed" w:hint="cs"/>
          <w:sz w:val="24"/>
          <w:szCs w:val="24"/>
          <w:rtl/>
        </w:rPr>
        <w:t>جميع</w:t>
      </w:r>
      <w:r w:rsidRPr="00562DFA">
        <w:rPr>
          <w:rFonts w:cs="AF_Najed"/>
          <w:sz w:val="24"/>
          <w:szCs w:val="24"/>
          <w:rtl/>
        </w:rPr>
        <w:t xml:space="preserve"> </w:t>
      </w:r>
      <w:r w:rsidRPr="00562DFA">
        <w:rPr>
          <w:rFonts w:cs="AF_Najed" w:hint="cs"/>
          <w:sz w:val="24"/>
          <w:szCs w:val="24"/>
          <w:rtl/>
        </w:rPr>
        <w:t>المعلومات</w:t>
      </w:r>
      <w:r w:rsidRPr="00562DFA">
        <w:rPr>
          <w:rFonts w:cs="AF_Najed"/>
          <w:sz w:val="24"/>
          <w:szCs w:val="24"/>
          <w:rtl/>
        </w:rPr>
        <w:t xml:space="preserve"> </w:t>
      </w:r>
      <w:r w:rsidRPr="00562DFA">
        <w:rPr>
          <w:rFonts w:cs="AF_Najed" w:hint="cs"/>
          <w:sz w:val="24"/>
          <w:szCs w:val="24"/>
          <w:rtl/>
        </w:rPr>
        <w:t>وال</w:t>
      </w:r>
      <w:r w:rsidR="001A1134">
        <w:rPr>
          <w:rFonts w:cs="AF_Najed" w:hint="cs"/>
          <w:sz w:val="24"/>
          <w:szCs w:val="24"/>
          <w:rtl/>
        </w:rPr>
        <w:t>ب</w:t>
      </w:r>
      <w:r w:rsidRPr="00562DFA">
        <w:rPr>
          <w:rFonts w:cs="AF_Najed" w:hint="cs"/>
          <w:sz w:val="24"/>
          <w:szCs w:val="24"/>
          <w:rtl/>
        </w:rPr>
        <w:t>يانات</w:t>
      </w:r>
      <w:r w:rsidRPr="00562DFA">
        <w:rPr>
          <w:rFonts w:cs="AF_Najed"/>
          <w:sz w:val="24"/>
          <w:szCs w:val="24"/>
          <w:rtl/>
        </w:rPr>
        <w:t xml:space="preserve"> </w:t>
      </w:r>
      <w:r w:rsidRPr="00562DFA">
        <w:rPr>
          <w:rFonts w:cs="AF_Najed" w:hint="cs"/>
          <w:sz w:val="24"/>
          <w:szCs w:val="24"/>
          <w:rtl/>
        </w:rPr>
        <w:t>الخاصة</w:t>
      </w:r>
      <w:r w:rsidRPr="00562DFA">
        <w:rPr>
          <w:rFonts w:cs="AF_Najed"/>
          <w:sz w:val="24"/>
          <w:szCs w:val="24"/>
          <w:rtl/>
        </w:rPr>
        <w:t xml:space="preserve"> </w:t>
      </w:r>
      <w:r w:rsidR="001A1134">
        <w:rPr>
          <w:rFonts w:cs="AF_Najed" w:hint="cs"/>
          <w:sz w:val="24"/>
          <w:szCs w:val="24"/>
          <w:rtl/>
        </w:rPr>
        <w:t>به</w:t>
      </w:r>
      <w:r w:rsidRPr="00562DFA">
        <w:rPr>
          <w:rFonts w:cs="AF_Najed" w:hint="cs"/>
          <w:sz w:val="24"/>
          <w:szCs w:val="24"/>
          <w:rtl/>
        </w:rPr>
        <w:t>،</w:t>
      </w:r>
    </w:p>
    <w:p w14:paraId="294E9C68" w14:textId="4D13200A" w:rsidR="00CE6AA4" w:rsidRPr="00B34B23" w:rsidRDefault="00CE6AA4" w:rsidP="00C55CBB">
      <w:pPr>
        <w:pStyle w:val="ListParagraph"/>
        <w:numPr>
          <w:ilvl w:val="0"/>
          <w:numId w:val="16"/>
        </w:numPr>
        <w:bidi/>
        <w:jc w:val="both"/>
        <w:rPr>
          <w:rFonts w:cs="AF_Najed"/>
          <w:color w:val="0070C0"/>
          <w:sz w:val="24"/>
          <w:szCs w:val="24"/>
          <w:u w:val="single"/>
          <w:rtl/>
        </w:rPr>
      </w:pPr>
      <w:r w:rsidRPr="00B34B23">
        <w:rPr>
          <w:rFonts w:cs="AF_Najed" w:hint="cs"/>
          <w:color w:val="0070C0"/>
          <w:sz w:val="24"/>
          <w:szCs w:val="24"/>
          <w:u w:val="single"/>
          <w:rtl/>
        </w:rPr>
        <w:lastRenderedPageBreak/>
        <w:t xml:space="preserve">شعار </w:t>
      </w:r>
      <w:r w:rsidR="001A1134">
        <w:rPr>
          <w:rFonts w:cs="AF_Najed" w:hint="cs"/>
          <w:color w:val="0070C0"/>
          <w:sz w:val="24"/>
          <w:szCs w:val="24"/>
          <w:u w:val="single"/>
          <w:rtl/>
          <w:lang w:bidi="ar-AE"/>
        </w:rPr>
        <w:t>النادي</w:t>
      </w:r>
      <w:r w:rsidRPr="00B34B23">
        <w:rPr>
          <w:rFonts w:cs="AF_Najed" w:hint="cs"/>
          <w:color w:val="0070C0"/>
          <w:sz w:val="24"/>
          <w:szCs w:val="24"/>
          <w:u w:val="single"/>
          <w:rtl/>
        </w:rPr>
        <w:t xml:space="preserve"> والعلامات</w:t>
      </w:r>
      <w:r w:rsidRPr="00B34B23">
        <w:rPr>
          <w:rFonts w:cs="AF_Najed"/>
          <w:color w:val="0070C0"/>
          <w:sz w:val="24"/>
          <w:szCs w:val="24"/>
          <w:u w:val="single"/>
          <w:rtl/>
        </w:rPr>
        <w:t xml:space="preserve"> </w:t>
      </w:r>
      <w:r w:rsidRPr="00B34B23">
        <w:rPr>
          <w:rFonts w:cs="AF_Najed" w:hint="cs"/>
          <w:color w:val="0070C0"/>
          <w:sz w:val="24"/>
          <w:szCs w:val="24"/>
          <w:u w:val="single"/>
          <w:rtl/>
        </w:rPr>
        <w:t>التجارية الأخرى</w:t>
      </w:r>
    </w:p>
    <w:p w14:paraId="47D317B9" w14:textId="67C0D8D4" w:rsidR="00CE6AA4" w:rsidRDefault="00CE6AA4" w:rsidP="009374F1">
      <w:pPr>
        <w:bidi/>
        <w:jc w:val="both"/>
        <w:rPr>
          <w:rFonts w:cs="AF_Najed"/>
          <w:sz w:val="24"/>
          <w:szCs w:val="24"/>
          <w:rtl/>
        </w:rPr>
      </w:pPr>
      <w:r w:rsidRPr="00562DFA">
        <w:rPr>
          <w:rFonts w:cs="AF_Najed" w:hint="cs"/>
          <w:sz w:val="24"/>
          <w:szCs w:val="24"/>
          <w:rtl/>
          <w:lang w:bidi="ar-AE"/>
        </w:rPr>
        <w:t xml:space="preserve"> </w:t>
      </w:r>
      <w:r w:rsidRPr="00FB47B0">
        <w:rPr>
          <w:rFonts w:cs="AF_Najed" w:hint="cs"/>
          <w:sz w:val="24"/>
          <w:szCs w:val="24"/>
          <w:rtl/>
          <w:lang w:bidi="ar-AE"/>
        </w:rPr>
        <w:t>الحق</w:t>
      </w:r>
      <w:r w:rsidRPr="00FB47B0">
        <w:rPr>
          <w:rFonts w:cs="AF_Najed"/>
          <w:sz w:val="24"/>
          <w:szCs w:val="24"/>
          <w:rtl/>
          <w:lang w:bidi="ar-AE"/>
        </w:rPr>
        <w:t xml:space="preserve"> </w:t>
      </w:r>
      <w:r w:rsidRPr="00FB47B0">
        <w:rPr>
          <w:rFonts w:cs="AF_Najed" w:hint="cs"/>
          <w:sz w:val="24"/>
          <w:szCs w:val="24"/>
          <w:rtl/>
          <w:lang w:bidi="ar-AE"/>
        </w:rPr>
        <w:t>الحصري</w:t>
      </w:r>
      <w:r w:rsidRPr="00FB47B0">
        <w:rPr>
          <w:rFonts w:cs="AF_Najed"/>
          <w:sz w:val="24"/>
          <w:szCs w:val="24"/>
          <w:rtl/>
          <w:lang w:bidi="ar-AE"/>
        </w:rPr>
        <w:t xml:space="preserve"> </w:t>
      </w:r>
      <w:r w:rsidR="001A1134">
        <w:rPr>
          <w:rFonts w:cs="AF_Najed" w:hint="cs"/>
          <w:sz w:val="24"/>
          <w:szCs w:val="24"/>
          <w:rtl/>
          <w:lang w:bidi="ar-AE"/>
        </w:rPr>
        <w:t>للشركة</w:t>
      </w:r>
      <w:r w:rsidRPr="00FB47B0">
        <w:rPr>
          <w:rFonts w:cs="AF_Najed"/>
          <w:sz w:val="24"/>
          <w:szCs w:val="24"/>
          <w:rtl/>
          <w:lang w:bidi="ar-AE"/>
        </w:rPr>
        <w:t xml:space="preserve"> </w:t>
      </w:r>
      <w:r w:rsidRPr="00FB47B0">
        <w:rPr>
          <w:rFonts w:cs="AF_Najed" w:hint="cs"/>
          <w:sz w:val="24"/>
          <w:szCs w:val="24"/>
          <w:rtl/>
          <w:lang w:bidi="ar-AE"/>
        </w:rPr>
        <w:t>باستخدام</w:t>
      </w:r>
      <w:r w:rsidRPr="00FB47B0">
        <w:rPr>
          <w:rFonts w:cs="AF_Najed"/>
          <w:sz w:val="24"/>
          <w:szCs w:val="24"/>
          <w:rtl/>
          <w:lang w:bidi="ar-AE"/>
        </w:rPr>
        <w:t xml:space="preserve"> </w:t>
      </w:r>
      <w:r w:rsidRPr="00FB47B0">
        <w:rPr>
          <w:rFonts w:cs="AF_Najed" w:hint="cs"/>
          <w:sz w:val="24"/>
          <w:szCs w:val="24"/>
          <w:rtl/>
          <w:lang w:bidi="ar-AE"/>
        </w:rPr>
        <w:t>شعارات</w:t>
      </w:r>
      <w:r w:rsidRPr="00FB47B0">
        <w:rPr>
          <w:rFonts w:cs="AF_Najed"/>
          <w:sz w:val="24"/>
          <w:szCs w:val="24"/>
          <w:rtl/>
          <w:lang w:bidi="ar-AE"/>
        </w:rPr>
        <w:t xml:space="preserve"> </w:t>
      </w:r>
      <w:r w:rsidR="009374F1">
        <w:rPr>
          <w:rFonts w:cs="AF_Najed" w:hint="cs"/>
          <w:sz w:val="24"/>
          <w:szCs w:val="24"/>
          <w:rtl/>
          <w:lang w:bidi="ar-AE"/>
        </w:rPr>
        <w:t>(</w:t>
      </w:r>
      <w:r w:rsidR="001A1134">
        <w:rPr>
          <w:rFonts w:cs="AF_Najed" w:hint="cs"/>
          <w:sz w:val="24"/>
          <w:szCs w:val="24"/>
          <w:rtl/>
          <w:lang w:bidi="ar-AE"/>
        </w:rPr>
        <w:t>النادي</w:t>
      </w:r>
      <w:r w:rsidR="009374F1">
        <w:rPr>
          <w:rFonts w:cs="AF_Najed" w:hint="cs"/>
          <w:sz w:val="24"/>
          <w:szCs w:val="24"/>
          <w:rtl/>
          <w:lang w:bidi="ar-AE"/>
        </w:rPr>
        <w:t>)</w:t>
      </w:r>
      <w:r w:rsidRPr="00FB47B0">
        <w:rPr>
          <w:rFonts w:cs="AF_Najed"/>
          <w:sz w:val="24"/>
          <w:szCs w:val="24"/>
          <w:rtl/>
          <w:lang w:bidi="ar-AE"/>
        </w:rPr>
        <w:t xml:space="preserve"> </w:t>
      </w:r>
      <w:r w:rsidRPr="00FB47B0">
        <w:rPr>
          <w:rFonts w:cs="AF_Najed" w:hint="cs"/>
          <w:sz w:val="24"/>
          <w:szCs w:val="24"/>
          <w:rtl/>
          <w:lang w:bidi="ar-AE"/>
        </w:rPr>
        <w:t>و</w:t>
      </w:r>
      <w:r w:rsidRPr="00FB47B0">
        <w:rPr>
          <w:rFonts w:cs="AF_Najed"/>
          <w:sz w:val="24"/>
          <w:szCs w:val="24"/>
          <w:rtl/>
          <w:lang w:bidi="ar-AE"/>
        </w:rPr>
        <w:t xml:space="preserve">/ </w:t>
      </w:r>
      <w:r w:rsidRPr="00FB47B0">
        <w:rPr>
          <w:rFonts w:cs="AF_Najed" w:hint="cs"/>
          <w:sz w:val="24"/>
          <w:szCs w:val="24"/>
          <w:rtl/>
          <w:lang w:bidi="ar-AE"/>
        </w:rPr>
        <w:t>او</w:t>
      </w:r>
      <w:r w:rsidRPr="00FB47B0">
        <w:rPr>
          <w:rFonts w:cs="AF_Najed"/>
          <w:sz w:val="24"/>
          <w:szCs w:val="24"/>
          <w:rtl/>
          <w:lang w:bidi="ar-AE"/>
        </w:rPr>
        <w:t xml:space="preserve"> </w:t>
      </w:r>
      <w:r w:rsidRPr="00562DFA">
        <w:rPr>
          <w:rFonts w:cs="AF_Najed" w:hint="cs"/>
          <w:sz w:val="24"/>
          <w:szCs w:val="24"/>
          <w:rtl/>
          <w:lang w:bidi="ar-AE"/>
        </w:rPr>
        <w:t>علاماته</w:t>
      </w:r>
      <w:r w:rsidRPr="00FB47B0">
        <w:rPr>
          <w:rFonts w:cs="AF_Najed"/>
          <w:sz w:val="24"/>
          <w:szCs w:val="24"/>
          <w:rtl/>
          <w:lang w:bidi="ar-AE"/>
        </w:rPr>
        <w:t xml:space="preserve"> </w:t>
      </w:r>
      <w:r w:rsidRPr="00FB47B0">
        <w:rPr>
          <w:rFonts w:cs="AF_Najed" w:hint="cs"/>
          <w:sz w:val="24"/>
          <w:szCs w:val="24"/>
          <w:rtl/>
          <w:lang w:bidi="ar-AE"/>
        </w:rPr>
        <w:t>التجارية</w:t>
      </w:r>
      <w:r w:rsidRPr="00FB47B0">
        <w:rPr>
          <w:rFonts w:cs="AF_Najed"/>
          <w:sz w:val="24"/>
          <w:szCs w:val="24"/>
          <w:rtl/>
          <w:lang w:bidi="ar-AE"/>
        </w:rPr>
        <w:t xml:space="preserve"> </w:t>
      </w:r>
      <w:r w:rsidRPr="00562DFA">
        <w:rPr>
          <w:rFonts w:cs="AF_Najed"/>
          <w:sz w:val="24"/>
          <w:szCs w:val="24"/>
          <w:rtl/>
        </w:rPr>
        <w:t>في أي طريقة أو شكل</w:t>
      </w:r>
      <w:r w:rsidRPr="00562DFA">
        <w:rPr>
          <w:rFonts w:cs="AF_Najed" w:hint="cs"/>
          <w:sz w:val="24"/>
          <w:szCs w:val="24"/>
          <w:rtl/>
        </w:rPr>
        <w:t xml:space="preserve"> لغايات المباريات</w:t>
      </w:r>
      <w:r w:rsidRPr="00562DFA">
        <w:rPr>
          <w:rFonts w:cs="AF_Najed"/>
          <w:sz w:val="24"/>
          <w:szCs w:val="24"/>
          <w:rtl/>
        </w:rPr>
        <w:t xml:space="preserve"> بما فيها على</w:t>
      </w:r>
      <w:r w:rsidR="001A1134">
        <w:rPr>
          <w:rFonts w:cs="AF_Najed"/>
          <w:sz w:val="24"/>
          <w:szCs w:val="24"/>
          <w:rtl/>
        </w:rPr>
        <w:t xml:space="preserve"> سبيل المثال لا الحصر استعمالها</w:t>
      </w:r>
      <w:r w:rsidRPr="00562DFA">
        <w:rPr>
          <w:rFonts w:cs="AF_Najed" w:hint="cs"/>
          <w:sz w:val="24"/>
          <w:szCs w:val="24"/>
          <w:rtl/>
        </w:rPr>
        <w:t xml:space="preserve"> من خلال الحقوق التلفزيونية و/ او </w:t>
      </w:r>
      <w:r w:rsidRPr="00562DFA">
        <w:rPr>
          <w:rFonts w:cs="AF_Najed"/>
          <w:sz w:val="24"/>
          <w:szCs w:val="24"/>
          <w:rtl/>
        </w:rPr>
        <w:t xml:space="preserve">على مواقع الالكترونية وفقاً لما </w:t>
      </w:r>
      <w:r w:rsidRPr="00562DFA">
        <w:rPr>
          <w:rFonts w:cs="AF_Najed" w:hint="cs"/>
          <w:sz w:val="24"/>
          <w:szCs w:val="24"/>
          <w:rtl/>
        </w:rPr>
        <w:t xml:space="preserve">تعتبره </w:t>
      </w:r>
      <w:r w:rsidR="001A1134">
        <w:rPr>
          <w:rFonts w:cs="AF_Najed" w:hint="cs"/>
          <w:sz w:val="24"/>
          <w:szCs w:val="24"/>
          <w:rtl/>
        </w:rPr>
        <w:t>الشركة</w:t>
      </w:r>
      <w:r w:rsidRPr="00562DFA">
        <w:rPr>
          <w:rFonts w:cs="AF_Najed"/>
          <w:sz w:val="24"/>
          <w:szCs w:val="24"/>
          <w:rtl/>
        </w:rPr>
        <w:t xml:space="preserve"> مناسباً بإرادته</w:t>
      </w:r>
      <w:r w:rsidRPr="00562DFA">
        <w:rPr>
          <w:rFonts w:cs="AF_Najed" w:hint="cs"/>
          <w:sz w:val="24"/>
          <w:szCs w:val="24"/>
          <w:rtl/>
        </w:rPr>
        <w:t>ا</w:t>
      </w:r>
      <w:r w:rsidRPr="00562DFA">
        <w:rPr>
          <w:rFonts w:cs="AF_Najed"/>
          <w:sz w:val="24"/>
          <w:szCs w:val="24"/>
          <w:rtl/>
        </w:rPr>
        <w:t xml:space="preserve"> المنفردة </w:t>
      </w:r>
    </w:p>
    <w:p w14:paraId="0841FB2A" w14:textId="77777777" w:rsidR="00804982" w:rsidRPr="005877D1" w:rsidRDefault="00804982" w:rsidP="00C55CBB">
      <w:pPr>
        <w:pStyle w:val="ListParagraph"/>
        <w:numPr>
          <w:ilvl w:val="0"/>
          <w:numId w:val="16"/>
        </w:numPr>
        <w:bidi/>
        <w:jc w:val="both"/>
        <w:rPr>
          <w:rFonts w:cs="AF_Najed"/>
          <w:color w:val="0070C0"/>
          <w:sz w:val="24"/>
          <w:szCs w:val="24"/>
          <w:u w:val="single"/>
        </w:rPr>
      </w:pPr>
      <w:r w:rsidRPr="005877D1">
        <w:rPr>
          <w:rFonts w:cs="AF_Najed" w:hint="cs"/>
          <w:color w:val="0070C0"/>
          <w:sz w:val="24"/>
          <w:szCs w:val="24"/>
          <w:u w:val="single"/>
          <w:rtl/>
        </w:rPr>
        <w:t xml:space="preserve">الحق باعادة الترخيص </w:t>
      </w:r>
    </w:p>
    <w:p w14:paraId="664D1D66" w14:textId="0DA91399" w:rsidR="00804982" w:rsidRPr="00804982" w:rsidRDefault="005877D1" w:rsidP="005269B7">
      <w:pPr>
        <w:pStyle w:val="ListParagraph"/>
        <w:bidi/>
        <w:ind w:left="314"/>
        <w:jc w:val="both"/>
        <w:rPr>
          <w:rFonts w:cs="AF_Najed"/>
          <w:sz w:val="24"/>
          <w:szCs w:val="24"/>
          <w:rtl/>
        </w:rPr>
      </w:pPr>
      <w:r>
        <w:rPr>
          <w:rFonts w:cs="AF_Najed" w:hint="cs"/>
          <w:sz w:val="24"/>
          <w:szCs w:val="24"/>
          <w:rtl/>
        </w:rPr>
        <w:t xml:space="preserve">الحق </w:t>
      </w:r>
      <w:r w:rsidR="00CA729A">
        <w:rPr>
          <w:rFonts w:cs="AF_Najed" w:hint="cs"/>
          <w:sz w:val="24"/>
          <w:szCs w:val="24"/>
          <w:rtl/>
        </w:rPr>
        <w:t>باعادة</w:t>
      </w:r>
      <w:r w:rsidR="00804982">
        <w:rPr>
          <w:rFonts w:cs="AF_Najed" w:hint="cs"/>
          <w:sz w:val="24"/>
          <w:szCs w:val="24"/>
          <w:rtl/>
        </w:rPr>
        <w:t xml:space="preserve"> ترخيص اي و /او كل </w:t>
      </w:r>
      <w:r w:rsidR="009374F1">
        <w:rPr>
          <w:rFonts w:cs="AF_Najed" w:hint="cs"/>
          <w:sz w:val="24"/>
          <w:szCs w:val="24"/>
          <w:rtl/>
        </w:rPr>
        <w:t>(</w:t>
      </w:r>
      <w:r w:rsidR="00804982">
        <w:rPr>
          <w:rFonts w:cs="AF_Najed" w:hint="cs"/>
          <w:sz w:val="24"/>
          <w:szCs w:val="24"/>
          <w:rtl/>
        </w:rPr>
        <w:t>الحقوق الممنوحة</w:t>
      </w:r>
      <w:r w:rsidR="009374F1">
        <w:rPr>
          <w:rFonts w:cs="AF_Najed" w:hint="cs"/>
          <w:sz w:val="24"/>
          <w:szCs w:val="24"/>
          <w:rtl/>
        </w:rPr>
        <w:t>)</w:t>
      </w:r>
      <w:r w:rsidR="00CA729A">
        <w:rPr>
          <w:rFonts w:cs="AF_Najed" w:hint="cs"/>
          <w:sz w:val="24"/>
          <w:szCs w:val="24"/>
          <w:rtl/>
        </w:rPr>
        <w:t xml:space="preserve"> المدرجة في البند الى</w:t>
      </w:r>
      <w:r w:rsidR="00804982">
        <w:rPr>
          <w:rFonts w:cs="AF_Najed" w:hint="cs"/>
          <w:sz w:val="24"/>
          <w:szCs w:val="24"/>
          <w:rtl/>
        </w:rPr>
        <w:t xml:space="preserve"> </w:t>
      </w:r>
      <w:r w:rsidR="005269B7">
        <w:rPr>
          <w:rFonts w:cs="AF_Najed" w:hint="cs"/>
          <w:sz w:val="24"/>
          <w:szCs w:val="24"/>
          <w:rtl/>
        </w:rPr>
        <w:t xml:space="preserve">(القنوات المرخص لها) أو (عملاء الشركة) </w:t>
      </w:r>
      <w:r w:rsidR="00804982">
        <w:rPr>
          <w:rFonts w:cs="AF_Najed" w:hint="cs"/>
          <w:sz w:val="24"/>
          <w:szCs w:val="24"/>
          <w:rtl/>
        </w:rPr>
        <w:t>بما في ذلك حق الترخيص من الباطن  وفقا لارادة الشركة المنفردة و دون الحاجة لموافقة النادي على ذلك</w:t>
      </w:r>
      <w:r>
        <w:rPr>
          <w:rFonts w:cs="AF_Najed" w:hint="cs"/>
          <w:sz w:val="24"/>
          <w:szCs w:val="24"/>
          <w:rtl/>
        </w:rPr>
        <w:t xml:space="preserve">. </w:t>
      </w:r>
      <w:r w:rsidR="00ED60E8">
        <w:rPr>
          <w:rFonts w:cs="AF_Najed" w:hint="cs"/>
          <w:sz w:val="24"/>
          <w:szCs w:val="24"/>
          <w:rtl/>
        </w:rPr>
        <w:t xml:space="preserve"> </w:t>
      </w:r>
      <w:r w:rsidR="00804982">
        <w:rPr>
          <w:rFonts w:cs="AF_Najed" w:hint="cs"/>
          <w:sz w:val="24"/>
          <w:szCs w:val="24"/>
          <w:rtl/>
        </w:rPr>
        <w:t xml:space="preserve">  </w:t>
      </w:r>
    </w:p>
    <w:p w14:paraId="067F1553" w14:textId="77777777" w:rsidR="00CE6AA4" w:rsidRPr="00BA10C4" w:rsidRDefault="00CE6AA4" w:rsidP="00CE6AA4">
      <w:pPr>
        <w:bidi/>
        <w:jc w:val="center"/>
        <w:rPr>
          <w:rFonts w:cs="AF_Najed"/>
          <w:b/>
          <w:bCs/>
          <w:color w:val="FF0000"/>
          <w:sz w:val="36"/>
          <w:szCs w:val="36"/>
          <w:u w:val="single"/>
        </w:rPr>
      </w:pPr>
      <w:r w:rsidRPr="00BA10C4">
        <w:rPr>
          <w:rFonts w:cs="AF_Najed" w:hint="cs"/>
          <w:b/>
          <w:bCs/>
          <w:color w:val="FF0000"/>
          <w:sz w:val="36"/>
          <w:szCs w:val="36"/>
          <w:u w:val="single"/>
          <w:rtl/>
        </w:rPr>
        <w:t>البند</w:t>
      </w:r>
      <w:r w:rsidRPr="00BA10C4">
        <w:rPr>
          <w:rFonts w:cs="AF_Najed"/>
          <w:b/>
          <w:bCs/>
          <w:color w:val="FF0000"/>
          <w:sz w:val="36"/>
          <w:szCs w:val="36"/>
          <w:u w:val="single"/>
          <w:rtl/>
        </w:rPr>
        <w:t xml:space="preserve"> </w:t>
      </w:r>
      <w:r w:rsidRPr="00BA10C4">
        <w:rPr>
          <w:rFonts w:cs="AF_Najed" w:hint="cs"/>
          <w:b/>
          <w:bCs/>
          <w:color w:val="FF0000"/>
          <w:sz w:val="36"/>
          <w:szCs w:val="36"/>
          <w:u w:val="single"/>
          <w:rtl/>
        </w:rPr>
        <w:t>الثالث</w:t>
      </w:r>
      <w:r w:rsidRPr="00BA10C4">
        <w:rPr>
          <w:rFonts w:cs="AF_Najed"/>
          <w:b/>
          <w:bCs/>
          <w:color w:val="FF0000"/>
          <w:sz w:val="36"/>
          <w:szCs w:val="36"/>
          <w:u w:val="single"/>
          <w:rtl/>
        </w:rPr>
        <w:t xml:space="preserve">: </w:t>
      </w:r>
      <w:r w:rsidRPr="00BA10C4">
        <w:rPr>
          <w:rFonts w:cs="AF_Najed" w:hint="cs"/>
          <w:b/>
          <w:bCs/>
          <w:color w:val="FF0000"/>
          <w:sz w:val="36"/>
          <w:szCs w:val="36"/>
          <w:u w:val="single"/>
          <w:rtl/>
        </w:rPr>
        <w:t>موضوع العقد</w:t>
      </w:r>
    </w:p>
    <w:p w14:paraId="5461B411" w14:textId="316843FD" w:rsidR="0036616E" w:rsidRDefault="0036616E" w:rsidP="00C55CBB">
      <w:pPr>
        <w:pStyle w:val="ListParagraph"/>
        <w:numPr>
          <w:ilvl w:val="0"/>
          <w:numId w:val="17"/>
        </w:numPr>
        <w:bidi/>
        <w:ind w:left="379" w:hanging="379"/>
        <w:jc w:val="both"/>
        <w:rPr>
          <w:rFonts w:cs="AF_Najed"/>
          <w:sz w:val="24"/>
          <w:szCs w:val="24"/>
        </w:rPr>
      </w:pPr>
      <w:r w:rsidRPr="008E68E7">
        <w:rPr>
          <w:rFonts w:cs="AF_Najed" w:hint="cs"/>
          <w:sz w:val="24"/>
          <w:szCs w:val="24"/>
          <w:rtl/>
        </w:rPr>
        <w:t>بموجب</w:t>
      </w:r>
      <w:r w:rsidRPr="008E68E7">
        <w:rPr>
          <w:rFonts w:cs="AF_Najed"/>
          <w:sz w:val="24"/>
          <w:szCs w:val="24"/>
          <w:rtl/>
        </w:rPr>
        <w:t xml:space="preserve"> </w:t>
      </w:r>
      <w:r w:rsidRPr="008E68E7">
        <w:rPr>
          <w:rFonts w:cs="AF_Najed" w:hint="cs"/>
          <w:sz w:val="24"/>
          <w:szCs w:val="24"/>
          <w:rtl/>
        </w:rPr>
        <w:t>هذا</w:t>
      </w:r>
      <w:r w:rsidRPr="008E68E7">
        <w:rPr>
          <w:rFonts w:cs="AF_Najed"/>
          <w:sz w:val="24"/>
          <w:szCs w:val="24"/>
          <w:rtl/>
        </w:rPr>
        <w:t xml:space="preserve"> </w:t>
      </w:r>
      <w:r w:rsidRPr="008E68E7">
        <w:rPr>
          <w:rFonts w:cs="AF_Najed" w:hint="cs"/>
          <w:sz w:val="24"/>
          <w:szCs w:val="24"/>
          <w:rtl/>
        </w:rPr>
        <w:t>العقد</w:t>
      </w:r>
      <w:r w:rsidRPr="008E68E7">
        <w:rPr>
          <w:rFonts w:cs="AF_Najed"/>
          <w:sz w:val="24"/>
          <w:szCs w:val="24"/>
          <w:rtl/>
        </w:rPr>
        <w:t xml:space="preserve"> </w:t>
      </w:r>
      <w:r w:rsidR="00FB350E">
        <w:rPr>
          <w:rFonts w:cs="AF_Najed" w:hint="cs"/>
          <w:sz w:val="24"/>
          <w:szCs w:val="24"/>
          <w:rtl/>
        </w:rPr>
        <w:t>رخص</w:t>
      </w:r>
      <w:r w:rsidRPr="008E68E7">
        <w:rPr>
          <w:rFonts w:cs="AF_Najed" w:hint="cs"/>
          <w:sz w:val="24"/>
          <w:szCs w:val="24"/>
          <w:rtl/>
        </w:rPr>
        <w:t xml:space="preserve"> </w:t>
      </w:r>
      <w:r w:rsidR="005269B7">
        <w:rPr>
          <w:rFonts w:cs="AF_Najed" w:hint="cs"/>
          <w:sz w:val="24"/>
          <w:szCs w:val="24"/>
          <w:rtl/>
        </w:rPr>
        <w:t>(الطرف</w:t>
      </w:r>
      <w:r w:rsidR="00250CD4">
        <w:rPr>
          <w:rFonts w:cs="AF_Najed" w:hint="cs"/>
          <w:sz w:val="24"/>
          <w:szCs w:val="24"/>
          <w:rtl/>
        </w:rPr>
        <w:t xml:space="preserve"> الاول</w:t>
      </w:r>
      <w:r w:rsidR="005269B7">
        <w:rPr>
          <w:rFonts w:cs="AF_Najed" w:hint="cs"/>
          <w:sz w:val="24"/>
          <w:szCs w:val="24"/>
          <w:rtl/>
        </w:rPr>
        <w:t>)</w:t>
      </w:r>
      <w:r w:rsidRPr="008E68E7">
        <w:rPr>
          <w:rFonts w:cs="AF_Najed" w:hint="cs"/>
          <w:sz w:val="24"/>
          <w:szCs w:val="24"/>
          <w:rtl/>
        </w:rPr>
        <w:t xml:space="preserve"> لـ </w:t>
      </w:r>
      <w:r w:rsidR="005269B7">
        <w:rPr>
          <w:rFonts w:cs="AF_Najed" w:hint="cs"/>
          <w:sz w:val="24"/>
          <w:szCs w:val="24"/>
          <w:rtl/>
        </w:rPr>
        <w:t>(</w:t>
      </w:r>
      <w:r w:rsidR="00FB350E">
        <w:rPr>
          <w:rFonts w:cs="AF_Najed" w:hint="cs"/>
          <w:sz w:val="24"/>
          <w:szCs w:val="24"/>
          <w:rtl/>
        </w:rPr>
        <w:t>الشركة</w:t>
      </w:r>
      <w:r w:rsidR="005269B7">
        <w:rPr>
          <w:rFonts w:cs="AF_Najed" w:hint="cs"/>
          <w:sz w:val="24"/>
          <w:szCs w:val="24"/>
          <w:rtl/>
        </w:rPr>
        <w:t>)</w:t>
      </w:r>
      <w:r w:rsidRPr="008E68E7">
        <w:rPr>
          <w:rFonts w:cs="AF_Najed" w:hint="cs"/>
          <w:sz w:val="24"/>
          <w:szCs w:val="24"/>
          <w:rtl/>
        </w:rPr>
        <w:t xml:space="preserve"> </w:t>
      </w:r>
      <w:r w:rsidR="005269B7">
        <w:rPr>
          <w:rFonts w:cs="AF_Najed" w:hint="cs"/>
          <w:sz w:val="24"/>
          <w:szCs w:val="24"/>
          <w:rtl/>
        </w:rPr>
        <w:t>(</w:t>
      </w:r>
      <w:r w:rsidRPr="008E68E7">
        <w:rPr>
          <w:rFonts w:cs="AF_Najed" w:hint="cs"/>
          <w:sz w:val="24"/>
          <w:szCs w:val="24"/>
          <w:rtl/>
        </w:rPr>
        <w:t>الحقوق الممنوحة</w:t>
      </w:r>
      <w:r w:rsidR="005269B7">
        <w:rPr>
          <w:rFonts w:cs="AF_Najed" w:hint="cs"/>
          <w:sz w:val="24"/>
          <w:szCs w:val="24"/>
          <w:rtl/>
        </w:rPr>
        <w:t>)</w:t>
      </w:r>
      <w:r w:rsidRPr="008E68E7">
        <w:rPr>
          <w:rFonts w:cs="AF_Najed" w:hint="cs"/>
          <w:sz w:val="24"/>
          <w:szCs w:val="24"/>
          <w:rtl/>
        </w:rPr>
        <w:t xml:space="preserve"> على اساس حصري لجميع </w:t>
      </w:r>
      <w:r w:rsidR="005269B7">
        <w:rPr>
          <w:rFonts w:cs="AF_Najed" w:hint="cs"/>
          <w:sz w:val="24"/>
          <w:szCs w:val="24"/>
          <w:rtl/>
        </w:rPr>
        <w:t>(</w:t>
      </w:r>
      <w:r w:rsidRPr="008E68E7">
        <w:rPr>
          <w:rFonts w:cs="AF_Najed" w:hint="cs"/>
          <w:sz w:val="24"/>
          <w:szCs w:val="24"/>
          <w:rtl/>
        </w:rPr>
        <w:t>المباريات</w:t>
      </w:r>
      <w:r w:rsidR="005269B7">
        <w:rPr>
          <w:rFonts w:cs="AF_Najed" w:hint="cs"/>
          <w:sz w:val="24"/>
          <w:szCs w:val="24"/>
          <w:rtl/>
        </w:rPr>
        <w:t>)</w:t>
      </w:r>
      <w:r w:rsidRPr="008E68E7">
        <w:rPr>
          <w:rFonts w:cs="AF_Najed" w:hint="cs"/>
          <w:sz w:val="24"/>
          <w:szCs w:val="24"/>
          <w:rtl/>
        </w:rPr>
        <w:t xml:space="preserve"> طبقا لتعريف </w:t>
      </w:r>
      <w:r w:rsidR="005269B7">
        <w:rPr>
          <w:rFonts w:cs="AF_Najed" w:hint="cs"/>
          <w:sz w:val="24"/>
          <w:szCs w:val="24"/>
          <w:rtl/>
        </w:rPr>
        <w:t>(</w:t>
      </w:r>
      <w:r w:rsidRPr="008E68E7">
        <w:rPr>
          <w:rFonts w:cs="AF_Najed" w:hint="cs"/>
          <w:sz w:val="24"/>
          <w:szCs w:val="24"/>
          <w:rtl/>
        </w:rPr>
        <w:t>الحقوق الممنوحة</w:t>
      </w:r>
      <w:r w:rsidR="005269B7">
        <w:rPr>
          <w:rFonts w:cs="AF_Najed" w:hint="cs"/>
          <w:sz w:val="24"/>
          <w:szCs w:val="24"/>
          <w:rtl/>
        </w:rPr>
        <w:t>)</w:t>
      </w:r>
      <w:r w:rsidRPr="008E68E7">
        <w:rPr>
          <w:rFonts w:cs="AF_Najed" w:hint="cs"/>
          <w:sz w:val="24"/>
          <w:szCs w:val="24"/>
          <w:rtl/>
        </w:rPr>
        <w:t xml:space="preserve"> و </w:t>
      </w:r>
      <w:r w:rsidR="005269B7">
        <w:rPr>
          <w:rFonts w:cs="AF_Najed" w:hint="cs"/>
          <w:sz w:val="24"/>
          <w:szCs w:val="24"/>
          <w:rtl/>
        </w:rPr>
        <w:t>(</w:t>
      </w:r>
      <w:r w:rsidRPr="008E68E7">
        <w:rPr>
          <w:rFonts w:cs="AF_Najed" w:hint="cs"/>
          <w:sz w:val="24"/>
          <w:szCs w:val="24"/>
          <w:rtl/>
        </w:rPr>
        <w:t>المباريات</w:t>
      </w:r>
      <w:r w:rsidR="005269B7">
        <w:rPr>
          <w:rFonts w:cs="AF_Najed" w:hint="cs"/>
          <w:sz w:val="24"/>
          <w:szCs w:val="24"/>
          <w:rtl/>
        </w:rPr>
        <w:t>)</w:t>
      </w:r>
      <w:r w:rsidRPr="008E68E7">
        <w:rPr>
          <w:rFonts w:cs="AF_Najed" w:hint="cs"/>
          <w:sz w:val="24"/>
          <w:szCs w:val="24"/>
          <w:rtl/>
        </w:rPr>
        <w:t xml:space="preserve"> كما هو وارد في بند التعريفات </w:t>
      </w:r>
      <w:r>
        <w:rPr>
          <w:rFonts w:cs="AF_Najed" w:hint="cs"/>
          <w:sz w:val="24"/>
          <w:szCs w:val="24"/>
          <w:rtl/>
        </w:rPr>
        <w:t xml:space="preserve">اعلاه، </w:t>
      </w:r>
      <w:r w:rsidRPr="008E68E7">
        <w:rPr>
          <w:rFonts w:cs="AF_Najed" w:hint="cs"/>
          <w:sz w:val="24"/>
          <w:szCs w:val="24"/>
          <w:rtl/>
        </w:rPr>
        <w:t xml:space="preserve">و ذلك </w:t>
      </w:r>
      <w:r>
        <w:rPr>
          <w:rFonts w:cs="AF_Najed" w:hint="cs"/>
          <w:sz w:val="24"/>
          <w:szCs w:val="24"/>
          <w:rtl/>
        </w:rPr>
        <w:t>خلال</w:t>
      </w:r>
      <w:r w:rsidRPr="008E68E7">
        <w:rPr>
          <w:rFonts w:cs="AF_Najed" w:hint="cs"/>
          <w:sz w:val="24"/>
          <w:szCs w:val="24"/>
          <w:rtl/>
        </w:rPr>
        <w:t xml:space="preserve">  مدة العقد عبر </w:t>
      </w:r>
      <w:r w:rsidR="005269B7">
        <w:rPr>
          <w:rFonts w:cs="AF_Najed" w:hint="cs"/>
          <w:sz w:val="24"/>
          <w:szCs w:val="24"/>
          <w:rtl/>
        </w:rPr>
        <w:t>(</w:t>
      </w:r>
      <w:r w:rsidRPr="008E68E7">
        <w:rPr>
          <w:rFonts w:cs="AF_Najed" w:hint="cs"/>
          <w:sz w:val="24"/>
          <w:szCs w:val="24"/>
          <w:rtl/>
        </w:rPr>
        <w:t>سبل البث</w:t>
      </w:r>
      <w:r w:rsidR="005269B7">
        <w:rPr>
          <w:rFonts w:cs="AF_Najed" w:hint="cs"/>
          <w:sz w:val="24"/>
          <w:szCs w:val="24"/>
          <w:rtl/>
        </w:rPr>
        <w:t>)</w:t>
      </w:r>
      <w:r w:rsidRPr="008E68E7">
        <w:rPr>
          <w:rFonts w:cs="AF_Najed" w:hint="cs"/>
          <w:sz w:val="24"/>
          <w:szCs w:val="24"/>
          <w:rtl/>
        </w:rPr>
        <w:t xml:space="preserve"> في </w:t>
      </w:r>
      <w:r w:rsidR="005269B7">
        <w:rPr>
          <w:rFonts w:cs="AF_Najed" w:hint="cs"/>
          <w:sz w:val="24"/>
          <w:szCs w:val="24"/>
          <w:rtl/>
        </w:rPr>
        <w:t>(</w:t>
      </w:r>
      <w:r w:rsidRPr="008E68E7">
        <w:rPr>
          <w:rFonts w:cs="AF_Najed" w:hint="cs"/>
          <w:sz w:val="24"/>
          <w:szCs w:val="24"/>
          <w:rtl/>
        </w:rPr>
        <w:t>الاقليم</w:t>
      </w:r>
      <w:r w:rsidR="005269B7">
        <w:rPr>
          <w:rFonts w:cs="AF_Najed" w:hint="cs"/>
          <w:sz w:val="24"/>
          <w:szCs w:val="24"/>
          <w:rtl/>
        </w:rPr>
        <w:t>)</w:t>
      </w:r>
      <w:r w:rsidRPr="008E68E7">
        <w:rPr>
          <w:rFonts w:cs="AF_Najed" w:hint="cs"/>
          <w:sz w:val="24"/>
          <w:szCs w:val="24"/>
          <w:rtl/>
        </w:rPr>
        <w:t xml:space="preserve"> على </w:t>
      </w:r>
      <w:r w:rsidR="005269B7">
        <w:rPr>
          <w:rFonts w:cs="AF_Najed" w:hint="cs"/>
          <w:sz w:val="24"/>
          <w:szCs w:val="24"/>
          <w:rtl/>
        </w:rPr>
        <w:t>(القنوات المرخص لها) أو (عملاء الشركة)</w:t>
      </w:r>
      <w:r w:rsidRPr="008E68E7">
        <w:rPr>
          <w:rFonts w:cs="AF_Najed" w:hint="cs"/>
          <w:sz w:val="24"/>
          <w:szCs w:val="24"/>
          <w:rtl/>
        </w:rPr>
        <w:t xml:space="preserve">. </w:t>
      </w:r>
    </w:p>
    <w:p w14:paraId="4345E2BE" w14:textId="3ADFD05B" w:rsidR="00F040F5" w:rsidRPr="00F040F5" w:rsidRDefault="00F040F5" w:rsidP="00C55CBB">
      <w:pPr>
        <w:pStyle w:val="ListParagraph"/>
        <w:numPr>
          <w:ilvl w:val="0"/>
          <w:numId w:val="17"/>
        </w:numPr>
        <w:bidi/>
        <w:ind w:left="379" w:hanging="425"/>
        <w:jc w:val="both"/>
        <w:rPr>
          <w:rFonts w:cs="AF_Najed"/>
          <w:sz w:val="24"/>
          <w:szCs w:val="24"/>
        </w:rPr>
      </w:pPr>
      <w:r w:rsidRPr="00F040F5">
        <w:rPr>
          <w:rFonts w:cs="AF_Najed" w:hint="cs"/>
          <w:sz w:val="24"/>
          <w:szCs w:val="24"/>
          <w:rtl/>
        </w:rPr>
        <w:t>‌يحق</w:t>
      </w:r>
      <w:r w:rsidRPr="00F040F5">
        <w:rPr>
          <w:rFonts w:cs="AF_Najed"/>
          <w:sz w:val="24"/>
          <w:szCs w:val="24"/>
          <w:rtl/>
        </w:rPr>
        <w:t xml:space="preserve"> </w:t>
      </w:r>
      <w:r w:rsidR="00FB350E" w:rsidRPr="00FB47B0">
        <w:rPr>
          <w:rFonts w:cs="AF_Najed" w:hint="cs"/>
          <w:sz w:val="24"/>
          <w:szCs w:val="24"/>
          <w:rtl/>
        </w:rPr>
        <w:t>للشركة</w:t>
      </w:r>
      <w:r w:rsidRPr="00FB47B0">
        <w:rPr>
          <w:rFonts w:cs="AF_Najed"/>
          <w:sz w:val="24"/>
          <w:szCs w:val="24"/>
          <w:rtl/>
        </w:rPr>
        <w:t xml:space="preserve"> </w:t>
      </w:r>
      <w:r w:rsidRPr="00F040F5">
        <w:rPr>
          <w:rFonts w:cs="AF_Najed" w:hint="cs"/>
          <w:sz w:val="24"/>
          <w:szCs w:val="24"/>
          <w:rtl/>
        </w:rPr>
        <w:t>إعادة</w:t>
      </w:r>
      <w:r w:rsidRPr="00F040F5">
        <w:rPr>
          <w:rFonts w:cs="AF_Najed"/>
          <w:sz w:val="24"/>
          <w:szCs w:val="24"/>
          <w:rtl/>
        </w:rPr>
        <w:t xml:space="preserve"> </w:t>
      </w:r>
      <w:r w:rsidR="00FB350E">
        <w:rPr>
          <w:rFonts w:cs="AF_Najed" w:hint="cs"/>
          <w:sz w:val="24"/>
          <w:szCs w:val="24"/>
          <w:rtl/>
        </w:rPr>
        <w:t>ترخيص</w:t>
      </w:r>
      <w:r w:rsidRPr="00F040F5">
        <w:rPr>
          <w:rFonts w:cs="AF_Najed"/>
          <w:sz w:val="24"/>
          <w:szCs w:val="24"/>
          <w:rtl/>
        </w:rPr>
        <w:t xml:space="preserve"> </w:t>
      </w:r>
      <w:r w:rsidRPr="00F040F5">
        <w:rPr>
          <w:rFonts w:cs="AF_Najed" w:hint="cs"/>
          <w:sz w:val="24"/>
          <w:szCs w:val="24"/>
          <w:rtl/>
        </w:rPr>
        <w:t>كل</w:t>
      </w:r>
      <w:r w:rsidRPr="00F040F5">
        <w:rPr>
          <w:rFonts w:cs="AF_Najed"/>
          <w:sz w:val="24"/>
          <w:szCs w:val="24"/>
          <w:rtl/>
        </w:rPr>
        <w:t xml:space="preserve"> </w:t>
      </w:r>
      <w:r w:rsidRPr="00F040F5">
        <w:rPr>
          <w:rFonts w:cs="AF_Najed" w:hint="cs"/>
          <w:sz w:val="24"/>
          <w:szCs w:val="24"/>
          <w:rtl/>
        </w:rPr>
        <w:t>و</w:t>
      </w:r>
      <w:r w:rsidRPr="00F040F5">
        <w:rPr>
          <w:rFonts w:cs="AF_Najed"/>
          <w:sz w:val="24"/>
          <w:szCs w:val="24"/>
          <w:rtl/>
        </w:rPr>
        <w:t>/</w:t>
      </w:r>
      <w:r w:rsidRPr="00F040F5">
        <w:rPr>
          <w:rFonts w:cs="AF_Najed" w:hint="cs"/>
          <w:sz w:val="24"/>
          <w:szCs w:val="24"/>
          <w:rtl/>
        </w:rPr>
        <w:t>او</w:t>
      </w:r>
      <w:r w:rsidRPr="00F040F5">
        <w:rPr>
          <w:rFonts w:cs="AF_Najed"/>
          <w:sz w:val="24"/>
          <w:szCs w:val="24"/>
          <w:rtl/>
        </w:rPr>
        <w:t xml:space="preserve"> </w:t>
      </w:r>
      <w:r w:rsidRPr="00F040F5">
        <w:rPr>
          <w:rFonts w:cs="AF_Najed" w:hint="cs"/>
          <w:sz w:val="24"/>
          <w:szCs w:val="24"/>
          <w:rtl/>
        </w:rPr>
        <w:t>جزء</w:t>
      </w:r>
      <w:r w:rsidRPr="00F040F5">
        <w:rPr>
          <w:rFonts w:cs="AF_Najed"/>
          <w:sz w:val="24"/>
          <w:szCs w:val="24"/>
          <w:rtl/>
        </w:rPr>
        <w:t xml:space="preserve"> </w:t>
      </w:r>
      <w:r w:rsidRPr="00F040F5">
        <w:rPr>
          <w:rFonts w:cs="AF_Najed" w:hint="cs"/>
          <w:sz w:val="24"/>
          <w:szCs w:val="24"/>
          <w:rtl/>
        </w:rPr>
        <w:t>من</w:t>
      </w:r>
      <w:r w:rsidRPr="00F040F5">
        <w:rPr>
          <w:rFonts w:cs="AF_Najed"/>
          <w:sz w:val="24"/>
          <w:szCs w:val="24"/>
          <w:rtl/>
        </w:rPr>
        <w:t xml:space="preserve"> </w:t>
      </w:r>
      <w:r w:rsidR="005269B7">
        <w:rPr>
          <w:rFonts w:cs="AF_Najed" w:hint="cs"/>
          <w:sz w:val="24"/>
          <w:szCs w:val="24"/>
          <w:rtl/>
        </w:rPr>
        <w:t>(</w:t>
      </w:r>
      <w:r w:rsidRPr="00F040F5">
        <w:rPr>
          <w:rFonts w:cs="AF_Najed" w:hint="cs"/>
          <w:sz w:val="24"/>
          <w:szCs w:val="24"/>
          <w:rtl/>
        </w:rPr>
        <w:t>الحقوق</w:t>
      </w:r>
      <w:r w:rsidRPr="00F040F5">
        <w:rPr>
          <w:rFonts w:cs="AF_Najed"/>
          <w:sz w:val="24"/>
          <w:szCs w:val="24"/>
          <w:rtl/>
        </w:rPr>
        <w:t xml:space="preserve"> </w:t>
      </w:r>
      <w:r w:rsidRPr="00F040F5">
        <w:rPr>
          <w:rFonts w:cs="AF_Najed" w:hint="cs"/>
          <w:sz w:val="24"/>
          <w:szCs w:val="24"/>
          <w:rtl/>
        </w:rPr>
        <w:t>الممنوحة</w:t>
      </w:r>
      <w:r w:rsidR="005269B7">
        <w:rPr>
          <w:rFonts w:cs="AF_Najed" w:hint="cs"/>
          <w:sz w:val="24"/>
          <w:szCs w:val="24"/>
          <w:rtl/>
        </w:rPr>
        <w:t>)</w:t>
      </w:r>
      <w:r w:rsidRPr="00F040F5">
        <w:rPr>
          <w:rFonts w:cs="AF_Najed"/>
          <w:sz w:val="24"/>
          <w:szCs w:val="24"/>
          <w:rtl/>
        </w:rPr>
        <w:t xml:space="preserve"> </w:t>
      </w:r>
      <w:r w:rsidRPr="00F040F5">
        <w:rPr>
          <w:rFonts w:cs="AF_Najed" w:hint="cs"/>
          <w:sz w:val="24"/>
          <w:szCs w:val="24"/>
          <w:rtl/>
        </w:rPr>
        <w:t>لاي</w:t>
      </w:r>
      <w:r w:rsidRPr="00F040F5">
        <w:rPr>
          <w:rFonts w:cs="AF_Najed"/>
          <w:sz w:val="24"/>
          <w:szCs w:val="24"/>
          <w:rtl/>
        </w:rPr>
        <w:t xml:space="preserve"> </w:t>
      </w:r>
      <w:r w:rsidRPr="00F040F5">
        <w:rPr>
          <w:rFonts w:cs="AF_Najed" w:hint="cs"/>
          <w:sz w:val="24"/>
          <w:szCs w:val="24"/>
          <w:rtl/>
        </w:rPr>
        <w:t>طرف</w:t>
      </w:r>
      <w:r w:rsidRPr="00F040F5">
        <w:rPr>
          <w:rFonts w:cs="AF_Najed"/>
          <w:sz w:val="24"/>
          <w:szCs w:val="24"/>
          <w:rtl/>
        </w:rPr>
        <w:t xml:space="preserve"> </w:t>
      </w:r>
      <w:r w:rsidRPr="00F040F5">
        <w:rPr>
          <w:rFonts w:cs="AF_Najed" w:hint="cs"/>
          <w:sz w:val="24"/>
          <w:szCs w:val="24"/>
          <w:rtl/>
        </w:rPr>
        <w:t>ثالث</w:t>
      </w:r>
      <w:r w:rsidRPr="00F040F5">
        <w:rPr>
          <w:rFonts w:cs="AF_Najed"/>
          <w:sz w:val="24"/>
          <w:szCs w:val="24"/>
          <w:rtl/>
        </w:rPr>
        <w:t xml:space="preserve"> </w:t>
      </w:r>
      <w:r w:rsidRPr="00F040F5">
        <w:rPr>
          <w:rFonts w:cs="AF_Najed" w:hint="cs"/>
          <w:sz w:val="24"/>
          <w:szCs w:val="24"/>
          <w:rtl/>
        </w:rPr>
        <w:t>او</w:t>
      </w:r>
      <w:r w:rsidRPr="00F040F5">
        <w:rPr>
          <w:rFonts w:cs="AF_Najed"/>
          <w:sz w:val="24"/>
          <w:szCs w:val="24"/>
          <w:rtl/>
        </w:rPr>
        <w:t xml:space="preserve"> </w:t>
      </w:r>
      <w:r w:rsidRPr="00F040F5">
        <w:rPr>
          <w:rFonts w:cs="AF_Najed" w:hint="cs"/>
          <w:sz w:val="24"/>
          <w:szCs w:val="24"/>
          <w:rtl/>
        </w:rPr>
        <w:t>اطراف</w:t>
      </w:r>
      <w:r w:rsidRPr="00F040F5">
        <w:rPr>
          <w:rFonts w:cs="AF_Najed"/>
          <w:sz w:val="24"/>
          <w:szCs w:val="24"/>
          <w:rtl/>
        </w:rPr>
        <w:t xml:space="preserve"> </w:t>
      </w:r>
      <w:r w:rsidRPr="00F040F5">
        <w:rPr>
          <w:rFonts w:cs="AF_Najed" w:hint="cs"/>
          <w:sz w:val="24"/>
          <w:szCs w:val="24"/>
          <w:rtl/>
        </w:rPr>
        <w:t>ثالثة</w:t>
      </w:r>
      <w:r w:rsidRPr="00F040F5">
        <w:rPr>
          <w:rFonts w:cs="AF_Najed"/>
          <w:sz w:val="24"/>
          <w:szCs w:val="24"/>
          <w:rtl/>
        </w:rPr>
        <w:t xml:space="preserve"> </w:t>
      </w:r>
      <w:r w:rsidRPr="00F040F5">
        <w:rPr>
          <w:rFonts w:cs="AF_Najed" w:hint="cs"/>
          <w:sz w:val="24"/>
          <w:szCs w:val="24"/>
          <w:rtl/>
        </w:rPr>
        <w:t>دون</w:t>
      </w:r>
      <w:r w:rsidRPr="00F040F5">
        <w:rPr>
          <w:rFonts w:cs="AF_Najed"/>
          <w:sz w:val="24"/>
          <w:szCs w:val="24"/>
          <w:rtl/>
        </w:rPr>
        <w:t xml:space="preserve"> </w:t>
      </w:r>
      <w:r w:rsidRPr="00F040F5">
        <w:rPr>
          <w:rFonts w:cs="AF_Najed" w:hint="cs"/>
          <w:sz w:val="24"/>
          <w:szCs w:val="24"/>
          <w:rtl/>
        </w:rPr>
        <w:t>اي</w:t>
      </w:r>
      <w:r w:rsidRPr="00F040F5">
        <w:rPr>
          <w:rFonts w:cs="AF_Najed"/>
          <w:sz w:val="24"/>
          <w:szCs w:val="24"/>
          <w:rtl/>
        </w:rPr>
        <w:t xml:space="preserve"> </w:t>
      </w:r>
      <w:r w:rsidRPr="00F040F5">
        <w:rPr>
          <w:rFonts w:cs="AF_Najed" w:hint="cs"/>
          <w:sz w:val="24"/>
          <w:szCs w:val="24"/>
          <w:rtl/>
        </w:rPr>
        <w:t>اعتراض</w:t>
      </w:r>
      <w:r w:rsidRPr="00F040F5">
        <w:rPr>
          <w:rFonts w:cs="AF_Najed"/>
          <w:sz w:val="24"/>
          <w:szCs w:val="24"/>
          <w:rtl/>
        </w:rPr>
        <w:t xml:space="preserve"> </w:t>
      </w:r>
      <w:r w:rsidRPr="00F040F5">
        <w:rPr>
          <w:rFonts w:cs="AF_Najed" w:hint="cs"/>
          <w:sz w:val="24"/>
          <w:szCs w:val="24"/>
          <w:rtl/>
        </w:rPr>
        <w:t>او</w:t>
      </w:r>
      <w:r w:rsidRPr="00F040F5">
        <w:rPr>
          <w:rFonts w:cs="AF_Najed"/>
          <w:sz w:val="24"/>
          <w:szCs w:val="24"/>
          <w:rtl/>
        </w:rPr>
        <w:t xml:space="preserve"> </w:t>
      </w:r>
      <w:r w:rsidRPr="00F040F5">
        <w:rPr>
          <w:rFonts w:cs="AF_Najed" w:hint="cs"/>
          <w:sz w:val="24"/>
          <w:szCs w:val="24"/>
          <w:rtl/>
        </w:rPr>
        <w:t>اي</w:t>
      </w:r>
      <w:r w:rsidRPr="00F040F5">
        <w:rPr>
          <w:rFonts w:cs="AF_Najed"/>
          <w:sz w:val="24"/>
          <w:szCs w:val="24"/>
          <w:rtl/>
        </w:rPr>
        <w:t xml:space="preserve"> </w:t>
      </w:r>
      <w:r w:rsidRPr="00F040F5">
        <w:rPr>
          <w:rFonts w:cs="AF_Najed" w:hint="cs"/>
          <w:sz w:val="24"/>
          <w:szCs w:val="24"/>
          <w:rtl/>
        </w:rPr>
        <w:t>مطالبات</w:t>
      </w:r>
      <w:r w:rsidRPr="00F040F5">
        <w:rPr>
          <w:rFonts w:cs="AF_Najed"/>
          <w:sz w:val="24"/>
          <w:szCs w:val="24"/>
          <w:rtl/>
        </w:rPr>
        <w:t xml:space="preserve"> </w:t>
      </w:r>
      <w:r w:rsidRPr="00F040F5">
        <w:rPr>
          <w:rFonts w:cs="AF_Najed" w:hint="cs"/>
          <w:sz w:val="24"/>
          <w:szCs w:val="24"/>
          <w:rtl/>
        </w:rPr>
        <w:t>مالية</w:t>
      </w:r>
      <w:r w:rsidRPr="00F040F5">
        <w:rPr>
          <w:rFonts w:cs="AF_Najed"/>
          <w:sz w:val="24"/>
          <w:szCs w:val="24"/>
          <w:rtl/>
        </w:rPr>
        <w:t xml:space="preserve"> </w:t>
      </w:r>
      <w:r w:rsidRPr="00F040F5">
        <w:rPr>
          <w:rFonts w:cs="AF_Najed" w:hint="cs"/>
          <w:sz w:val="24"/>
          <w:szCs w:val="24"/>
          <w:rtl/>
        </w:rPr>
        <w:t>من</w:t>
      </w:r>
      <w:r w:rsidRPr="00F040F5">
        <w:rPr>
          <w:rFonts w:cs="AF_Najed"/>
          <w:sz w:val="24"/>
          <w:szCs w:val="24"/>
          <w:rtl/>
        </w:rPr>
        <w:t xml:space="preserve"> </w:t>
      </w:r>
      <w:r w:rsidR="005269B7">
        <w:rPr>
          <w:rFonts w:cs="AF_Najed" w:hint="cs"/>
          <w:sz w:val="24"/>
          <w:szCs w:val="24"/>
          <w:rtl/>
        </w:rPr>
        <w:t>(النادي)</w:t>
      </w:r>
      <w:r w:rsidRPr="00F040F5">
        <w:rPr>
          <w:rFonts w:cs="AF_Najed"/>
          <w:sz w:val="24"/>
          <w:szCs w:val="24"/>
          <w:rtl/>
        </w:rPr>
        <w:t>.</w:t>
      </w:r>
    </w:p>
    <w:p w14:paraId="6B186272" w14:textId="68B19B99" w:rsidR="00250CD4" w:rsidRDefault="00F040F5" w:rsidP="00C55CBB">
      <w:pPr>
        <w:pStyle w:val="ListParagraph"/>
        <w:numPr>
          <w:ilvl w:val="0"/>
          <w:numId w:val="17"/>
        </w:numPr>
        <w:bidi/>
        <w:ind w:left="379" w:hanging="379"/>
        <w:jc w:val="both"/>
        <w:rPr>
          <w:rFonts w:cs="AF_Najed"/>
          <w:sz w:val="24"/>
          <w:szCs w:val="24"/>
        </w:rPr>
      </w:pPr>
      <w:r w:rsidRPr="00250CD4">
        <w:rPr>
          <w:rFonts w:cs="AF_Najed" w:hint="cs"/>
          <w:sz w:val="24"/>
          <w:szCs w:val="24"/>
          <w:rtl/>
        </w:rPr>
        <w:t>يحق</w:t>
      </w:r>
      <w:r w:rsidRPr="00250CD4">
        <w:rPr>
          <w:rFonts w:cs="AF_Najed"/>
          <w:sz w:val="24"/>
          <w:szCs w:val="24"/>
          <w:rtl/>
        </w:rPr>
        <w:t xml:space="preserve"> </w:t>
      </w:r>
      <w:r w:rsidR="005269B7">
        <w:rPr>
          <w:rFonts w:cs="AF_Najed" w:hint="cs"/>
          <w:sz w:val="24"/>
          <w:szCs w:val="24"/>
          <w:rtl/>
        </w:rPr>
        <w:t>(</w:t>
      </w:r>
      <w:r w:rsidR="002D022D" w:rsidRPr="00250CD4">
        <w:rPr>
          <w:rFonts w:cs="AF_Najed" w:hint="cs"/>
          <w:sz w:val="24"/>
          <w:szCs w:val="24"/>
          <w:rtl/>
        </w:rPr>
        <w:t>للشركة</w:t>
      </w:r>
      <w:r w:rsidR="005269B7">
        <w:rPr>
          <w:rFonts w:cs="AF_Najed" w:hint="cs"/>
          <w:sz w:val="24"/>
          <w:szCs w:val="24"/>
          <w:rtl/>
        </w:rPr>
        <w:t>)</w:t>
      </w:r>
      <w:r w:rsidRPr="00250CD4">
        <w:rPr>
          <w:rFonts w:cs="AF_Najed"/>
          <w:sz w:val="24"/>
          <w:szCs w:val="24"/>
          <w:rtl/>
        </w:rPr>
        <w:t xml:space="preserve"> </w:t>
      </w:r>
      <w:r w:rsidRPr="00250CD4">
        <w:rPr>
          <w:rFonts w:cs="AF_Najed" w:hint="cs"/>
          <w:sz w:val="24"/>
          <w:szCs w:val="24"/>
          <w:rtl/>
        </w:rPr>
        <w:t>التصرف</w:t>
      </w:r>
      <w:r w:rsidRPr="00250CD4">
        <w:rPr>
          <w:rFonts w:cs="AF_Najed"/>
          <w:sz w:val="24"/>
          <w:szCs w:val="24"/>
          <w:rtl/>
        </w:rPr>
        <w:t xml:space="preserve"> </w:t>
      </w:r>
      <w:r w:rsidRPr="00250CD4">
        <w:rPr>
          <w:rFonts w:cs="AF_Najed" w:hint="cs"/>
          <w:sz w:val="24"/>
          <w:szCs w:val="24"/>
          <w:rtl/>
        </w:rPr>
        <w:t>في</w:t>
      </w:r>
      <w:r w:rsidR="005269B7">
        <w:rPr>
          <w:rFonts w:cs="AF_Najed"/>
          <w:sz w:val="24"/>
          <w:szCs w:val="24"/>
          <w:rtl/>
        </w:rPr>
        <w:t xml:space="preserve"> </w:t>
      </w:r>
      <w:r w:rsidR="005269B7">
        <w:rPr>
          <w:rFonts w:cs="AF_Najed" w:hint="cs"/>
          <w:sz w:val="24"/>
          <w:szCs w:val="24"/>
          <w:rtl/>
        </w:rPr>
        <w:t>(</w:t>
      </w:r>
      <w:r w:rsidRPr="00250CD4">
        <w:rPr>
          <w:rFonts w:cs="AF_Najed" w:hint="cs"/>
          <w:sz w:val="24"/>
          <w:szCs w:val="24"/>
          <w:rtl/>
        </w:rPr>
        <w:t>الحقوق</w:t>
      </w:r>
      <w:r w:rsidRPr="00250CD4">
        <w:rPr>
          <w:rFonts w:cs="AF_Najed"/>
          <w:sz w:val="24"/>
          <w:szCs w:val="24"/>
          <w:rtl/>
        </w:rPr>
        <w:t xml:space="preserve"> </w:t>
      </w:r>
      <w:r w:rsidRPr="00250CD4">
        <w:rPr>
          <w:rFonts w:cs="AF_Najed" w:hint="cs"/>
          <w:sz w:val="24"/>
          <w:szCs w:val="24"/>
          <w:rtl/>
        </w:rPr>
        <w:t>الممنوحة</w:t>
      </w:r>
      <w:r w:rsidR="005269B7">
        <w:rPr>
          <w:rFonts w:cs="AF_Najed" w:hint="cs"/>
          <w:sz w:val="24"/>
          <w:szCs w:val="24"/>
          <w:rtl/>
        </w:rPr>
        <w:t>)</w:t>
      </w:r>
      <w:r w:rsidRPr="00250CD4">
        <w:rPr>
          <w:rFonts w:cs="AF_Najed"/>
          <w:sz w:val="24"/>
          <w:szCs w:val="24"/>
          <w:rtl/>
        </w:rPr>
        <w:t xml:space="preserve"> </w:t>
      </w:r>
      <w:r w:rsidRPr="00250CD4">
        <w:rPr>
          <w:rFonts w:cs="AF_Najed" w:hint="cs"/>
          <w:sz w:val="24"/>
          <w:szCs w:val="24"/>
          <w:rtl/>
        </w:rPr>
        <w:t>بالطريقة</w:t>
      </w:r>
      <w:r w:rsidRPr="00250CD4">
        <w:rPr>
          <w:rFonts w:cs="AF_Najed"/>
          <w:sz w:val="24"/>
          <w:szCs w:val="24"/>
          <w:rtl/>
        </w:rPr>
        <w:t xml:space="preserve"> </w:t>
      </w:r>
      <w:r w:rsidRPr="00250CD4">
        <w:rPr>
          <w:rFonts w:cs="AF_Najed" w:hint="cs"/>
          <w:sz w:val="24"/>
          <w:szCs w:val="24"/>
          <w:rtl/>
        </w:rPr>
        <w:t>التي</w:t>
      </w:r>
      <w:r w:rsidRPr="00250CD4">
        <w:rPr>
          <w:rFonts w:cs="AF_Najed"/>
          <w:sz w:val="24"/>
          <w:szCs w:val="24"/>
          <w:rtl/>
        </w:rPr>
        <w:t xml:space="preserve"> </w:t>
      </w:r>
      <w:r w:rsidRPr="00250CD4">
        <w:rPr>
          <w:rFonts w:cs="AF_Najed" w:hint="cs"/>
          <w:sz w:val="24"/>
          <w:szCs w:val="24"/>
          <w:rtl/>
        </w:rPr>
        <w:t>تشاء،</w:t>
      </w:r>
      <w:r w:rsidRPr="00250CD4">
        <w:rPr>
          <w:rFonts w:cs="AF_Najed"/>
          <w:sz w:val="24"/>
          <w:szCs w:val="24"/>
          <w:rtl/>
        </w:rPr>
        <w:t xml:space="preserve"> </w:t>
      </w:r>
      <w:r w:rsidRPr="00250CD4">
        <w:rPr>
          <w:rFonts w:cs="AF_Najed" w:hint="cs"/>
          <w:sz w:val="24"/>
          <w:szCs w:val="24"/>
          <w:rtl/>
        </w:rPr>
        <w:t>سواء</w:t>
      </w:r>
      <w:r w:rsidRPr="00250CD4">
        <w:rPr>
          <w:rFonts w:cs="AF_Najed"/>
          <w:sz w:val="24"/>
          <w:szCs w:val="24"/>
          <w:rtl/>
        </w:rPr>
        <w:t xml:space="preserve"> </w:t>
      </w:r>
      <w:r w:rsidRPr="00250CD4">
        <w:rPr>
          <w:rFonts w:cs="AF_Najed" w:hint="cs"/>
          <w:sz w:val="24"/>
          <w:szCs w:val="24"/>
          <w:rtl/>
        </w:rPr>
        <w:t>بالتنازل</w:t>
      </w:r>
      <w:r w:rsidRPr="00250CD4">
        <w:rPr>
          <w:rFonts w:cs="AF_Najed"/>
          <w:sz w:val="24"/>
          <w:szCs w:val="24"/>
          <w:rtl/>
        </w:rPr>
        <w:t xml:space="preserve"> </w:t>
      </w:r>
      <w:r w:rsidRPr="00250CD4">
        <w:rPr>
          <w:rFonts w:cs="AF_Najed" w:hint="cs"/>
          <w:sz w:val="24"/>
          <w:szCs w:val="24"/>
          <w:rtl/>
        </w:rPr>
        <w:t>عنها</w:t>
      </w:r>
      <w:r w:rsidRPr="00250CD4">
        <w:rPr>
          <w:rFonts w:cs="AF_Najed"/>
          <w:sz w:val="24"/>
          <w:szCs w:val="24"/>
          <w:rtl/>
        </w:rPr>
        <w:t xml:space="preserve"> </w:t>
      </w:r>
      <w:r w:rsidRPr="00250CD4">
        <w:rPr>
          <w:rFonts w:cs="AF_Najed" w:hint="cs"/>
          <w:sz w:val="24"/>
          <w:szCs w:val="24"/>
          <w:rtl/>
        </w:rPr>
        <w:t>للغير</w:t>
      </w:r>
      <w:r w:rsidRPr="00250CD4">
        <w:rPr>
          <w:rFonts w:cs="AF_Najed"/>
          <w:sz w:val="24"/>
          <w:szCs w:val="24"/>
          <w:rtl/>
        </w:rPr>
        <w:t xml:space="preserve"> </w:t>
      </w:r>
      <w:r w:rsidRPr="00250CD4">
        <w:rPr>
          <w:rFonts w:cs="AF_Najed" w:hint="cs"/>
          <w:sz w:val="24"/>
          <w:szCs w:val="24"/>
          <w:rtl/>
        </w:rPr>
        <w:t>أو</w:t>
      </w:r>
      <w:r w:rsidRPr="00250CD4">
        <w:rPr>
          <w:rFonts w:cs="AF_Najed"/>
          <w:sz w:val="24"/>
          <w:szCs w:val="24"/>
          <w:rtl/>
        </w:rPr>
        <w:t xml:space="preserve"> </w:t>
      </w:r>
      <w:r w:rsidRPr="00250CD4">
        <w:rPr>
          <w:rFonts w:cs="AF_Najed" w:hint="cs"/>
          <w:sz w:val="24"/>
          <w:szCs w:val="24"/>
          <w:rtl/>
        </w:rPr>
        <w:t>أعادة</w:t>
      </w:r>
      <w:r w:rsidRPr="00250CD4">
        <w:rPr>
          <w:rFonts w:cs="AF_Najed"/>
          <w:sz w:val="24"/>
          <w:szCs w:val="24"/>
          <w:rtl/>
        </w:rPr>
        <w:t xml:space="preserve"> </w:t>
      </w:r>
      <w:r w:rsidRPr="00250CD4">
        <w:rPr>
          <w:rFonts w:cs="AF_Najed" w:hint="cs"/>
          <w:sz w:val="24"/>
          <w:szCs w:val="24"/>
          <w:rtl/>
        </w:rPr>
        <w:t>بيعها</w:t>
      </w:r>
      <w:r w:rsidRPr="00250CD4">
        <w:rPr>
          <w:rFonts w:cs="AF_Najed"/>
          <w:sz w:val="24"/>
          <w:szCs w:val="24"/>
          <w:rtl/>
        </w:rPr>
        <w:t xml:space="preserve"> </w:t>
      </w:r>
      <w:r w:rsidRPr="00250CD4">
        <w:rPr>
          <w:rFonts w:cs="AF_Najed" w:hint="cs"/>
          <w:sz w:val="24"/>
          <w:szCs w:val="24"/>
          <w:rtl/>
        </w:rPr>
        <w:t>كلياً</w:t>
      </w:r>
      <w:r w:rsidRPr="00250CD4">
        <w:rPr>
          <w:rFonts w:cs="AF_Najed"/>
          <w:sz w:val="24"/>
          <w:szCs w:val="24"/>
          <w:rtl/>
        </w:rPr>
        <w:t xml:space="preserve"> </w:t>
      </w:r>
      <w:r w:rsidRPr="00250CD4">
        <w:rPr>
          <w:rFonts w:cs="AF_Najed" w:hint="cs"/>
          <w:sz w:val="24"/>
          <w:szCs w:val="24"/>
          <w:rtl/>
        </w:rPr>
        <w:t>أو</w:t>
      </w:r>
      <w:r w:rsidRPr="00250CD4">
        <w:rPr>
          <w:rFonts w:cs="AF_Najed"/>
          <w:sz w:val="24"/>
          <w:szCs w:val="24"/>
          <w:rtl/>
        </w:rPr>
        <w:t xml:space="preserve"> </w:t>
      </w:r>
      <w:r w:rsidRPr="00250CD4">
        <w:rPr>
          <w:rFonts w:cs="AF_Najed" w:hint="cs"/>
          <w:sz w:val="24"/>
          <w:szCs w:val="24"/>
          <w:rtl/>
        </w:rPr>
        <w:t>جزئياً</w:t>
      </w:r>
      <w:r w:rsidRPr="00250CD4">
        <w:rPr>
          <w:rFonts w:cs="AF_Najed"/>
          <w:sz w:val="24"/>
          <w:szCs w:val="24"/>
          <w:rtl/>
        </w:rPr>
        <w:t xml:space="preserve"> </w:t>
      </w:r>
      <w:r w:rsidRPr="00250CD4">
        <w:rPr>
          <w:rFonts w:cs="AF_Najed" w:hint="cs"/>
          <w:sz w:val="24"/>
          <w:szCs w:val="24"/>
          <w:rtl/>
        </w:rPr>
        <w:t>وفق</w:t>
      </w:r>
      <w:r w:rsidRPr="00250CD4">
        <w:rPr>
          <w:rFonts w:cs="AF_Najed"/>
          <w:sz w:val="24"/>
          <w:szCs w:val="24"/>
          <w:rtl/>
        </w:rPr>
        <w:t xml:space="preserve"> </w:t>
      </w:r>
      <w:r w:rsidRPr="00250CD4">
        <w:rPr>
          <w:rFonts w:cs="AF_Najed" w:hint="cs"/>
          <w:sz w:val="24"/>
          <w:szCs w:val="24"/>
          <w:rtl/>
        </w:rPr>
        <w:t>ما</w:t>
      </w:r>
      <w:r w:rsidRPr="00250CD4">
        <w:rPr>
          <w:rFonts w:cs="AF_Najed"/>
          <w:sz w:val="24"/>
          <w:szCs w:val="24"/>
          <w:rtl/>
        </w:rPr>
        <w:t xml:space="preserve"> </w:t>
      </w:r>
      <w:r w:rsidRPr="00250CD4">
        <w:rPr>
          <w:rFonts w:cs="AF_Najed" w:hint="cs"/>
          <w:sz w:val="24"/>
          <w:szCs w:val="24"/>
          <w:rtl/>
        </w:rPr>
        <w:t>تراه</w:t>
      </w:r>
      <w:r w:rsidRPr="00250CD4">
        <w:rPr>
          <w:rFonts w:cs="AF_Najed"/>
          <w:sz w:val="24"/>
          <w:szCs w:val="24"/>
          <w:rtl/>
        </w:rPr>
        <w:t xml:space="preserve"> </w:t>
      </w:r>
      <w:r w:rsidRPr="00250CD4">
        <w:rPr>
          <w:rFonts w:cs="AF_Najed" w:hint="cs"/>
          <w:sz w:val="24"/>
          <w:szCs w:val="24"/>
          <w:rtl/>
        </w:rPr>
        <w:t>مناسباً</w:t>
      </w:r>
      <w:r w:rsidRPr="00250CD4">
        <w:rPr>
          <w:rFonts w:cs="AF_Najed"/>
          <w:sz w:val="24"/>
          <w:szCs w:val="24"/>
          <w:rtl/>
        </w:rPr>
        <w:t xml:space="preserve"> </w:t>
      </w:r>
      <w:r w:rsidRPr="00250CD4">
        <w:rPr>
          <w:rFonts w:cs="AF_Najed" w:hint="cs"/>
          <w:sz w:val="24"/>
          <w:szCs w:val="24"/>
          <w:rtl/>
        </w:rPr>
        <w:t>لتحقيق</w:t>
      </w:r>
      <w:r w:rsidRPr="00250CD4">
        <w:rPr>
          <w:rFonts w:cs="AF_Najed"/>
          <w:sz w:val="24"/>
          <w:szCs w:val="24"/>
          <w:rtl/>
        </w:rPr>
        <w:t xml:space="preserve"> </w:t>
      </w:r>
      <w:r w:rsidRPr="00250CD4">
        <w:rPr>
          <w:rFonts w:cs="AF_Najed" w:hint="cs"/>
          <w:sz w:val="24"/>
          <w:szCs w:val="24"/>
          <w:rtl/>
        </w:rPr>
        <w:t>أهدافها</w:t>
      </w:r>
      <w:r w:rsidRPr="00250CD4">
        <w:rPr>
          <w:rFonts w:cs="AF_Najed"/>
          <w:sz w:val="24"/>
          <w:szCs w:val="24"/>
          <w:rtl/>
        </w:rPr>
        <w:t xml:space="preserve"> </w:t>
      </w:r>
      <w:r w:rsidRPr="00250CD4">
        <w:rPr>
          <w:rFonts w:cs="AF_Najed" w:hint="cs"/>
          <w:sz w:val="24"/>
          <w:szCs w:val="24"/>
          <w:rtl/>
        </w:rPr>
        <w:t>ومصالحها</w:t>
      </w:r>
      <w:r w:rsidRPr="00250CD4">
        <w:rPr>
          <w:rFonts w:cs="AF_Najed"/>
          <w:sz w:val="24"/>
          <w:szCs w:val="24"/>
          <w:rtl/>
        </w:rPr>
        <w:t xml:space="preserve"> </w:t>
      </w:r>
      <w:r w:rsidRPr="00250CD4">
        <w:rPr>
          <w:rFonts w:cs="AF_Najed" w:hint="cs"/>
          <w:sz w:val="24"/>
          <w:szCs w:val="24"/>
          <w:rtl/>
        </w:rPr>
        <w:t>وفقا</w:t>
      </w:r>
      <w:r w:rsidRPr="00250CD4">
        <w:rPr>
          <w:rFonts w:cs="AF_Najed"/>
          <w:sz w:val="24"/>
          <w:szCs w:val="24"/>
          <w:rtl/>
        </w:rPr>
        <w:t xml:space="preserve"> </w:t>
      </w:r>
      <w:r w:rsidRPr="00250CD4">
        <w:rPr>
          <w:rFonts w:cs="AF_Najed" w:hint="cs"/>
          <w:sz w:val="24"/>
          <w:szCs w:val="24"/>
          <w:rtl/>
        </w:rPr>
        <w:t>لارادتها</w:t>
      </w:r>
      <w:r w:rsidRPr="00250CD4">
        <w:rPr>
          <w:rFonts w:cs="AF_Najed"/>
          <w:sz w:val="24"/>
          <w:szCs w:val="24"/>
          <w:rtl/>
        </w:rPr>
        <w:t xml:space="preserve"> </w:t>
      </w:r>
      <w:r w:rsidRPr="00250CD4">
        <w:rPr>
          <w:rFonts w:cs="AF_Najed" w:hint="cs"/>
          <w:sz w:val="24"/>
          <w:szCs w:val="24"/>
          <w:rtl/>
        </w:rPr>
        <w:t>المنفردة</w:t>
      </w:r>
      <w:r w:rsidR="00384499" w:rsidRPr="00384499">
        <w:rPr>
          <w:rFonts w:cs="AF_Najed" w:hint="cs"/>
          <w:sz w:val="24"/>
          <w:szCs w:val="24"/>
          <w:rtl/>
        </w:rPr>
        <w:t>، ويحظر على (</w:t>
      </w:r>
      <w:r w:rsidR="00384499">
        <w:rPr>
          <w:rFonts w:cs="AF_Najed" w:hint="cs"/>
          <w:sz w:val="24"/>
          <w:szCs w:val="24"/>
          <w:rtl/>
        </w:rPr>
        <w:t>الشركة</w:t>
      </w:r>
      <w:r w:rsidR="00384499" w:rsidRPr="00384499">
        <w:rPr>
          <w:rFonts w:cs="AF_Najed" w:hint="cs"/>
          <w:sz w:val="24"/>
          <w:szCs w:val="24"/>
          <w:rtl/>
        </w:rPr>
        <w:t>) بيع أى من (الحقوق الممنوحه) كل</w:t>
      </w:r>
      <w:r w:rsidR="00384499" w:rsidRPr="00384499">
        <w:rPr>
          <w:rFonts w:cs="AF_Najed"/>
          <w:sz w:val="24"/>
          <w:szCs w:val="24"/>
          <w:rtl/>
        </w:rPr>
        <w:t xml:space="preserve"> </w:t>
      </w:r>
      <w:r w:rsidR="00384499" w:rsidRPr="00384499">
        <w:rPr>
          <w:rFonts w:cs="AF_Najed" w:hint="cs"/>
          <w:sz w:val="24"/>
          <w:szCs w:val="24"/>
          <w:rtl/>
        </w:rPr>
        <w:t>و</w:t>
      </w:r>
      <w:r w:rsidR="00384499" w:rsidRPr="00384499">
        <w:rPr>
          <w:rFonts w:cs="AF_Najed"/>
          <w:sz w:val="24"/>
          <w:szCs w:val="24"/>
          <w:rtl/>
        </w:rPr>
        <w:t>/</w:t>
      </w:r>
      <w:r w:rsidR="00384499" w:rsidRPr="00384499">
        <w:rPr>
          <w:rFonts w:cs="AF_Najed" w:hint="cs"/>
          <w:sz w:val="24"/>
          <w:szCs w:val="24"/>
          <w:rtl/>
        </w:rPr>
        <w:t>او</w:t>
      </w:r>
      <w:r w:rsidR="00384499" w:rsidRPr="00384499">
        <w:rPr>
          <w:rFonts w:cs="AF_Najed"/>
          <w:sz w:val="24"/>
          <w:szCs w:val="24"/>
          <w:rtl/>
        </w:rPr>
        <w:t xml:space="preserve"> </w:t>
      </w:r>
      <w:r w:rsidR="00384499" w:rsidRPr="00384499">
        <w:rPr>
          <w:rFonts w:cs="AF_Najed" w:hint="cs"/>
          <w:sz w:val="24"/>
          <w:szCs w:val="24"/>
          <w:rtl/>
        </w:rPr>
        <w:t>جزء</w:t>
      </w:r>
      <w:r w:rsidR="00384499" w:rsidRPr="00384499">
        <w:rPr>
          <w:rFonts w:cs="AF_Najed"/>
          <w:sz w:val="24"/>
          <w:szCs w:val="24"/>
          <w:rtl/>
        </w:rPr>
        <w:t xml:space="preserve"> </w:t>
      </w:r>
      <w:r w:rsidR="00384499" w:rsidRPr="00384499">
        <w:rPr>
          <w:rFonts w:cs="AF_Najed" w:hint="cs"/>
          <w:sz w:val="24"/>
          <w:szCs w:val="24"/>
          <w:rtl/>
        </w:rPr>
        <w:t>من</w:t>
      </w:r>
      <w:r w:rsidR="00384499" w:rsidRPr="00384499">
        <w:rPr>
          <w:rFonts w:cs="AF_Najed"/>
          <w:sz w:val="24"/>
          <w:szCs w:val="24"/>
          <w:rtl/>
        </w:rPr>
        <w:t xml:space="preserve"> </w:t>
      </w:r>
      <w:r w:rsidR="00384499" w:rsidRPr="00384499">
        <w:rPr>
          <w:rFonts w:cs="AF_Najed" w:hint="cs"/>
          <w:sz w:val="24"/>
          <w:szCs w:val="24"/>
          <w:rtl/>
        </w:rPr>
        <w:t>الحقوق</w:t>
      </w:r>
      <w:r w:rsidR="00384499" w:rsidRPr="00384499">
        <w:rPr>
          <w:rFonts w:cs="AF_Najed"/>
          <w:sz w:val="24"/>
          <w:szCs w:val="24"/>
          <w:rtl/>
        </w:rPr>
        <w:t xml:space="preserve"> </w:t>
      </w:r>
      <w:r w:rsidR="00384499" w:rsidRPr="00384499">
        <w:rPr>
          <w:rFonts w:cs="AF_Najed" w:hint="cs"/>
          <w:sz w:val="24"/>
          <w:szCs w:val="24"/>
          <w:rtl/>
        </w:rPr>
        <w:t>الممنوحة</w:t>
      </w:r>
      <w:r w:rsidR="00384499" w:rsidRPr="00384499">
        <w:rPr>
          <w:rFonts w:cs="AF_Najed"/>
          <w:sz w:val="24"/>
          <w:szCs w:val="24"/>
          <w:rtl/>
        </w:rPr>
        <w:t xml:space="preserve"> </w:t>
      </w:r>
      <w:r w:rsidR="00384499">
        <w:rPr>
          <w:rFonts w:cs="AF_Najed" w:hint="cs"/>
          <w:sz w:val="24"/>
          <w:szCs w:val="24"/>
          <w:rtl/>
        </w:rPr>
        <w:t>لأ</w:t>
      </w:r>
      <w:r w:rsidR="00384499" w:rsidRPr="00384499">
        <w:rPr>
          <w:rFonts w:cs="AF_Najed" w:hint="cs"/>
          <w:sz w:val="24"/>
          <w:szCs w:val="24"/>
          <w:rtl/>
        </w:rPr>
        <w:t>ي</w:t>
      </w:r>
      <w:r w:rsidR="00384499" w:rsidRPr="00384499">
        <w:rPr>
          <w:rFonts w:cs="AF_Najed"/>
          <w:sz w:val="24"/>
          <w:szCs w:val="24"/>
          <w:rtl/>
        </w:rPr>
        <w:t xml:space="preserve"> </w:t>
      </w:r>
      <w:r w:rsidR="00384499" w:rsidRPr="00384499">
        <w:rPr>
          <w:rFonts w:cs="AF_Najed" w:hint="cs"/>
          <w:sz w:val="24"/>
          <w:szCs w:val="24"/>
          <w:rtl/>
        </w:rPr>
        <w:t>طرف</w:t>
      </w:r>
      <w:r w:rsidR="00384499" w:rsidRPr="00384499">
        <w:rPr>
          <w:rFonts w:cs="AF_Najed"/>
          <w:sz w:val="24"/>
          <w:szCs w:val="24"/>
          <w:rtl/>
        </w:rPr>
        <w:t xml:space="preserve"> </w:t>
      </w:r>
      <w:r w:rsidR="00384499" w:rsidRPr="00384499">
        <w:rPr>
          <w:rFonts w:cs="AF_Najed" w:hint="cs"/>
          <w:sz w:val="24"/>
          <w:szCs w:val="24"/>
          <w:rtl/>
        </w:rPr>
        <w:t>ثالث</w:t>
      </w:r>
      <w:r w:rsidR="00384499" w:rsidRPr="00384499">
        <w:rPr>
          <w:rFonts w:cs="AF_Najed"/>
          <w:sz w:val="24"/>
          <w:szCs w:val="24"/>
          <w:rtl/>
        </w:rPr>
        <w:t xml:space="preserve"> </w:t>
      </w:r>
      <w:r w:rsidR="00384499" w:rsidRPr="00384499">
        <w:rPr>
          <w:rFonts w:cs="AF_Najed" w:hint="cs"/>
          <w:sz w:val="24"/>
          <w:szCs w:val="24"/>
          <w:rtl/>
        </w:rPr>
        <w:t>او</w:t>
      </w:r>
      <w:r w:rsidR="00384499" w:rsidRPr="00384499">
        <w:rPr>
          <w:rFonts w:cs="AF_Najed"/>
          <w:sz w:val="24"/>
          <w:szCs w:val="24"/>
          <w:rtl/>
        </w:rPr>
        <w:t xml:space="preserve"> </w:t>
      </w:r>
      <w:r w:rsidR="00384499" w:rsidRPr="00384499">
        <w:rPr>
          <w:rFonts w:cs="AF_Najed" w:hint="cs"/>
          <w:sz w:val="24"/>
          <w:szCs w:val="24"/>
          <w:rtl/>
        </w:rPr>
        <w:t>اطراف</w:t>
      </w:r>
      <w:r w:rsidR="00384499" w:rsidRPr="00384499">
        <w:rPr>
          <w:rFonts w:cs="AF_Najed"/>
          <w:sz w:val="24"/>
          <w:szCs w:val="24"/>
          <w:rtl/>
        </w:rPr>
        <w:t xml:space="preserve"> </w:t>
      </w:r>
      <w:r w:rsidR="00384499" w:rsidRPr="00384499">
        <w:rPr>
          <w:rFonts w:cs="AF_Najed" w:hint="cs"/>
          <w:sz w:val="24"/>
          <w:szCs w:val="24"/>
          <w:rtl/>
        </w:rPr>
        <w:t>ثالثة تعمل ضد مصالح جمهورية مصر العربية.</w:t>
      </w:r>
    </w:p>
    <w:p w14:paraId="21859DEF" w14:textId="74BE067F" w:rsidR="0036616E" w:rsidRPr="00250CD4" w:rsidRDefault="0036616E" w:rsidP="00C55CBB">
      <w:pPr>
        <w:pStyle w:val="ListParagraph"/>
        <w:numPr>
          <w:ilvl w:val="0"/>
          <w:numId w:val="17"/>
        </w:numPr>
        <w:bidi/>
        <w:ind w:left="379" w:hanging="379"/>
        <w:jc w:val="both"/>
        <w:rPr>
          <w:rFonts w:cs="AF_Najed"/>
          <w:sz w:val="24"/>
          <w:szCs w:val="24"/>
        </w:rPr>
      </w:pPr>
      <w:r w:rsidRPr="00250CD4">
        <w:rPr>
          <w:rFonts w:cs="AF_Najed" w:hint="cs"/>
          <w:sz w:val="24"/>
          <w:szCs w:val="24"/>
          <w:rtl/>
        </w:rPr>
        <w:t xml:space="preserve">إتفق </w:t>
      </w:r>
      <w:r w:rsidR="008A473F" w:rsidRPr="00250CD4">
        <w:rPr>
          <w:rFonts w:cs="AF_Najed" w:hint="cs"/>
          <w:sz w:val="24"/>
          <w:szCs w:val="24"/>
          <w:rtl/>
        </w:rPr>
        <w:t>الفريقان</w:t>
      </w:r>
      <w:r w:rsidRPr="00250CD4">
        <w:rPr>
          <w:rFonts w:cs="AF_Najed" w:hint="cs"/>
          <w:sz w:val="24"/>
          <w:szCs w:val="24"/>
          <w:rtl/>
        </w:rPr>
        <w:t xml:space="preserve"> </w:t>
      </w:r>
      <w:r w:rsidRPr="00250CD4">
        <w:rPr>
          <w:rFonts w:cs="AF_Najed" w:hint="cs"/>
          <w:sz w:val="24"/>
          <w:szCs w:val="24"/>
          <w:rtl/>
          <w:lang w:val="en-US"/>
        </w:rPr>
        <w:t>على</w:t>
      </w:r>
      <w:r w:rsidR="005269B7">
        <w:rPr>
          <w:rFonts w:cs="AF_Najed" w:hint="cs"/>
          <w:sz w:val="24"/>
          <w:szCs w:val="24"/>
          <w:rtl/>
          <w:lang w:val="en-US"/>
        </w:rPr>
        <w:t xml:space="preserve"> </w:t>
      </w:r>
      <w:r w:rsidRPr="00250CD4">
        <w:rPr>
          <w:rFonts w:cs="AF_Najed" w:hint="cs"/>
          <w:sz w:val="24"/>
          <w:szCs w:val="24"/>
          <w:rtl/>
          <w:lang w:val="en-US"/>
        </w:rPr>
        <w:t xml:space="preserve">أن </w:t>
      </w:r>
      <w:r w:rsidR="008A473F" w:rsidRPr="00250CD4">
        <w:rPr>
          <w:rFonts w:cs="AF_Najed" w:hint="cs"/>
          <w:sz w:val="24"/>
          <w:szCs w:val="24"/>
          <w:rtl/>
          <w:lang w:val="en-US"/>
        </w:rPr>
        <w:t>ي</w:t>
      </w:r>
      <w:r w:rsidR="00F040F5" w:rsidRPr="00250CD4">
        <w:rPr>
          <w:rFonts w:cs="AF_Najed" w:hint="cs"/>
          <w:sz w:val="24"/>
          <w:szCs w:val="24"/>
          <w:rtl/>
          <w:lang w:val="en-US"/>
        </w:rPr>
        <w:t xml:space="preserve">قوم </w:t>
      </w:r>
      <w:r w:rsidR="005269B7">
        <w:rPr>
          <w:rFonts w:cs="AF_Najed" w:hint="cs"/>
          <w:sz w:val="24"/>
          <w:szCs w:val="24"/>
          <w:rtl/>
          <w:lang w:val="en-US"/>
        </w:rPr>
        <w:t>(</w:t>
      </w:r>
      <w:r w:rsidR="008A473F" w:rsidRPr="00250CD4">
        <w:rPr>
          <w:rFonts w:cs="AF_Najed" w:hint="cs"/>
          <w:sz w:val="24"/>
          <w:szCs w:val="24"/>
          <w:rtl/>
          <w:lang w:val="en-US"/>
        </w:rPr>
        <w:t>النادي</w:t>
      </w:r>
      <w:r w:rsidR="005269B7">
        <w:rPr>
          <w:rFonts w:cs="AF_Najed" w:hint="cs"/>
          <w:sz w:val="24"/>
          <w:szCs w:val="24"/>
          <w:rtl/>
          <w:lang w:val="en-US"/>
        </w:rPr>
        <w:t>)</w:t>
      </w:r>
      <w:r w:rsidR="00F040F5" w:rsidRPr="00250CD4">
        <w:rPr>
          <w:rFonts w:cs="AF_Najed" w:hint="cs"/>
          <w:sz w:val="24"/>
          <w:szCs w:val="24"/>
          <w:rtl/>
          <w:lang w:val="en-US"/>
        </w:rPr>
        <w:t xml:space="preserve"> بتقديم </w:t>
      </w:r>
      <w:r w:rsidRPr="00250CD4">
        <w:rPr>
          <w:rFonts w:cs="AF_Najed" w:hint="cs"/>
          <w:sz w:val="24"/>
          <w:szCs w:val="24"/>
          <w:rtl/>
          <w:lang w:val="en-US"/>
        </w:rPr>
        <w:t xml:space="preserve">جميع التفويضات والتصاريح </w:t>
      </w:r>
      <w:r w:rsidR="008A473F" w:rsidRPr="00250CD4">
        <w:rPr>
          <w:rFonts w:cs="AF_Najed" w:hint="cs"/>
          <w:sz w:val="24"/>
          <w:szCs w:val="24"/>
          <w:rtl/>
          <w:lang w:val="en-US"/>
        </w:rPr>
        <w:t>اللازمة</w:t>
      </w:r>
      <w:r w:rsidRPr="00250CD4">
        <w:rPr>
          <w:rFonts w:cs="AF_Najed" w:hint="cs"/>
          <w:sz w:val="24"/>
          <w:szCs w:val="24"/>
          <w:rtl/>
          <w:lang w:val="en-US"/>
        </w:rPr>
        <w:t xml:space="preserve"> من اتحاد الاذاعة و التلفزيون</w:t>
      </w:r>
      <w:r w:rsidR="00F040F5" w:rsidRPr="00250CD4">
        <w:rPr>
          <w:rFonts w:cs="AF_Najed" w:hint="cs"/>
          <w:sz w:val="24"/>
          <w:szCs w:val="24"/>
          <w:rtl/>
          <w:lang w:val="en-US"/>
        </w:rPr>
        <w:t xml:space="preserve"> </w:t>
      </w:r>
      <w:r w:rsidRPr="00250CD4">
        <w:rPr>
          <w:rFonts w:cs="AF_Najed" w:hint="cs"/>
          <w:sz w:val="24"/>
          <w:szCs w:val="24"/>
          <w:rtl/>
          <w:lang w:val="en-US"/>
        </w:rPr>
        <w:t xml:space="preserve">لتمكين </w:t>
      </w:r>
      <w:r w:rsidR="005269B7">
        <w:rPr>
          <w:rFonts w:cs="AF_Najed" w:hint="cs"/>
          <w:sz w:val="24"/>
          <w:szCs w:val="24"/>
          <w:rtl/>
          <w:lang w:val="en-US"/>
        </w:rPr>
        <w:t>(</w:t>
      </w:r>
      <w:r w:rsidR="008A473F" w:rsidRPr="00250CD4">
        <w:rPr>
          <w:rFonts w:cs="AF_Najed" w:hint="cs"/>
          <w:sz w:val="24"/>
          <w:szCs w:val="24"/>
          <w:rtl/>
          <w:lang w:val="en-US"/>
        </w:rPr>
        <w:t>النادي</w:t>
      </w:r>
      <w:r w:rsidR="005269B7">
        <w:rPr>
          <w:rFonts w:cs="AF_Najed" w:hint="cs"/>
          <w:sz w:val="24"/>
          <w:szCs w:val="24"/>
          <w:rtl/>
          <w:lang w:val="en-US"/>
        </w:rPr>
        <w:t>)</w:t>
      </w:r>
      <w:r w:rsidRPr="00250CD4">
        <w:rPr>
          <w:rFonts w:cs="AF_Najed" w:hint="cs"/>
          <w:sz w:val="24"/>
          <w:szCs w:val="24"/>
          <w:rtl/>
          <w:lang w:val="en-US"/>
        </w:rPr>
        <w:t xml:space="preserve"> من منح </w:t>
      </w:r>
      <w:r w:rsidR="005269B7">
        <w:rPr>
          <w:rFonts w:cs="AF_Najed" w:hint="cs"/>
          <w:sz w:val="24"/>
          <w:szCs w:val="24"/>
          <w:rtl/>
          <w:lang w:val="en-US"/>
        </w:rPr>
        <w:t>(</w:t>
      </w:r>
      <w:r w:rsidRPr="00250CD4">
        <w:rPr>
          <w:rFonts w:cs="AF_Najed" w:hint="cs"/>
          <w:sz w:val="24"/>
          <w:szCs w:val="24"/>
          <w:rtl/>
          <w:lang w:val="en-US"/>
        </w:rPr>
        <w:t>الحقوق الممنوحة</w:t>
      </w:r>
      <w:r w:rsidR="005269B7">
        <w:rPr>
          <w:rFonts w:cs="AF_Najed" w:hint="cs"/>
          <w:sz w:val="24"/>
          <w:szCs w:val="24"/>
          <w:rtl/>
          <w:lang w:val="en-US"/>
        </w:rPr>
        <w:t>)</w:t>
      </w:r>
      <w:r w:rsidRPr="00250CD4">
        <w:rPr>
          <w:rFonts w:cs="AF_Najed" w:hint="cs"/>
          <w:sz w:val="24"/>
          <w:szCs w:val="24"/>
          <w:rtl/>
          <w:lang w:val="en-US"/>
        </w:rPr>
        <w:t xml:space="preserve"> الى </w:t>
      </w:r>
      <w:r w:rsidR="005269B7">
        <w:rPr>
          <w:rFonts w:cs="AF_Najed" w:hint="cs"/>
          <w:sz w:val="24"/>
          <w:szCs w:val="24"/>
          <w:rtl/>
          <w:lang w:val="en-US"/>
        </w:rPr>
        <w:t>(</w:t>
      </w:r>
      <w:r w:rsidR="008A473F" w:rsidRPr="00250CD4">
        <w:rPr>
          <w:rFonts w:cs="AF_Najed" w:hint="cs"/>
          <w:sz w:val="24"/>
          <w:szCs w:val="24"/>
          <w:rtl/>
          <w:lang w:val="en-US"/>
        </w:rPr>
        <w:t>الشركة</w:t>
      </w:r>
      <w:r w:rsidR="005269B7">
        <w:rPr>
          <w:rFonts w:cs="AF_Najed" w:hint="cs"/>
          <w:sz w:val="24"/>
          <w:szCs w:val="24"/>
          <w:rtl/>
          <w:lang w:val="en-US"/>
        </w:rPr>
        <w:t>)</w:t>
      </w:r>
      <w:r w:rsidR="008A473F" w:rsidRPr="00250CD4">
        <w:rPr>
          <w:rFonts w:cs="AF_Najed" w:hint="cs"/>
          <w:sz w:val="24"/>
          <w:szCs w:val="24"/>
          <w:rtl/>
          <w:lang w:val="en-US"/>
        </w:rPr>
        <w:t xml:space="preserve">.  </w:t>
      </w:r>
    </w:p>
    <w:p w14:paraId="1E08B0AB" w14:textId="77777777" w:rsidR="0036616E" w:rsidRPr="00F040F5" w:rsidRDefault="0036616E" w:rsidP="00F040F5">
      <w:pPr>
        <w:pStyle w:val="ListParagraph"/>
        <w:bidi/>
        <w:rPr>
          <w:rFonts w:cs="AF_Najed"/>
          <w:sz w:val="24"/>
          <w:szCs w:val="24"/>
          <w:rtl/>
        </w:rPr>
      </w:pPr>
    </w:p>
    <w:p w14:paraId="4E6E579A" w14:textId="77777777" w:rsidR="00CE6AA4" w:rsidRDefault="0036616E" w:rsidP="0036616E">
      <w:pPr>
        <w:bidi/>
        <w:jc w:val="center"/>
        <w:rPr>
          <w:rFonts w:cs="AF_Najed"/>
          <w:b/>
          <w:bCs/>
          <w:color w:val="FF0000"/>
          <w:sz w:val="36"/>
          <w:szCs w:val="36"/>
          <w:u w:val="single"/>
          <w:rtl/>
          <w:lang w:bidi="ar-AE"/>
        </w:rPr>
      </w:pPr>
      <w:r w:rsidRPr="008E68E7">
        <w:rPr>
          <w:rFonts w:cs="AF_Najed" w:hint="cs"/>
          <w:sz w:val="24"/>
          <w:szCs w:val="24"/>
          <w:rtl/>
        </w:rPr>
        <w:t xml:space="preserve"> </w:t>
      </w:r>
      <w:r w:rsidR="00CE6AA4" w:rsidRPr="00D4373C">
        <w:rPr>
          <w:rFonts w:cs="AF_Najed" w:hint="cs"/>
          <w:b/>
          <w:bCs/>
          <w:color w:val="FF0000"/>
          <w:sz w:val="36"/>
          <w:szCs w:val="36"/>
          <w:u w:val="single"/>
          <w:rtl/>
        </w:rPr>
        <w:t>البند</w:t>
      </w:r>
      <w:r w:rsidR="00CE6AA4" w:rsidRPr="00D4373C">
        <w:rPr>
          <w:rFonts w:cs="AF_Najed"/>
          <w:b/>
          <w:bCs/>
          <w:color w:val="FF0000"/>
          <w:sz w:val="36"/>
          <w:szCs w:val="36"/>
          <w:u w:val="single"/>
          <w:rtl/>
        </w:rPr>
        <w:t xml:space="preserve"> </w:t>
      </w:r>
      <w:r w:rsidR="00CE6AA4" w:rsidRPr="00BA10C4">
        <w:rPr>
          <w:rFonts w:cs="AF_Najed" w:hint="cs"/>
          <w:b/>
          <w:bCs/>
          <w:color w:val="FF0000"/>
          <w:sz w:val="36"/>
          <w:szCs w:val="36"/>
          <w:u w:val="single"/>
          <w:rtl/>
        </w:rPr>
        <w:t>الرابع</w:t>
      </w:r>
      <w:r w:rsidR="00CE6AA4" w:rsidRPr="00D4373C">
        <w:rPr>
          <w:rFonts w:cs="AF_Najed"/>
          <w:b/>
          <w:bCs/>
          <w:color w:val="FF0000"/>
          <w:sz w:val="36"/>
          <w:szCs w:val="36"/>
          <w:u w:val="single"/>
          <w:rtl/>
        </w:rPr>
        <w:t xml:space="preserve">: </w:t>
      </w:r>
      <w:r w:rsidR="00CE6AA4" w:rsidRPr="00D4373C">
        <w:rPr>
          <w:rFonts w:cs="AF_Najed" w:hint="cs"/>
          <w:b/>
          <w:bCs/>
          <w:color w:val="FF0000"/>
          <w:sz w:val="36"/>
          <w:szCs w:val="36"/>
          <w:u w:val="single"/>
          <w:rtl/>
        </w:rPr>
        <w:t>تفاصيل</w:t>
      </w:r>
      <w:r w:rsidR="00CE6AA4" w:rsidRPr="00D4373C">
        <w:rPr>
          <w:rFonts w:cs="AF_Najed"/>
          <w:b/>
          <w:bCs/>
          <w:color w:val="FF0000"/>
          <w:sz w:val="36"/>
          <w:szCs w:val="36"/>
          <w:u w:val="single"/>
          <w:rtl/>
        </w:rPr>
        <w:t xml:space="preserve"> </w:t>
      </w:r>
      <w:r w:rsidR="00CE6AA4" w:rsidRPr="00D4373C">
        <w:rPr>
          <w:rFonts w:cs="AF_Najed" w:hint="cs"/>
          <w:b/>
          <w:bCs/>
          <w:color w:val="FF0000"/>
          <w:sz w:val="36"/>
          <w:szCs w:val="36"/>
          <w:u w:val="single"/>
          <w:rtl/>
        </w:rPr>
        <w:t>الحقوق</w:t>
      </w:r>
      <w:r w:rsidR="00CE6AA4" w:rsidRPr="00D4373C">
        <w:rPr>
          <w:rFonts w:cs="AF_Najed"/>
          <w:b/>
          <w:bCs/>
          <w:color w:val="FF0000"/>
          <w:sz w:val="36"/>
          <w:szCs w:val="36"/>
          <w:u w:val="single"/>
          <w:rtl/>
        </w:rPr>
        <w:t xml:space="preserve"> </w:t>
      </w:r>
      <w:r w:rsidR="00CE6AA4" w:rsidRPr="00D4373C">
        <w:rPr>
          <w:rFonts w:cs="AF_Najed" w:hint="cs"/>
          <w:b/>
          <w:bCs/>
          <w:color w:val="FF0000"/>
          <w:sz w:val="36"/>
          <w:szCs w:val="36"/>
          <w:u w:val="single"/>
          <w:rtl/>
          <w:lang w:bidi="ar-AE"/>
        </w:rPr>
        <w:t>الممنوحة</w:t>
      </w:r>
    </w:p>
    <w:p w14:paraId="6869DD32" w14:textId="77777777" w:rsidR="00A53418" w:rsidRPr="008651F4" w:rsidRDefault="00A53418" w:rsidP="00A53418">
      <w:pPr>
        <w:bidi/>
        <w:spacing w:after="0"/>
        <w:ind w:left="-58"/>
        <w:rPr>
          <w:rFonts w:cs="AF_Najed"/>
          <w:b/>
          <w:bCs/>
          <w:sz w:val="32"/>
          <w:szCs w:val="32"/>
          <w:u w:val="single"/>
          <w:rtl/>
          <w:lang w:bidi="ar-EG"/>
        </w:rPr>
      </w:pPr>
      <w:r w:rsidRPr="008651F4">
        <w:rPr>
          <w:rFonts w:cs="AF_Najed" w:hint="cs"/>
          <w:b/>
          <w:bCs/>
          <w:sz w:val="32"/>
          <w:szCs w:val="32"/>
          <w:u w:val="single"/>
          <w:rtl/>
          <w:lang w:bidi="ar-EG"/>
        </w:rPr>
        <w:t>أولا : الحقوق التسويقية</w:t>
      </w:r>
    </w:p>
    <w:p w14:paraId="4057B695" w14:textId="77777777" w:rsidR="00A53418" w:rsidRPr="006065E1" w:rsidRDefault="00A53418" w:rsidP="00C55CBB">
      <w:pPr>
        <w:numPr>
          <w:ilvl w:val="0"/>
          <w:numId w:val="26"/>
        </w:numPr>
        <w:bidi/>
        <w:spacing w:after="0" w:line="240" w:lineRule="auto"/>
        <w:rPr>
          <w:rFonts w:ascii="Calibri" w:eastAsia="Calibri" w:hAnsi="Calibri" w:cs="AF_Najed"/>
          <w:b/>
          <w:bCs/>
          <w:color w:val="FF0000"/>
          <w:sz w:val="24"/>
          <w:szCs w:val="24"/>
          <w:u w:val="single"/>
          <w:lang w:bidi="ar-EG"/>
        </w:rPr>
      </w:pPr>
      <w:r w:rsidRPr="006065E1">
        <w:rPr>
          <w:rFonts w:ascii="Calibri" w:eastAsia="Calibri" w:hAnsi="Calibri" w:cs="AF_Najed" w:hint="cs"/>
          <w:b/>
          <w:bCs/>
          <w:color w:val="FF0000"/>
          <w:sz w:val="24"/>
          <w:szCs w:val="24"/>
          <w:u w:val="single"/>
          <w:rtl/>
          <w:lang w:bidi="ar-EG"/>
        </w:rPr>
        <w:t>المسميات</w:t>
      </w:r>
    </w:p>
    <w:p w14:paraId="42452BCE" w14:textId="77777777" w:rsidR="00B97098" w:rsidRPr="00427367" w:rsidRDefault="00B97098" w:rsidP="00C55CBB">
      <w:pPr>
        <w:pStyle w:val="ListParagraph"/>
        <w:numPr>
          <w:ilvl w:val="1"/>
          <w:numId w:val="26"/>
        </w:numPr>
        <w:bidi/>
        <w:jc w:val="both"/>
        <w:rPr>
          <w:rFonts w:cs="AF_Najed"/>
          <w:sz w:val="24"/>
          <w:szCs w:val="24"/>
        </w:rPr>
      </w:pPr>
      <w:r>
        <w:rPr>
          <w:rFonts w:cs="AF_Najed" w:hint="cs"/>
          <w:sz w:val="24"/>
          <w:szCs w:val="24"/>
          <w:rtl/>
        </w:rPr>
        <w:t>يلتزم (الطرف</w:t>
      </w:r>
      <w:r w:rsidRPr="00E765CB">
        <w:rPr>
          <w:rFonts w:cs="AF_Najed" w:hint="cs"/>
          <w:sz w:val="24"/>
          <w:szCs w:val="24"/>
          <w:rtl/>
        </w:rPr>
        <w:t xml:space="preserve"> الاول</w:t>
      </w:r>
      <w:r>
        <w:rPr>
          <w:rFonts w:cs="AF_Najed" w:hint="cs"/>
          <w:sz w:val="24"/>
          <w:szCs w:val="24"/>
          <w:rtl/>
        </w:rPr>
        <w:t xml:space="preserve">) </w:t>
      </w:r>
      <w:r w:rsidRPr="00551A65">
        <w:rPr>
          <w:rFonts w:cs="AF_Najed" w:hint="cs"/>
          <w:sz w:val="24"/>
          <w:szCs w:val="24"/>
          <w:rtl/>
        </w:rPr>
        <w:t xml:space="preserve">بتقديم </w:t>
      </w:r>
      <w:r>
        <w:rPr>
          <w:rFonts w:cs="AF_Najed" w:hint="cs"/>
          <w:sz w:val="24"/>
          <w:szCs w:val="24"/>
          <w:rtl/>
        </w:rPr>
        <w:t xml:space="preserve">(القنوات المرخص لها) أو (عملاء الشركة) </w:t>
      </w:r>
      <w:r w:rsidRPr="00551A65">
        <w:rPr>
          <w:rFonts w:cs="AF_Najed" w:hint="cs"/>
          <w:sz w:val="24"/>
          <w:szCs w:val="24"/>
          <w:rtl/>
        </w:rPr>
        <w:t xml:space="preserve">كأحد الشركاء الرسميين </w:t>
      </w:r>
      <w:r>
        <w:rPr>
          <w:rFonts w:cs="AF_Najed" w:hint="cs"/>
          <w:sz w:val="24"/>
          <w:szCs w:val="24"/>
          <w:rtl/>
        </w:rPr>
        <w:t>للنادي</w:t>
      </w:r>
      <w:r w:rsidRPr="00551A65">
        <w:rPr>
          <w:rFonts w:cs="AF_Najed" w:hint="cs"/>
          <w:sz w:val="24"/>
          <w:szCs w:val="24"/>
          <w:rtl/>
        </w:rPr>
        <w:t xml:space="preserve">، بالصيغة </w:t>
      </w:r>
      <w:r>
        <w:rPr>
          <w:rFonts w:cs="AF_Najed" w:hint="cs"/>
          <w:sz w:val="24"/>
          <w:szCs w:val="24"/>
          <w:rtl/>
        </w:rPr>
        <w:t xml:space="preserve"> التي تحددها له (الشركة) و</w:t>
      </w:r>
      <w:r w:rsidRPr="00427367">
        <w:rPr>
          <w:rFonts w:cs="AF_Najed" w:hint="cs"/>
          <w:sz w:val="24"/>
          <w:szCs w:val="24"/>
          <w:rtl/>
        </w:rPr>
        <w:t>ذلك في جميع الحملات التسويقة و الانشطة المتعلقة بالاندية</w:t>
      </w:r>
      <w:r>
        <w:rPr>
          <w:rFonts w:cs="AF_Najed" w:hint="cs"/>
          <w:sz w:val="24"/>
          <w:szCs w:val="24"/>
          <w:rtl/>
        </w:rPr>
        <w:t>.</w:t>
      </w:r>
      <w:r w:rsidRPr="00427367">
        <w:rPr>
          <w:rFonts w:cs="AF_Najed" w:hint="cs"/>
          <w:sz w:val="24"/>
          <w:szCs w:val="24"/>
          <w:rtl/>
        </w:rPr>
        <w:t xml:space="preserve"> </w:t>
      </w:r>
    </w:p>
    <w:p w14:paraId="72AE52BA" w14:textId="77777777" w:rsidR="00B97098" w:rsidRPr="00551A65" w:rsidRDefault="00B97098" w:rsidP="00C55CBB">
      <w:pPr>
        <w:pStyle w:val="ListParagraph"/>
        <w:numPr>
          <w:ilvl w:val="1"/>
          <w:numId w:val="26"/>
        </w:numPr>
        <w:bidi/>
        <w:jc w:val="both"/>
        <w:rPr>
          <w:rFonts w:cs="AF_Najed"/>
          <w:sz w:val="24"/>
          <w:szCs w:val="24"/>
          <w:rtl/>
        </w:rPr>
      </w:pPr>
      <w:r w:rsidRPr="00551A65">
        <w:rPr>
          <w:rFonts w:cs="AF_Najed" w:hint="cs"/>
          <w:sz w:val="24"/>
          <w:szCs w:val="24"/>
          <w:rtl/>
        </w:rPr>
        <w:t xml:space="preserve">يحق لـ </w:t>
      </w:r>
      <w:r>
        <w:rPr>
          <w:rFonts w:cs="AF_Najed" w:hint="cs"/>
          <w:sz w:val="24"/>
          <w:szCs w:val="24"/>
          <w:rtl/>
        </w:rPr>
        <w:t xml:space="preserve">(الشركة) و/او (القنوات المرخص لها) أو (عملاء الشركة) </w:t>
      </w:r>
      <w:r w:rsidRPr="00551A65">
        <w:rPr>
          <w:rFonts w:cs="AF_Najed" w:hint="cs"/>
          <w:sz w:val="24"/>
          <w:szCs w:val="24"/>
          <w:rtl/>
        </w:rPr>
        <w:t>إستخدام هذا المسمى فى أى أغراض تسويقية قد ترى أنها تصب فى مصلحتها وبالطريقة والوسيلة  التي تراها مناسبة وو فقا لارادتها المنفردة .</w:t>
      </w:r>
    </w:p>
    <w:p w14:paraId="17387FA6" w14:textId="77777777" w:rsidR="00A53418" w:rsidRPr="006065E1" w:rsidRDefault="00A53418" w:rsidP="00A53418">
      <w:pPr>
        <w:bidi/>
        <w:spacing w:after="0" w:line="240" w:lineRule="auto"/>
        <w:rPr>
          <w:rFonts w:ascii="Calibri" w:eastAsia="Calibri" w:hAnsi="Calibri" w:cs="AF_Najed"/>
          <w:b/>
          <w:bCs/>
          <w:color w:val="FF0000"/>
          <w:sz w:val="24"/>
          <w:szCs w:val="24"/>
          <w:u w:val="single"/>
        </w:rPr>
      </w:pPr>
    </w:p>
    <w:p w14:paraId="6D85CC0F" w14:textId="77777777" w:rsidR="00A53418" w:rsidRPr="006065E1" w:rsidRDefault="00A53418" w:rsidP="00C55CBB">
      <w:pPr>
        <w:numPr>
          <w:ilvl w:val="0"/>
          <w:numId w:val="26"/>
        </w:numPr>
        <w:bidi/>
        <w:spacing w:after="0" w:line="240" w:lineRule="auto"/>
        <w:rPr>
          <w:rFonts w:ascii="Calibri" w:eastAsia="Calibri" w:hAnsi="Calibri" w:cs="AF_Najed"/>
          <w:b/>
          <w:bCs/>
          <w:color w:val="FF0000"/>
          <w:sz w:val="24"/>
          <w:szCs w:val="24"/>
          <w:u w:val="single"/>
          <w:lang w:bidi="ar-EG"/>
        </w:rPr>
      </w:pPr>
      <w:r w:rsidRPr="006065E1">
        <w:rPr>
          <w:rFonts w:ascii="Calibri" w:eastAsia="Calibri" w:hAnsi="Calibri" w:cs="AF_Najed" w:hint="cs"/>
          <w:b/>
          <w:bCs/>
          <w:color w:val="FF0000"/>
          <w:sz w:val="24"/>
          <w:szCs w:val="24"/>
          <w:u w:val="single"/>
          <w:rtl/>
          <w:lang w:bidi="ar-EG"/>
        </w:rPr>
        <w:t>الشعارات</w:t>
      </w:r>
      <w:r w:rsidRPr="006065E1">
        <w:rPr>
          <w:rFonts w:ascii="Calibri" w:eastAsia="Calibri" w:hAnsi="Calibri" w:cs="AF_Najed"/>
          <w:b/>
          <w:bCs/>
          <w:color w:val="FF0000"/>
          <w:sz w:val="24"/>
          <w:szCs w:val="24"/>
          <w:u w:val="single"/>
          <w:rtl/>
          <w:lang w:bidi="ar-EG"/>
        </w:rPr>
        <w:t xml:space="preserve"> </w:t>
      </w:r>
    </w:p>
    <w:p w14:paraId="4DDE8170" w14:textId="77777777" w:rsidR="00B97098" w:rsidRPr="00B97098" w:rsidRDefault="00B97098" w:rsidP="00C55CBB">
      <w:pPr>
        <w:pStyle w:val="ListParagraph"/>
        <w:numPr>
          <w:ilvl w:val="1"/>
          <w:numId w:val="32"/>
        </w:numPr>
        <w:bidi/>
        <w:jc w:val="both"/>
        <w:rPr>
          <w:rFonts w:cs="AF_Najed"/>
          <w:sz w:val="24"/>
          <w:szCs w:val="24"/>
        </w:rPr>
      </w:pPr>
      <w:r w:rsidRPr="00B97098">
        <w:rPr>
          <w:rFonts w:cs="AF_Najed" w:hint="cs"/>
          <w:sz w:val="24"/>
          <w:szCs w:val="24"/>
          <w:rtl/>
        </w:rPr>
        <w:t>يتعهد (الطرف الاول) بان يستخدم شعار (القنوات المرخص لها) أو (عملاء الشركة) فى المناطق التالية:-</w:t>
      </w:r>
    </w:p>
    <w:p w14:paraId="6C188EA9" w14:textId="77777777" w:rsidR="00B97098" w:rsidRPr="00B97098" w:rsidRDefault="00B97098" w:rsidP="00C55CBB">
      <w:pPr>
        <w:pStyle w:val="ListParagraph"/>
        <w:numPr>
          <w:ilvl w:val="2"/>
          <w:numId w:val="32"/>
        </w:numPr>
        <w:bidi/>
        <w:jc w:val="both"/>
        <w:rPr>
          <w:rFonts w:cs="AF_Najed"/>
          <w:sz w:val="24"/>
          <w:szCs w:val="24"/>
        </w:rPr>
      </w:pPr>
      <w:r w:rsidRPr="00B97098">
        <w:rPr>
          <w:rFonts w:cs="AF_Najed" w:hint="cs"/>
          <w:sz w:val="24"/>
          <w:szCs w:val="24"/>
          <w:rtl/>
        </w:rPr>
        <w:t>جميع مطبوعات (النادي).</w:t>
      </w:r>
    </w:p>
    <w:p w14:paraId="0525D598" w14:textId="77777777" w:rsidR="00B97098" w:rsidRPr="00B97098" w:rsidRDefault="00B97098" w:rsidP="00C55CBB">
      <w:pPr>
        <w:pStyle w:val="ListParagraph"/>
        <w:numPr>
          <w:ilvl w:val="2"/>
          <w:numId w:val="32"/>
        </w:numPr>
        <w:bidi/>
        <w:jc w:val="both"/>
        <w:rPr>
          <w:rFonts w:cs="AF_Najed"/>
          <w:sz w:val="24"/>
          <w:szCs w:val="24"/>
        </w:rPr>
      </w:pPr>
      <w:r w:rsidRPr="00B97098">
        <w:rPr>
          <w:rFonts w:cs="AF_Najed" w:hint="cs"/>
          <w:sz w:val="24"/>
          <w:szCs w:val="24"/>
          <w:rtl/>
        </w:rPr>
        <w:t>الموقع العام (النادي) على الأنترنت.</w:t>
      </w:r>
    </w:p>
    <w:p w14:paraId="177FE6C9" w14:textId="77777777" w:rsidR="00B97098" w:rsidRPr="00B97098" w:rsidRDefault="00B97098" w:rsidP="00C55CBB">
      <w:pPr>
        <w:pStyle w:val="ListParagraph"/>
        <w:numPr>
          <w:ilvl w:val="2"/>
          <w:numId w:val="32"/>
        </w:numPr>
        <w:bidi/>
        <w:jc w:val="both"/>
        <w:rPr>
          <w:rFonts w:cs="AF_Najed"/>
          <w:sz w:val="24"/>
          <w:szCs w:val="24"/>
        </w:rPr>
      </w:pPr>
      <w:r w:rsidRPr="00B97098">
        <w:rPr>
          <w:rFonts w:cs="AF_Najed" w:hint="cs"/>
          <w:sz w:val="24"/>
          <w:szCs w:val="24"/>
          <w:rtl/>
        </w:rPr>
        <w:t xml:space="preserve">خلفية جميع المؤتمرات الصحفية ( للنادي). </w:t>
      </w:r>
    </w:p>
    <w:p w14:paraId="20C57A33" w14:textId="77777777" w:rsidR="00B97098" w:rsidRPr="00B97098" w:rsidRDefault="00B97098" w:rsidP="00C55CBB">
      <w:pPr>
        <w:pStyle w:val="ListParagraph"/>
        <w:numPr>
          <w:ilvl w:val="2"/>
          <w:numId w:val="32"/>
        </w:numPr>
        <w:bidi/>
        <w:jc w:val="both"/>
        <w:rPr>
          <w:rFonts w:cs="AF_Najed"/>
          <w:sz w:val="24"/>
          <w:szCs w:val="24"/>
        </w:rPr>
      </w:pPr>
      <w:r w:rsidRPr="00B97098">
        <w:rPr>
          <w:rFonts w:cs="AF_Najed" w:hint="cs"/>
          <w:sz w:val="24"/>
          <w:szCs w:val="24"/>
          <w:rtl/>
        </w:rPr>
        <w:t>خلفية منطقة اللقاءات السريعة بالملعب في المباريات التي تشارك فيها (النادي) خلال مدة العقد .</w:t>
      </w:r>
    </w:p>
    <w:p w14:paraId="52EDAD73" w14:textId="77777777" w:rsidR="00B97098" w:rsidRPr="00B97098" w:rsidRDefault="00B97098" w:rsidP="00C55CBB">
      <w:pPr>
        <w:pStyle w:val="ListParagraph"/>
        <w:numPr>
          <w:ilvl w:val="1"/>
          <w:numId w:val="32"/>
        </w:numPr>
        <w:bidi/>
        <w:jc w:val="both"/>
        <w:rPr>
          <w:rFonts w:cs="AF_Najed"/>
          <w:sz w:val="24"/>
          <w:szCs w:val="24"/>
        </w:rPr>
      </w:pPr>
      <w:r w:rsidRPr="00B97098">
        <w:rPr>
          <w:rFonts w:cs="AF_Najed" w:hint="cs"/>
          <w:sz w:val="24"/>
          <w:szCs w:val="24"/>
          <w:rtl/>
        </w:rPr>
        <w:lastRenderedPageBreak/>
        <w:t>يحق لـ (الشركة) (القنوات المرخص لها) أو (عملاء الشركة) إستخدام شعار (النادي) فى أى أغراض تسويقية قد ترى أنها تصب فى مصلحتها بالطريقة التي تراها مناشبة وفقا لارادتها المنفردة .</w:t>
      </w:r>
    </w:p>
    <w:p w14:paraId="0323F417" w14:textId="410FC62C" w:rsidR="00B97098" w:rsidRPr="00B97098" w:rsidRDefault="00B97098" w:rsidP="00C55CBB">
      <w:pPr>
        <w:pStyle w:val="ListParagraph"/>
        <w:numPr>
          <w:ilvl w:val="1"/>
          <w:numId w:val="32"/>
        </w:numPr>
        <w:bidi/>
        <w:jc w:val="both"/>
        <w:rPr>
          <w:rFonts w:cs="AF_Najed"/>
          <w:sz w:val="24"/>
          <w:szCs w:val="24"/>
        </w:rPr>
      </w:pPr>
      <w:r>
        <w:rPr>
          <w:rFonts w:cs="AF_Najed" w:hint="cs"/>
          <w:sz w:val="24"/>
          <w:szCs w:val="24"/>
          <w:rtl/>
        </w:rPr>
        <w:t xml:space="preserve">كما </w:t>
      </w:r>
      <w:r w:rsidRPr="00B97098">
        <w:rPr>
          <w:rFonts w:cs="AF_Najed" w:hint="cs"/>
          <w:sz w:val="24"/>
          <w:szCs w:val="24"/>
          <w:rtl/>
        </w:rPr>
        <w:t xml:space="preserve">يتعهد (الطرف الاول) خلال مدة العقد بالزام اتحاد الاذاعة و التلفزيون تسليم الصورة التلفزيونية التي ينتجها اتحاد الاذاعة والتلفزيون (للمباريات) الى (القنوات المرخص لها) خالية من اي شعار لاي من القنوات التلفزيونية او الاذاعية و ايصال شارة البث (للقنوات المرخص لها) لتمكينها من النقل المباشر (للمباريات) عبر (سبل البث) في (الاقليم) على ان تقوم (القنوات المرخص لها ) بوضع شعارها حصريا على الصورة التلفزيونية (للمباريات). </w:t>
      </w:r>
    </w:p>
    <w:p w14:paraId="63518DA4" w14:textId="77777777" w:rsidR="00A53418" w:rsidRPr="00B97098" w:rsidRDefault="00A53418" w:rsidP="00A53418">
      <w:pPr>
        <w:bidi/>
        <w:spacing w:after="0" w:line="240" w:lineRule="auto"/>
        <w:ind w:left="360"/>
        <w:rPr>
          <w:rFonts w:ascii="Calibri" w:eastAsia="Calibri" w:hAnsi="Calibri" w:cs="AF_Najed"/>
          <w:sz w:val="24"/>
          <w:szCs w:val="24"/>
          <w:lang w:bidi="ar-EG"/>
        </w:rPr>
      </w:pPr>
    </w:p>
    <w:p w14:paraId="4AB3B9F9" w14:textId="77777777" w:rsidR="00A53418" w:rsidRPr="006065E1" w:rsidRDefault="00A53418" w:rsidP="00C55CBB">
      <w:pPr>
        <w:numPr>
          <w:ilvl w:val="0"/>
          <w:numId w:val="26"/>
        </w:numPr>
        <w:bidi/>
        <w:spacing w:after="0" w:line="240" w:lineRule="auto"/>
        <w:rPr>
          <w:rFonts w:ascii="Calibri" w:eastAsia="Calibri" w:hAnsi="Calibri" w:cs="AF_Najed"/>
          <w:b/>
          <w:bCs/>
          <w:color w:val="FF0000"/>
          <w:sz w:val="24"/>
          <w:szCs w:val="24"/>
          <w:u w:val="single"/>
          <w:lang w:bidi="ar-EG"/>
        </w:rPr>
      </w:pPr>
      <w:r w:rsidRPr="006065E1">
        <w:rPr>
          <w:rFonts w:ascii="Calibri" w:eastAsia="Calibri" w:hAnsi="Calibri" w:cs="AF_Najed" w:hint="cs"/>
          <w:b/>
          <w:bCs/>
          <w:color w:val="FF0000"/>
          <w:sz w:val="24"/>
          <w:szCs w:val="24"/>
          <w:u w:val="single"/>
          <w:rtl/>
          <w:lang w:bidi="ar-EG"/>
        </w:rPr>
        <w:t>الوحات الإعلانية حول ملاعب المباريات</w:t>
      </w:r>
    </w:p>
    <w:p w14:paraId="6BF266C9" w14:textId="77777777" w:rsidR="00A53418" w:rsidRPr="006065E1" w:rsidRDefault="00A53418" w:rsidP="00C55CBB">
      <w:pPr>
        <w:numPr>
          <w:ilvl w:val="1"/>
          <w:numId w:val="24"/>
        </w:numPr>
        <w:bidi/>
        <w:spacing w:after="0" w:line="240" w:lineRule="auto"/>
        <w:rPr>
          <w:rFonts w:ascii="Calibri" w:eastAsia="Calibri" w:hAnsi="Calibri" w:cs="AF_Najed"/>
          <w:sz w:val="24"/>
          <w:szCs w:val="24"/>
          <w:lang w:bidi="ar-EG"/>
        </w:rPr>
      </w:pPr>
      <w:r w:rsidRPr="006065E1">
        <w:rPr>
          <w:rFonts w:ascii="Calibri" w:eastAsia="Calibri" w:hAnsi="Calibri" w:cs="AF_Najed" w:hint="cs"/>
          <w:sz w:val="24"/>
          <w:szCs w:val="24"/>
          <w:rtl/>
          <w:lang w:bidi="ar-EG"/>
        </w:rPr>
        <w:t>يحق للشركة أو أى من عملائها وضع عدد 40 لوحة إعلانية أو أقل حسب مساحة الملعب مقاس 5×1 متر على نفاقتها الخاصة.</w:t>
      </w:r>
    </w:p>
    <w:p w14:paraId="4D5E2B59" w14:textId="77777777" w:rsidR="00A53418" w:rsidRPr="006065E1" w:rsidRDefault="00A53418" w:rsidP="00C55CBB">
      <w:pPr>
        <w:numPr>
          <w:ilvl w:val="1"/>
          <w:numId w:val="24"/>
        </w:numPr>
        <w:bidi/>
        <w:spacing w:after="0" w:line="240" w:lineRule="auto"/>
        <w:rPr>
          <w:rFonts w:ascii="Calibri" w:eastAsia="Calibri" w:hAnsi="Calibri" w:cs="AF_Najed"/>
          <w:sz w:val="24"/>
          <w:szCs w:val="24"/>
          <w:lang w:bidi="ar-EG"/>
        </w:rPr>
      </w:pPr>
      <w:r w:rsidRPr="006065E1">
        <w:rPr>
          <w:rFonts w:ascii="Calibri" w:eastAsia="Calibri" w:hAnsi="Calibri" w:cs="AF_Najed" w:hint="cs"/>
          <w:sz w:val="24"/>
          <w:szCs w:val="24"/>
          <w:rtl/>
          <w:lang w:bidi="ar-EG"/>
        </w:rPr>
        <w:t>يحق للشركة أو أى من عملائها وضع شعار أو إعلان قبل بدء أى من شوطى المباراة على نفاقتها الخاصة.</w:t>
      </w:r>
    </w:p>
    <w:p w14:paraId="30B1D89D" w14:textId="77777777" w:rsidR="00A53418" w:rsidRDefault="00A53418" w:rsidP="00C55CBB">
      <w:pPr>
        <w:numPr>
          <w:ilvl w:val="1"/>
          <w:numId w:val="24"/>
        </w:numPr>
        <w:bidi/>
        <w:spacing w:after="0" w:line="240" w:lineRule="auto"/>
        <w:rPr>
          <w:rFonts w:ascii="Calibri" w:eastAsia="Calibri" w:hAnsi="Calibri" w:cs="AF_Najed"/>
          <w:sz w:val="24"/>
          <w:szCs w:val="24"/>
          <w:lang w:bidi="ar-EG"/>
        </w:rPr>
      </w:pPr>
      <w:r w:rsidRPr="006065E1">
        <w:rPr>
          <w:rFonts w:ascii="Calibri" w:eastAsia="Calibri" w:hAnsi="Calibri" w:cs="AF_Najed" w:hint="cs"/>
          <w:sz w:val="24"/>
          <w:szCs w:val="24"/>
          <w:rtl/>
          <w:lang w:bidi="ar-EG"/>
        </w:rPr>
        <w:t>يحق للشركة أو أى من عملائها وضع أعداد من أى مجسمات بحيث لاتحجب رؤية المشاهدين أو الكاميرات على نفاقتها الخاصة.</w:t>
      </w:r>
    </w:p>
    <w:p w14:paraId="31CFCC5D" w14:textId="77777777" w:rsidR="00A53418" w:rsidRPr="006065E1" w:rsidRDefault="00A53418" w:rsidP="00A53418">
      <w:pPr>
        <w:bidi/>
        <w:spacing w:after="0" w:line="240" w:lineRule="auto"/>
        <w:ind w:left="360"/>
        <w:rPr>
          <w:rFonts w:ascii="Calibri" w:eastAsia="Calibri" w:hAnsi="Calibri" w:cs="AF_Najed"/>
          <w:sz w:val="24"/>
          <w:szCs w:val="24"/>
          <w:lang w:bidi="ar-EG"/>
        </w:rPr>
      </w:pPr>
    </w:p>
    <w:p w14:paraId="0BDFD0A6" w14:textId="77777777" w:rsidR="00A53418" w:rsidRPr="006065E1" w:rsidRDefault="00A53418" w:rsidP="00C55CBB">
      <w:pPr>
        <w:numPr>
          <w:ilvl w:val="0"/>
          <w:numId w:val="26"/>
        </w:numPr>
        <w:bidi/>
        <w:spacing w:after="0" w:line="240" w:lineRule="auto"/>
        <w:rPr>
          <w:rFonts w:ascii="Calibri" w:eastAsia="Calibri" w:hAnsi="Calibri" w:cs="AF_Najed"/>
          <w:b/>
          <w:bCs/>
          <w:color w:val="FF0000"/>
          <w:sz w:val="24"/>
          <w:szCs w:val="24"/>
          <w:u w:val="single"/>
          <w:lang w:bidi="ar-EG"/>
        </w:rPr>
      </w:pPr>
      <w:r w:rsidRPr="006065E1">
        <w:rPr>
          <w:rFonts w:ascii="Calibri" w:eastAsia="Calibri" w:hAnsi="Calibri" w:cs="AF_Najed" w:hint="cs"/>
          <w:b/>
          <w:bCs/>
          <w:color w:val="FF0000"/>
          <w:sz w:val="24"/>
          <w:szCs w:val="24"/>
          <w:u w:val="single"/>
          <w:rtl/>
          <w:lang w:bidi="ar-EG"/>
        </w:rPr>
        <w:t>الفريق الأول بالنادى لكرة القدم</w:t>
      </w:r>
    </w:p>
    <w:p w14:paraId="24542103" w14:textId="77777777" w:rsidR="00A53418" w:rsidRPr="006065E1" w:rsidRDefault="00A53418" w:rsidP="00C55CBB">
      <w:pPr>
        <w:numPr>
          <w:ilvl w:val="1"/>
          <w:numId w:val="26"/>
        </w:numPr>
        <w:bidi/>
        <w:spacing w:after="0" w:line="240" w:lineRule="auto"/>
        <w:rPr>
          <w:rFonts w:ascii="Calibri" w:eastAsia="Calibri" w:hAnsi="Calibri" w:cs="AF_Najed"/>
          <w:sz w:val="24"/>
          <w:szCs w:val="24"/>
          <w:lang w:bidi="ar-EG"/>
        </w:rPr>
      </w:pPr>
      <w:r w:rsidRPr="006065E1">
        <w:rPr>
          <w:rFonts w:ascii="Calibri" w:eastAsia="Calibri" w:hAnsi="Calibri" w:cs="AF_Najed" w:hint="cs"/>
          <w:sz w:val="24"/>
          <w:szCs w:val="24"/>
          <w:rtl/>
          <w:lang w:bidi="ar-EG"/>
        </w:rPr>
        <w:t>يحق للشركة أو أى من عملائها وضع شعارات عملائها على ملابس الفريق والأجهزة الفنية على زى اللعب وبدل التدريب الخاصة بالفريق، طبقا للوائح والشروط الدولية.</w:t>
      </w:r>
    </w:p>
    <w:p w14:paraId="4A83261D" w14:textId="77777777" w:rsidR="00A53418" w:rsidRPr="006065E1" w:rsidRDefault="00A53418" w:rsidP="00C55CBB">
      <w:pPr>
        <w:numPr>
          <w:ilvl w:val="1"/>
          <w:numId w:val="26"/>
        </w:numPr>
        <w:bidi/>
        <w:spacing w:after="0" w:line="240" w:lineRule="auto"/>
        <w:rPr>
          <w:rFonts w:ascii="Calibri" w:eastAsia="Calibri" w:hAnsi="Calibri" w:cs="AF_Najed"/>
          <w:sz w:val="24"/>
          <w:szCs w:val="24"/>
          <w:lang w:bidi="ar-EG"/>
        </w:rPr>
      </w:pPr>
      <w:r w:rsidRPr="006065E1">
        <w:rPr>
          <w:rFonts w:ascii="Calibri" w:eastAsia="Calibri" w:hAnsi="Calibri" w:cs="AF_Najed" w:hint="cs"/>
          <w:sz w:val="24"/>
          <w:szCs w:val="24"/>
          <w:rtl/>
          <w:lang w:bidi="ar-EG"/>
        </w:rPr>
        <w:t>يحق للشركة أو أحد عملائها أستضافة لاعب و/أو لاعبى الفريق، بالإضافة الى المدير الفنى للفريق لعمل لقاءات أو حوارات.</w:t>
      </w:r>
    </w:p>
    <w:p w14:paraId="2459FEF4" w14:textId="77777777" w:rsidR="00A53418" w:rsidRPr="006065E1" w:rsidRDefault="00A53418" w:rsidP="00C55CBB">
      <w:pPr>
        <w:numPr>
          <w:ilvl w:val="1"/>
          <w:numId w:val="26"/>
        </w:numPr>
        <w:bidi/>
        <w:spacing w:after="0" w:line="240" w:lineRule="auto"/>
        <w:jc w:val="both"/>
        <w:rPr>
          <w:rFonts w:ascii="Calibri" w:eastAsia="Calibri" w:hAnsi="Calibri" w:cs="AF_Najed"/>
          <w:sz w:val="24"/>
          <w:szCs w:val="24"/>
          <w:lang w:bidi="ar-EG"/>
        </w:rPr>
      </w:pPr>
      <w:r w:rsidRPr="006065E1">
        <w:rPr>
          <w:rFonts w:ascii="Calibri" w:eastAsia="Calibri" w:hAnsi="Calibri" w:cs="AF_Najed"/>
          <w:sz w:val="24"/>
          <w:szCs w:val="24"/>
          <w:rtl/>
          <w:lang w:bidi="ar-EG"/>
        </w:rPr>
        <w:t xml:space="preserve">يحق </w:t>
      </w:r>
      <w:r w:rsidRPr="006065E1">
        <w:rPr>
          <w:rFonts w:ascii="Calibri" w:eastAsia="Calibri" w:hAnsi="Calibri" w:cs="AF_Najed" w:hint="cs"/>
          <w:sz w:val="24"/>
          <w:szCs w:val="24"/>
          <w:rtl/>
          <w:lang w:bidi="ar-EG"/>
        </w:rPr>
        <w:t>للشركة أو أحد عملائها</w:t>
      </w:r>
      <w:r w:rsidRPr="006065E1">
        <w:rPr>
          <w:rFonts w:ascii="Calibri" w:eastAsia="Calibri" w:hAnsi="Calibri" w:cs="AF_Najed"/>
          <w:sz w:val="24"/>
          <w:szCs w:val="24"/>
          <w:rtl/>
          <w:lang w:bidi="ar-EG"/>
        </w:rPr>
        <w:t xml:space="preserve"> وعلى نفقتها وضع شعار الرعاة المتعاقدين معها سواء كان الشعار منفرداً أو من خلال الشعار الممدج (ما لم يتعارض مع اللوائح القارية والدولية)على الآتى:</w:t>
      </w:r>
    </w:p>
    <w:p w14:paraId="2B969701" w14:textId="77777777" w:rsidR="00A53418" w:rsidRPr="006065E1" w:rsidRDefault="00A53418" w:rsidP="00C55CBB">
      <w:pPr>
        <w:numPr>
          <w:ilvl w:val="2"/>
          <w:numId w:val="26"/>
        </w:numPr>
        <w:bidi/>
        <w:spacing w:after="0" w:line="240" w:lineRule="auto"/>
        <w:jc w:val="both"/>
        <w:rPr>
          <w:rFonts w:ascii="Calibri" w:eastAsia="Calibri" w:hAnsi="Calibri" w:cs="AF_Najed"/>
          <w:sz w:val="24"/>
          <w:szCs w:val="24"/>
          <w:lang w:bidi="ar-EG"/>
        </w:rPr>
      </w:pPr>
      <w:r w:rsidRPr="006065E1">
        <w:rPr>
          <w:rFonts w:ascii="Calibri" w:eastAsia="Calibri" w:hAnsi="Calibri" w:cs="AF_Najed"/>
          <w:sz w:val="24"/>
          <w:szCs w:val="24"/>
          <w:rtl/>
          <w:lang w:bidi="ar-EG"/>
        </w:rPr>
        <w:t>جميع الشنط ومعدات ومهمات التدريب</w:t>
      </w:r>
    </w:p>
    <w:p w14:paraId="4B2BDC53" w14:textId="77777777" w:rsidR="00A53418" w:rsidRPr="006065E1" w:rsidRDefault="00A53418" w:rsidP="00C55CBB">
      <w:pPr>
        <w:numPr>
          <w:ilvl w:val="2"/>
          <w:numId w:val="26"/>
        </w:numPr>
        <w:bidi/>
        <w:spacing w:after="0" w:line="240" w:lineRule="auto"/>
        <w:jc w:val="both"/>
        <w:rPr>
          <w:rFonts w:ascii="Calibri" w:eastAsia="Calibri" w:hAnsi="Calibri" w:cs="AF_Najed"/>
          <w:sz w:val="24"/>
          <w:szCs w:val="24"/>
          <w:lang w:bidi="ar-EG"/>
        </w:rPr>
      </w:pPr>
      <w:r w:rsidRPr="006065E1">
        <w:rPr>
          <w:rFonts w:ascii="Calibri" w:eastAsia="Calibri" w:hAnsi="Calibri" w:cs="AF_Najed"/>
          <w:sz w:val="24"/>
          <w:szCs w:val="24"/>
          <w:rtl/>
          <w:lang w:bidi="ar-EG"/>
        </w:rPr>
        <w:t>ملابس الخروج للفريق</w:t>
      </w:r>
    </w:p>
    <w:p w14:paraId="6CB0499F" w14:textId="77777777" w:rsidR="00A53418" w:rsidRPr="006065E1" w:rsidRDefault="00A53418" w:rsidP="00C55CBB">
      <w:pPr>
        <w:numPr>
          <w:ilvl w:val="1"/>
          <w:numId w:val="26"/>
        </w:numPr>
        <w:bidi/>
        <w:spacing w:after="0" w:line="240" w:lineRule="auto"/>
        <w:jc w:val="both"/>
        <w:rPr>
          <w:rFonts w:ascii="Calibri" w:eastAsia="Calibri" w:hAnsi="Calibri" w:cs="AF_Najed"/>
          <w:sz w:val="24"/>
          <w:szCs w:val="24"/>
          <w:lang w:bidi="ar-EG"/>
        </w:rPr>
      </w:pPr>
      <w:r w:rsidRPr="006065E1">
        <w:rPr>
          <w:rFonts w:ascii="Calibri" w:eastAsia="Calibri" w:hAnsi="Calibri" w:cs="AF_Najed"/>
          <w:sz w:val="24"/>
          <w:szCs w:val="24"/>
          <w:rtl/>
          <w:lang w:bidi="ar-EG"/>
        </w:rPr>
        <w:t xml:space="preserve">يحق </w:t>
      </w:r>
      <w:r w:rsidRPr="006065E1">
        <w:rPr>
          <w:rFonts w:ascii="Calibri" w:eastAsia="Calibri" w:hAnsi="Calibri" w:cs="AF_Najed" w:hint="cs"/>
          <w:sz w:val="24"/>
          <w:szCs w:val="24"/>
          <w:rtl/>
          <w:lang w:bidi="ar-EG"/>
        </w:rPr>
        <w:t xml:space="preserve">للشركة أو أحد عملائها </w:t>
      </w:r>
      <w:r w:rsidRPr="006065E1">
        <w:rPr>
          <w:rFonts w:ascii="Calibri" w:eastAsia="Calibri" w:hAnsi="Calibri" w:cs="AF_Najed"/>
          <w:sz w:val="24"/>
          <w:szCs w:val="24"/>
          <w:rtl/>
          <w:lang w:bidi="ar-EG"/>
        </w:rPr>
        <w:t xml:space="preserve">وعلى نفقتها وضع شعار الرعاة المتعاقدين معها على ملابس الجهاز الفنى خلال </w:t>
      </w:r>
      <w:r w:rsidRPr="006065E1">
        <w:rPr>
          <w:rFonts w:ascii="Calibri" w:eastAsia="Calibri" w:hAnsi="Calibri" w:cs="AF_Najed" w:hint="cs"/>
          <w:sz w:val="24"/>
          <w:szCs w:val="24"/>
          <w:rtl/>
          <w:lang w:bidi="ar-EG"/>
        </w:rPr>
        <w:t xml:space="preserve">أى مباراة من </w:t>
      </w:r>
      <w:r w:rsidRPr="006065E1">
        <w:rPr>
          <w:rFonts w:ascii="Calibri" w:eastAsia="Calibri" w:hAnsi="Calibri" w:cs="AF_Najed"/>
          <w:sz w:val="24"/>
          <w:szCs w:val="24"/>
          <w:rtl/>
          <w:lang w:bidi="ar-EG"/>
        </w:rPr>
        <w:t>مباريات الفريق</w:t>
      </w:r>
      <w:r w:rsidRPr="006065E1">
        <w:rPr>
          <w:rFonts w:ascii="Calibri" w:eastAsia="Calibri" w:hAnsi="Calibri" w:cs="AF_Najed" w:hint="cs"/>
          <w:sz w:val="24"/>
          <w:szCs w:val="24"/>
          <w:rtl/>
          <w:lang w:bidi="ar-EG"/>
        </w:rPr>
        <w:t xml:space="preserve"> التى يمتلك النادى حقوقها.</w:t>
      </w:r>
    </w:p>
    <w:p w14:paraId="42054110" w14:textId="77777777" w:rsidR="00A53418" w:rsidRPr="006065E1" w:rsidRDefault="00A53418" w:rsidP="00C55CBB">
      <w:pPr>
        <w:numPr>
          <w:ilvl w:val="1"/>
          <w:numId w:val="26"/>
        </w:numPr>
        <w:bidi/>
        <w:spacing w:after="0" w:line="240" w:lineRule="auto"/>
        <w:jc w:val="both"/>
        <w:rPr>
          <w:rFonts w:ascii="Calibri" w:eastAsia="Calibri" w:hAnsi="Calibri" w:cs="AF_Najed"/>
          <w:sz w:val="24"/>
          <w:szCs w:val="24"/>
          <w:lang w:bidi="ar-EG"/>
        </w:rPr>
      </w:pPr>
      <w:r w:rsidRPr="006065E1">
        <w:rPr>
          <w:rFonts w:ascii="Calibri" w:eastAsia="Calibri" w:hAnsi="Calibri" w:cs="AF_Najed"/>
          <w:sz w:val="24"/>
          <w:szCs w:val="24"/>
          <w:rtl/>
          <w:lang w:bidi="ar-EG"/>
        </w:rPr>
        <w:t xml:space="preserve">يحق </w:t>
      </w:r>
      <w:r w:rsidRPr="006065E1">
        <w:rPr>
          <w:rFonts w:ascii="Calibri" w:eastAsia="Calibri" w:hAnsi="Calibri" w:cs="AF_Najed" w:hint="cs"/>
          <w:sz w:val="24"/>
          <w:szCs w:val="24"/>
          <w:rtl/>
          <w:lang w:bidi="ar-EG"/>
        </w:rPr>
        <w:t xml:space="preserve">للشركة أو أحد عملائها </w:t>
      </w:r>
      <w:r w:rsidRPr="006065E1">
        <w:rPr>
          <w:rFonts w:ascii="Calibri" w:eastAsia="Calibri" w:hAnsi="Calibri" w:cs="AF_Najed"/>
          <w:sz w:val="24"/>
          <w:szCs w:val="24"/>
          <w:rtl/>
          <w:lang w:bidi="ar-EG"/>
        </w:rPr>
        <w:t>وعلى نفقتها وضع إعلاناتها أو اعلانات الرعاة المتعاقدين معها داخل ملاعب التدريب للفريق</w:t>
      </w:r>
      <w:r w:rsidRPr="006065E1">
        <w:rPr>
          <w:rFonts w:ascii="Calibri" w:eastAsia="Calibri" w:hAnsi="Calibri" w:cs="AF_Najed" w:hint="cs"/>
          <w:sz w:val="24"/>
          <w:szCs w:val="24"/>
          <w:rtl/>
          <w:lang w:bidi="ar-EG"/>
        </w:rPr>
        <w:t>.</w:t>
      </w:r>
    </w:p>
    <w:p w14:paraId="5E9DD6A8" w14:textId="77777777" w:rsidR="00A53418" w:rsidRPr="006065E1" w:rsidRDefault="00A53418" w:rsidP="00C55CBB">
      <w:pPr>
        <w:numPr>
          <w:ilvl w:val="1"/>
          <w:numId w:val="26"/>
        </w:numPr>
        <w:bidi/>
        <w:spacing w:after="0" w:line="240" w:lineRule="auto"/>
        <w:jc w:val="both"/>
        <w:rPr>
          <w:rFonts w:ascii="Calibri" w:eastAsia="Calibri" w:hAnsi="Calibri" w:cs="AF_Najed"/>
          <w:sz w:val="24"/>
          <w:szCs w:val="24"/>
          <w:lang w:bidi="ar-EG"/>
        </w:rPr>
      </w:pPr>
      <w:r w:rsidRPr="006065E1">
        <w:rPr>
          <w:rFonts w:ascii="Calibri" w:eastAsia="Calibri" w:hAnsi="Calibri" w:cs="AF_Najed"/>
          <w:sz w:val="24"/>
          <w:szCs w:val="24"/>
          <w:rtl/>
          <w:lang w:bidi="ar-EG"/>
        </w:rPr>
        <w:t xml:space="preserve">يحق </w:t>
      </w:r>
      <w:r w:rsidRPr="006065E1">
        <w:rPr>
          <w:rFonts w:ascii="Calibri" w:eastAsia="Calibri" w:hAnsi="Calibri" w:cs="AF_Najed" w:hint="cs"/>
          <w:sz w:val="24"/>
          <w:szCs w:val="24"/>
          <w:rtl/>
          <w:lang w:bidi="ar-EG"/>
        </w:rPr>
        <w:t xml:space="preserve">للشركة أو أحد عملائها </w:t>
      </w:r>
      <w:r w:rsidRPr="006065E1">
        <w:rPr>
          <w:rFonts w:ascii="Calibri" w:eastAsia="Calibri" w:hAnsi="Calibri" w:cs="AF_Najed"/>
          <w:sz w:val="24"/>
          <w:szCs w:val="24"/>
          <w:rtl/>
          <w:lang w:bidi="ar-EG"/>
        </w:rPr>
        <w:t>وعلى نفقتها صورة جماعية للفريق امام لوحة إعلانية لرعاة الفريق ( بحد اقصى 2 صورة سنوية)</w:t>
      </w:r>
      <w:r w:rsidRPr="006065E1">
        <w:rPr>
          <w:rFonts w:ascii="Calibri" w:eastAsia="Calibri" w:hAnsi="Calibri" w:cs="AF_Najed" w:hint="cs"/>
          <w:sz w:val="24"/>
          <w:szCs w:val="24"/>
          <w:rtl/>
          <w:lang w:bidi="ar-EG"/>
        </w:rPr>
        <w:t>.</w:t>
      </w:r>
    </w:p>
    <w:p w14:paraId="6840CEAF" w14:textId="77777777" w:rsidR="00A53418" w:rsidRPr="006065E1" w:rsidRDefault="00A53418" w:rsidP="00C55CBB">
      <w:pPr>
        <w:numPr>
          <w:ilvl w:val="1"/>
          <w:numId w:val="26"/>
        </w:numPr>
        <w:bidi/>
        <w:spacing w:after="0" w:line="240" w:lineRule="auto"/>
        <w:jc w:val="both"/>
        <w:rPr>
          <w:rFonts w:ascii="Calibri" w:eastAsia="Calibri" w:hAnsi="Calibri" w:cs="AF_Najed"/>
          <w:sz w:val="24"/>
          <w:szCs w:val="24"/>
          <w:lang w:bidi="ar-EG"/>
        </w:rPr>
      </w:pPr>
      <w:r w:rsidRPr="006065E1">
        <w:rPr>
          <w:rFonts w:ascii="Calibri" w:eastAsia="Calibri" w:hAnsi="Calibri" w:cs="AF_Najed"/>
          <w:sz w:val="24"/>
          <w:szCs w:val="24"/>
          <w:rtl/>
          <w:lang w:bidi="ar-EG"/>
        </w:rPr>
        <w:t xml:space="preserve">يحق </w:t>
      </w:r>
      <w:r w:rsidRPr="006065E1">
        <w:rPr>
          <w:rFonts w:ascii="Calibri" w:eastAsia="Calibri" w:hAnsi="Calibri" w:cs="AF_Najed" w:hint="cs"/>
          <w:sz w:val="24"/>
          <w:szCs w:val="24"/>
          <w:rtl/>
          <w:lang w:bidi="ar-EG"/>
        </w:rPr>
        <w:t xml:space="preserve">للشركة أو أحد عملائها </w:t>
      </w:r>
      <w:r w:rsidRPr="006065E1">
        <w:rPr>
          <w:rFonts w:ascii="Calibri" w:eastAsia="Calibri" w:hAnsi="Calibri" w:cs="AF_Najed"/>
          <w:sz w:val="24"/>
          <w:szCs w:val="24"/>
          <w:rtl/>
          <w:lang w:bidi="ar-EG"/>
        </w:rPr>
        <w:t>وعلى نفقتها أو من خلال الرعاة المتعاقدين معها عمل فيلم تسجيلى عن الفريق سنوياً، ويمكن استخدام هذه المواد فى انتاج برنامج تليفزيونى.</w:t>
      </w:r>
    </w:p>
    <w:p w14:paraId="1945FFBF" w14:textId="77777777" w:rsidR="00A53418" w:rsidRPr="006451EC" w:rsidRDefault="00A53418" w:rsidP="00C55CBB">
      <w:pPr>
        <w:numPr>
          <w:ilvl w:val="1"/>
          <w:numId w:val="26"/>
        </w:numPr>
        <w:bidi/>
        <w:spacing w:after="0" w:line="240" w:lineRule="auto"/>
        <w:jc w:val="both"/>
        <w:rPr>
          <w:rFonts w:ascii="Calibri" w:eastAsia="Calibri" w:hAnsi="Calibri" w:cs="AF_Najed"/>
          <w:sz w:val="24"/>
          <w:szCs w:val="24"/>
          <w:lang w:bidi="ar-EG"/>
        </w:rPr>
      </w:pPr>
      <w:r w:rsidRPr="006065E1">
        <w:rPr>
          <w:rFonts w:ascii="Calibri" w:eastAsia="Calibri" w:hAnsi="Calibri" w:cs="AF_Najed"/>
          <w:sz w:val="24"/>
          <w:szCs w:val="24"/>
          <w:rtl/>
          <w:lang w:bidi="ar-EG"/>
        </w:rPr>
        <w:t xml:space="preserve">وضع ملصقات على دكة الجهاز الفنى بحيث لايزيد مساحة هذا الملصق عن 30 سم × 80 سم خلال </w:t>
      </w:r>
      <w:r w:rsidRPr="006065E1">
        <w:rPr>
          <w:rFonts w:ascii="Calibri" w:eastAsia="Calibri" w:hAnsi="Calibri" w:cs="AF_Najed" w:hint="cs"/>
          <w:sz w:val="24"/>
          <w:szCs w:val="24"/>
          <w:rtl/>
          <w:lang w:bidi="ar-EG"/>
        </w:rPr>
        <w:t xml:space="preserve">أى مباراة من </w:t>
      </w:r>
      <w:r w:rsidRPr="006065E1">
        <w:rPr>
          <w:rFonts w:ascii="Calibri" w:eastAsia="Calibri" w:hAnsi="Calibri" w:cs="AF_Najed"/>
          <w:sz w:val="24"/>
          <w:szCs w:val="24"/>
          <w:rtl/>
          <w:lang w:bidi="ar-EG"/>
        </w:rPr>
        <w:t>مباريات الفريق</w:t>
      </w:r>
      <w:r w:rsidRPr="006065E1">
        <w:rPr>
          <w:rFonts w:ascii="Calibri" w:eastAsia="Calibri" w:hAnsi="Calibri" w:cs="AF_Najed" w:hint="cs"/>
          <w:sz w:val="24"/>
          <w:szCs w:val="24"/>
          <w:rtl/>
          <w:lang w:bidi="ar-EG"/>
        </w:rPr>
        <w:t xml:space="preserve"> التى يمتلك النادى حقوقها.</w:t>
      </w:r>
      <w:r w:rsidRPr="006065E1">
        <w:rPr>
          <w:rFonts w:cs="AF_Najed"/>
          <w:sz w:val="24"/>
          <w:szCs w:val="24"/>
          <w:rtl/>
        </w:rPr>
        <w:t xml:space="preserve"> </w:t>
      </w:r>
    </w:p>
    <w:p w14:paraId="2D70F2A4" w14:textId="77777777" w:rsidR="00A53418" w:rsidRPr="006065E1" w:rsidRDefault="00A53418" w:rsidP="00C55CBB">
      <w:pPr>
        <w:numPr>
          <w:ilvl w:val="1"/>
          <w:numId w:val="26"/>
        </w:numPr>
        <w:bidi/>
        <w:spacing w:after="0" w:line="240" w:lineRule="auto"/>
        <w:jc w:val="both"/>
        <w:rPr>
          <w:rFonts w:ascii="Calibri" w:eastAsia="Calibri" w:hAnsi="Calibri" w:cs="AF_Najed"/>
          <w:sz w:val="24"/>
          <w:szCs w:val="24"/>
          <w:lang w:bidi="ar-EG"/>
        </w:rPr>
      </w:pPr>
      <w:r w:rsidRPr="006065E1">
        <w:rPr>
          <w:rFonts w:ascii="Calibri" w:eastAsia="Calibri" w:hAnsi="Calibri" w:cs="AF_Najed"/>
          <w:sz w:val="24"/>
          <w:szCs w:val="24"/>
          <w:rtl/>
          <w:lang w:bidi="ar-EG"/>
        </w:rPr>
        <w:t>الحق فى أن يرتدى مصورى المباراة حرملات عليها شعار الرعاة.</w:t>
      </w:r>
    </w:p>
    <w:p w14:paraId="61195684" w14:textId="77777777" w:rsidR="00A53418" w:rsidRPr="006065E1" w:rsidRDefault="00A53418" w:rsidP="00C55CBB">
      <w:pPr>
        <w:numPr>
          <w:ilvl w:val="1"/>
          <w:numId w:val="26"/>
        </w:numPr>
        <w:bidi/>
        <w:spacing w:after="0" w:line="240" w:lineRule="auto"/>
        <w:jc w:val="both"/>
        <w:rPr>
          <w:rFonts w:ascii="Calibri" w:eastAsia="Calibri" w:hAnsi="Calibri" w:cs="AF_Najed"/>
          <w:sz w:val="24"/>
          <w:szCs w:val="24"/>
          <w:lang w:bidi="ar-EG"/>
        </w:rPr>
      </w:pPr>
      <w:r w:rsidRPr="006065E1">
        <w:rPr>
          <w:rFonts w:ascii="Calibri" w:eastAsia="Calibri" w:hAnsi="Calibri" w:cs="AF_Najed"/>
          <w:sz w:val="24"/>
          <w:szCs w:val="24"/>
          <w:rtl/>
          <w:lang w:bidi="ar-EG"/>
        </w:rPr>
        <w:t>أن يضع ملصقات داخل غرف اللاعبين .</w:t>
      </w:r>
    </w:p>
    <w:p w14:paraId="2418F719" w14:textId="77777777" w:rsidR="00A53418" w:rsidRPr="006065E1" w:rsidRDefault="00A53418" w:rsidP="00C55CBB">
      <w:pPr>
        <w:numPr>
          <w:ilvl w:val="1"/>
          <w:numId w:val="26"/>
        </w:numPr>
        <w:bidi/>
        <w:spacing w:after="0" w:line="240" w:lineRule="auto"/>
        <w:jc w:val="both"/>
        <w:rPr>
          <w:rFonts w:ascii="Calibri" w:eastAsia="Calibri" w:hAnsi="Calibri" w:cs="AF_Najed"/>
          <w:sz w:val="24"/>
          <w:szCs w:val="24"/>
          <w:lang w:bidi="ar-EG"/>
        </w:rPr>
      </w:pPr>
      <w:r w:rsidRPr="006065E1">
        <w:rPr>
          <w:rFonts w:ascii="Calibri" w:eastAsia="Calibri" w:hAnsi="Calibri" w:cs="AF_Najed"/>
          <w:sz w:val="24"/>
          <w:szCs w:val="24"/>
          <w:rtl/>
          <w:lang w:bidi="ar-EG"/>
        </w:rPr>
        <w:t>أن يضع عدد من اللوحات الاعلانية للرعاه داخل المنطقة الإعلامية، على ان يتحدد العدد وفقا لظروف المساحة المتاحة.</w:t>
      </w:r>
    </w:p>
    <w:p w14:paraId="6CCC3832" w14:textId="77777777" w:rsidR="00A53418" w:rsidRPr="006065E1" w:rsidRDefault="00A53418" w:rsidP="00C55CBB">
      <w:pPr>
        <w:numPr>
          <w:ilvl w:val="1"/>
          <w:numId w:val="26"/>
        </w:numPr>
        <w:bidi/>
        <w:spacing w:after="0" w:line="240" w:lineRule="auto"/>
        <w:jc w:val="both"/>
        <w:rPr>
          <w:rFonts w:ascii="Calibri" w:eastAsia="Calibri" w:hAnsi="Calibri" w:cs="AF_Najed"/>
          <w:sz w:val="24"/>
          <w:szCs w:val="24"/>
          <w:lang w:bidi="ar-EG"/>
        </w:rPr>
      </w:pPr>
      <w:r w:rsidRPr="006065E1">
        <w:rPr>
          <w:rFonts w:ascii="Calibri" w:eastAsia="Calibri" w:hAnsi="Calibri" w:cs="AF_Najed"/>
          <w:sz w:val="24"/>
          <w:szCs w:val="24"/>
          <w:rtl/>
          <w:lang w:bidi="ar-EG"/>
        </w:rPr>
        <w:t xml:space="preserve">أن يضع شعاره أو شعار الرعاة على خلفيه المؤتمرات الصحفية للمباريات التى يمتلك </w:t>
      </w:r>
      <w:r w:rsidRPr="006065E1">
        <w:rPr>
          <w:rFonts w:ascii="Calibri" w:eastAsia="Calibri" w:hAnsi="Calibri" w:cs="AF_Najed" w:hint="cs"/>
          <w:sz w:val="24"/>
          <w:szCs w:val="24"/>
          <w:rtl/>
          <w:lang w:bidi="ar-EG"/>
        </w:rPr>
        <w:t>النادى</w:t>
      </w:r>
      <w:r w:rsidRPr="006065E1">
        <w:rPr>
          <w:rFonts w:ascii="Calibri" w:eastAsia="Calibri" w:hAnsi="Calibri" w:cs="AF_Najed"/>
          <w:sz w:val="24"/>
          <w:szCs w:val="24"/>
          <w:rtl/>
          <w:lang w:bidi="ar-EG"/>
        </w:rPr>
        <w:t xml:space="preserve"> حقوقها.</w:t>
      </w:r>
    </w:p>
    <w:p w14:paraId="7194C641" w14:textId="77777777" w:rsidR="00A53418" w:rsidRPr="006065E1" w:rsidRDefault="00A53418" w:rsidP="00C55CBB">
      <w:pPr>
        <w:numPr>
          <w:ilvl w:val="1"/>
          <w:numId w:val="26"/>
        </w:numPr>
        <w:bidi/>
        <w:spacing w:after="0" w:line="240" w:lineRule="auto"/>
        <w:jc w:val="both"/>
        <w:rPr>
          <w:rFonts w:ascii="Calibri" w:eastAsia="Calibri" w:hAnsi="Calibri" w:cs="AF_Najed"/>
          <w:sz w:val="24"/>
          <w:szCs w:val="24"/>
          <w:lang w:bidi="ar-EG"/>
        </w:rPr>
      </w:pPr>
      <w:r w:rsidRPr="006065E1">
        <w:rPr>
          <w:rFonts w:ascii="Calibri" w:eastAsia="Calibri" w:hAnsi="Calibri" w:cs="AF_Najed"/>
          <w:sz w:val="24"/>
          <w:szCs w:val="24"/>
          <w:rtl/>
          <w:lang w:bidi="ar-EG"/>
        </w:rPr>
        <w:t>الحق فى أن يرتدى مصورى المباراة حرملات عليها شعار الرعاة</w:t>
      </w:r>
      <w:r w:rsidRPr="006065E1">
        <w:rPr>
          <w:rFonts w:ascii="Calibri" w:eastAsia="Calibri" w:hAnsi="Calibri" w:cs="AF_Najed"/>
          <w:sz w:val="24"/>
          <w:szCs w:val="24"/>
          <w:lang w:bidi="ar-EG"/>
        </w:rPr>
        <w:t>.</w:t>
      </w:r>
    </w:p>
    <w:p w14:paraId="0EF35444" w14:textId="77777777" w:rsidR="00A53418" w:rsidRPr="006065E1" w:rsidRDefault="00A53418" w:rsidP="00C55CBB">
      <w:pPr>
        <w:numPr>
          <w:ilvl w:val="0"/>
          <w:numId w:val="26"/>
        </w:numPr>
        <w:bidi/>
        <w:spacing w:after="0" w:line="240" w:lineRule="auto"/>
        <w:jc w:val="both"/>
        <w:rPr>
          <w:rFonts w:ascii="Calibri" w:eastAsia="Calibri" w:hAnsi="Calibri" w:cs="AF_Najed"/>
          <w:b/>
          <w:bCs/>
          <w:color w:val="FF0000"/>
          <w:sz w:val="24"/>
          <w:szCs w:val="24"/>
          <w:u w:val="single"/>
          <w:lang w:bidi="ar-EG"/>
        </w:rPr>
      </w:pPr>
      <w:r w:rsidRPr="006065E1">
        <w:rPr>
          <w:rFonts w:ascii="Calibri" w:eastAsia="Calibri" w:hAnsi="Calibri" w:cs="AF_Najed" w:hint="cs"/>
          <w:b/>
          <w:bCs/>
          <w:color w:val="FF0000"/>
          <w:sz w:val="24"/>
          <w:szCs w:val="24"/>
          <w:u w:val="single"/>
          <w:rtl/>
          <w:lang w:bidi="ar-EG"/>
        </w:rPr>
        <w:t>الاعلان داخل محيط النادى</w:t>
      </w:r>
    </w:p>
    <w:p w14:paraId="27F45FCA" w14:textId="77777777" w:rsidR="00A53418" w:rsidRPr="006065E1" w:rsidRDefault="00A53418" w:rsidP="00C55CBB">
      <w:pPr>
        <w:numPr>
          <w:ilvl w:val="1"/>
          <w:numId w:val="26"/>
        </w:numPr>
        <w:bidi/>
        <w:spacing w:after="0" w:line="240" w:lineRule="auto"/>
        <w:jc w:val="both"/>
        <w:rPr>
          <w:rFonts w:ascii="Calibri" w:eastAsia="Calibri" w:hAnsi="Calibri" w:cs="AF_Najed"/>
          <w:b/>
          <w:bCs/>
          <w:color w:val="FF0000"/>
          <w:sz w:val="24"/>
          <w:szCs w:val="24"/>
          <w:u w:val="single"/>
          <w:lang w:bidi="ar-EG"/>
        </w:rPr>
      </w:pPr>
      <w:r w:rsidRPr="006065E1">
        <w:rPr>
          <w:rFonts w:ascii="Calibri" w:eastAsia="Calibri" w:hAnsi="Calibri" w:cs="AF_Najed"/>
          <w:sz w:val="24"/>
          <w:szCs w:val="24"/>
          <w:rtl/>
          <w:lang w:bidi="ar-EG"/>
        </w:rPr>
        <w:t xml:space="preserve">يحق </w:t>
      </w:r>
      <w:r w:rsidRPr="006065E1">
        <w:rPr>
          <w:rFonts w:ascii="Calibri" w:eastAsia="Calibri" w:hAnsi="Calibri" w:cs="AF_Najed" w:hint="cs"/>
          <w:sz w:val="24"/>
          <w:szCs w:val="24"/>
          <w:rtl/>
          <w:lang w:bidi="ar-EG"/>
        </w:rPr>
        <w:t xml:space="preserve">للشركة أو أحد عملائها </w:t>
      </w:r>
      <w:r w:rsidRPr="006065E1">
        <w:rPr>
          <w:rFonts w:ascii="Calibri" w:eastAsia="Calibri" w:hAnsi="Calibri" w:cs="AF_Najed"/>
          <w:sz w:val="24"/>
          <w:szCs w:val="24"/>
          <w:rtl/>
          <w:lang w:bidi="ar-EG"/>
        </w:rPr>
        <w:t>وعلى نفقتها وضع إعلاناتها أو اعلانات الرعاة المتعاقدين معها</w:t>
      </w:r>
      <w:r w:rsidRPr="006065E1">
        <w:rPr>
          <w:rFonts w:ascii="Calibri" w:eastAsia="Calibri" w:hAnsi="Calibri" w:cs="AF_Najed"/>
          <w:sz w:val="24"/>
          <w:szCs w:val="24"/>
          <w:lang w:bidi="ar-EG"/>
        </w:rPr>
        <w:t xml:space="preserve"> </w:t>
      </w:r>
      <w:r w:rsidRPr="006065E1">
        <w:rPr>
          <w:rFonts w:ascii="Calibri" w:eastAsia="Calibri" w:hAnsi="Calibri" w:cs="AF_Najed" w:hint="cs"/>
          <w:sz w:val="24"/>
          <w:szCs w:val="24"/>
          <w:rtl/>
          <w:lang w:bidi="ar-EG"/>
        </w:rPr>
        <w:t xml:space="preserve"> داخل محيط النادى حسب مايترأى للشركة، بحيث لاتضر بالمصلحة العامة للأعضاء.</w:t>
      </w:r>
    </w:p>
    <w:p w14:paraId="650B8CDE" w14:textId="77777777" w:rsidR="00A53418" w:rsidRPr="006065E1" w:rsidRDefault="00A53418" w:rsidP="00C55CBB">
      <w:pPr>
        <w:numPr>
          <w:ilvl w:val="1"/>
          <w:numId w:val="26"/>
        </w:numPr>
        <w:bidi/>
        <w:spacing w:after="0" w:line="240" w:lineRule="auto"/>
        <w:jc w:val="both"/>
        <w:rPr>
          <w:rFonts w:ascii="Calibri" w:eastAsia="Calibri" w:hAnsi="Calibri" w:cs="AF_Najed"/>
          <w:b/>
          <w:bCs/>
          <w:color w:val="FF0000"/>
          <w:sz w:val="24"/>
          <w:szCs w:val="24"/>
          <w:u w:val="single"/>
          <w:lang w:bidi="ar-EG"/>
        </w:rPr>
      </w:pPr>
      <w:r w:rsidRPr="006065E1">
        <w:rPr>
          <w:rFonts w:ascii="Calibri" w:eastAsia="Calibri" w:hAnsi="Calibri" w:cs="AF_Najed"/>
          <w:sz w:val="24"/>
          <w:szCs w:val="24"/>
          <w:rtl/>
          <w:lang w:bidi="ar-EG"/>
        </w:rPr>
        <w:lastRenderedPageBreak/>
        <w:t xml:space="preserve">يحق </w:t>
      </w:r>
      <w:r w:rsidRPr="006065E1">
        <w:rPr>
          <w:rFonts w:ascii="Calibri" w:eastAsia="Calibri" w:hAnsi="Calibri" w:cs="AF_Najed" w:hint="cs"/>
          <w:sz w:val="24"/>
          <w:szCs w:val="24"/>
          <w:rtl/>
          <w:lang w:bidi="ar-EG"/>
        </w:rPr>
        <w:t xml:space="preserve">للشركة أو أحد عملائها </w:t>
      </w:r>
      <w:r w:rsidRPr="006065E1">
        <w:rPr>
          <w:rFonts w:ascii="Calibri" w:eastAsia="Calibri" w:hAnsi="Calibri" w:cs="AF_Najed"/>
          <w:sz w:val="24"/>
          <w:szCs w:val="24"/>
          <w:rtl/>
          <w:lang w:bidi="ar-EG"/>
        </w:rPr>
        <w:t>وعلى نفقتها</w:t>
      </w:r>
      <w:r w:rsidRPr="006065E1">
        <w:rPr>
          <w:rFonts w:ascii="Calibri" w:eastAsia="Calibri" w:hAnsi="Calibri" w:cs="AF_Najed" w:hint="cs"/>
          <w:sz w:val="24"/>
          <w:szCs w:val="24"/>
          <w:rtl/>
          <w:lang w:bidi="ar-EG"/>
        </w:rPr>
        <w:t xml:space="preserve"> توزيع مطبوعات خاصة بها </w:t>
      </w:r>
      <w:r w:rsidRPr="006065E1">
        <w:rPr>
          <w:rFonts w:ascii="Calibri" w:eastAsia="Calibri" w:hAnsi="Calibri" w:cs="AF_Najed"/>
          <w:sz w:val="24"/>
          <w:szCs w:val="24"/>
          <w:rtl/>
          <w:lang w:bidi="ar-EG"/>
        </w:rPr>
        <w:t>أو</w:t>
      </w:r>
      <w:r w:rsidRPr="006065E1">
        <w:rPr>
          <w:rFonts w:ascii="Calibri" w:eastAsia="Calibri" w:hAnsi="Calibri" w:cs="AF_Najed" w:hint="cs"/>
          <w:sz w:val="24"/>
          <w:szCs w:val="24"/>
          <w:rtl/>
          <w:lang w:bidi="ar-EG"/>
        </w:rPr>
        <w:t xml:space="preserve"> </w:t>
      </w:r>
      <w:r w:rsidRPr="006065E1">
        <w:rPr>
          <w:rFonts w:ascii="Calibri" w:eastAsia="Calibri" w:hAnsi="Calibri" w:cs="AF_Najed"/>
          <w:sz w:val="24"/>
          <w:szCs w:val="24"/>
          <w:rtl/>
          <w:lang w:bidi="ar-EG"/>
        </w:rPr>
        <w:t>الرعاة المتعاقدين معها</w:t>
      </w:r>
      <w:r w:rsidRPr="006065E1">
        <w:rPr>
          <w:rFonts w:ascii="Calibri" w:eastAsia="Calibri" w:hAnsi="Calibri" w:cs="AF_Najed" w:hint="cs"/>
          <w:sz w:val="24"/>
          <w:szCs w:val="24"/>
          <w:rtl/>
          <w:lang w:bidi="ar-EG"/>
        </w:rPr>
        <w:t xml:space="preserve"> داخل محيط النادى، بحيث لاتضر بالمصلحة العامة للأعضاء.</w:t>
      </w:r>
    </w:p>
    <w:p w14:paraId="0727FB3E" w14:textId="77777777" w:rsidR="00A53418" w:rsidRPr="006065E1" w:rsidRDefault="00A53418" w:rsidP="00C55CBB">
      <w:pPr>
        <w:numPr>
          <w:ilvl w:val="1"/>
          <w:numId w:val="26"/>
        </w:numPr>
        <w:bidi/>
        <w:spacing w:after="0" w:line="240" w:lineRule="auto"/>
        <w:jc w:val="both"/>
        <w:rPr>
          <w:rFonts w:ascii="Calibri" w:eastAsia="Calibri" w:hAnsi="Calibri" w:cs="AF_Najed"/>
          <w:b/>
          <w:bCs/>
          <w:color w:val="FF0000"/>
          <w:sz w:val="24"/>
          <w:szCs w:val="24"/>
          <w:u w:val="single"/>
          <w:lang w:bidi="ar-EG"/>
        </w:rPr>
      </w:pPr>
      <w:r w:rsidRPr="006065E1">
        <w:rPr>
          <w:rFonts w:ascii="Calibri" w:eastAsia="Calibri" w:hAnsi="Calibri" w:cs="AF_Najed"/>
          <w:sz w:val="24"/>
          <w:szCs w:val="24"/>
          <w:rtl/>
          <w:lang w:bidi="ar-EG"/>
        </w:rPr>
        <w:t xml:space="preserve">يحق </w:t>
      </w:r>
      <w:r w:rsidRPr="006065E1">
        <w:rPr>
          <w:rFonts w:ascii="Calibri" w:eastAsia="Calibri" w:hAnsi="Calibri" w:cs="AF_Najed" w:hint="cs"/>
          <w:sz w:val="24"/>
          <w:szCs w:val="24"/>
          <w:rtl/>
          <w:lang w:bidi="ar-EG"/>
        </w:rPr>
        <w:t xml:space="preserve">للشركة أو أحد عملائها </w:t>
      </w:r>
      <w:r w:rsidRPr="006065E1">
        <w:rPr>
          <w:rFonts w:ascii="Calibri" w:eastAsia="Calibri" w:hAnsi="Calibri" w:cs="AF_Najed"/>
          <w:sz w:val="24"/>
          <w:szCs w:val="24"/>
          <w:rtl/>
          <w:lang w:bidi="ar-EG"/>
        </w:rPr>
        <w:t>وعلى نفقتها</w:t>
      </w:r>
      <w:r w:rsidRPr="006065E1">
        <w:rPr>
          <w:rFonts w:ascii="Calibri" w:eastAsia="Calibri" w:hAnsi="Calibri" w:cs="AF_Najed" w:hint="cs"/>
          <w:sz w:val="24"/>
          <w:szCs w:val="24"/>
          <w:rtl/>
          <w:lang w:bidi="ar-EG"/>
        </w:rPr>
        <w:t xml:space="preserve"> وضع استاندات خاصة بها </w:t>
      </w:r>
      <w:r w:rsidRPr="006065E1">
        <w:rPr>
          <w:rFonts w:ascii="Calibri" w:eastAsia="Calibri" w:hAnsi="Calibri" w:cs="AF_Najed"/>
          <w:sz w:val="24"/>
          <w:szCs w:val="24"/>
          <w:rtl/>
          <w:lang w:bidi="ar-EG"/>
        </w:rPr>
        <w:t>أو</w:t>
      </w:r>
      <w:r w:rsidRPr="006065E1">
        <w:rPr>
          <w:rFonts w:ascii="Calibri" w:eastAsia="Calibri" w:hAnsi="Calibri" w:cs="AF_Najed" w:hint="cs"/>
          <w:sz w:val="24"/>
          <w:szCs w:val="24"/>
          <w:rtl/>
          <w:lang w:bidi="ar-EG"/>
        </w:rPr>
        <w:t xml:space="preserve"> </w:t>
      </w:r>
      <w:r w:rsidRPr="006065E1">
        <w:rPr>
          <w:rFonts w:ascii="Calibri" w:eastAsia="Calibri" w:hAnsi="Calibri" w:cs="AF_Najed"/>
          <w:sz w:val="24"/>
          <w:szCs w:val="24"/>
          <w:rtl/>
          <w:lang w:bidi="ar-EG"/>
        </w:rPr>
        <w:t>الرعاة المتعاقدين معها</w:t>
      </w:r>
      <w:r w:rsidRPr="006065E1">
        <w:rPr>
          <w:rFonts w:ascii="Calibri" w:eastAsia="Calibri" w:hAnsi="Calibri" w:cs="AF_Najed" w:hint="cs"/>
          <w:sz w:val="24"/>
          <w:szCs w:val="24"/>
          <w:rtl/>
          <w:lang w:bidi="ar-EG"/>
        </w:rPr>
        <w:t xml:space="preserve"> داخل محيط النادى لعرض منتجات أو خدمات هؤلاء الرعاه، بحيث لاتضر بالمصلحة العامة للأعضاء.</w:t>
      </w:r>
    </w:p>
    <w:p w14:paraId="23DE1DCA" w14:textId="77777777" w:rsidR="00A53418" w:rsidRPr="006065E1" w:rsidRDefault="00A53418" w:rsidP="00A53418">
      <w:pPr>
        <w:bidi/>
        <w:ind w:left="360"/>
        <w:rPr>
          <w:rFonts w:ascii="Calibri" w:eastAsia="Calibri" w:hAnsi="Calibri" w:cs="AF_Najed"/>
          <w:b/>
          <w:bCs/>
          <w:color w:val="FF0000"/>
          <w:sz w:val="24"/>
          <w:szCs w:val="24"/>
          <w:u w:val="single"/>
          <w:rtl/>
          <w:lang w:bidi="ar-EG"/>
        </w:rPr>
      </w:pPr>
    </w:p>
    <w:p w14:paraId="27A6AC00" w14:textId="77777777" w:rsidR="00A53418" w:rsidRPr="006065E1" w:rsidRDefault="00A53418" w:rsidP="00C55CBB">
      <w:pPr>
        <w:numPr>
          <w:ilvl w:val="0"/>
          <w:numId w:val="26"/>
        </w:numPr>
        <w:bidi/>
        <w:spacing w:after="0" w:line="240" w:lineRule="auto"/>
        <w:rPr>
          <w:rFonts w:ascii="Calibri" w:eastAsia="Calibri" w:hAnsi="Calibri" w:cs="AF_Najed"/>
          <w:b/>
          <w:bCs/>
          <w:color w:val="FF0000"/>
          <w:sz w:val="24"/>
          <w:szCs w:val="24"/>
          <w:u w:val="single"/>
          <w:lang w:bidi="ar-EG"/>
        </w:rPr>
      </w:pPr>
      <w:r w:rsidRPr="006065E1">
        <w:rPr>
          <w:rFonts w:ascii="Calibri" w:eastAsia="Calibri" w:hAnsi="Calibri" w:cs="AF_Najed" w:hint="cs"/>
          <w:b/>
          <w:bCs/>
          <w:color w:val="FF0000"/>
          <w:sz w:val="24"/>
          <w:szCs w:val="24"/>
          <w:u w:val="single"/>
          <w:rtl/>
          <w:lang w:bidi="ar-EG"/>
        </w:rPr>
        <w:t>حقوق الأحداث والمناسبات</w:t>
      </w:r>
    </w:p>
    <w:p w14:paraId="402143B5" w14:textId="77777777" w:rsidR="00A53418" w:rsidRPr="006065E1" w:rsidRDefault="00A53418" w:rsidP="00C55CBB">
      <w:pPr>
        <w:numPr>
          <w:ilvl w:val="1"/>
          <w:numId w:val="26"/>
        </w:numPr>
        <w:bidi/>
        <w:spacing w:after="0" w:line="240" w:lineRule="auto"/>
        <w:jc w:val="both"/>
        <w:rPr>
          <w:rFonts w:ascii="Calibri" w:eastAsia="Calibri" w:hAnsi="Calibri" w:cs="AF_Najed"/>
          <w:sz w:val="24"/>
          <w:szCs w:val="24"/>
          <w:lang w:bidi="ar-EG"/>
        </w:rPr>
      </w:pPr>
      <w:r w:rsidRPr="006065E1">
        <w:rPr>
          <w:rFonts w:ascii="Calibri" w:eastAsia="Calibri" w:hAnsi="Calibri" w:cs="AF_Najed"/>
          <w:sz w:val="24"/>
          <w:szCs w:val="24"/>
          <w:rtl/>
          <w:lang w:bidi="ar-EG"/>
        </w:rPr>
        <w:t>يحق للشركة أو أحد عملائها وعلى نفقتها</w:t>
      </w:r>
      <w:r w:rsidRPr="006065E1">
        <w:rPr>
          <w:rFonts w:ascii="Calibri" w:eastAsia="Calibri" w:hAnsi="Calibri" w:cs="AF_Najed" w:hint="cs"/>
          <w:sz w:val="24"/>
          <w:szCs w:val="24"/>
          <w:rtl/>
          <w:lang w:bidi="ar-EG"/>
        </w:rPr>
        <w:t xml:space="preserve"> </w:t>
      </w:r>
      <w:r w:rsidRPr="006065E1">
        <w:rPr>
          <w:rFonts w:ascii="Calibri" w:eastAsia="Calibri" w:hAnsi="Calibri" w:cs="AF_Najed"/>
          <w:sz w:val="24"/>
          <w:szCs w:val="24"/>
          <w:rtl/>
          <w:lang w:bidi="ar-EG"/>
        </w:rPr>
        <w:t>وضع  لوحات  إعلانيه للرعاة داخل القاعة الرئيسية</w:t>
      </w:r>
      <w:r w:rsidRPr="006065E1">
        <w:rPr>
          <w:rFonts w:ascii="Calibri" w:eastAsia="Calibri" w:hAnsi="Calibri" w:cs="AF_Najed" w:hint="cs"/>
          <w:sz w:val="24"/>
          <w:szCs w:val="24"/>
          <w:rtl/>
          <w:lang w:bidi="ar-EG"/>
        </w:rPr>
        <w:t xml:space="preserve"> للنادى.</w:t>
      </w:r>
    </w:p>
    <w:p w14:paraId="572F4A13" w14:textId="77777777" w:rsidR="00A53418" w:rsidRPr="006065E1" w:rsidRDefault="00A53418" w:rsidP="00C55CBB">
      <w:pPr>
        <w:numPr>
          <w:ilvl w:val="1"/>
          <w:numId w:val="26"/>
        </w:numPr>
        <w:bidi/>
        <w:spacing w:after="0" w:line="240" w:lineRule="auto"/>
        <w:jc w:val="both"/>
        <w:rPr>
          <w:rFonts w:ascii="Calibri" w:eastAsia="Calibri" w:hAnsi="Calibri" w:cs="AF_Najed"/>
          <w:sz w:val="24"/>
          <w:szCs w:val="24"/>
          <w:lang w:bidi="ar-EG"/>
        </w:rPr>
      </w:pPr>
      <w:r w:rsidRPr="006065E1">
        <w:rPr>
          <w:rFonts w:ascii="Calibri" w:eastAsia="Calibri" w:hAnsi="Calibri" w:cs="AF_Najed"/>
          <w:sz w:val="24"/>
          <w:szCs w:val="24"/>
          <w:rtl/>
          <w:lang w:bidi="ar-EG"/>
        </w:rPr>
        <w:t>يحق للشركة أو أحد عملائها وعلى نفقتها</w:t>
      </w:r>
      <w:r w:rsidRPr="006065E1">
        <w:rPr>
          <w:rFonts w:ascii="Calibri" w:eastAsia="Calibri" w:hAnsi="Calibri" w:cs="AF_Najed" w:hint="cs"/>
          <w:sz w:val="24"/>
          <w:szCs w:val="24"/>
          <w:rtl/>
          <w:lang w:bidi="ar-EG"/>
        </w:rPr>
        <w:t xml:space="preserve"> </w:t>
      </w:r>
      <w:r w:rsidRPr="006065E1">
        <w:rPr>
          <w:rFonts w:ascii="Calibri" w:eastAsia="Calibri" w:hAnsi="Calibri" w:cs="AF_Najed"/>
          <w:sz w:val="24"/>
          <w:szCs w:val="24"/>
          <w:rtl/>
          <w:lang w:bidi="ar-EG"/>
        </w:rPr>
        <w:t xml:space="preserve">وعلى نفقتها اقامة حفل بعد انتهاء </w:t>
      </w:r>
      <w:r w:rsidRPr="006065E1">
        <w:rPr>
          <w:rFonts w:ascii="Calibri" w:eastAsia="Calibri" w:hAnsi="Calibri" w:cs="AF_Najed" w:hint="cs"/>
          <w:sz w:val="24"/>
          <w:szCs w:val="24"/>
          <w:rtl/>
          <w:lang w:bidi="ar-EG"/>
        </w:rPr>
        <w:t xml:space="preserve">أى مسابقة لتكريم الفريق (متى رغبت الشركة)، ووضع </w:t>
      </w:r>
      <w:r w:rsidRPr="006065E1">
        <w:rPr>
          <w:rFonts w:ascii="Calibri" w:eastAsia="Calibri" w:hAnsi="Calibri" w:cs="AF_Najed"/>
          <w:sz w:val="24"/>
          <w:szCs w:val="24"/>
          <w:rtl/>
          <w:lang w:bidi="ar-EG"/>
        </w:rPr>
        <w:t xml:space="preserve">خلفية شعار </w:t>
      </w:r>
      <w:r w:rsidRPr="006065E1">
        <w:rPr>
          <w:rFonts w:ascii="Calibri" w:eastAsia="Calibri" w:hAnsi="Calibri" w:cs="AF_Najed" w:hint="cs"/>
          <w:sz w:val="24"/>
          <w:szCs w:val="24"/>
          <w:rtl/>
          <w:lang w:bidi="ar-EG"/>
        </w:rPr>
        <w:t>ا</w:t>
      </w:r>
      <w:r w:rsidRPr="006065E1">
        <w:rPr>
          <w:rFonts w:ascii="Calibri" w:eastAsia="Calibri" w:hAnsi="Calibri" w:cs="AF_Najed"/>
          <w:sz w:val="24"/>
          <w:szCs w:val="24"/>
          <w:rtl/>
          <w:lang w:bidi="ar-EG"/>
        </w:rPr>
        <w:t>لشركة أو أحد عملائها</w:t>
      </w:r>
      <w:r w:rsidRPr="006065E1">
        <w:rPr>
          <w:rFonts w:ascii="Calibri" w:eastAsia="Calibri" w:hAnsi="Calibri" w:cs="AF_Najed" w:hint="cs"/>
          <w:sz w:val="24"/>
          <w:szCs w:val="24"/>
          <w:rtl/>
          <w:lang w:bidi="ar-EG"/>
        </w:rPr>
        <w:t>.</w:t>
      </w:r>
      <w:r w:rsidRPr="006065E1">
        <w:rPr>
          <w:rFonts w:ascii="Calibri" w:eastAsia="Calibri" w:hAnsi="Calibri" w:cs="AF_Najed"/>
          <w:sz w:val="24"/>
          <w:szCs w:val="24"/>
          <w:rtl/>
          <w:lang w:bidi="ar-EG"/>
        </w:rPr>
        <w:t xml:space="preserve"> </w:t>
      </w:r>
    </w:p>
    <w:p w14:paraId="4C399424" w14:textId="77777777" w:rsidR="00A53418" w:rsidRPr="006065E1" w:rsidRDefault="00A53418" w:rsidP="00A53418">
      <w:pPr>
        <w:rPr>
          <w:rFonts w:ascii="Calibri" w:eastAsia="Calibri" w:hAnsi="Calibri" w:cs="AF_Najed"/>
          <w:b/>
          <w:bCs/>
          <w:color w:val="FF0000"/>
          <w:sz w:val="24"/>
          <w:szCs w:val="24"/>
          <w:u w:val="single"/>
          <w:rtl/>
          <w:lang w:bidi="ar-EG"/>
        </w:rPr>
      </w:pPr>
    </w:p>
    <w:p w14:paraId="38CAD587" w14:textId="77777777" w:rsidR="00B97098" w:rsidRPr="00B97098" w:rsidRDefault="00B97098" w:rsidP="00444196">
      <w:pPr>
        <w:pStyle w:val="ListParagraph"/>
        <w:numPr>
          <w:ilvl w:val="0"/>
          <w:numId w:val="6"/>
        </w:numPr>
        <w:bidi/>
        <w:jc w:val="both"/>
        <w:rPr>
          <w:rFonts w:cs="AF_Najed"/>
          <w:b/>
          <w:bCs/>
          <w:color w:val="FF0000"/>
          <w:sz w:val="24"/>
          <w:szCs w:val="24"/>
          <w:u w:val="single"/>
        </w:rPr>
      </w:pPr>
      <w:r w:rsidRPr="00B97098">
        <w:rPr>
          <w:rFonts w:cs="AF_Najed" w:hint="cs"/>
          <w:b/>
          <w:bCs/>
          <w:color w:val="FF0000"/>
          <w:sz w:val="24"/>
          <w:szCs w:val="24"/>
          <w:u w:val="single"/>
          <w:rtl/>
        </w:rPr>
        <w:t>حقوق</w:t>
      </w:r>
      <w:r w:rsidRPr="00B97098">
        <w:rPr>
          <w:rFonts w:cs="AF_Najed"/>
          <w:b/>
          <w:bCs/>
          <w:color w:val="FF0000"/>
          <w:sz w:val="24"/>
          <w:szCs w:val="24"/>
          <w:u w:val="single"/>
          <w:rtl/>
        </w:rPr>
        <w:t xml:space="preserve"> </w:t>
      </w:r>
      <w:r w:rsidRPr="00B97098">
        <w:rPr>
          <w:rFonts w:cs="AF_Najed" w:hint="cs"/>
          <w:b/>
          <w:bCs/>
          <w:color w:val="FF0000"/>
          <w:sz w:val="24"/>
          <w:szCs w:val="24"/>
          <w:u w:val="single"/>
          <w:rtl/>
        </w:rPr>
        <w:t>خاصة</w:t>
      </w:r>
      <w:r w:rsidRPr="00B97098">
        <w:rPr>
          <w:rFonts w:cs="AF_Najed"/>
          <w:b/>
          <w:bCs/>
          <w:color w:val="FF0000"/>
          <w:sz w:val="24"/>
          <w:szCs w:val="24"/>
          <w:u w:val="single"/>
          <w:rtl/>
        </w:rPr>
        <w:t xml:space="preserve"> </w:t>
      </w:r>
      <w:r w:rsidRPr="00B97098">
        <w:rPr>
          <w:rFonts w:cs="AF_Najed" w:hint="cs"/>
          <w:b/>
          <w:bCs/>
          <w:color w:val="FF0000"/>
          <w:sz w:val="24"/>
          <w:szCs w:val="24"/>
          <w:u w:val="single"/>
          <w:rtl/>
        </w:rPr>
        <w:t>بتذاكر</w:t>
      </w:r>
      <w:r w:rsidRPr="00B97098">
        <w:rPr>
          <w:rFonts w:cs="AF_Najed"/>
          <w:b/>
          <w:bCs/>
          <w:color w:val="FF0000"/>
          <w:sz w:val="24"/>
          <w:szCs w:val="24"/>
          <w:u w:val="single"/>
          <w:rtl/>
        </w:rPr>
        <w:t xml:space="preserve"> </w:t>
      </w:r>
      <w:r w:rsidRPr="00B97098">
        <w:rPr>
          <w:rFonts w:cs="AF_Najed" w:hint="cs"/>
          <w:b/>
          <w:bCs/>
          <w:color w:val="FF0000"/>
          <w:sz w:val="24"/>
          <w:szCs w:val="24"/>
          <w:u w:val="single"/>
          <w:rtl/>
        </w:rPr>
        <w:t>المباريات</w:t>
      </w:r>
      <w:r w:rsidRPr="00B97098">
        <w:rPr>
          <w:rFonts w:cs="AF_Najed"/>
          <w:b/>
          <w:bCs/>
          <w:color w:val="FF0000"/>
          <w:sz w:val="24"/>
          <w:szCs w:val="24"/>
          <w:u w:val="single"/>
          <w:rtl/>
        </w:rPr>
        <w:t xml:space="preserve"> </w:t>
      </w:r>
      <w:r w:rsidRPr="00B97098">
        <w:rPr>
          <w:rFonts w:cs="AF_Najed" w:hint="cs"/>
          <w:b/>
          <w:bCs/>
          <w:color w:val="FF0000"/>
          <w:sz w:val="24"/>
          <w:szCs w:val="24"/>
          <w:u w:val="single"/>
          <w:rtl/>
        </w:rPr>
        <w:t>التى</w:t>
      </w:r>
      <w:r w:rsidRPr="00B97098">
        <w:rPr>
          <w:rFonts w:cs="AF_Najed"/>
          <w:b/>
          <w:bCs/>
          <w:color w:val="FF0000"/>
          <w:sz w:val="24"/>
          <w:szCs w:val="24"/>
          <w:u w:val="single"/>
          <w:rtl/>
        </w:rPr>
        <w:t xml:space="preserve"> </w:t>
      </w:r>
      <w:r w:rsidRPr="00B97098">
        <w:rPr>
          <w:rFonts w:cs="AF_Najed" w:hint="cs"/>
          <w:b/>
          <w:bCs/>
          <w:color w:val="FF0000"/>
          <w:sz w:val="24"/>
          <w:szCs w:val="24"/>
          <w:u w:val="single"/>
          <w:rtl/>
        </w:rPr>
        <w:t>يمتلك</w:t>
      </w:r>
      <w:r w:rsidRPr="00B97098">
        <w:rPr>
          <w:rFonts w:cs="AF_Najed"/>
          <w:b/>
          <w:bCs/>
          <w:color w:val="FF0000"/>
          <w:sz w:val="24"/>
          <w:szCs w:val="24"/>
          <w:u w:val="single"/>
          <w:rtl/>
        </w:rPr>
        <w:t xml:space="preserve"> </w:t>
      </w:r>
      <w:r w:rsidRPr="00B97098">
        <w:rPr>
          <w:rFonts w:cs="AF_Najed" w:hint="cs"/>
          <w:b/>
          <w:bCs/>
          <w:color w:val="FF0000"/>
          <w:sz w:val="24"/>
          <w:szCs w:val="24"/>
          <w:u w:val="single"/>
          <w:rtl/>
        </w:rPr>
        <w:t>النادى</w:t>
      </w:r>
      <w:r w:rsidRPr="00B97098">
        <w:rPr>
          <w:rFonts w:cs="AF_Najed"/>
          <w:b/>
          <w:bCs/>
          <w:color w:val="FF0000"/>
          <w:sz w:val="24"/>
          <w:szCs w:val="24"/>
          <w:u w:val="single"/>
          <w:rtl/>
        </w:rPr>
        <w:t xml:space="preserve"> </w:t>
      </w:r>
      <w:r w:rsidRPr="00B97098">
        <w:rPr>
          <w:rFonts w:cs="AF_Najed" w:hint="cs"/>
          <w:b/>
          <w:bCs/>
          <w:color w:val="FF0000"/>
          <w:sz w:val="24"/>
          <w:szCs w:val="24"/>
          <w:u w:val="single"/>
          <w:rtl/>
        </w:rPr>
        <w:t>حقوقها</w:t>
      </w:r>
      <w:r w:rsidRPr="00B97098">
        <w:rPr>
          <w:rFonts w:cs="AF_Najed"/>
          <w:b/>
          <w:bCs/>
          <w:color w:val="FF0000"/>
          <w:sz w:val="24"/>
          <w:szCs w:val="24"/>
          <w:u w:val="single"/>
          <w:rtl/>
        </w:rPr>
        <w:t>.</w:t>
      </w:r>
    </w:p>
    <w:p w14:paraId="586E5FDA" w14:textId="18FEA011" w:rsidR="00B97098" w:rsidRPr="00B97098" w:rsidRDefault="00B97098" w:rsidP="00444196">
      <w:pPr>
        <w:pStyle w:val="ListParagraph"/>
        <w:numPr>
          <w:ilvl w:val="1"/>
          <w:numId w:val="33"/>
        </w:numPr>
        <w:bidi/>
        <w:jc w:val="both"/>
        <w:rPr>
          <w:rFonts w:cs="AF_Najed"/>
          <w:sz w:val="24"/>
          <w:szCs w:val="24"/>
        </w:rPr>
      </w:pPr>
      <w:r w:rsidRPr="00B97098">
        <w:rPr>
          <w:rFonts w:cs="AF_Najed" w:hint="cs"/>
          <w:sz w:val="24"/>
          <w:szCs w:val="24"/>
          <w:rtl/>
        </w:rPr>
        <w:t>يتعهد (الطرف الاول) بمنح (الشركة) او اي طرف ثالث تحدده (الشركة) تذاكر مجانية فى</w:t>
      </w:r>
      <w:r w:rsidRPr="00B97098">
        <w:rPr>
          <w:rFonts w:cs="AF_Najed"/>
          <w:sz w:val="24"/>
          <w:szCs w:val="24"/>
          <w:rtl/>
        </w:rPr>
        <w:t xml:space="preserve"> </w:t>
      </w:r>
      <w:r w:rsidRPr="00B97098">
        <w:rPr>
          <w:rFonts w:cs="AF_Najed" w:hint="cs"/>
          <w:sz w:val="24"/>
          <w:szCs w:val="24"/>
          <w:rtl/>
        </w:rPr>
        <w:t>جميع (المباريات) موزعة</w:t>
      </w:r>
      <w:r w:rsidRPr="00B97098">
        <w:rPr>
          <w:rFonts w:cs="AF_Najed"/>
          <w:sz w:val="24"/>
          <w:szCs w:val="24"/>
          <w:rtl/>
        </w:rPr>
        <w:t xml:space="preserve"> </w:t>
      </w:r>
      <w:r w:rsidRPr="00B97098">
        <w:rPr>
          <w:rFonts w:cs="AF_Najed" w:hint="cs"/>
          <w:sz w:val="24"/>
          <w:szCs w:val="24"/>
          <w:rtl/>
        </w:rPr>
        <w:t>كالآتى:-</w:t>
      </w:r>
    </w:p>
    <w:p w14:paraId="1D6016CC" w14:textId="77777777" w:rsidR="00B97098" w:rsidRPr="00B97098" w:rsidRDefault="00B97098" w:rsidP="00444196">
      <w:pPr>
        <w:pStyle w:val="ListParagraph"/>
        <w:numPr>
          <w:ilvl w:val="2"/>
          <w:numId w:val="79"/>
        </w:numPr>
        <w:bidi/>
        <w:jc w:val="both"/>
        <w:rPr>
          <w:rFonts w:cs="AF_Najed"/>
          <w:sz w:val="24"/>
          <w:szCs w:val="24"/>
        </w:rPr>
      </w:pPr>
      <w:r w:rsidRPr="00B97098">
        <w:rPr>
          <w:rFonts w:cs="AF_Najed" w:hint="cs"/>
          <w:sz w:val="24"/>
          <w:szCs w:val="24"/>
          <w:rtl/>
        </w:rPr>
        <w:t xml:space="preserve">من </w:t>
      </w:r>
      <w:r w:rsidRPr="00B97098">
        <w:rPr>
          <w:rFonts w:cs="AF_Najed" w:hint="cs"/>
          <w:sz w:val="24"/>
          <w:szCs w:val="24"/>
          <w:highlight w:val="yellow"/>
          <w:rtl/>
        </w:rPr>
        <w:t>....</w:t>
      </w:r>
      <w:r w:rsidRPr="00B97098">
        <w:rPr>
          <w:rFonts w:cs="AF_Najed" w:hint="cs"/>
          <w:sz w:val="24"/>
          <w:szCs w:val="24"/>
          <w:rtl/>
        </w:rPr>
        <w:t xml:space="preserve"> الى </w:t>
      </w:r>
      <w:r w:rsidRPr="00B97098">
        <w:rPr>
          <w:rFonts w:cs="AF_Najed" w:hint="cs"/>
          <w:sz w:val="24"/>
          <w:szCs w:val="24"/>
          <w:highlight w:val="yellow"/>
          <w:rtl/>
        </w:rPr>
        <w:t>.....</w:t>
      </w:r>
      <w:r w:rsidRPr="00B97098">
        <w:rPr>
          <w:rFonts w:cs="AF_Najed" w:hint="cs"/>
          <w:sz w:val="24"/>
          <w:szCs w:val="24"/>
          <w:rtl/>
        </w:rPr>
        <w:t xml:space="preserve"> تذاكر للمقصورة الرئيسية أو الأمامية.</w:t>
      </w:r>
    </w:p>
    <w:p w14:paraId="0A575978" w14:textId="77777777" w:rsidR="00B97098" w:rsidRPr="00B97098" w:rsidRDefault="00B97098" w:rsidP="00444196">
      <w:pPr>
        <w:pStyle w:val="ListParagraph"/>
        <w:numPr>
          <w:ilvl w:val="2"/>
          <w:numId w:val="79"/>
        </w:numPr>
        <w:bidi/>
        <w:jc w:val="both"/>
        <w:rPr>
          <w:rFonts w:cs="AF_Najed"/>
          <w:sz w:val="24"/>
          <w:szCs w:val="24"/>
        </w:rPr>
      </w:pPr>
      <w:r w:rsidRPr="00B97098">
        <w:rPr>
          <w:rFonts w:cs="AF_Najed" w:hint="cs"/>
          <w:sz w:val="24"/>
          <w:szCs w:val="24"/>
          <w:highlight w:val="yellow"/>
          <w:rtl/>
        </w:rPr>
        <w:t>...........</w:t>
      </w:r>
      <w:r w:rsidRPr="00B97098">
        <w:rPr>
          <w:rFonts w:cs="AF_Najed" w:hint="cs"/>
          <w:sz w:val="24"/>
          <w:szCs w:val="24"/>
          <w:rtl/>
        </w:rPr>
        <w:t xml:space="preserve"> تذكرة للدرجة الأولى.</w:t>
      </w:r>
    </w:p>
    <w:p w14:paraId="540FFD66" w14:textId="77777777" w:rsidR="00B97098" w:rsidRPr="00B97098" w:rsidRDefault="00B97098" w:rsidP="00444196">
      <w:pPr>
        <w:pStyle w:val="ListParagraph"/>
        <w:numPr>
          <w:ilvl w:val="2"/>
          <w:numId w:val="79"/>
        </w:numPr>
        <w:bidi/>
        <w:jc w:val="both"/>
        <w:rPr>
          <w:rFonts w:cs="AF_Najed"/>
          <w:sz w:val="24"/>
          <w:szCs w:val="24"/>
        </w:rPr>
      </w:pPr>
      <w:r w:rsidRPr="00B97098">
        <w:rPr>
          <w:rFonts w:cs="AF_Najed" w:hint="cs"/>
          <w:sz w:val="24"/>
          <w:szCs w:val="24"/>
          <w:highlight w:val="yellow"/>
          <w:rtl/>
        </w:rPr>
        <w:t>...........</w:t>
      </w:r>
      <w:r w:rsidRPr="00B97098">
        <w:rPr>
          <w:rFonts w:cs="AF_Najed" w:hint="cs"/>
          <w:sz w:val="24"/>
          <w:szCs w:val="24"/>
          <w:rtl/>
        </w:rPr>
        <w:t xml:space="preserve"> تذكرة للدرجة الثانية.</w:t>
      </w:r>
    </w:p>
    <w:p w14:paraId="047923BA" w14:textId="77777777" w:rsidR="00B97098" w:rsidRPr="00B97098" w:rsidRDefault="00B97098" w:rsidP="00444196">
      <w:pPr>
        <w:pStyle w:val="ListParagraph"/>
        <w:numPr>
          <w:ilvl w:val="2"/>
          <w:numId w:val="79"/>
        </w:numPr>
        <w:bidi/>
        <w:jc w:val="both"/>
        <w:rPr>
          <w:rFonts w:cs="AF_Najed"/>
          <w:sz w:val="24"/>
          <w:szCs w:val="24"/>
        </w:rPr>
      </w:pPr>
      <w:r w:rsidRPr="00B97098">
        <w:rPr>
          <w:rFonts w:cs="AF_Najed" w:hint="cs"/>
          <w:sz w:val="24"/>
          <w:szCs w:val="24"/>
          <w:highlight w:val="yellow"/>
          <w:rtl/>
        </w:rPr>
        <w:t>...........</w:t>
      </w:r>
      <w:r w:rsidRPr="00B97098">
        <w:rPr>
          <w:rFonts w:cs="AF_Najed" w:hint="cs"/>
          <w:sz w:val="24"/>
          <w:szCs w:val="24"/>
          <w:rtl/>
        </w:rPr>
        <w:t xml:space="preserve"> تذكرة للدرجة الثالثة.</w:t>
      </w:r>
    </w:p>
    <w:p w14:paraId="0AF97DE9" w14:textId="77777777" w:rsidR="00B97098" w:rsidRPr="00B97098" w:rsidRDefault="00B97098" w:rsidP="00C55CBB">
      <w:pPr>
        <w:pStyle w:val="ListParagraph"/>
        <w:numPr>
          <w:ilvl w:val="1"/>
          <w:numId w:val="33"/>
        </w:numPr>
        <w:bidi/>
        <w:jc w:val="both"/>
        <w:rPr>
          <w:sz w:val="24"/>
        </w:rPr>
      </w:pPr>
      <w:r w:rsidRPr="00B97098">
        <w:rPr>
          <w:rFonts w:cs="AF_Najed" w:hint="cs"/>
          <w:sz w:val="24"/>
          <w:szCs w:val="24"/>
          <w:rtl/>
        </w:rPr>
        <w:t>يحق</w:t>
      </w:r>
      <w:r w:rsidRPr="00B97098">
        <w:rPr>
          <w:rFonts w:cs="AF_Najed"/>
          <w:sz w:val="24"/>
          <w:szCs w:val="24"/>
          <w:rtl/>
        </w:rPr>
        <w:t xml:space="preserve"> </w:t>
      </w:r>
      <w:r w:rsidRPr="00B97098">
        <w:rPr>
          <w:rFonts w:cs="AF_Najed" w:hint="cs"/>
          <w:sz w:val="24"/>
          <w:szCs w:val="24"/>
          <w:rtl/>
        </w:rPr>
        <w:t>لـ</w:t>
      </w:r>
      <w:r w:rsidRPr="00B97098">
        <w:rPr>
          <w:rFonts w:cs="AF_Najed"/>
          <w:sz w:val="24"/>
          <w:szCs w:val="24"/>
          <w:rtl/>
        </w:rPr>
        <w:t xml:space="preserve"> </w:t>
      </w:r>
      <w:r w:rsidRPr="00B97098">
        <w:rPr>
          <w:rFonts w:cs="AF_Najed" w:hint="cs"/>
          <w:sz w:val="24"/>
          <w:szCs w:val="24"/>
          <w:rtl/>
        </w:rPr>
        <w:t>(الشركة) وعلى</w:t>
      </w:r>
      <w:r w:rsidRPr="00B97098">
        <w:rPr>
          <w:rFonts w:cs="AF_Najed"/>
          <w:sz w:val="24"/>
          <w:szCs w:val="24"/>
          <w:rtl/>
        </w:rPr>
        <w:t xml:space="preserve"> </w:t>
      </w:r>
      <w:r w:rsidRPr="00B97098">
        <w:rPr>
          <w:rFonts w:cs="AF_Najed" w:hint="cs"/>
          <w:sz w:val="24"/>
          <w:szCs w:val="24"/>
          <w:rtl/>
        </w:rPr>
        <w:t>نفقتها</w:t>
      </w:r>
      <w:r w:rsidRPr="00B97098">
        <w:rPr>
          <w:rFonts w:cs="AF_Najed"/>
          <w:sz w:val="24"/>
          <w:szCs w:val="24"/>
          <w:rtl/>
        </w:rPr>
        <w:t xml:space="preserve"> </w:t>
      </w:r>
      <w:r w:rsidRPr="00B97098">
        <w:rPr>
          <w:rFonts w:cs="AF_Najed" w:hint="cs"/>
          <w:sz w:val="24"/>
          <w:szCs w:val="24"/>
          <w:rtl/>
        </w:rPr>
        <w:t>الحق</w:t>
      </w:r>
      <w:r w:rsidRPr="00B97098">
        <w:rPr>
          <w:rFonts w:cs="AF_Najed"/>
          <w:sz w:val="24"/>
          <w:szCs w:val="24"/>
          <w:rtl/>
        </w:rPr>
        <w:t xml:space="preserve"> </w:t>
      </w:r>
      <w:r w:rsidRPr="00B97098">
        <w:rPr>
          <w:rFonts w:cs="AF_Najed" w:hint="cs"/>
          <w:sz w:val="24"/>
          <w:szCs w:val="24"/>
          <w:rtl/>
        </w:rPr>
        <w:t>الأول</w:t>
      </w:r>
      <w:r w:rsidRPr="00B97098">
        <w:rPr>
          <w:rFonts w:cs="AF_Najed"/>
          <w:sz w:val="24"/>
          <w:szCs w:val="24"/>
          <w:rtl/>
        </w:rPr>
        <w:t xml:space="preserve"> </w:t>
      </w:r>
      <w:r w:rsidRPr="00B97098">
        <w:rPr>
          <w:rFonts w:cs="AF_Najed" w:hint="cs"/>
          <w:sz w:val="24"/>
          <w:szCs w:val="24"/>
          <w:rtl/>
        </w:rPr>
        <w:t>فى</w:t>
      </w:r>
      <w:r w:rsidRPr="00B97098">
        <w:rPr>
          <w:rFonts w:cs="AF_Najed"/>
          <w:sz w:val="24"/>
          <w:szCs w:val="24"/>
          <w:rtl/>
        </w:rPr>
        <w:t xml:space="preserve"> </w:t>
      </w:r>
      <w:r w:rsidRPr="00B97098">
        <w:rPr>
          <w:rFonts w:cs="AF_Najed" w:hint="cs"/>
          <w:sz w:val="24"/>
          <w:szCs w:val="24"/>
          <w:rtl/>
        </w:rPr>
        <w:t>طلب</w:t>
      </w:r>
      <w:r w:rsidRPr="00B97098">
        <w:rPr>
          <w:rFonts w:cs="AF_Najed"/>
          <w:sz w:val="24"/>
          <w:szCs w:val="24"/>
          <w:rtl/>
        </w:rPr>
        <w:t xml:space="preserve"> </w:t>
      </w:r>
      <w:r w:rsidRPr="00B97098">
        <w:rPr>
          <w:rFonts w:cs="AF_Najed" w:hint="cs"/>
          <w:sz w:val="24"/>
          <w:szCs w:val="24"/>
          <w:rtl/>
        </w:rPr>
        <w:t>شراء</w:t>
      </w:r>
      <w:r w:rsidRPr="00B97098">
        <w:rPr>
          <w:rFonts w:cs="AF_Najed"/>
          <w:sz w:val="24"/>
          <w:szCs w:val="24"/>
          <w:rtl/>
        </w:rPr>
        <w:t xml:space="preserve"> </w:t>
      </w:r>
      <w:r w:rsidRPr="00B97098">
        <w:rPr>
          <w:rFonts w:cs="AF_Najed" w:hint="cs"/>
          <w:sz w:val="24"/>
          <w:szCs w:val="24"/>
          <w:rtl/>
        </w:rPr>
        <w:t>تذاكر</w:t>
      </w:r>
      <w:r w:rsidRPr="00B97098">
        <w:rPr>
          <w:rFonts w:cs="AF_Najed"/>
          <w:sz w:val="24"/>
          <w:szCs w:val="24"/>
          <w:rtl/>
        </w:rPr>
        <w:t xml:space="preserve"> </w:t>
      </w:r>
      <w:r w:rsidRPr="00B97098">
        <w:rPr>
          <w:rFonts w:cs="AF_Najed" w:hint="cs"/>
          <w:sz w:val="24"/>
          <w:szCs w:val="24"/>
          <w:rtl/>
        </w:rPr>
        <w:t>بالقيمة</w:t>
      </w:r>
      <w:r w:rsidRPr="00B97098">
        <w:rPr>
          <w:rFonts w:cs="AF_Najed"/>
          <w:sz w:val="24"/>
          <w:szCs w:val="24"/>
          <w:rtl/>
        </w:rPr>
        <w:t xml:space="preserve"> </w:t>
      </w:r>
      <w:r w:rsidRPr="00B97098">
        <w:rPr>
          <w:rFonts w:cs="AF_Najed" w:hint="cs"/>
          <w:sz w:val="24"/>
          <w:szCs w:val="24"/>
          <w:rtl/>
        </w:rPr>
        <w:t>السعرية</w:t>
      </w:r>
      <w:r w:rsidRPr="00B97098">
        <w:rPr>
          <w:rFonts w:cs="AF_Najed"/>
          <w:sz w:val="24"/>
          <w:szCs w:val="24"/>
          <w:rtl/>
        </w:rPr>
        <w:t xml:space="preserve"> </w:t>
      </w:r>
      <w:r w:rsidRPr="00B97098">
        <w:rPr>
          <w:rFonts w:cs="AF_Najed" w:hint="cs"/>
          <w:sz w:val="24"/>
          <w:szCs w:val="24"/>
          <w:rtl/>
        </w:rPr>
        <w:t>المحددة</w:t>
      </w:r>
      <w:r w:rsidRPr="00B97098">
        <w:rPr>
          <w:rFonts w:cs="AF_Najed"/>
          <w:sz w:val="24"/>
          <w:szCs w:val="24"/>
          <w:rtl/>
        </w:rPr>
        <w:t xml:space="preserve"> </w:t>
      </w:r>
      <w:r w:rsidRPr="00B97098">
        <w:rPr>
          <w:rFonts w:cs="AF_Najed" w:hint="cs"/>
          <w:sz w:val="24"/>
          <w:szCs w:val="24"/>
          <w:rtl/>
        </w:rPr>
        <w:t>على</w:t>
      </w:r>
      <w:r w:rsidRPr="00B97098">
        <w:rPr>
          <w:rFonts w:cs="AF_Najed"/>
          <w:sz w:val="24"/>
          <w:szCs w:val="24"/>
          <w:rtl/>
        </w:rPr>
        <w:t xml:space="preserve"> </w:t>
      </w:r>
      <w:r w:rsidRPr="00B97098">
        <w:rPr>
          <w:rFonts w:cs="AF_Najed" w:hint="cs"/>
          <w:sz w:val="24"/>
          <w:szCs w:val="24"/>
          <w:rtl/>
        </w:rPr>
        <w:t>التذكرة</w:t>
      </w:r>
      <w:r w:rsidRPr="00B97098">
        <w:rPr>
          <w:rFonts w:cs="AF_Najed"/>
          <w:sz w:val="24"/>
          <w:szCs w:val="24"/>
          <w:rtl/>
        </w:rPr>
        <w:t xml:space="preserve"> </w:t>
      </w:r>
      <w:r w:rsidRPr="00B97098">
        <w:rPr>
          <w:rFonts w:cs="AF_Najed" w:hint="cs"/>
          <w:sz w:val="24"/>
          <w:szCs w:val="24"/>
          <w:rtl/>
        </w:rPr>
        <w:t>بحد</w:t>
      </w:r>
      <w:r w:rsidRPr="00B97098">
        <w:rPr>
          <w:rFonts w:cs="AF_Najed"/>
          <w:sz w:val="24"/>
          <w:szCs w:val="24"/>
          <w:rtl/>
        </w:rPr>
        <w:t xml:space="preserve"> </w:t>
      </w:r>
      <w:r w:rsidRPr="00B97098">
        <w:rPr>
          <w:rFonts w:cs="AF_Najed" w:hint="cs"/>
          <w:sz w:val="24"/>
          <w:szCs w:val="24"/>
          <w:rtl/>
        </w:rPr>
        <w:t>أقصى</w:t>
      </w:r>
      <w:r w:rsidRPr="00B97098">
        <w:rPr>
          <w:rFonts w:cs="AF_Najed"/>
          <w:sz w:val="24"/>
          <w:szCs w:val="24"/>
          <w:rtl/>
        </w:rPr>
        <w:t xml:space="preserve"> </w:t>
      </w:r>
      <w:r w:rsidRPr="00B97098">
        <w:rPr>
          <w:rFonts w:cs="AF_Najed" w:hint="cs"/>
          <w:sz w:val="24"/>
          <w:szCs w:val="24"/>
          <w:highlight w:val="yellow"/>
          <w:rtl/>
        </w:rPr>
        <w:t>.........</w:t>
      </w:r>
      <w:r w:rsidRPr="00B97098">
        <w:rPr>
          <w:rFonts w:cs="AF_Najed"/>
          <w:sz w:val="24"/>
          <w:szCs w:val="24"/>
          <w:rtl/>
        </w:rPr>
        <w:t xml:space="preserve"> </w:t>
      </w:r>
      <w:r w:rsidRPr="00B97098">
        <w:rPr>
          <w:rFonts w:cs="AF_Najed" w:hint="cs"/>
          <w:sz w:val="24"/>
          <w:szCs w:val="24"/>
          <w:rtl/>
        </w:rPr>
        <w:t>تذكرة</w:t>
      </w:r>
      <w:r w:rsidRPr="00B97098">
        <w:rPr>
          <w:rFonts w:cs="AF_Najed"/>
          <w:sz w:val="24"/>
          <w:szCs w:val="24"/>
          <w:rtl/>
        </w:rPr>
        <w:t xml:space="preserve"> </w:t>
      </w:r>
      <w:r w:rsidRPr="00B97098">
        <w:rPr>
          <w:rFonts w:cs="AF_Najed" w:hint="cs"/>
          <w:sz w:val="24"/>
          <w:szCs w:val="24"/>
          <w:rtl/>
        </w:rPr>
        <w:t>موزعة</w:t>
      </w:r>
      <w:r w:rsidRPr="00B97098">
        <w:rPr>
          <w:rFonts w:cs="AF_Najed"/>
          <w:sz w:val="24"/>
          <w:szCs w:val="24"/>
          <w:rtl/>
        </w:rPr>
        <w:t xml:space="preserve"> </w:t>
      </w:r>
      <w:r w:rsidRPr="00B97098">
        <w:rPr>
          <w:rFonts w:cs="AF_Najed" w:hint="cs"/>
          <w:sz w:val="24"/>
          <w:szCs w:val="24"/>
          <w:rtl/>
        </w:rPr>
        <w:t>كالاتى</w:t>
      </w:r>
      <w:r w:rsidRPr="00B97098">
        <w:rPr>
          <w:rFonts w:cs="AF_Najed"/>
          <w:sz w:val="24"/>
          <w:szCs w:val="24"/>
          <w:rtl/>
        </w:rPr>
        <w:t>:</w:t>
      </w:r>
    </w:p>
    <w:p w14:paraId="205FFF8E" w14:textId="77777777" w:rsidR="00B97098" w:rsidRPr="00B97098" w:rsidRDefault="00B97098" w:rsidP="00C55CBB">
      <w:pPr>
        <w:pStyle w:val="ListParagraph"/>
        <w:numPr>
          <w:ilvl w:val="2"/>
          <w:numId w:val="33"/>
        </w:numPr>
        <w:bidi/>
        <w:jc w:val="both"/>
        <w:rPr>
          <w:rFonts w:cs="AF_Najed"/>
          <w:sz w:val="24"/>
          <w:szCs w:val="24"/>
        </w:rPr>
      </w:pPr>
      <w:r w:rsidRPr="00B97098">
        <w:rPr>
          <w:rFonts w:cs="AF_Najed" w:hint="cs"/>
          <w:sz w:val="24"/>
          <w:szCs w:val="24"/>
          <w:highlight w:val="yellow"/>
          <w:rtl/>
        </w:rPr>
        <w:t>........</w:t>
      </w:r>
      <w:r w:rsidRPr="00B97098">
        <w:rPr>
          <w:rFonts w:cs="AF_Najed" w:hint="cs"/>
          <w:sz w:val="24"/>
          <w:szCs w:val="24"/>
          <w:rtl/>
        </w:rPr>
        <w:t xml:space="preserve"> تذكرة درجة أولى.</w:t>
      </w:r>
    </w:p>
    <w:p w14:paraId="1DDBAEFF" w14:textId="77777777" w:rsidR="00B97098" w:rsidRPr="00B97098" w:rsidRDefault="00B97098" w:rsidP="00C55CBB">
      <w:pPr>
        <w:pStyle w:val="ListParagraph"/>
        <w:numPr>
          <w:ilvl w:val="2"/>
          <w:numId w:val="33"/>
        </w:numPr>
        <w:bidi/>
        <w:jc w:val="both"/>
        <w:rPr>
          <w:rFonts w:cs="AF_Najed"/>
          <w:sz w:val="24"/>
          <w:szCs w:val="24"/>
        </w:rPr>
      </w:pPr>
      <w:r w:rsidRPr="00B97098">
        <w:rPr>
          <w:rFonts w:cs="AF_Najed" w:hint="cs"/>
          <w:sz w:val="24"/>
          <w:szCs w:val="24"/>
          <w:highlight w:val="yellow"/>
          <w:rtl/>
        </w:rPr>
        <w:t>.......</w:t>
      </w:r>
      <w:r w:rsidRPr="00B97098">
        <w:rPr>
          <w:rFonts w:cs="AF_Najed" w:hint="cs"/>
          <w:sz w:val="24"/>
          <w:szCs w:val="24"/>
          <w:rtl/>
        </w:rPr>
        <w:t xml:space="preserve"> تذكرة درجة ثانية.</w:t>
      </w:r>
    </w:p>
    <w:p w14:paraId="0FD54043" w14:textId="77777777" w:rsidR="00B97098" w:rsidRDefault="00B97098" w:rsidP="00C55CBB">
      <w:pPr>
        <w:pStyle w:val="ListParagraph"/>
        <w:numPr>
          <w:ilvl w:val="2"/>
          <w:numId w:val="33"/>
        </w:numPr>
        <w:bidi/>
        <w:jc w:val="both"/>
        <w:rPr>
          <w:rFonts w:cs="AF_Najed"/>
          <w:sz w:val="24"/>
          <w:szCs w:val="24"/>
        </w:rPr>
      </w:pPr>
      <w:r w:rsidRPr="00B97098">
        <w:rPr>
          <w:rFonts w:cs="AF_Najed" w:hint="cs"/>
          <w:sz w:val="24"/>
          <w:szCs w:val="24"/>
          <w:highlight w:val="yellow"/>
          <w:rtl/>
        </w:rPr>
        <w:t>.........</w:t>
      </w:r>
      <w:r w:rsidRPr="00B97098">
        <w:rPr>
          <w:rFonts w:cs="AF_Najed" w:hint="cs"/>
          <w:sz w:val="24"/>
          <w:szCs w:val="24"/>
          <w:rtl/>
        </w:rPr>
        <w:t xml:space="preserve"> تذكرة درجة ثالثة.</w:t>
      </w:r>
    </w:p>
    <w:p w14:paraId="6F829FBC" w14:textId="77777777" w:rsidR="00B97098" w:rsidRPr="00B97098" w:rsidRDefault="00B97098" w:rsidP="00444196">
      <w:pPr>
        <w:pStyle w:val="ListParagraph"/>
        <w:numPr>
          <w:ilvl w:val="0"/>
          <w:numId w:val="6"/>
        </w:numPr>
        <w:bidi/>
        <w:jc w:val="both"/>
        <w:rPr>
          <w:rFonts w:cs="AF_Najed"/>
          <w:b/>
          <w:bCs/>
          <w:color w:val="FF0000"/>
          <w:sz w:val="24"/>
          <w:szCs w:val="24"/>
          <w:u w:val="single"/>
        </w:rPr>
      </w:pPr>
      <w:r w:rsidRPr="00B97098">
        <w:rPr>
          <w:rFonts w:cs="AF_Najed" w:hint="cs"/>
          <w:b/>
          <w:bCs/>
          <w:color w:val="FF0000"/>
          <w:sz w:val="24"/>
          <w:szCs w:val="24"/>
          <w:u w:val="single"/>
          <w:rtl/>
        </w:rPr>
        <w:t>حقوق</w:t>
      </w:r>
      <w:r w:rsidRPr="00B97098">
        <w:rPr>
          <w:rFonts w:cs="AF_Najed"/>
          <w:b/>
          <w:bCs/>
          <w:color w:val="FF0000"/>
          <w:sz w:val="24"/>
          <w:szCs w:val="24"/>
          <w:u w:val="single"/>
          <w:rtl/>
        </w:rPr>
        <w:t xml:space="preserve"> </w:t>
      </w:r>
      <w:r w:rsidRPr="00B97098">
        <w:rPr>
          <w:rFonts w:cs="AF_Najed" w:hint="cs"/>
          <w:b/>
          <w:bCs/>
          <w:color w:val="FF0000"/>
          <w:sz w:val="24"/>
          <w:szCs w:val="24"/>
          <w:u w:val="single"/>
          <w:rtl/>
        </w:rPr>
        <w:t>خاصة</w:t>
      </w:r>
      <w:r w:rsidRPr="00B97098">
        <w:rPr>
          <w:rFonts w:cs="AF_Najed"/>
          <w:b/>
          <w:bCs/>
          <w:color w:val="FF0000"/>
          <w:sz w:val="24"/>
          <w:szCs w:val="24"/>
          <w:u w:val="single"/>
          <w:rtl/>
        </w:rPr>
        <w:t xml:space="preserve"> </w:t>
      </w:r>
      <w:r w:rsidRPr="00B97098">
        <w:rPr>
          <w:rFonts w:cs="AF_Najed" w:hint="cs"/>
          <w:b/>
          <w:bCs/>
          <w:color w:val="FF0000"/>
          <w:sz w:val="24"/>
          <w:szCs w:val="24"/>
          <w:u w:val="single"/>
          <w:rtl/>
        </w:rPr>
        <w:t>بمطبوعات</w:t>
      </w:r>
      <w:r w:rsidRPr="00B97098">
        <w:rPr>
          <w:rFonts w:cs="AF_Najed"/>
          <w:b/>
          <w:bCs/>
          <w:color w:val="FF0000"/>
          <w:sz w:val="24"/>
          <w:szCs w:val="24"/>
          <w:u w:val="single"/>
          <w:rtl/>
        </w:rPr>
        <w:t xml:space="preserve"> </w:t>
      </w:r>
      <w:r w:rsidRPr="00B97098">
        <w:rPr>
          <w:rFonts w:cs="AF_Najed" w:hint="cs"/>
          <w:b/>
          <w:bCs/>
          <w:color w:val="FF0000"/>
          <w:sz w:val="24"/>
          <w:szCs w:val="24"/>
          <w:u w:val="single"/>
          <w:rtl/>
        </w:rPr>
        <w:t>النادى</w:t>
      </w:r>
      <w:r w:rsidRPr="00B97098">
        <w:rPr>
          <w:rFonts w:cs="AF_Najed"/>
          <w:b/>
          <w:bCs/>
          <w:color w:val="FF0000"/>
          <w:sz w:val="24"/>
          <w:szCs w:val="24"/>
          <w:u w:val="single"/>
          <w:rtl/>
        </w:rPr>
        <w:t>.</w:t>
      </w:r>
    </w:p>
    <w:p w14:paraId="0136EB29" w14:textId="03F232C9" w:rsidR="00B97098" w:rsidRPr="00B97098" w:rsidRDefault="00B97098" w:rsidP="00444196">
      <w:pPr>
        <w:pStyle w:val="ListParagraph"/>
        <w:numPr>
          <w:ilvl w:val="1"/>
          <w:numId w:val="36"/>
        </w:numPr>
        <w:bidi/>
        <w:jc w:val="both"/>
        <w:rPr>
          <w:rFonts w:cs="AF_Najed"/>
          <w:sz w:val="24"/>
          <w:szCs w:val="24"/>
        </w:rPr>
      </w:pPr>
      <w:r w:rsidRPr="00B97098">
        <w:rPr>
          <w:rFonts w:cs="AF_Najed" w:hint="cs"/>
          <w:sz w:val="24"/>
          <w:szCs w:val="24"/>
          <w:rtl/>
        </w:rPr>
        <w:t>يحق</w:t>
      </w:r>
      <w:r w:rsidRPr="00B97098">
        <w:rPr>
          <w:rFonts w:cs="AF_Najed"/>
          <w:sz w:val="24"/>
          <w:szCs w:val="24"/>
          <w:rtl/>
        </w:rPr>
        <w:t xml:space="preserve"> </w:t>
      </w:r>
      <w:r w:rsidRPr="00B97098">
        <w:rPr>
          <w:rFonts w:cs="AF_Najed" w:hint="cs"/>
          <w:sz w:val="24"/>
          <w:szCs w:val="24"/>
          <w:rtl/>
        </w:rPr>
        <w:t>لـ</w:t>
      </w:r>
      <w:r w:rsidRPr="00B97098">
        <w:rPr>
          <w:rFonts w:cs="AF_Najed"/>
          <w:sz w:val="24"/>
          <w:szCs w:val="24"/>
          <w:rtl/>
        </w:rPr>
        <w:t xml:space="preserve"> </w:t>
      </w:r>
      <w:r>
        <w:rPr>
          <w:rFonts w:cs="AF_Najed" w:hint="cs"/>
          <w:sz w:val="24"/>
          <w:szCs w:val="24"/>
          <w:rtl/>
        </w:rPr>
        <w:t>(</w:t>
      </w:r>
      <w:r w:rsidRPr="00B97098">
        <w:rPr>
          <w:rFonts w:cs="AF_Najed" w:hint="cs"/>
          <w:sz w:val="24"/>
          <w:szCs w:val="24"/>
          <w:rtl/>
        </w:rPr>
        <w:t>الشركة</w:t>
      </w:r>
      <w:r>
        <w:rPr>
          <w:rFonts w:cs="AF_Najed" w:hint="cs"/>
          <w:sz w:val="24"/>
          <w:szCs w:val="24"/>
          <w:rtl/>
        </w:rPr>
        <w:t xml:space="preserve">) </w:t>
      </w:r>
      <w:r w:rsidRPr="00B97098">
        <w:rPr>
          <w:rFonts w:cs="AF_Najed" w:hint="cs"/>
          <w:sz w:val="24"/>
          <w:szCs w:val="24"/>
          <w:rtl/>
        </w:rPr>
        <w:t>و/</w:t>
      </w:r>
      <w:r w:rsidR="005626AC">
        <w:rPr>
          <w:rFonts w:cs="AF_Najed" w:hint="cs"/>
          <w:sz w:val="24"/>
          <w:szCs w:val="24"/>
          <w:rtl/>
        </w:rPr>
        <w:t xml:space="preserve">(القنوات المرخص لها) أو (عملاء الشركة) </w:t>
      </w:r>
      <w:r w:rsidRPr="00B97098">
        <w:rPr>
          <w:rFonts w:cs="AF_Najed" w:hint="cs"/>
          <w:sz w:val="24"/>
          <w:szCs w:val="24"/>
          <w:rtl/>
        </w:rPr>
        <w:t>وعلى</w:t>
      </w:r>
      <w:r w:rsidRPr="00B97098">
        <w:rPr>
          <w:rFonts w:cs="AF_Najed"/>
          <w:sz w:val="24"/>
          <w:szCs w:val="24"/>
          <w:rtl/>
        </w:rPr>
        <w:t xml:space="preserve"> </w:t>
      </w:r>
      <w:r w:rsidRPr="00B97098">
        <w:rPr>
          <w:rFonts w:cs="AF_Najed" w:hint="cs"/>
          <w:sz w:val="24"/>
          <w:szCs w:val="24"/>
          <w:rtl/>
        </w:rPr>
        <w:t>نفقة</w:t>
      </w:r>
      <w:r w:rsidRPr="00B97098">
        <w:rPr>
          <w:rFonts w:cs="AF_Najed"/>
          <w:sz w:val="24"/>
          <w:szCs w:val="24"/>
          <w:rtl/>
        </w:rPr>
        <w:t xml:space="preserve"> </w:t>
      </w:r>
      <w:r w:rsidR="005626AC">
        <w:rPr>
          <w:rFonts w:cs="AF_Najed" w:hint="cs"/>
          <w:sz w:val="24"/>
          <w:szCs w:val="24"/>
          <w:rtl/>
        </w:rPr>
        <w:t>(الطرف</w:t>
      </w:r>
      <w:r w:rsidRPr="00B97098">
        <w:rPr>
          <w:rFonts w:cs="AF_Najed" w:hint="cs"/>
          <w:sz w:val="24"/>
          <w:szCs w:val="24"/>
          <w:rtl/>
        </w:rPr>
        <w:t xml:space="preserve"> الاول</w:t>
      </w:r>
      <w:r w:rsidR="005626AC">
        <w:rPr>
          <w:rFonts w:cs="AF_Najed" w:hint="cs"/>
          <w:sz w:val="24"/>
          <w:szCs w:val="24"/>
          <w:rtl/>
        </w:rPr>
        <w:t>)</w:t>
      </w:r>
      <w:r w:rsidRPr="00B97098">
        <w:rPr>
          <w:rFonts w:cs="AF_Najed" w:hint="cs"/>
          <w:sz w:val="24"/>
          <w:szCs w:val="24"/>
          <w:rtl/>
        </w:rPr>
        <w:t xml:space="preserve"> أن</w:t>
      </w:r>
      <w:r w:rsidRPr="00B97098">
        <w:rPr>
          <w:rFonts w:cs="AF_Najed"/>
          <w:sz w:val="24"/>
          <w:szCs w:val="24"/>
          <w:rtl/>
        </w:rPr>
        <w:t xml:space="preserve"> </w:t>
      </w:r>
      <w:r w:rsidRPr="00B97098">
        <w:rPr>
          <w:rFonts w:cs="AF_Najed" w:hint="cs"/>
          <w:sz w:val="24"/>
          <w:szCs w:val="24"/>
          <w:rtl/>
        </w:rPr>
        <w:t>تضع</w:t>
      </w:r>
      <w:r w:rsidRPr="00B97098">
        <w:rPr>
          <w:rFonts w:cs="AF_Najed"/>
          <w:sz w:val="24"/>
          <w:szCs w:val="24"/>
          <w:rtl/>
        </w:rPr>
        <w:t xml:space="preserve"> </w:t>
      </w:r>
      <w:r w:rsidRPr="00B97098">
        <w:rPr>
          <w:rFonts w:cs="AF_Najed" w:hint="cs"/>
          <w:sz w:val="24"/>
          <w:szCs w:val="24"/>
          <w:rtl/>
        </w:rPr>
        <w:t>شعارها مع آخرين</w:t>
      </w:r>
      <w:r w:rsidRPr="00B97098">
        <w:rPr>
          <w:rFonts w:cs="AF_Najed"/>
          <w:sz w:val="24"/>
          <w:szCs w:val="24"/>
          <w:rtl/>
        </w:rPr>
        <w:t xml:space="preserve"> </w:t>
      </w:r>
      <w:r w:rsidRPr="00B97098">
        <w:rPr>
          <w:rFonts w:cs="AF_Najed" w:hint="cs"/>
          <w:sz w:val="24"/>
          <w:szCs w:val="24"/>
          <w:rtl/>
        </w:rPr>
        <w:t>على</w:t>
      </w:r>
      <w:r w:rsidRPr="00B97098">
        <w:rPr>
          <w:rFonts w:cs="AF_Najed"/>
          <w:sz w:val="24"/>
          <w:szCs w:val="24"/>
          <w:rtl/>
        </w:rPr>
        <w:t xml:space="preserve"> </w:t>
      </w:r>
      <w:r w:rsidRPr="00B97098">
        <w:rPr>
          <w:rFonts w:cs="AF_Najed" w:hint="cs"/>
          <w:sz w:val="24"/>
          <w:szCs w:val="24"/>
          <w:rtl/>
        </w:rPr>
        <w:t>جميع</w:t>
      </w:r>
      <w:r w:rsidRPr="00B97098">
        <w:rPr>
          <w:rFonts w:cs="AF_Najed"/>
          <w:sz w:val="24"/>
          <w:szCs w:val="24"/>
          <w:rtl/>
        </w:rPr>
        <w:t xml:space="preserve"> </w:t>
      </w:r>
      <w:r w:rsidRPr="00B97098">
        <w:rPr>
          <w:rFonts w:cs="AF_Najed" w:hint="cs"/>
          <w:sz w:val="24"/>
          <w:szCs w:val="24"/>
          <w:rtl/>
        </w:rPr>
        <w:t>المطبوعات</w:t>
      </w:r>
      <w:r w:rsidRPr="00B97098">
        <w:rPr>
          <w:rFonts w:cs="AF_Najed"/>
          <w:sz w:val="24"/>
          <w:szCs w:val="24"/>
          <w:rtl/>
        </w:rPr>
        <w:t xml:space="preserve"> </w:t>
      </w:r>
      <w:r w:rsidRPr="00B97098">
        <w:rPr>
          <w:rFonts w:cs="AF_Najed" w:hint="cs"/>
          <w:sz w:val="24"/>
          <w:szCs w:val="24"/>
          <w:rtl/>
        </w:rPr>
        <w:t>المكتبية</w:t>
      </w:r>
      <w:r w:rsidRPr="00B97098">
        <w:rPr>
          <w:rFonts w:cs="AF_Najed"/>
          <w:sz w:val="24"/>
          <w:szCs w:val="24"/>
          <w:rtl/>
        </w:rPr>
        <w:t xml:space="preserve"> </w:t>
      </w:r>
      <w:r w:rsidR="005626AC">
        <w:rPr>
          <w:rFonts w:cs="AF_Najed" w:hint="cs"/>
          <w:sz w:val="24"/>
          <w:szCs w:val="24"/>
          <w:rtl/>
        </w:rPr>
        <w:t>(الطرف الاول)</w:t>
      </w:r>
      <w:r w:rsidRPr="00B97098">
        <w:rPr>
          <w:rFonts w:cs="AF_Najed" w:hint="cs"/>
          <w:sz w:val="24"/>
          <w:szCs w:val="24"/>
          <w:rtl/>
        </w:rPr>
        <w:t xml:space="preserve"> موضوع العقد. </w:t>
      </w:r>
    </w:p>
    <w:p w14:paraId="32E831AD" w14:textId="5C3B5462" w:rsidR="00B97098" w:rsidRPr="00B97098" w:rsidRDefault="00B97098" w:rsidP="00444196">
      <w:pPr>
        <w:pStyle w:val="ListParagraph"/>
        <w:numPr>
          <w:ilvl w:val="1"/>
          <w:numId w:val="36"/>
        </w:numPr>
        <w:bidi/>
        <w:jc w:val="both"/>
        <w:rPr>
          <w:rFonts w:cs="AF_Najed"/>
          <w:sz w:val="24"/>
          <w:szCs w:val="24"/>
        </w:rPr>
      </w:pPr>
      <w:r w:rsidRPr="00B97098">
        <w:rPr>
          <w:rFonts w:cs="AF_Najed" w:hint="cs"/>
          <w:sz w:val="24"/>
          <w:szCs w:val="24"/>
          <w:rtl/>
        </w:rPr>
        <w:t>يحق</w:t>
      </w:r>
      <w:r w:rsidRPr="00B97098">
        <w:rPr>
          <w:rFonts w:cs="AF_Najed"/>
          <w:sz w:val="24"/>
          <w:szCs w:val="24"/>
          <w:rtl/>
        </w:rPr>
        <w:t xml:space="preserve"> </w:t>
      </w:r>
      <w:r w:rsidRPr="00B97098">
        <w:rPr>
          <w:rFonts w:cs="AF_Najed" w:hint="cs"/>
          <w:sz w:val="24"/>
          <w:szCs w:val="24"/>
          <w:rtl/>
        </w:rPr>
        <w:t>لـ</w:t>
      </w:r>
      <w:r w:rsidR="005626AC">
        <w:rPr>
          <w:rFonts w:cs="AF_Najed" w:hint="cs"/>
          <w:sz w:val="24"/>
          <w:szCs w:val="24"/>
          <w:rtl/>
        </w:rPr>
        <w:t>(</w:t>
      </w:r>
      <w:r w:rsidRPr="00B97098">
        <w:rPr>
          <w:rFonts w:cs="AF_Najed" w:hint="cs"/>
          <w:sz w:val="24"/>
          <w:szCs w:val="24"/>
          <w:rtl/>
        </w:rPr>
        <w:t>الشركة</w:t>
      </w:r>
      <w:r w:rsidR="005626AC">
        <w:rPr>
          <w:rFonts w:cs="AF_Najed" w:hint="cs"/>
          <w:sz w:val="24"/>
          <w:szCs w:val="24"/>
          <w:rtl/>
        </w:rPr>
        <w:t>)</w:t>
      </w:r>
      <w:r w:rsidRPr="00B97098">
        <w:rPr>
          <w:rFonts w:cs="AF_Najed" w:hint="cs"/>
          <w:sz w:val="24"/>
          <w:szCs w:val="24"/>
          <w:rtl/>
        </w:rPr>
        <w:t xml:space="preserve"> و/او </w:t>
      </w:r>
      <w:r w:rsidR="005626AC">
        <w:rPr>
          <w:rFonts w:cs="AF_Najed" w:hint="cs"/>
          <w:sz w:val="24"/>
          <w:szCs w:val="24"/>
          <w:rtl/>
        </w:rPr>
        <w:t xml:space="preserve">(القنوات المرخص لها) أو (عملاء الشركة) </w:t>
      </w:r>
      <w:r w:rsidRPr="00B97098">
        <w:rPr>
          <w:rFonts w:cs="AF_Najed" w:hint="cs"/>
          <w:sz w:val="24"/>
          <w:szCs w:val="24"/>
          <w:rtl/>
        </w:rPr>
        <w:t>حصريا وعلى</w:t>
      </w:r>
      <w:r w:rsidRPr="00B97098">
        <w:rPr>
          <w:rFonts w:cs="AF_Najed"/>
          <w:sz w:val="24"/>
          <w:szCs w:val="24"/>
          <w:rtl/>
        </w:rPr>
        <w:t xml:space="preserve"> </w:t>
      </w:r>
      <w:r w:rsidRPr="00B97098">
        <w:rPr>
          <w:rFonts w:cs="AF_Najed" w:hint="cs"/>
          <w:sz w:val="24"/>
          <w:szCs w:val="24"/>
          <w:rtl/>
        </w:rPr>
        <w:t>نفقة</w:t>
      </w:r>
      <w:r w:rsidRPr="00B97098">
        <w:rPr>
          <w:rFonts w:cs="AF_Najed"/>
          <w:sz w:val="24"/>
          <w:szCs w:val="24"/>
          <w:rtl/>
        </w:rPr>
        <w:t xml:space="preserve"> </w:t>
      </w:r>
      <w:r w:rsidR="005626AC">
        <w:rPr>
          <w:rFonts w:cs="AF_Najed" w:hint="cs"/>
          <w:sz w:val="24"/>
          <w:szCs w:val="24"/>
          <w:rtl/>
        </w:rPr>
        <w:t>(الطرف</w:t>
      </w:r>
      <w:r w:rsidRPr="00B97098">
        <w:rPr>
          <w:rFonts w:cs="AF_Najed" w:hint="cs"/>
          <w:sz w:val="24"/>
          <w:szCs w:val="24"/>
          <w:rtl/>
        </w:rPr>
        <w:t xml:space="preserve"> الاول</w:t>
      </w:r>
      <w:r w:rsidR="005626AC">
        <w:rPr>
          <w:rFonts w:cs="AF_Najed" w:hint="cs"/>
          <w:sz w:val="24"/>
          <w:szCs w:val="24"/>
          <w:rtl/>
        </w:rPr>
        <w:t>)</w:t>
      </w:r>
      <w:r w:rsidRPr="00B97098">
        <w:rPr>
          <w:rFonts w:cs="AF_Najed" w:hint="cs"/>
          <w:sz w:val="24"/>
          <w:szCs w:val="24"/>
          <w:rtl/>
        </w:rPr>
        <w:t xml:space="preserve"> أن</w:t>
      </w:r>
      <w:r w:rsidRPr="00B97098">
        <w:rPr>
          <w:rFonts w:cs="AF_Najed"/>
          <w:sz w:val="24"/>
          <w:szCs w:val="24"/>
          <w:rtl/>
        </w:rPr>
        <w:t xml:space="preserve"> </w:t>
      </w:r>
      <w:r w:rsidRPr="00B97098">
        <w:rPr>
          <w:rFonts w:cs="AF_Najed" w:hint="cs"/>
          <w:sz w:val="24"/>
          <w:szCs w:val="24"/>
          <w:rtl/>
        </w:rPr>
        <w:t>تضع</w:t>
      </w:r>
      <w:r w:rsidRPr="00B97098">
        <w:rPr>
          <w:rFonts w:cs="AF_Najed"/>
          <w:sz w:val="24"/>
          <w:szCs w:val="24"/>
          <w:rtl/>
        </w:rPr>
        <w:t xml:space="preserve"> </w:t>
      </w:r>
      <w:r w:rsidRPr="00B97098">
        <w:rPr>
          <w:rFonts w:cs="AF_Najed" w:hint="cs"/>
          <w:sz w:val="24"/>
          <w:szCs w:val="24"/>
          <w:rtl/>
        </w:rPr>
        <w:t>شعارها وحدها على</w:t>
      </w:r>
      <w:r w:rsidRPr="00B97098">
        <w:rPr>
          <w:rFonts w:cs="AF_Najed"/>
          <w:sz w:val="24"/>
          <w:szCs w:val="24"/>
          <w:rtl/>
        </w:rPr>
        <w:t xml:space="preserve"> </w:t>
      </w:r>
      <w:r w:rsidRPr="00B97098">
        <w:rPr>
          <w:rFonts w:cs="AF_Najed" w:hint="cs"/>
          <w:sz w:val="24"/>
          <w:szCs w:val="24"/>
          <w:rtl/>
        </w:rPr>
        <w:t>وجه</w:t>
      </w:r>
      <w:r w:rsidRPr="00B97098">
        <w:rPr>
          <w:rFonts w:cs="AF_Najed"/>
          <w:sz w:val="24"/>
          <w:szCs w:val="24"/>
          <w:rtl/>
        </w:rPr>
        <w:t xml:space="preserve"> </w:t>
      </w:r>
      <w:r w:rsidRPr="00B97098">
        <w:rPr>
          <w:rFonts w:cs="AF_Najed" w:hint="cs"/>
          <w:sz w:val="24"/>
          <w:szCs w:val="24"/>
          <w:rtl/>
        </w:rPr>
        <w:t>و</w:t>
      </w:r>
      <w:r w:rsidRPr="00B97098">
        <w:rPr>
          <w:rFonts w:cs="AF_Najed"/>
          <w:sz w:val="24"/>
          <w:szCs w:val="24"/>
          <w:rtl/>
        </w:rPr>
        <w:t>/</w:t>
      </w:r>
      <w:r w:rsidRPr="00B97098">
        <w:rPr>
          <w:rFonts w:cs="AF_Najed" w:hint="cs"/>
          <w:sz w:val="24"/>
          <w:szCs w:val="24"/>
          <w:rtl/>
        </w:rPr>
        <w:t>أو</w:t>
      </w:r>
      <w:r w:rsidRPr="00B97098">
        <w:rPr>
          <w:rFonts w:cs="AF_Najed"/>
          <w:sz w:val="24"/>
          <w:szCs w:val="24"/>
          <w:rtl/>
        </w:rPr>
        <w:t xml:space="preserve"> </w:t>
      </w:r>
      <w:r w:rsidRPr="00B97098">
        <w:rPr>
          <w:rFonts w:cs="AF_Najed" w:hint="cs"/>
          <w:sz w:val="24"/>
          <w:szCs w:val="24"/>
          <w:rtl/>
        </w:rPr>
        <w:t>خلفية</w:t>
      </w:r>
      <w:r w:rsidRPr="00B97098">
        <w:rPr>
          <w:rFonts w:cs="AF_Najed"/>
          <w:sz w:val="24"/>
          <w:szCs w:val="24"/>
          <w:rtl/>
        </w:rPr>
        <w:t xml:space="preserve"> </w:t>
      </w:r>
      <w:r w:rsidRPr="00B97098">
        <w:rPr>
          <w:rFonts w:cs="AF_Najed" w:hint="cs"/>
          <w:sz w:val="24"/>
          <w:szCs w:val="24"/>
          <w:rtl/>
        </w:rPr>
        <w:t>جميع</w:t>
      </w:r>
      <w:r w:rsidRPr="00B97098">
        <w:rPr>
          <w:rFonts w:cs="AF_Najed"/>
          <w:sz w:val="24"/>
          <w:szCs w:val="24"/>
          <w:rtl/>
        </w:rPr>
        <w:t xml:space="preserve"> </w:t>
      </w:r>
      <w:r w:rsidRPr="00B97098">
        <w:rPr>
          <w:rFonts w:cs="AF_Najed" w:hint="cs"/>
          <w:sz w:val="24"/>
          <w:szCs w:val="24"/>
          <w:rtl/>
        </w:rPr>
        <w:t>تذاكر</w:t>
      </w:r>
      <w:r w:rsidRPr="00B97098">
        <w:rPr>
          <w:rFonts w:cs="AF_Najed"/>
          <w:sz w:val="24"/>
          <w:szCs w:val="24"/>
          <w:rtl/>
        </w:rPr>
        <w:t xml:space="preserve"> </w:t>
      </w:r>
      <w:r w:rsidR="005626AC">
        <w:rPr>
          <w:rFonts w:cs="AF_Najed" w:hint="cs"/>
          <w:sz w:val="24"/>
          <w:szCs w:val="24"/>
          <w:rtl/>
        </w:rPr>
        <w:t>(</w:t>
      </w:r>
      <w:r w:rsidRPr="00B97098">
        <w:rPr>
          <w:rFonts w:cs="AF_Najed" w:hint="cs"/>
          <w:sz w:val="24"/>
          <w:szCs w:val="24"/>
          <w:rtl/>
        </w:rPr>
        <w:t>المباريات</w:t>
      </w:r>
      <w:r w:rsidR="005626AC">
        <w:rPr>
          <w:rFonts w:cs="AF_Najed" w:hint="cs"/>
          <w:sz w:val="24"/>
          <w:szCs w:val="24"/>
          <w:rtl/>
        </w:rPr>
        <w:t>)</w:t>
      </w:r>
      <w:r w:rsidRPr="00B97098">
        <w:rPr>
          <w:rFonts w:cs="AF_Najed" w:hint="cs"/>
          <w:sz w:val="24"/>
          <w:szCs w:val="24"/>
          <w:rtl/>
        </w:rPr>
        <w:t xml:space="preserve"> </w:t>
      </w:r>
      <w:r w:rsidRPr="00B97098">
        <w:rPr>
          <w:rFonts w:cs="AF_Najed"/>
          <w:sz w:val="24"/>
          <w:szCs w:val="24"/>
          <w:rtl/>
        </w:rPr>
        <w:t xml:space="preserve"> (</w:t>
      </w:r>
      <w:r w:rsidRPr="00B97098">
        <w:rPr>
          <w:rFonts w:cs="AF_Najed" w:hint="cs"/>
          <w:sz w:val="24"/>
          <w:szCs w:val="24"/>
          <w:rtl/>
        </w:rPr>
        <w:t>تحدد</w:t>
      </w:r>
      <w:r w:rsidRPr="00B97098">
        <w:rPr>
          <w:rFonts w:cs="AF_Najed"/>
          <w:sz w:val="24"/>
          <w:szCs w:val="24"/>
          <w:rtl/>
        </w:rPr>
        <w:t xml:space="preserve"> </w:t>
      </w:r>
      <w:r w:rsidRPr="00B97098">
        <w:rPr>
          <w:rFonts w:cs="AF_Najed" w:hint="cs"/>
          <w:sz w:val="24"/>
          <w:szCs w:val="24"/>
          <w:rtl/>
        </w:rPr>
        <w:t>نسب</w:t>
      </w:r>
      <w:r w:rsidRPr="00B97098">
        <w:rPr>
          <w:rFonts w:cs="AF_Najed"/>
          <w:sz w:val="24"/>
          <w:szCs w:val="24"/>
          <w:rtl/>
        </w:rPr>
        <w:t xml:space="preserve"> </w:t>
      </w:r>
      <w:r w:rsidRPr="00B97098">
        <w:rPr>
          <w:rFonts w:cs="AF_Najed" w:hint="cs"/>
          <w:sz w:val="24"/>
          <w:szCs w:val="24"/>
          <w:rtl/>
        </w:rPr>
        <w:t>الشعار</w:t>
      </w:r>
      <w:r w:rsidRPr="00B97098">
        <w:rPr>
          <w:rFonts w:cs="AF_Najed"/>
          <w:sz w:val="24"/>
          <w:szCs w:val="24"/>
          <w:rtl/>
        </w:rPr>
        <w:t xml:space="preserve"> </w:t>
      </w:r>
      <w:r w:rsidRPr="00B97098">
        <w:rPr>
          <w:rFonts w:cs="AF_Najed" w:hint="cs"/>
          <w:sz w:val="24"/>
          <w:szCs w:val="24"/>
          <w:rtl/>
        </w:rPr>
        <w:t>بواسطة</w:t>
      </w:r>
      <w:r w:rsidRPr="00B97098">
        <w:rPr>
          <w:rFonts w:cs="AF_Najed"/>
          <w:sz w:val="24"/>
          <w:szCs w:val="24"/>
          <w:rtl/>
        </w:rPr>
        <w:t xml:space="preserve"> </w:t>
      </w:r>
      <w:r w:rsidR="005626AC">
        <w:rPr>
          <w:rFonts w:cs="AF_Najed" w:hint="cs"/>
          <w:sz w:val="24"/>
          <w:szCs w:val="24"/>
          <w:rtl/>
        </w:rPr>
        <w:t>(</w:t>
      </w:r>
      <w:r w:rsidRPr="00B97098">
        <w:rPr>
          <w:rFonts w:cs="AF_Najed" w:hint="cs"/>
          <w:sz w:val="24"/>
          <w:szCs w:val="24"/>
          <w:rtl/>
        </w:rPr>
        <w:t>الشركة</w:t>
      </w:r>
      <w:r w:rsidR="005626AC">
        <w:rPr>
          <w:rFonts w:cs="AF_Najed" w:hint="cs"/>
          <w:sz w:val="24"/>
          <w:szCs w:val="24"/>
          <w:rtl/>
        </w:rPr>
        <w:t>)</w:t>
      </w:r>
      <w:r w:rsidRPr="00B97098">
        <w:rPr>
          <w:rFonts w:cs="AF_Najed" w:hint="cs"/>
          <w:sz w:val="24"/>
          <w:szCs w:val="24"/>
          <w:rtl/>
        </w:rPr>
        <w:t>).</w:t>
      </w:r>
    </w:p>
    <w:p w14:paraId="10C69304" w14:textId="77777777" w:rsidR="00B97098" w:rsidRPr="00FB47B0" w:rsidRDefault="00B97098" w:rsidP="00B97098">
      <w:pPr>
        <w:pStyle w:val="ListParagraph"/>
        <w:bidi/>
        <w:jc w:val="both"/>
        <w:rPr>
          <w:rFonts w:cs="AF_Najed"/>
          <w:sz w:val="24"/>
          <w:szCs w:val="24"/>
          <w:rtl/>
        </w:rPr>
      </w:pPr>
    </w:p>
    <w:p w14:paraId="2D02C547" w14:textId="3F79B417" w:rsidR="00B97098" w:rsidRPr="005626AC" w:rsidRDefault="00B97098" w:rsidP="00444196">
      <w:pPr>
        <w:pStyle w:val="ListParagraph"/>
        <w:numPr>
          <w:ilvl w:val="0"/>
          <w:numId w:val="6"/>
        </w:numPr>
        <w:bidi/>
        <w:jc w:val="both"/>
        <w:rPr>
          <w:rFonts w:cs="AF_Najed"/>
          <w:b/>
          <w:bCs/>
          <w:color w:val="FF0000"/>
          <w:sz w:val="24"/>
          <w:szCs w:val="24"/>
          <w:u w:val="single"/>
        </w:rPr>
      </w:pPr>
      <w:r w:rsidRPr="005626AC">
        <w:rPr>
          <w:rFonts w:cs="AF_Najed" w:hint="cs"/>
          <w:b/>
          <w:bCs/>
          <w:color w:val="FF0000"/>
          <w:sz w:val="24"/>
          <w:szCs w:val="24"/>
          <w:u w:val="single"/>
          <w:rtl/>
        </w:rPr>
        <w:t>حقوق</w:t>
      </w:r>
      <w:r w:rsidRPr="005626AC">
        <w:rPr>
          <w:rFonts w:cs="AF_Najed"/>
          <w:b/>
          <w:bCs/>
          <w:color w:val="FF0000"/>
          <w:sz w:val="24"/>
          <w:szCs w:val="24"/>
          <w:u w:val="single"/>
          <w:rtl/>
        </w:rPr>
        <w:t xml:space="preserve"> </w:t>
      </w:r>
      <w:r w:rsidRPr="005626AC">
        <w:rPr>
          <w:rFonts w:cs="AF_Najed" w:hint="cs"/>
          <w:b/>
          <w:bCs/>
          <w:color w:val="FF0000"/>
          <w:sz w:val="24"/>
          <w:szCs w:val="24"/>
          <w:u w:val="single"/>
          <w:rtl/>
        </w:rPr>
        <w:t>خاصة</w:t>
      </w:r>
      <w:r w:rsidRPr="005626AC">
        <w:rPr>
          <w:rFonts w:cs="AF_Najed"/>
          <w:b/>
          <w:bCs/>
          <w:color w:val="FF0000"/>
          <w:sz w:val="24"/>
          <w:szCs w:val="24"/>
          <w:u w:val="single"/>
          <w:rtl/>
        </w:rPr>
        <w:t xml:space="preserve"> </w:t>
      </w:r>
      <w:r w:rsidRPr="005626AC">
        <w:rPr>
          <w:rFonts w:cs="AF_Najed" w:hint="cs"/>
          <w:b/>
          <w:bCs/>
          <w:color w:val="FF0000"/>
          <w:sz w:val="24"/>
          <w:szCs w:val="24"/>
          <w:u w:val="single"/>
          <w:rtl/>
        </w:rPr>
        <w:t>بالموقع</w:t>
      </w:r>
      <w:r w:rsidRPr="005626AC">
        <w:rPr>
          <w:rFonts w:cs="AF_Najed"/>
          <w:b/>
          <w:bCs/>
          <w:color w:val="FF0000"/>
          <w:sz w:val="24"/>
          <w:szCs w:val="24"/>
          <w:u w:val="single"/>
          <w:rtl/>
        </w:rPr>
        <w:t xml:space="preserve"> </w:t>
      </w:r>
      <w:r w:rsidRPr="005626AC">
        <w:rPr>
          <w:rFonts w:cs="AF_Najed" w:hint="cs"/>
          <w:b/>
          <w:bCs/>
          <w:color w:val="FF0000"/>
          <w:sz w:val="24"/>
          <w:szCs w:val="24"/>
          <w:u w:val="single"/>
          <w:rtl/>
        </w:rPr>
        <w:t>الرسمى</w:t>
      </w:r>
      <w:r w:rsidRPr="005626AC">
        <w:rPr>
          <w:rFonts w:cs="AF_Najed"/>
          <w:b/>
          <w:bCs/>
          <w:color w:val="FF0000"/>
          <w:sz w:val="24"/>
          <w:szCs w:val="24"/>
          <w:u w:val="single"/>
          <w:rtl/>
        </w:rPr>
        <w:t xml:space="preserve"> </w:t>
      </w:r>
      <w:r w:rsidRPr="005626AC">
        <w:rPr>
          <w:rFonts w:cs="AF_Najed" w:hint="cs"/>
          <w:b/>
          <w:bCs/>
          <w:color w:val="FF0000"/>
          <w:sz w:val="24"/>
          <w:szCs w:val="24"/>
          <w:u w:val="single"/>
          <w:rtl/>
        </w:rPr>
        <w:t xml:space="preserve">ل </w:t>
      </w:r>
      <w:r w:rsidR="005626AC" w:rsidRPr="005626AC">
        <w:rPr>
          <w:rFonts w:cs="AF_Najed" w:hint="cs"/>
          <w:b/>
          <w:bCs/>
          <w:color w:val="FF0000"/>
          <w:sz w:val="24"/>
          <w:szCs w:val="24"/>
          <w:u w:val="single"/>
          <w:rtl/>
        </w:rPr>
        <w:t>(الطرف</w:t>
      </w:r>
      <w:r w:rsidRPr="005626AC">
        <w:rPr>
          <w:rFonts w:cs="AF_Najed" w:hint="cs"/>
          <w:b/>
          <w:bCs/>
          <w:color w:val="FF0000"/>
          <w:sz w:val="24"/>
          <w:szCs w:val="24"/>
          <w:u w:val="single"/>
          <w:rtl/>
        </w:rPr>
        <w:t xml:space="preserve"> الاول</w:t>
      </w:r>
      <w:r w:rsidR="005626AC" w:rsidRPr="005626AC">
        <w:rPr>
          <w:rFonts w:cs="AF_Najed" w:hint="cs"/>
          <w:b/>
          <w:bCs/>
          <w:color w:val="FF0000"/>
          <w:sz w:val="24"/>
          <w:szCs w:val="24"/>
          <w:u w:val="single"/>
          <w:rtl/>
        </w:rPr>
        <w:t xml:space="preserve">) </w:t>
      </w:r>
      <w:r w:rsidRPr="005626AC">
        <w:rPr>
          <w:rFonts w:cs="AF_Najed" w:hint="cs"/>
          <w:b/>
          <w:bCs/>
          <w:color w:val="FF0000"/>
          <w:sz w:val="24"/>
          <w:szCs w:val="24"/>
          <w:u w:val="single"/>
          <w:rtl/>
        </w:rPr>
        <w:t>على</w:t>
      </w:r>
      <w:r w:rsidRPr="005626AC">
        <w:rPr>
          <w:rFonts w:cs="AF_Najed"/>
          <w:b/>
          <w:bCs/>
          <w:color w:val="FF0000"/>
          <w:sz w:val="24"/>
          <w:szCs w:val="24"/>
          <w:u w:val="single"/>
          <w:rtl/>
        </w:rPr>
        <w:t xml:space="preserve"> </w:t>
      </w:r>
      <w:r w:rsidRPr="005626AC">
        <w:rPr>
          <w:rFonts w:cs="AF_Najed" w:hint="cs"/>
          <w:b/>
          <w:bCs/>
          <w:color w:val="FF0000"/>
          <w:sz w:val="24"/>
          <w:szCs w:val="24"/>
          <w:u w:val="single"/>
          <w:rtl/>
        </w:rPr>
        <w:t>شبكة</w:t>
      </w:r>
      <w:r w:rsidRPr="005626AC">
        <w:rPr>
          <w:rFonts w:cs="AF_Najed"/>
          <w:b/>
          <w:bCs/>
          <w:color w:val="FF0000"/>
          <w:sz w:val="24"/>
          <w:szCs w:val="24"/>
          <w:u w:val="single"/>
          <w:rtl/>
        </w:rPr>
        <w:t xml:space="preserve"> </w:t>
      </w:r>
      <w:r w:rsidRPr="005626AC">
        <w:rPr>
          <w:rFonts w:cs="AF_Najed" w:hint="cs"/>
          <w:b/>
          <w:bCs/>
          <w:color w:val="FF0000"/>
          <w:sz w:val="24"/>
          <w:szCs w:val="24"/>
          <w:u w:val="single"/>
          <w:rtl/>
        </w:rPr>
        <w:t>الانترنت</w:t>
      </w:r>
    </w:p>
    <w:p w14:paraId="5E56F531" w14:textId="68A91F03" w:rsidR="00B97098" w:rsidRPr="005626AC" w:rsidRDefault="00B97098" w:rsidP="00444196">
      <w:pPr>
        <w:pStyle w:val="ListParagraph"/>
        <w:numPr>
          <w:ilvl w:val="1"/>
          <w:numId w:val="39"/>
        </w:numPr>
        <w:bidi/>
        <w:jc w:val="both"/>
        <w:rPr>
          <w:rFonts w:cs="AF_Najed"/>
          <w:sz w:val="24"/>
          <w:szCs w:val="24"/>
        </w:rPr>
      </w:pPr>
      <w:r w:rsidRPr="005626AC">
        <w:rPr>
          <w:rFonts w:cs="AF_Najed" w:hint="cs"/>
          <w:sz w:val="24"/>
          <w:szCs w:val="24"/>
          <w:rtl/>
        </w:rPr>
        <w:t xml:space="preserve">يلتزم </w:t>
      </w:r>
      <w:r w:rsidR="005626AC">
        <w:rPr>
          <w:rFonts w:cs="AF_Najed" w:hint="cs"/>
          <w:sz w:val="24"/>
          <w:szCs w:val="24"/>
          <w:rtl/>
        </w:rPr>
        <w:t>(الطرف</w:t>
      </w:r>
      <w:r w:rsidRPr="005626AC">
        <w:rPr>
          <w:rFonts w:cs="AF_Najed" w:hint="cs"/>
          <w:sz w:val="24"/>
          <w:szCs w:val="24"/>
          <w:rtl/>
        </w:rPr>
        <w:t xml:space="preserve"> الاول</w:t>
      </w:r>
      <w:r w:rsidR="005626AC">
        <w:rPr>
          <w:rFonts w:cs="AF_Najed" w:hint="cs"/>
          <w:sz w:val="24"/>
          <w:szCs w:val="24"/>
          <w:rtl/>
        </w:rPr>
        <w:t>)</w:t>
      </w:r>
      <w:r w:rsidRPr="005626AC">
        <w:rPr>
          <w:rFonts w:cs="AF_Najed" w:hint="cs"/>
          <w:sz w:val="24"/>
          <w:szCs w:val="24"/>
          <w:rtl/>
        </w:rPr>
        <w:t xml:space="preserve"> بالتنازل عن جميع الحقوق المتعلقة بالموقع الرسمي ل</w:t>
      </w:r>
      <w:r w:rsidR="005626AC">
        <w:rPr>
          <w:rFonts w:cs="AF_Najed" w:hint="cs"/>
          <w:sz w:val="24"/>
          <w:szCs w:val="24"/>
          <w:rtl/>
        </w:rPr>
        <w:t>ـ (الطرف</w:t>
      </w:r>
      <w:r w:rsidRPr="005626AC">
        <w:rPr>
          <w:rFonts w:cs="AF_Najed" w:hint="cs"/>
          <w:sz w:val="24"/>
          <w:szCs w:val="24"/>
          <w:rtl/>
        </w:rPr>
        <w:t xml:space="preserve"> الاول</w:t>
      </w:r>
      <w:r w:rsidR="005626AC">
        <w:rPr>
          <w:rFonts w:cs="AF_Najed" w:hint="cs"/>
          <w:sz w:val="24"/>
          <w:szCs w:val="24"/>
          <w:rtl/>
        </w:rPr>
        <w:t xml:space="preserve">) </w:t>
      </w:r>
      <w:r w:rsidRPr="005626AC">
        <w:rPr>
          <w:rFonts w:cs="AF_Najed" w:hint="cs"/>
          <w:sz w:val="24"/>
          <w:szCs w:val="24"/>
          <w:rtl/>
        </w:rPr>
        <w:t xml:space="preserve">على الانترنت لـ </w:t>
      </w:r>
      <w:r w:rsidR="005626AC">
        <w:rPr>
          <w:rFonts w:cs="AF_Najed" w:hint="cs"/>
          <w:sz w:val="24"/>
          <w:szCs w:val="24"/>
          <w:rtl/>
        </w:rPr>
        <w:t>(</w:t>
      </w:r>
      <w:r w:rsidRPr="005626AC">
        <w:rPr>
          <w:rFonts w:cs="AF_Najed" w:hint="cs"/>
          <w:sz w:val="24"/>
          <w:szCs w:val="24"/>
          <w:rtl/>
        </w:rPr>
        <w:t>الشركة</w:t>
      </w:r>
      <w:r w:rsidR="005626AC">
        <w:rPr>
          <w:rFonts w:cs="AF_Najed" w:hint="cs"/>
          <w:sz w:val="24"/>
          <w:szCs w:val="24"/>
          <w:rtl/>
        </w:rPr>
        <w:t>)</w:t>
      </w:r>
      <w:r w:rsidRPr="005626AC">
        <w:rPr>
          <w:rFonts w:cs="AF_Najed" w:hint="cs"/>
          <w:sz w:val="24"/>
          <w:szCs w:val="24"/>
          <w:rtl/>
        </w:rPr>
        <w:t xml:space="preserve"> و/او </w:t>
      </w:r>
      <w:r w:rsidR="005626AC">
        <w:rPr>
          <w:rFonts w:cs="AF_Najed" w:hint="cs"/>
          <w:sz w:val="24"/>
          <w:szCs w:val="24"/>
          <w:rtl/>
        </w:rPr>
        <w:t xml:space="preserve">(القنوات المرخص لها) أو (عملاء الشركة) </w:t>
      </w:r>
      <w:r w:rsidRPr="005626AC">
        <w:rPr>
          <w:rFonts w:cs="AF_Najed" w:hint="cs"/>
          <w:sz w:val="24"/>
          <w:szCs w:val="24"/>
          <w:rtl/>
          <w:lang w:bidi="ar-AE"/>
        </w:rPr>
        <w:t>حصريا</w:t>
      </w:r>
      <w:r w:rsidRPr="005626AC">
        <w:rPr>
          <w:rFonts w:cs="AF_Najed" w:hint="cs"/>
          <w:sz w:val="24"/>
          <w:szCs w:val="24"/>
          <w:rtl/>
        </w:rPr>
        <w:t xml:space="preserve"> دون غيرها.</w:t>
      </w:r>
    </w:p>
    <w:p w14:paraId="49094A6E" w14:textId="13388D7A" w:rsidR="00B97098" w:rsidRPr="005626AC" w:rsidRDefault="00B97098" w:rsidP="00444196">
      <w:pPr>
        <w:pStyle w:val="ListParagraph"/>
        <w:numPr>
          <w:ilvl w:val="1"/>
          <w:numId w:val="39"/>
        </w:numPr>
        <w:bidi/>
        <w:jc w:val="both"/>
        <w:rPr>
          <w:rFonts w:cs="AF_Najed"/>
          <w:sz w:val="24"/>
          <w:szCs w:val="24"/>
        </w:rPr>
      </w:pPr>
      <w:r w:rsidRPr="005626AC">
        <w:rPr>
          <w:rFonts w:cs="AF_Najed" w:hint="cs"/>
          <w:sz w:val="24"/>
          <w:szCs w:val="24"/>
          <w:rtl/>
        </w:rPr>
        <w:t xml:space="preserve">في حال عدم وجود موقع على شبكة الأنترنت </w:t>
      </w:r>
      <w:r w:rsidR="005626AC">
        <w:rPr>
          <w:rFonts w:cs="AF_Najed" w:hint="cs"/>
          <w:sz w:val="24"/>
          <w:szCs w:val="24"/>
          <w:rtl/>
        </w:rPr>
        <w:t>(الطرف</w:t>
      </w:r>
      <w:r w:rsidRPr="005626AC">
        <w:rPr>
          <w:rFonts w:cs="AF_Najed" w:hint="cs"/>
          <w:sz w:val="24"/>
          <w:szCs w:val="24"/>
          <w:rtl/>
        </w:rPr>
        <w:t xml:space="preserve"> الاول</w:t>
      </w:r>
      <w:r w:rsidR="005626AC">
        <w:rPr>
          <w:rFonts w:cs="AF_Najed" w:hint="cs"/>
          <w:sz w:val="24"/>
          <w:szCs w:val="24"/>
          <w:rtl/>
        </w:rPr>
        <w:t>)</w:t>
      </w:r>
      <w:r w:rsidRPr="005626AC">
        <w:rPr>
          <w:rFonts w:cs="AF_Najed" w:hint="cs"/>
          <w:sz w:val="24"/>
          <w:szCs w:val="24"/>
          <w:rtl/>
        </w:rPr>
        <w:t xml:space="preserve"> ، يلتزم </w:t>
      </w:r>
      <w:r w:rsidR="005626AC">
        <w:rPr>
          <w:rFonts w:cs="AF_Najed" w:hint="cs"/>
          <w:sz w:val="24"/>
          <w:szCs w:val="24"/>
          <w:rtl/>
        </w:rPr>
        <w:t>(الطرف</w:t>
      </w:r>
      <w:r w:rsidRPr="005626AC">
        <w:rPr>
          <w:rFonts w:cs="AF_Najed" w:hint="cs"/>
          <w:sz w:val="24"/>
          <w:szCs w:val="24"/>
          <w:rtl/>
        </w:rPr>
        <w:t xml:space="preserve"> الاول</w:t>
      </w:r>
      <w:r w:rsidR="005626AC">
        <w:rPr>
          <w:rFonts w:cs="AF_Najed" w:hint="cs"/>
          <w:sz w:val="24"/>
          <w:szCs w:val="24"/>
          <w:rtl/>
        </w:rPr>
        <w:t>)</w:t>
      </w:r>
      <w:r w:rsidRPr="005626AC">
        <w:rPr>
          <w:rFonts w:cs="AF_Najed" w:hint="cs"/>
          <w:sz w:val="24"/>
          <w:szCs w:val="24"/>
          <w:rtl/>
        </w:rPr>
        <w:t xml:space="preserve"> بعمل موقع رسمى حتى يتسنى لـ </w:t>
      </w:r>
      <w:r w:rsidR="005626AC">
        <w:rPr>
          <w:rFonts w:cs="AF_Najed" w:hint="cs"/>
          <w:sz w:val="24"/>
          <w:szCs w:val="24"/>
          <w:rtl/>
        </w:rPr>
        <w:t>(</w:t>
      </w:r>
      <w:r w:rsidRPr="005626AC">
        <w:rPr>
          <w:rFonts w:cs="AF_Najed" w:hint="cs"/>
          <w:sz w:val="24"/>
          <w:szCs w:val="24"/>
          <w:rtl/>
        </w:rPr>
        <w:t>الشركة</w:t>
      </w:r>
      <w:r w:rsidR="005626AC">
        <w:rPr>
          <w:rFonts w:cs="AF_Najed" w:hint="cs"/>
          <w:sz w:val="24"/>
          <w:szCs w:val="24"/>
          <w:rtl/>
        </w:rPr>
        <w:t>)</w:t>
      </w:r>
      <w:r w:rsidRPr="005626AC">
        <w:rPr>
          <w:rFonts w:cs="AF_Najed" w:hint="cs"/>
          <w:sz w:val="24"/>
          <w:szCs w:val="24"/>
          <w:rtl/>
        </w:rPr>
        <w:t xml:space="preserve"> و/او </w:t>
      </w:r>
      <w:r w:rsidR="005626AC">
        <w:rPr>
          <w:rFonts w:cs="AF_Najed" w:hint="cs"/>
          <w:sz w:val="24"/>
          <w:szCs w:val="24"/>
          <w:rtl/>
        </w:rPr>
        <w:t xml:space="preserve">(القنوات المرخص لها) أو (عملاء الشركة) </w:t>
      </w:r>
      <w:r w:rsidRPr="005626AC">
        <w:rPr>
          <w:rFonts w:cs="AF_Najed" w:hint="cs"/>
          <w:sz w:val="24"/>
          <w:szCs w:val="24"/>
          <w:rtl/>
        </w:rPr>
        <w:t xml:space="preserve">استخدام واستغلال هذا الحق. </w:t>
      </w:r>
    </w:p>
    <w:p w14:paraId="0479363B" w14:textId="28AEA3C4" w:rsidR="00B97098" w:rsidRPr="005626AC" w:rsidRDefault="00B97098" w:rsidP="00444196">
      <w:pPr>
        <w:pStyle w:val="ListParagraph"/>
        <w:numPr>
          <w:ilvl w:val="1"/>
          <w:numId w:val="39"/>
        </w:numPr>
        <w:bidi/>
        <w:jc w:val="both"/>
        <w:rPr>
          <w:rFonts w:cs="AF_Najed"/>
          <w:sz w:val="24"/>
          <w:szCs w:val="24"/>
          <w:rtl/>
        </w:rPr>
      </w:pPr>
      <w:r w:rsidRPr="005626AC">
        <w:rPr>
          <w:rFonts w:cs="AF_Najed" w:hint="cs"/>
          <w:sz w:val="24"/>
          <w:szCs w:val="24"/>
          <w:rtl/>
        </w:rPr>
        <w:t>يحق</w:t>
      </w:r>
      <w:r w:rsidRPr="005626AC">
        <w:rPr>
          <w:rFonts w:cs="AF_Najed"/>
          <w:sz w:val="24"/>
          <w:szCs w:val="24"/>
          <w:rtl/>
        </w:rPr>
        <w:t xml:space="preserve"> </w:t>
      </w:r>
      <w:r w:rsidRPr="005626AC">
        <w:rPr>
          <w:rFonts w:cs="AF_Najed" w:hint="cs"/>
          <w:sz w:val="24"/>
          <w:szCs w:val="24"/>
          <w:rtl/>
        </w:rPr>
        <w:t>لـ</w:t>
      </w:r>
      <w:r w:rsidRPr="005626AC">
        <w:rPr>
          <w:rFonts w:cs="AF_Najed"/>
          <w:sz w:val="24"/>
          <w:szCs w:val="24"/>
          <w:rtl/>
        </w:rPr>
        <w:t xml:space="preserve"> </w:t>
      </w:r>
      <w:r w:rsidR="005626AC">
        <w:rPr>
          <w:rFonts w:cs="AF_Najed" w:hint="cs"/>
          <w:sz w:val="24"/>
          <w:szCs w:val="24"/>
          <w:rtl/>
        </w:rPr>
        <w:t>(الشركة)</w:t>
      </w:r>
      <w:r w:rsidRPr="005626AC">
        <w:rPr>
          <w:rFonts w:cs="AF_Najed" w:hint="cs"/>
          <w:sz w:val="24"/>
          <w:szCs w:val="24"/>
          <w:rtl/>
        </w:rPr>
        <w:t xml:space="preserve"> و/او </w:t>
      </w:r>
      <w:r w:rsidR="005626AC">
        <w:rPr>
          <w:rFonts w:cs="AF_Najed" w:hint="cs"/>
          <w:sz w:val="24"/>
          <w:szCs w:val="24"/>
          <w:rtl/>
        </w:rPr>
        <w:t xml:space="preserve">(القنوات المرخص لها) أو (عملاء الشركة) </w:t>
      </w:r>
      <w:r w:rsidRPr="005626AC">
        <w:rPr>
          <w:rFonts w:cs="AF_Najed" w:hint="cs"/>
          <w:sz w:val="24"/>
          <w:szCs w:val="24"/>
          <w:rtl/>
        </w:rPr>
        <w:t>حصريا أن</w:t>
      </w:r>
      <w:r w:rsidRPr="005626AC">
        <w:rPr>
          <w:rFonts w:cs="AF_Najed"/>
          <w:sz w:val="24"/>
          <w:szCs w:val="24"/>
          <w:rtl/>
        </w:rPr>
        <w:t xml:space="preserve"> </w:t>
      </w:r>
      <w:r w:rsidRPr="005626AC">
        <w:rPr>
          <w:rFonts w:cs="AF_Najed" w:hint="cs"/>
          <w:sz w:val="24"/>
          <w:szCs w:val="24"/>
          <w:rtl/>
        </w:rPr>
        <w:t>تضع</w:t>
      </w:r>
      <w:r w:rsidRPr="005626AC">
        <w:rPr>
          <w:rFonts w:cs="AF_Najed"/>
          <w:sz w:val="24"/>
          <w:szCs w:val="24"/>
          <w:rtl/>
        </w:rPr>
        <w:t xml:space="preserve"> </w:t>
      </w:r>
      <w:r w:rsidRPr="005626AC">
        <w:rPr>
          <w:rFonts w:cs="AF_Najed" w:hint="cs"/>
          <w:sz w:val="24"/>
          <w:szCs w:val="24"/>
          <w:rtl/>
        </w:rPr>
        <w:t>شعارها داخل</w:t>
      </w:r>
      <w:r w:rsidRPr="005626AC">
        <w:rPr>
          <w:rFonts w:cs="AF_Najed"/>
          <w:sz w:val="24"/>
          <w:szCs w:val="24"/>
          <w:rtl/>
        </w:rPr>
        <w:t xml:space="preserve"> </w:t>
      </w:r>
      <w:r w:rsidRPr="005626AC">
        <w:rPr>
          <w:rFonts w:cs="AF_Najed" w:hint="cs"/>
          <w:sz w:val="24"/>
          <w:szCs w:val="24"/>
          <w:rtl/>
        </w:rPr>
        <w:t xml:space="preserve">موقع </w:t>
      </w:r>
      <w:r w:rsidR="005626AC">
        <w:rPr>
          <w:rFonts w:cs="AF_Najed" w:hint="cs"/>
          <w:sz w:val="24"/>
          <w:szCs w:val="24"/>
          <w:rtl/>
        </w:rPr>
        <w:t>(الطرف</w:t>
      </w:r>
      <w:r w:rsidRPr="005626AC">
        <w:rPr>
          <w:rFonts w:cs="AF_Najed" w:hint="cs"/>
          <w:sz w:val="24"/>
          <w:szCs w:val="24"/>
          <w:rtl/>
        </w:rPr>
        <w:t xml:space="preserve"> الاول</w:t>
      </w:r>
      <w:r w:rsidR="005626AC">
        <w:rPr>
          <w:rFonts w:cs="AF_Najed" w:hint="cs"/>
          <w:sz w:val="24"/>
          <w:szCs w:val="24"/>
          <w:rtl/>
        </w:rPr>
        <w:t>)</w:t>
      </w:r>
      <w:r w:rsidRPr="005626AC">
        <w:rPr>
          <w:rFonts w:cs="AF_Najed" w:hint="cs"/>
          <w:sz w:val="24"/>
          <w:szCs w:val="24"/>
          <w:rtl/>
        </w:rPr>
        <w:t xml:space="preserve">. </w:t>
      </w:r>
    </w:p>
    <w:p w14:paraId="392227DC" w14:textId="69F7762B" w:rsidR="00B97098" w:rsidRPr="005626AC" w:rsidRDefault="00B97098" w:rsidP="00444196">
      <w:pPr>
        <w:pStyle w:val="ListParagraph"/>
        <w:numPr>
          <w:ilvl w:val="1"/>
          <w:numId w:val="39"/>
        </w:numPr>
        <w:bidi/>
        <w:jc w:val="both"/>
        <w:rPr>
          <w:rFonts w:cs="AF_Najed"/>
          <w:sz w:val="24"/>
          <w:szCs w:val="24"/>
          <w:rtl/>
        </w:rPr>
      </w:pPr>
      <w:r w:rsidRPr="005626AC">
        <w:rPr>
          <w:rFonts w:cs="AF_Najed" w:hint="cs"/>
          <w:sz w:val="24"/>
          <w:szCs w:val="24"/>
          <w:rtl/>
        </w:rPr>
        <w:t>يحق</w:t>
      </w:r>
      <w:r w:rsidRPr="005626AC">
        <w:rPr>
          <w:rFonts w:cs="AF_Najed"/>
          <w:sz w:val="24"/>
          <w:szCs w:val="24"/>
          <w:rtl/>
        </w:rPr>
        <w:t xml:space="preserve"> </w:t>
      </w:r>
      <w:r w:rsidRPr="005626AC">
        <w:rPr>
          <w:rFonts w:cs="AF_Najed" w:hint="cs"/>
          <w:sz w:val="24"/>
          <w:szCs w:val="24"/>
          <w:rtl/>
        </w:rPr>
        <w:t xml:space="preserve">لـ </w:t>
      </w:r>
      <w:r w:rsidR="005626AC">
        <w:rPr>
          <w:rFonts w:cs="AF_Najed" w:hint="cs"/>
          <w:sz w:val="24"/>
          <w:szCs w:val="24"/>
          <w:rtl/>
        </w:rPr>
        <w:t>(</w:t>
      </w:r>
      <w:r w:rsidRPr="005626AC">
        <w:rPr>
          <w:rFonts w:cs="AF_Najed" w:hint="cs"/>
          <w:sz w:val="24"/>
          <w:szCs w:val="24"/>
          <w:rtl/>
        </w:rPr>
        <w:t>الشركة</w:t>
      </w:r>
      <w:r w:rsidR="005626AC">
        <w:rPr>
          <w:rFonts w:cs="AF_Najed" w:hint="cs"/>
          <w:sz w:val="24"/>
          <w:szCs w:val="24"/>
          <w:rtl/>
        </w:rPr>
        <w:t>)</w:t>
      </w:r>
      <w:r w:rsidRPr="005626AC">
        <w:rPr>
          <w:rFonts w:cs="AF_Najed" w:hint="cs"/>
          <w:sz w:val="24"/>
          <w:szCs w:val="24"/>
          <w:rtl/>
        </w:rPr>
        <w:t xml:space="preserve"> و/او </w:t>
      </w:r>
      <w:r w:rsidR="005626AC">
        <w:rPr>
          <w:rFonts w:cs="AF_Najed" w:hint="cs"/>
          <w:sz w:val="24"/>
          <w:szCs w:val="24"/>
          <w:rtl/>
        </w:rPr>
        <w:t xml:space="preserve">(القنوات المرخص لها) أو (عملاء الشركة) </w:t>
      </w:r>
      <w:r w:rsidRPr="005626AC">
        <w:rPr>
          <w:rFonts w:cs="AF_Najed" w:hint="cs"/>
          <w:sz w:val="24"/>
          <w:szCs w:val="24"/>
          <w:rtl/>
        </w:rPr>
        <w:t>بصورة حصرية أن</w:t>
      </w:r>
      <w:r w:rsidRPr="005626AC">
        <w:rPr>
          <w:rFonts w:cs="AF_Najed"/>
          <w:sz w:val="24"/>
          <w:szCs w:val="24"/>
          <w:rtl/>
        </w:rPr>
        <w:t xml:space="preserve"> </w:t>
      </w:r>
      <w:r w:rsidRPr="005626AC">
        <w:rPr>
          <w:rFonts w:cs="AF_Najed" w:hint="cs"/>
          <w:sz w:val="24"/>
          <w:szCs w:val="24"/>
          <w:rtl/>
        </w:rPr>
        <w:t>تضع</w:t>
      </w:r>
      <w:r w:rsidRPr="005626AC">
        <w:rPr>
          <w:rFonts w:cs="AF_Najed"/>
          <w:sz w:val="24"/>
          <w:szCs w:val="24"/>
          <w:rtl/>
        </w:rPr>
        <w:t xml:space="preserve"> </w:t>
      </w:r>
      <w:r w:rsidRPr="005626AC">
        <w:rPr>
          <w:rFonts w:cs="AF_Najed" w:hint="cs"/>
          <w:sz w:val="24"/>
          <w:szCs w:val="24"/>
          <w:rtl/>
        </w:rPr>
        <w:t>نبذه</w:t>
      </w:r>
      <w:r w:rsidRPr="005626AC">
        <w:rPr>
          <w:rFonts w:cs="AF_Najed"/>
          <w:sz w:val="24"/>
          <w:szCs w:val="24"/>
          <w:rtl/>
        </w:rPr>
        <w:t xml:space="preserve"> </w:t>
      </w:r>
      <w:r w:rsidRPr="005626AC">
        <w:rPr>
          <w:rFonts w:cs="AF_Najed" w:hint="cs"/>
          <w:sz w:val="24"/>
          <w:szCs w:val="24"/>
          <w:rtl/>
        </w:rPr>
        <w:t>عن</w:t>
      </w:r>
      <w:r w:rsidRPr="005626AC">
        <w:rPr>
          <w:rFonts w:cs="AF_Najed"/>
          <w:sz w:val="24"/>
          <w:szCs w:val="24"/>
          <w:rtl/>
        </w:rPr>
        <w:t xml:space="preserve"> </w:t>
      </w:r>
      <w:r w:rsidRPr="005626AC">
        <w:rPr>
          <w:rFonts w:cs="AF_Najed" w:hint="cs"/>
          <w:sz w:val="24"/>
          <w:szCs w:val="24"/>
          <w:rtl/>
        </w:rPr>
        <w:t xml:space="preserve">نشاط </w:t>
      </w:r>
      <w:r w:rsidR="005626AC">
        <w:rPr>
          <w:rFonts w:cs="AF_Najed" w:hint="cs"/>
          <w:sz w:val="24"/>
          <w:szCs w:val="24"/>
          <w:rtl/>
        </w:rPr>
        <w:t>(</w:t>
      </w:r>
      <w:r w:rsidRPr="005626AC">
        <w:rPr>
          <w:rFonts w:cs="AF_Najed" w:hint="cs"/>
          <w:sz w:val="24"/>
          <w:szCs w:val="24"/>
          <w:rtl/>
        </w:rPr>
        <w:t>الشركة</w:t>
      </w:r>
      <w:r w:rsidR="005626AC">
        <w:rPr>
          <w:rFonts w:cs="AF_Najed" w:hint="cs"/>
          <w:sz w:val="24"/>
          <w:szCs w:val="24"/>
          <w:rtl/>
        </w:rPr>
        <w:t>)</w:t>
      </w:r>
      <w:r w:rsidRPr="005626AC">
        <w:rPr>
          <w:rFonts w:cs="AF_Najed" w:hint="cs"/>
          <w:sz w:val="24"/>
          <w:szCs w:val="24"/>
          <w:rtl/>
        </w:rPr>
        <w:t xml:space="preserve"> و/او </w:t>
      </w:r>
      <w:r w:rsidR="005626AC">
        <w:rPr>
          <w:rFonts w:cs="AF_Najed" w:hint="cs"/>
          <w:sz w:val="24"/>
          <w:szCs w:val="24"/>
          <w:rtl/>
        </w:rPr>
        <w:t xml:space="preserve">(القنوات المرخص لها) أو (عملاء الشركة) </w:t>
      </w:r>
      <w:r w:rsidRPr="005626AC">
        <w:rPr>
          <w:rFonts w:cs="AF_Najed" w:hint="cs"/>
          <w:sz w:val="24"/>
          <w:szCs w:val="24"/>
          <w:rtl/>
        </w:rPr>
        <w:t>أو</w:t>
      </w:r>
      <w:r w:rsidRPr="005626AC">
        <w:rPr>
          <w:rFonts w:cs="AF_Najed"/>
          <w:sz w:val="24"/>
          <w:szCs w:val="24"/>
          <w:rtl/>
        </w:rPr>
        <w:t xml:space="preserve"> </w:t>
      </w:r>
      <w:r w:rsidRPr="005626AC">
        <w:rPr>
          <w:rFonts w:cs="AF_Najed" w:hint="cs"/>
          <w:sz w:val="24"/>
          <w:szCs w:val="24"/>
          <w:rtl/>
        </w:rPr>
        <w:t>أى</w:t>
      </w:r>
      <w:r w:rsidRPr="005626AC">
        <w:rPr>
          <w:rFonts w:cs="AF_Najed"/>
          <w:sz w:val="24"/>
          <w:szCs w:val="24"/>
          <w:rtl/>
        </w:rPr>
        <w:t xml:space="preserve"> </w:t>
      </w:r>
      <w:r w:rsidRPr="005626AC">
        <w:rPr>
          <w:rFonts w:cs="AF_Najed" w:hint="cs"/>
          <w:sz w:val="24"/>
          <w:szCs w:val="24"/>
          <w:rtl/>
        </w:rPr>
        <w:t>نوع</w:t>
      </w:r>
      <w:r w:rsidRPr="005626AC">
        <w:rPr>
          <w:rFonts w:cs="AF_Najed"/>
          <w:sz w:val="24"/>
          <w:szCs w:val="24"/>
          <w:rtl/>
        </w:rPr>
        <w:t xml:space="preserve"> </w:t>
      </w:r>
      <w:r w:rsidRPr="005626AC">
        <w:rPr>
          <w:rFonts w:cs="AF_Najed" w:hint="cs"/>
          <w:sz w:val="24"/>
          <w:szCs w:val="24"/>
          <w:rtl/>
        </w:rPr>
        <w:t>من</w:t>
      </w:r>
      <w:r w:rsidRPr="005626AC">
        <w:rPr>
          <w:rFonts w:cs="AF_Najed"/>
          <w:sz w:val="24"/>
          <w:szCs w:val="24"/>
          <w:rtl/>
        </w:rPr>
        <w:t xml:space="preserve"> </w:t>
      </w:r>
      <w:r w:rsidRPr="005626AC">
        <w:rPr>
          <w:rFonts w:cs="AF_Najed" w:hint="cs"/>
          <w:sz w:val="24"/>
          <w:szCs w:val="24"/>
          <w:rtl/>
        </w:rPr>
        <w:t>الترويج</w:t>
      </w:r>
      <w:r w:rsidRPr="005626AC">
        <w:rPr>
          <w:rFonts w:cs="AF_Najed"/>
          <w:sz w:val="24"/>
          <w:szCs w:val="24"/>
          <w:rtl/>
        </w:rPr>
        <w:t xml:space="preserve"> </w:t>
      </w:r>
      <w:r w:rsidRPr="005626AC">
        <w:rPr>
          <w:rFonts w:cs="AF_Najed" w:hint="cs"/>
          <w:sz w:val="24"/>
          <w:szCs w:val="24"/>
          <w:rtl/>
        </w:rPr>
        <w:t>داخل</w:t>
      </w:r>
      <w:r w:rsidRPr="005626AC">
        <w:rPr>
          <w:rFonts w:cs="AF_Najed"/>
          <w:sz w:val="24"/>
          <w:szCs w:val="24"/>
          <w:rtl/>
        </w:rPr>
        <w:t xml:space="preserve"> </w:t>
      </w:r>
      <w:r w:rsidRPr="005626AC">
        <w:rPr>
          <w:rFonts w:cs="AF_Najed" w:hint="cs"/>
          <w:sz w:val="24"/>
          <w:szCs w:val="24"/>
          <w:rtl/>
        </w:rPr>
        <w:t>موقع</w:t>
      </w:r>
      <w:r w:rsidRPr="005626AC">
        <w:rPr>
          <w:rFonts w:cs="AF_Najed"/>
          <w:sz w:val="24"/>
          <w:szCs w:val="24"/>
          <w:rtl/>
        </w:rPr>
        <w:t xml:space="preserve"> </w:t>
      </w:r>
      <w:r w:rsidRPr="005626AC">
        <w:rPr>
          <w:rFonts w:cs="AF_Najed" w:hint="cs"/>
          <w:sz w:val="24"/>
          <w:szCs w:val="24"/>
          <w:rtl/>
        </w:rPr>
        <w:t xml:space="preserve"> </w:t>
      </w:r>
      <w:r w:rsidR="005626AC">
        <w:rPr>
          <w:rFonts w:cs="AF_Najed" w:hint="cs"/>
          <w:sz w:val="24"/>
          <w:szCs w:val="24"/>
          <w:rtl/>
        </w:rPr>
        <w:t>(الطرف</w:t>
      </w:r>
      <w:r w:rsidRPr="005626AC">
        <w:rPr>
          <w:rFonts w:cs="AF_Najed" w:hint="cs"/>
          <w:sz w:val="24"/>
          <w:szCs w:val="24"/>
          <w:rtl/>
        </w:rPr>
        <w:t xml:space="preserve"> الاول</w:t>
      </w:r>
      <w:r w:rsidR="005626AC">
        <w:rPr>
          <w:rFonts w:cs="AF_Najed" w:hint="cs"/>
          <w:sz w:val="24"/>
          <w:szCs w:val="24"/>
          <w:rtl/>
        </w:rPr>
        <w:t>)</w:t>
      </w:r>
      <w:r w:rsidRPr="005626AC">
        <w:rPr>
          <w:rFonts w:cs="AF_Najed" w:hint="cs"/>
          <w:sz w:val="24"/>
          <w:szCs w:val="24"/>
          <w:rtl/>
        </w:rPr>
        <w:t>.</w:t>
      </w:r>
    </w:p>
    <w:p w14:paraId="6E600620" w14:textId="2906687C" w:rsidR="00B97098" w:rsidRPr="005626AC" w:rsidRDefault="00B97098" w:rsidP="00C55CBB">
      <w:pPr>
        <w:pStyle w:val="ListParagraph"/>
        <w:numPr>
          <w:ilvl w:val="1"/>
          <w:numId w:val="39"/>
        </w:numPr>
        <w:bidi/>
        <w:jc w:val="both"/>
        <w:rPr>
          <w:rFonts w:cs="AF_Najed"/>
          <w:sz w:val="24"/>
          <w:szCs w:val="24"/>
        </w:rPr>
      </w:pPr>
      <w:r w:rsidRPr="005626AC">
        <w:rPr>
          <w:rFonts w:cs="AF_Najed" w:hint="cs"/>
          <w:sz w:val="24"/>
          <w:szCs w:val="24"/>
          <w:rtl/>
        </w:rPr>
        <w:lastRenderedPageBreak/>
        <w:t>يحق</w:t>
      </w:r>
      <w:r w:rsidRPr="005626AC">
        <w:rPr>
          <w:rFonts w:cs="AF_Najed"/>
          <w:sz w:val="24"/>
          <w:szCs w:val="24"/>
          <w:rtl/>
        </w:rPr>
        <w:t xml:space="preserve"> </w:t>
      </w:r>
      <w:r w:rsidRPr="005626AC">
        <w:rPr>
          <w:rFonts w:cs="AF_Najed" w:hint="cs"/>
          <w:sz w:val="24"/>
          <w:szCs w:val="24"/>
          <w:rtl/>
        </w:rPr>
        <w:t>لـ</w:t>
      </w:r>
      <w:r w:rsidRPr="005626AC">
        <w:rPr>
          <w:rFonts w:cs="AF_Najed"/>
          <w:sz w:val="24"/>
          <w:szCs w:val="24"/>
          <w:rtl/>
        </w:rPr>
        <w:t xml:space="preserve"> </w:t>
      </w:r>
      <w:r w:rsidR="005626AC">
        <w:rPr>
          <w:rFonts w:cs="AF_Najed" w:hint="cs"/>
          <w:sz w:val="24"/>
          <w:szCs w:val="24"/>
          <w:rtl/>
        </w:rPr>
        <w:t>(</w:t>
      </w:r>
      <w:r w:rsidRPr="005626AC">
        <w:rPr>
          <w:rFonts w:cs="AF_Najed" w:hint="cs"/>
          <w:sz w:val="24"/>
          <w:szCs w:val="24"/>
          <w:rtl/>
        </w:rPr>
        <w:t>الشركة</w:t>
      </w:r>
      <w:r w:rsidR="005626AC">
        <w:rPr>
          <w:rFonts w:cs="AF_Najed" w:hint="cs"/>
          <w:sz w:val="24"/>
          <w:szCs w:val="24"/>
          <w:rtl/>
        </w:rPr>
        <w:t xml:space="preserve">) </w:t>
      </w:r>
      <w:r w:rsidRPr="005626AC">
        <w:rPr>
          <w:rFonts w:cs="AF_Najed" w:hint="cs"/>
          <w:sz w:val="24"/>
          <w:szCs w:val="24"/>
          <w:rtl/>
        </w:rPr>
        <w:t xml:space="preserve">و/او </w:t>
      </w:r>
      <w:r w:rsidR="005626AC">
        <w:rPr>
          <w:rFonts w:cs="AF_Najed" w:hint="cs"/>
          <w:sz w:val="24"/>
          <w:szCs w:val="24"/>
          <w:rtl/>
        </w:rPr>
        <w:t xml:space="preserve">(القنوات المرخص لها) أو (عملاء الشركة) </w:t>
      </w:r>
      <w:r w:rsidRPr="005626AC">
        <w:rPr>
          <w:rFonts w:cs="AF_Najed" w:hint="cs"/>
          <w:sz w:val="24"/>
          <w:szCs w:val="24"/>
          <w:rtl/>
        </w:rPr>
        <w:t xml:space="preserve">بصورة حصرية عمل أنشطة على موقع </w:t>
      </w:r>
      <w:r w:rsidR="005626AC">
        <w:rPr>
          <w:rFonts w:cs="AF_Najed" w:hint="cs"/>
          <w:sz w:val="24"/>
          <w:szCs w:val="24"/>
          <w:rtl/>
        </w:rPr>
        <w:t>(الطرف</w:t>
      </w:r>
      <w:r w:rsidRPr="005626AC">
        <w:rPr>
          <w:rFonts w:cs="AF_Najed" w:hint="cs"/>
          <w:sz w:val="24"/>
          <w:szCs w:val="24"/>
          <w:rtl/>
        </w:rPr>
        <w:t xml:space="preserve"> الاول</w:t>
      </w:r>
      <w:r w:rsidR="005626AC">
        <w:rPr>
          <w:rFonts w:cs="AF_Najed" w:hint="cs"/>
          <w:sz w:val="24"/>
          <w:szCs w:val="24"/>
          <w:rtl/>
        </w:rPr>
        <w:t>)</w:t>
      </w:r>
      <w:r w:rsidRPr="005626AC">
        <w:rPr>
          <w:rFonts w:cs="AF_Najed" w:hint="cs"/>
          <w:sz w:val="24"/>
          <w:szCs w:val="24"/>
          <w:rtl/>
        </w:rPr>
        <w:t xml:space="preserve"> تحت رعايتها، على سبيل المثال لا الحصر (منطقة</w:t>
      </w:r>
      <w:r w:rsidRPr="005626AC">
        <w:rPr>
          <w:rFonts w:cs="AF_Najed"/>
          <w:sz w:val="24"/>
          <w:szCs w:val="24"/>
          <w:rtl/>
        </w:rPr>
        <w:t xml:space="preserve"> </w:t>
      </w:r>
      <w:r w:rsidRPr="005626AC">
        <w:rPr>
          <w:rFonts w:cs="AF_Najed" w:hint="cs"/>
          <w:sz w:val="24"/>
          <w:szCs w:val="24"/>
          <w:rtl/>
        </w:rPr>
        <w:t>استطلاع</w:t>
      </w:r>
      <w:r w:rsidRPr="005626AC">
        <w:rPr>
          <w:rFonts w:cs="AF_Najed"/>
          <w:sz w:val="24"/>
          <w:szCs w:val="24"/>
          <w:rtl/>
        </w:rPr>
        <w:t xml:space="preserve"> </w:t>
      </w:r>
      <w:r w:rsidRPr="005626AC">
        <w:rPr>
          <w:rFonts w:cs="AF_Najed" w:hint="cs"/>
          <w:sz w:val="24"/>
          <w:szCs w:val="24"/>
          <w:rtl/>
        </w:rPr>
        <w:t>الرأى، جدول</w:t>
      </w:r>
      <w:r w:rsidRPr="005626AC">
        <w:rPr>
          <w:rFonts w:cs="AF_Najed"/>
          <w:sz w:val="24"/>
          <w:szCs w:val="24"/>
          <w:rtl/>
        </w:rPr>
        <w:t xml:space="preserve"> </w:t>
      </w:r>
      <w:r w:rsidRPr="005626AC">
        <w:rPr>
          <w:rFonts w:cs="AF_Najed" w:hint="cs"/>
          <w:sz w:val="24"/>
          <w:szCs w:val="24"/>
          <w:rtl/>
        </w:rPr>
        <w:t>ترتيب</w:t>
      </w:r>
      <w:r w:rsidRPr="005626AC">
        <w:rPr>
          <w:rFonts w:cs="AF_Najed"/>
          <w:sz w:val="24"/>
          <w:szCs w:val="24"/>
          <w:rtl/>
        </w:rPr>
        <w:t xml:space="preserve"> </w:t>
      </w:r>
      <w:r w:rsidRPr="005626AC">
        <w:rPr>
          <w:rFonts w:cs="AF_Najed" w:hint="cs"/>
          <w:sz w:val="24"/>
          <w:szCs w:val="24"/>
          <w:rtl/>
        </w:rPr>
        <w:t>الدورى، تحليل لمباريات الأسبوع، رسم بيانى بأداء النادى.....إلخ).</w:t>
      </w:r>
    </w:p>
    <w:p w14:paraId="74D7E658" w14:textId="402C4264" w:rsidR="00B97098" w:rsidRPr="005626AC" w:rsidRDefault="00B97098" w:rsidP="00C55CBB">
      <w:pPr>
        <w:pStyle w:val="ListParagraph"/>
        <w:numPr>
          <w:ilvl w:val="1"/>
          <w:numId w:val="39"/>
        </w:numPr>
        <w:bidi/>
        <w:jc w:val="both"/>
        <w:rPr>
          <w:rFonts w:cs="AF_Najed"/>
          <w:sz w:val="24"/>
          <w:szCs w:val="24"/>
        </w:rPr>
      </w:pPr>
      <w:r w:rsidRPr="005626AC">
        <w:rPr>
          <w:rFonts w:cs="AF_Najed" w:hint="cs"/>
          <w:sz w:val="24"/>
          <w:szCs w:val="24"/>
          <w:rtl/>
        </w:rPr>
        <w:t xml:space="preserve">يلتزم </w:t>
      </w:r>
      <w:r w:rsidR="005626AC">
        <w:rPr>
          <w:rFonts w:cs="AF_Najed" w:hint="cs"/>
          <w:sz w:val="24"/>
          <w:szCs w:val="24"/>
          <w:rtl/>
        </w:rPr>
        <w:t>(الطرف</w:t>
      </w:r>
      <w:r w:rsidRPr="005626AC">
        <w:rPr>
          <w:rFonts w:cs="AF_Najed" w:hint="cs"/>
          <w:sz w:val="24"/>
          <w:szCs w:val="24"/>
          <w:rtl/>
        </w:rPr>
        <w:t xml:space="preserve"> الاول</w:t>
      </w:r>
      <w:r w:rsidR="005626AC">
        <w:rPr>
          <w:rFonts w:cs="AF_Najed" w:hint="cs"/>
          <w:sz w:val="24"/>
          <w:szCs w:val="24"/>
          <w:rtl/>
        </w:rPr>
        <w:t>)</w:t>
      </w:r>
      <w:r w:rsidRPr="005626AC">
        <w:rPr>
          <w:rFonts w:cs="AF_Najed" w:hint="cs"/>
          <w:sz w:val="24"/>
          <w:szCs w:val="24"/>
          <w:rtl/>
        </w:rPr>
        <w:t xml:space="preserve"> بعمل رابط</w:t>
      </w:r>
      <w:r w:rsidRPr="005626AC">
        <w:rPr>
          <w:rFonts w:cs="AF_Najed"/>
          <w:sz w:val="24"/>
          <w:szCs w:val="24"/>
          <w:rtl/>
        </w:rPr>
        <w:t xml:space="preserve"> </w:t>
      </w:r>
      <w:r w:rsidRPr="005626AC">
        <w:rPr>
          <w:rFonts w:cs="AF_Najed" w:hint="cs"/>
          <w:sz w:val="24"/>
          <w:szCs w:val="24"/>
          <w:rtl/>
        </w:rPr>
        <w:t>للموقع</w:t>
      </w:r>
      <w:r w:rsidRPr="005626AC">
        <w:rPr>
          <w:rFonts w:cs="AF_Najed"/>
          <w:sz w:val="24"/>
          <w:szCs w:val="24"/>
          <w:rtl/>
        </w:rPr>
        <w:t xml:space="preserve"> </w:t>
      </w:r>
      <w:r w:rsidRPr="005626AC">
        <w:rPr>
          <w:rFonts w:cs="AF_Najed" w:hint="cs"/>
          <w:sz w:val="24"/>
          <w:szCs w:val="24"/>
          <w:rtl/>
        </w:rPr>
        <w:t>العام لـ</w:t>
      </w:r>
      <w:r w:rsidR="005626AC">
        <w:rPr>
          <w:rFonts w:cs="AF_Najed" w:hint="cs"/>
          <w:sz w:val="24"/>
          <w:szCs w:val="24"/>
          <w:rtl/>
        </w:rPr>
        <w:t>(</w:t>
      </w:r>
      <w:r w:rsidRPr="005626AC">
        <w:rPr>
          <w:rFonts w:cs="AF_Najed" w:hint="cs"/>
          <w:sz w:val="24"/>
          <w:szCs w:val="24"/>
          <w:rtl/>
        </w:rPr>
        <w:t>الشركة</w:t>
      </w:r>
      <w:r w:rsidR="005626AC">
        <w:rPr>
          <w:rFonts w:cs="AF_Najed" w:hint="cs"/>
          <w:sz w:val="24"/>
          <w:szCs w:val="24"/>
          <w:rtl/>
        </w:rPr>
        <w:t>)</w:t>
      </w:r>
      <w:r w:rsidRPr="005626AC">
        <w:rPr>
          <w:rFonts w:cs="AF_Najed" w:hint="cs"/>
          <w:sz w:val="24"/>
          <w:szCs w:val="24"/>
          <w:rtl/>
        </w:rPr>
        <w:t xml:space="preserve"> و/او </w:t>
      </w:r>
      <w:r w:rsidR="005626AC">
        <w:rPr>
          <w:rFonts w:cs="AF_Najed" w:hint="cs"/>
          <w:sz w:val="24"/>
          <w:szCs w:val="24"/>
          <w:rtl/>
        </w:rPr>
        <w:t xml:space="preserve">(القنوات المرخص لها) أو (عملاء الشركة) </w:t>
      </w:r>
      <w:r w:rsidRPr="005626AC">
        <w:rPr>
          <w:rFonts w:cs="AF_Najed" w:hint="cs"/>
          <w:sz w:val="24"/>
          <w:szCs w:val="24"/>
          <w:rtl/>
        </w:rPr>
        <w:t>من</w:t>
      </w:r>
      <w:r w:rsidRPr="005626AC">
        <w:rPr>
          <w:rFonts w:cs="AF_Najed"/>
          <w:sz w:val="24"/>
          <w:szCs w:val="24"/>
          <w:rtl/>
        </w:rPr>
        <w:t xml:space="preserve"> </w:t>
      </w:r>
      <w:r w:rsidRPr="005626AC">
        <w:rPr>
          <w:rFonts w:cs="AF_Najed" w:hint="cs"/>
          <w:sz w:val="24"/>
          <w:szCs w:val="24"/>
          <w:rtl/>
        </w:rPr>
        <w:t>خلال</w:t>
      </w:r>
      <w:r w:rsidRPr="005626AC">
        <w:rPr>
          <w:rFonts w:cs="AF_Najed"/>
          <w:sz w:val="24"/>
          <w:szCs w:val="24"/>
          <w:rtl/>
        </w:rPr>
        <w:t xml:space="preserve"> </w:t>
      </w:r>
      <w:r w:rsidRPr="005626AC">
        <w:rPr>
          <w:rFonts w:cs="AF_Najed" w:hint="cs"/>
          <w:sz w:val="24"/>
          <w:szCs w:val="24"/>
          <w:rtl/>
        </w:rPr>
        <w:t xml:space="preserve"> مواقع </w:t>
      </w:r>
      <w:r w:rsidR="005626AC">
        <w:rPr>
          <w:rFonts w:cs="AF_Najed" w:hint="cs"/>
          <w:sz w:val="24"/>
          <w:szCs w:val="24"/>
          <w:rtl/>
        </w:rPr>
        <w:t>(الطرف</w:t>
      </w:r>
      <w:r w:rsidRPr="005626AC">
        <w:rPr>
          <w:rFonts w:cs="AF_Najed" w:hint="cs"/>
          <w:sz w:val="24"/>
          <w:szCs w:val="24"/>
          <w:rtl/>
        </w:rPr>
        <w:t xml:space="preserve"> الاول</w:t>
      </w:r>
      <w:r w:rsidR="005626AC">
        <w:rPr>
          <w:rFonts w:cs="AF_Najed" w:hint="cs"/>
          <w:sz w:val="24"/>
          <w:szCs w:val="24"/>
          <w:rtl/>
        </w:rPr>
        <w:t>)</w:t>
      </w:r>
      <w:r w:rsidRPr="005626AC">
        <w:rPr>
          <w:rFonts w:cs="AF_Najed" w:hint="cs"/>
          <w:sz w:val="24"/>
          <w:szCs w:val="24"/>
          <w:rtl/>
        </w:rPr>
        <w:t xml:space="preserve"> على الشبكة العنكبوتية اذا طلبت </w:t>
      </w:r>
      <w:r w:rsidR="005626AC">
        <w:rPr>
          <w:rFonts w:cs="AF_Najed" w:hint="cs"/>
          <w:sz w:val="24"/>
          <w:szCs w:val="24"/>
          <w:rtl/>
        </w:rPr>
        <w:t>(</w:t>
      </w:r>
      <w:r w:rsidRPr="005626AC">
        <w:rPr>
          <w:rFonts w:cs="AF_Najed" w:hint="cs"/>
          <w:sz w:val="24"/>
          <w:szCs w:val="24"/>
          <w:rtl/>
        </w:rPr>
        <w:t>الشركة</w:t>
      </w:r>
      <w:r w:rsidR="005626AC">
        <w:rPr>
          <w:rFonts w:cs="AF_Najed" w:hint="cs"/>
          <w:sz w:val="24"/>
          <w:szCs w:val="24"/>
          <w:rtl/>
        </w:rPr>
        <w:t>)</w:t>
      </w:r>
      <w:r w:rsidRPr="005626AC">
        <w:rPr>
          <w:rFonts w:cs="AF_Najed" w:hint="cs"/>
          <w:sz w:val="24"/>
          <w:szCs w:val="24"/>
          <w:rtl/>
        </w:rPr>
        <w:t xml:space="preserve"> ذلك.</w:t>
      </w:r>
    </w:p>
    <w:p w14:paraId="19ACAD64" w14:textId="7CD47691" w:rsidR="00B97098" w:rsidRPr="005626AC" w:rsidRDefault="00B97098" w:rsidP="00C55CBB">
      <w:pPr>
        <w:pStyle w:val="ListParagraph"/>
        <w:numPr>
          <w:ilvl w:val="1"/>
          <w:numId w:val="39"/>
        </w:numPr>
        <w:bidi/>
        <w:jc w:val="both"/>
        <w:rPr>
          <w:rFonts w:cs="AF_Najed"/>
          <w:sz w:val="24"/>
          <w:szCs w:val="24"/>
          <w:rtl/>
        </w:rPr>
      </w:pPr>
      <w:r w:rsidRPr="005626AC">
        <w:rPr>
          <w:rFonts w:cs="AF_Najed" w:hint="cs"/>
          <w:sz w:val="24"/>
          <w:szCs w:val="24"/>
          <w:rtl/>
        </w:rPr>
        <w:t>وفى</w:t>
      </w:r>
      <w:r w:rsidRPr="005626AC">
        <w:rPr>
          <w:rFonts w:cs="AF_Najed"/>
          <w:sz w:val="24"/>
          <w:szCs w:val="24"/>
          <w:rtl/>
        </w:rPr>
        <w:t xml:space="preserve"> </w:t>
      </w:r>
      <w:r w:rsidRPr="005626AC">
        <w:rPr>
          <w:rFonts w:cs="AF_Najed" w:hint="cs"/>
          <w:sz w:val="24"/>
          <w:szCs w:val="24"/>
          <w:rtl/>
        </w:rPr>
        <w:t>كل</w:t>
      </w:r>
      <w:r w:rsidRPr="005626AC">
        <w:rPr>
          <w:rFonts w:cs="AF_Najed"/>
          <w:sz w:val="24"/>
          <w:szCs w:val="24"/>
          <w:rtl/>
        </w:rPr>
        <w:t xml:space="preserve"> </w:t>
      </w:r>
      <w:r w:rsidRPr="005626AC">
        <w:rPr>
          <w:rFonts w:cs="AF_Najed" w:hint="cs"/>
          <w:sz w:val="24"/>
          <w:szCs w:val="24"/>
          <w:rtl/>
        </w:rPr>
        <w:t>ما</w:t>
      </w:r>
      <w:r w:rsidRPr="005626AC">
        <w:rPr>
          <w:rFonts w:cs="AF_Najed"/>
          <w:sz w:val="24"/>
          <w:szCs w:val="24"/>
          <w:rtl/>
        </w:rPr>
        <w:t xml:space="preserve"> </w:t>
      </w:r>
      <w:r w:rsidRPr="005626AC">
        <w:rPr>
          <w:rFonts w:cs="AF_Najed" w:hint="cs"/>
          <w:sz w:val="24"/>
          <w:szCs w:val="24"/>
          <w:rtl/>
        </w:rPr>
        <w:t>سبق</w:t>
      </w:r>
      <w:r w:rsidRPr="005626AC">
        <w:rPr>
          <w:rFonts w:cs="AF_Najed"/>
          <w:sz w:val="24"/>
          <w:szCs w:val="24"/>
          <w:rtl/>
        </w:rPr>
        <w:t xml:space="preserve"> </w:t>
      </w:r>
      <w:r w:rsidRPr="005626AC">
        <w:rPr>
          <w:rFonts w:cs="AF_Najed" w:hint="cs"/>
          <w:sz w:val="24"/>
          <w:szCs w:val="24"/>
          <w:rtl/>
        </w:rPr>
        <w:t>فى</w:t>
      </w:r>
      <w:r w:rsidRPr="005626AC">
        <w:rPr>
          <w:rFonts w:cs="AF_Najed"/>
          <w:sz w:val="24"/>
          <w:szCs w:val="24"/>
          <w:rtl/>
        </w:rPr>
        <w:t xml:space="preserve"> </w:t>
      </w:r>
      <w:r w:rsidRPr="005626AC">
        <w:rPr>
          <w:rFonts w:cs="AF_Najed" w:hint="cs"/>
          <w:sz w:val="24"/>
          <w:szCs w:val="24"/>
          <w:rtl/>
        </w:rPr>
        <w:t>هذا</w:t>
      </w:r>
      <w:r w:rsidRPr="005626AC">
        <w:rPr>
          <w:rFonts w:cs="AF_Najed"/>
          <w:sz w:val="24"/>
          <w:szCs w:val="24"/>
          <w:rtl/>
        </w:rPr>
        <w:t xml:space="preserve"> </w:t>
      </w:r>
      <w:r w:rsidRPr="005626AC">
        <w:rPr>
          <w:rFonts w:cs="AF_Najed" w:hint="cs"/>
          <w:sz w:val="24"/>
          <w:szCs w:val="24"/>
          <w:rtl/>
        </w:rPr>
        <w:t>البند</w:t>
      </w:r>
      <w:r w:rsidRPr="005626AC">
        <w:rPr>
          <w:rFonts w:cs="AF_Najed"/>
          <w:sz w:val="24"/>
          <w:szCs w:val="24"/>
          <w:rtl/>
        </w:rPr>
        <w:t xml:space="preserve"> </w:t>
      </w:r>
      <w:r w:rsidRPr="005626AC">
        <w:rPr>
          <w:rFonts w:cs="AF_Najed" w:hint="cs"/>
          <w:sz w:val="24"/>
          <w:szCs w:val="24"/>
          <w:rtl/>
        </w:rPr>
        <w:t>يكون</w:t>
      </w:r>
      <w:r w:rsidRPr="005626AC">
        <w:rPr>
          <w:rFonts w:cs="AF_Najed"/>
          <w:sz w:val="24"/>
          <w:szCs w:val="24"/>
          <w:rtl/>
        </w:rPr>
        <w:t xml:space="preserve"> </w:t>
      </w:r>
      <w:r w:rsidRPr="005626AC">
        <w:rPr>
          <w:rFonts w:cs="AF_Najed" w:hint="cs"/>
          <w:sz w:val="24"/>
          <w:szCs w:val="24"/>
          <w:rtl/>
        </w:rPr>
        <w:t>العدد</w:t>
      </w:r>
      <w:r w:rsidRPr="005626AC">
        <w:rPr>
          <w:rFonts w:cs="AF_Najed"/>
          <w:sz w:val="24"/>
          <w:szCs w:val="24"/>
          <w:rtl/>
        </w:rPr>
        <w:t xml:space="preserve"> </w:t>
      </w:r>
      <w:r w:rsidRPr="005626AC">
        <w:rPr>
          <w:rFonts w:cs="AF_Najed" w:hint="cs"/>
          <w:sz w:val="24"/>
          <w:szCs w:val="24"/>
          <w:rtl/>
        </w:rPr>
        <w:t xml:space="preserve">والمقاس، </w:t>
      </w:r>
      <w:r w:rsidRPr="005626AC">
        <w:rPr>
          <w:rFonts w:cs="AF_Najed" w:hint="cs"/>
          <w:sz w:val="24"/>
          <w:szCs w:val="24"/>
          <w:rtl/>
          <w:lang w:bidi="ar-AE"/>
        </w:rPr>
        <w:t xml:space="preserve">وفقا لما تقرره </w:t>
      </w:r>
      <w:r w:rsidR="007E6F4C">
        <w:rPr>
          <w:rFonts w:cs="AF_Najed" w:hint="cs"/>
          <w:sz w:val="24"/>
          <w:szCs w:val="24"/>
          <w:rtl/>
          <w:lang w:bidi="ar-AE"/>
        </w:rPr>
        <w:t>(</w:t>
      </w:r>
      <w:r w:rsidRPr="005626AC">
        <w:rPr>
          <w:rFonts w:cs="AF_Najed" w:hint="cs"/>
          <w:sz w:val="24"/>
          <w:szCs w:val="24"/>
          <w:rtl/>
          <w:lang w:bidi="ar-AE"/>
        </w:rPr>
        <w:t>الشركة</w:t>
      </w:r>
      <w:r w:rsidR="007E6F4C">
        <w:rPr>
          <w:rFonts w:cs="AF_Najed" w:hint="cs"/>
          <w:sz w:val="24"/>
          <w:szCs w:val="24"/>
          <w:rtl/>
          <w:lang w:bidi="ar-AE"/>
        </w:rPr>
        <w:t>)</w:t>
      </w:r>
      <w:r w:rsidRPr="005626AC">
        <w:rPr>
          <w:rFonts w:cs="AF_Najed" w:hint="cs"/>
          <w:sz w:val="24"/>
          <w:szCs w:val="24"/>
          <w:rtl/>
          <w:lang w:bidi="ar-AE"/>
        </w:rPr>
        <w:t xml:space="preserve"> بارادتها المنفردة. </w:t>
      </w:r>
    </w:p>
    <w:p w14:paraId="783559F9" w14:textId="77777777" w:rsidR="00A53418" w:rsidRPr="006065E1" w:rsidRDefault="00A53418" w:rsidP="00444196">
      <w:pPr>
        <w:numPr>
          <w:ilvl w:val="0"/>
          <w:numId w:val="80"/>
        </w:numPr>
        <w:bidi/>
        <w:spacing w:line="240" w:lineRule="auto"/>
        <w:jc w:val="both"/>
        <w:rPr>
          <w:rFonts w:ascii="Calibri" w:eastAsia="Calibri" w:hAnsi="Calibri" w:cs="AF_Najed"/>
          <w:b/>
          <w:bCs/>
          <w:color w:val="FF0000"/>
          <w:sz w:val="24"/>
          <w:szCs w:val="24"/>
          <w:u w:val="single"/>
          <w:lang w:bidi="ar-EG"/>
        </w:rPr>
      </w:pPr>
      <w:r w:rsidRPr="006065E1">
        <w:rPr>
          <w:rFonts w:ascii="Calibri" w:eastAsia="Calibri" w:hAnsi="Calibri" w:cs="AF_Najed"/>
          <w:b/>
          <w:bCs/>
          <w:color w:val="FF0000"/>
          <w:sz w:val="24"/>
          <w:szCs w:val="24"/>
          <w:u w:val="single"/>
          <w:rtl/>
          <w:lang w:bidi="ar-EG"/>
        </w:rPr>
        <w:t xml:space="preserve">حقوق  تنظيم مباريات </w:t>
      </w:r>
      <w:r w:rsidRPr="006065E1">
        <w:rPr>
          <w:rFonts w:ascii="Calibri" w:eastAsia="Calibri" w:hAnsi="Calibri" w:cs="AF_Najed" w:hint="cs"/>
          <w:b/>
          <w:bCs/>
          <w:color w:val="FF0000"/>
          <w:sz w:val="24"/>
          <w:szCs w:val="24"/>
          <w:u w:val="single"/>
          <w:rtl/>
          <w:lang w:bidi="ar-EG"/>
        </w:rPr>
        <w:t>ودية أو معسكرات تدريب</w:t>
      </w:r>
      <w:r w:rsidRPr="006065E1">
        <w:rPr>
          <w:rFonts w:ascii="Calibri" w:eastAsia="Calibri" w:hAnsi="Calibri" w:cs="AF_Najed"/>
          <w:b/>
          <w:bCs/>
          <w:color w:val="FF0000"/>
          <w:sz w:val="24"/>
          <w:szCs w:val="24"/>
          <w:u w:val="single"/>
          <w:rtl/>
          <w:lang w:bidi="ar-EG"/>
        </w:rPr>
        <w:t xml:space="preserve"> الداخلية والخارجية</w:t>
      </w:r>
      <w:r w:rsidRPr="006065E1">
        <w:rPr>
          <w:rFonts w:ascii="Calibri" w:eastAsia="Calibri" w:hAnsi="Calibri" w:cs="AF_Najed" w:hint="cs"/>
          <w:b/>
          <w:bCs/>
          <w:color w:val="FF0000"/>
          <w:sz w:val="24"/>
          <w:szCs w:val="24"/>
          <w:u w:val="single"/>
          <w:rtl/>
          <w:lang w:bidi="ar-EG"/>
        </w:rPr>
        <w:t xml:space="preserve"> (متى رغبت)</w:t>
      </w:r>
      <w:r w:rsidRPr="006065E1">
        <w:rPr>
          <w:rFonts w:ascii="Calibri" w:eastAsia="Calibri" w:hAnsi="Calibri" w:cs="AF_Najed"/>
          <w:b/>
          <w:bCs/>
          <w:color w:val="FF0000"/>
          <w:sz w:val="24"/>
          <w:szCs w:val="24"/>
          <w:u w:val="single"/>
          <w:rtl/>
          <w:lang w:bidi="ar-EG"/>
        </w:rPr>
        <w:t xml:space="preserve"> </w:t>
      </w:r>
    </w:p>
    <w:p w14:paraId="31C99CAB" w14:textId="77777777" w:rsidR="00A53418" w:rsidRPr="006065E1" w:rsidRDefault="00A53418" w:rsidP="00444196">
      <w:pPr>
        <w:numPr>
          <w:ilvl w:val="1"/>
          <w:numId w:val="81"/>
        </w:numPr>
        <w:bidi/>
        <w:spacing w:after="0" w:line="240" w:lineRule="auto"/>
        <w:jc w:val="both"/>
        <w:rPr>
          <w:rFonts w:ascii="Calibri" w:eastAsia="Calibri" w:hAnsi="Calibri" w:cs="AF_Najed"/>
          <w:sz w:val="24"/>
          <w:szCs w:val="24"/>
          <w:lang w:bidi="ar-EG"/>
        </w:rPr>
      </w:pPr>
      <w:r w:rsidRPr="006065E1">
        <w:rPr>
          <w:rFonts w:ascii="Calibri" w:eastAsia="Calibri" w:hAnsi="Calibri" w:cs="AF_Najed"/>
          <w:sz w:val="24"/>
          <w:szCs w:val="24"/>
          <w:rtl/>
          <w:lang w:bidi="ar-EG"/>
        </w:rPr>
        <w:t>يحق للشركة</w:t>
      </w:r>
      <w:r w:rsidRPr="006065E1">
        <w:rPr>
          <w:rFonts w:ascii="Calibri" w:eastAsia="Calibri" w:hAnsi="Calibri" w:cs="AF_Najed" w:hint="cs"/>
          <w:sz w:val="24"/>
          <w:szCs w:val="24"/>
          <w:rtl/>
          <w:lang w:bidi="ar-EG"/>
        </w:rPr>
        <w:t xml:space="preserve"> (متى رغبت)</w:t>
      </w:r>
      <w:r w:rsidRPr="006065E1">
        <w:rPr>
          <w:rFonts w:ascii="Calibri" w:eastAsia="Calibri" w:hAnsi="Calibri" w:cs="AF_Najed"/>
          <w:sz w:val="24"/>
          <w:szCs w:val="24"/>
          <w:rtl/>
          <w:lang w:bidi="ar-EG"/>
        </w:rPr>
        <w:t xml:space="preserve"> </w:t>
      </w:r>
      <w:r w:rsidRPr="006065E1">
        <w:rPr>
          <w:rFonts w:ascii="Calibri" w:eastAsia="Calibri" w:hAnsi="Calibri" w:cs="AF_Najed" w:hint="cs"/>
          <w:sz w:val="24"/>
          <w:szCs w:val="24"/>
          <w:rtl/>
          <w:lang w:bidi="ar-EG"/>
        </w:rPr>
        <w:t xml:space="preserve"> وحدها </w:t>
      </w:r>
      <w:r w:rsidRPr="006065E1">
        <w:rPr>
          <w:rFonts w:ascii="Calibri" w:eastAsia="Calibri" w:hAnsi="Calibri" w:cs="AF_Najed"/>
          <w:sz w:val="24"/>
          <w:szCs w:val="24"/>
          <w:rtl/>
          <w:lang w:bidi="ar-EG"/>
        </w:rPr>
        <w:t xml:space="preserve">من خلالها أو بالاستعانة بشركات متخصصة على تنظيم </w:t>
      </w:r>
      <w:r w:rsidRPr="006065E1">
        <w:rPr>
          <w:rFonts w:ascii="Calibri" w:eastAsia="Calibri" w:hAnsi="Calibri" w:cs="AF_Najed" w:hint="cs"/>
          <w:sz w:val="24"/>
          <w:szCs w:val="24"/>
          <w:rtl/>
          <w:lang w:bidi="ar-EG"/>
        </w:rPr>
        <w:t xml:space="preserve">مباريات ودية او معسكرات تدريبية </w:t>
      </w:r>
      <w:r w:rsidRPr="006065E1">
        <w:rPr>
          <w:rFonts w:ascii="Calibri" w:eastAsia="Calibri" w:hAnsi="Calibri" w:cs="AF_Najed"/>
          <w:sz w:val="24"/>
          <w:szCs w:val="24"/>
          <w:rtl/>
          <w:lang w:bidi="ar-EG"/>
        </w:rPr>
        <w:t>سواء داخلياً أو خارجياً</w:t>
      </w:r>
      <w:r w:rsidRPr="006065E1">
        <w:rPr>
          <w:rFonts w:ascii="Calibri" w:eastAsia="Calibri" w:hAnsi="Calibri" w:cs="AF_Najed" w:hint="cs"/>
          <w:sz w:val="24"/>
          <w:szCs w:val="24"/>
          <w:rtl/>
          <w:lang w:bidi="ar-EG"/>
        </w:rPr>
        <w:t xml:space="preserve"> على ان تتحمل الشركة جميع </w:t>
      </w:r>
      <w:r w:rsidRPr="006065E1">
        <w:rPr>
          <w:rFonts w:ascii="Calibri" w:eastAsia="Calibri" w:hAnsi="Calibri" w:cs="AF_Najed"/>
          <w:sz w:val="24"/>
          <w:szCs w:val="24"/>
          <w:rtl/>
          <w:lang w:bidi="ar-EG"/>
        </w:rPr>
        <w:t xml:space="preserve"> </w:t>
      </w:r>
      <w:r w:rsidRPr="006065E1">
        <w:rPr>
          <w:rFonts w:ascii="Calibri" w:eastAsia="Calibri" w:hAnsi="Calibri" w:cs="AF_Najed" w:hint="cs"/>
          <w:sz w:val="24"/>
          <w:szCs w:val="24"/>
          <w:rtl/>
          <w:lang w:bidi="ar-EG"/>
        </w:rPr>
        <w:t>تكاليف هذه المباريات او المعسكرات.</w:t>
      </w:r>
    </w:p>
    <w:p w14:paraId="1E8C25AA" w14:textId="77777777" w:rsidR="00A53418" w:rsidRPr="006065E1" w:rsidRDefault="00A53418" w:rsidP="00444196">
      <w:pPr>
        <w:numPr>
          <w:ilvl w:val="1"/>
          <w:numId w:val="81"/>
        </w:numPr>
        <w:bidi/>
        <w:spacing w:after="0" w:line="240" w:lineRule="auto"/>
        <w:rPr>
          <w:rFonts w:ascii="Calibri" w:eastAsia="Calibri" w:hAnsi="Calibri" w:cs="AF_Najed"/>
          <w:sz w:val="24"/>
          <w:szCs w:val="24"/>
          <w:lang w:bidi="ar-EG"/>
        </w:rPr>
      </w:pPr>
      <w:r w:rsidRPr="006065E1">
        <w:rPr>
          <w:rFonts w:ascii="Calibri" w:eastAsia="Calibri" w:hAnsi="Calibri" w:cs="AF_Najed" w:hint="cs"/>
          <w:sz w:val="24"/>
          <w:szCs w:val="24"/>
          <w:rtl/>
          <w:lang w:bidi="ar-EG"/>
        </w:rPr>
        <w:t>للنادى الحق فى رفض أو قبول أى من هذه المباريات أو المعسكرات.</w:t>
      </w:r>
    </w:p>
    <w:p w14:paraId="018DA08F" w14:textId="77777777" w:rsidR="00A53418" w:rsidRPr="006065E1" w:rsidRDefault="00A53418" w:rsidP="00444196">
      <w:pPr>
        <w:numPr>
          <w:ilvl w:val="1"/>
          <w:numId w:val="81"/>
        </w:numPr>
        <w:bidi/>
        <w:spacing w:after="0" w:line="240" w:lineRule="auto"/>
        <w:rPr>
          <w:rFonts w:ascii="Calibri" w:eastAsia="Calibri" w:hAnsi="Calibri" w:cs="AF_Najed"/>
          <w:sz w:val="24"/>
          <w:szCs w:val="24"/>
          <w:lang w:bidi="ar-EG"/>
        </w:rPr>
      </w:pPr>
      <w:r w:rsidRPr="006065E1">
        <w:rPr>
          <w:rFonts w:ascii="Calibri" w:eastAsia="Calibri" w:hAnsi="Calibri" w:cs="AF_Najed" w:hint="cs"/>
          <w:sz w:val="24"/>
          <w:szCs w:val="24"/>
          <w:rtl/>
          <w:lang w:bidi="ar-EG"/>
        </w:rPr>
        <w:t>جميع أيرادات هذه المباريات هى حق أصيل للشركة.</w:t>
      </w:r>
    </w:p>
    <w:p w14:paraId="31555176" w14:textId="77777777" w:rsidR="00A53418" w:rsidRDefault="00A53418" w:rsidP="00A53418">
      <w:pPr>
        <w:bidi/>
        <w:spacing w:after="0"/>
        <w:ind w:left="360"/>
        <w:rPr>
          <w:rFonts w:ascii="Times New Roman" w:eastAsia="Times New Roman" w:hAnsi="Times New Roman" w:cs="AF_Najed"/>
          <w:b/>
          <w:bCs/>
          <w:color w:val="FF0000"/>
          <w:sz w:val="24"/>
          <w:szCs w:val="24"/>
          <w:u w:val="single"/>
          <w:rtl/>
          <w:lang w:val="en-US" w:bidi="ar-EG"/>
        </w:rPr>
      </w:pPr>
    </w:p>
    <w:p w14:paraId="3956D3B9" w14:textId="5E974BD6" w:rsidR="00CE6AA4" w:rsidRPr="007E6F4C" w:rsidRDefault="007E6F4C" w:rsidP="007E6F4C">
      <w:pPr>
        <w:bidi/>
        <w:jc w:val="both"/>
        <w:rPr>
          <w:rFonts w:cs="AF_Najed"/>
          <w:b/>
          <w:bCs/>
          <w:sz w:val="32"/>
          <w:szCs w:val="32"/>
          <w:u w:val="single"/>
        </w:rPr>
      </w:pPr>
      <w:r w:rsidRPr="007E6F4C">
        <w:rPr>
          <w:rFonts w:cs="AF_Najed" w:hint="cs"/>
          <w:b/>
          <w:bCs/>
          <w:sz w:val="32"/>
          <w:szCs w:val="32"/>
          <w:u w:val="single"/>
          <w:rtl/>
        </w:rPr>
        <w:t>ثانيا: الحقوق التليفزيونية</w:t>
      </w:r>
    </w:p>
    <w:p w14:paraId="530539E5" w14:textId="77777777" w:rsidR="00CE6AA4" w:rsidRPr="007E6F4C" w:rsidRDefault="00CE6AA4" w:rsidP="00444196">
      <w:pPr>
        <w:pStyle w:val="ListParagraph"/>
        <w:numPr>
          <w:ilvl w:val="0"/>
          <w:numId w:val="80"/>
        </w:numPr>
        <w:bidi/>
        <w:rPr>
          <w:b/>
          <w:color w:val="FF0000"/>
          <w:sz w:val="24"/>
          <w:szCs w:val="20"/>
          <w:u w:val="single"/>
        </w:rPr>
      </w:pPr>
      <w:r w:rsidRPr="007E6F4C">
        <w:rPr>
          <w:rFonts w:cs="AF_Najed" w:hint="cs"/>
          <w:b/>
          <w:bCs/>
          <w:color w:val="FF0000"/>
          <w:sz w:val="24"/>
          <w:szCs w:val="24"/>
          <w:u w:val="single"/>
          <w:rtl/>
        </w:rPr>
        <w:t>الحقوق</w:t>
      </w:r>
      <w:r w:rsidRPr="007E6F4C">
        <w:rPr>
          <w:rFonts w:cs="AF_Najed"/>
          <w:b/>
          <w:bCs/>
          <w:color w:val="FF0000"/>
          <w:sz w:val="24"/>
          <w:szCs w:val="24"/>
          <w:u w:val="single"/>
          <w:rtl/>
        </w:rPr>
        <w:t xml:space="preserve"> </w:t>
      </w:r>
      <w:r w:rsidRPr="007E6F4C">
        <w:rPr>
          <w:rFonts w:cs="AF_Najed" w:hint="cs"/>
          <w:b/>
          <w:bCs/>
          <w:color w:val="FF0000"/>
          <w:sz w:val="24"/>
          <w:szCs w:val="24"/>
          <w:u w:val="single"/>
          <w:rtl/>
        </w:rPr>
        <w:t>التليفزيونية</w:t>
      </w:r>
    </w:p>
    <w:p w14:paraId="0A8AF04B" w14:textId="3A24AF2B" w:rsidR="00CE6AA4" w:rsidRPr="007E6F4C" w:rsidRDefault="005A6A27" w:rsidP="00444196">
      <w:pPr>
        <w:pStyle w:val="ListParagraph"/>
        <w:numPr>
          <w:ilvl w:val="1"/>
          <w:numId w:val="43"/>
        </w:numPr>
        <w:bidi/>
        <w:jc w:val="both"/>
        <w:rPr>
          <w:rFonts w:cs="AF_Najed"/>
          <w:sz w:val="24"/>
          <w:szCs w:val="24"/>
          <w:rtl/>
        </w:rPr>
      </w:pPr>
      <w:r w:rsidRPr="007E6F4C">
        <w:rPr>
          <w:rFonts w:cs="AF_Najed" w:hint="cs"/>
          <w:sz w:val="24"/>
          <w:szCs w:val="24"/>
          <w:rtl/>
        </w:rPr>
        <w:t>‌رخص</w:t>
      </w:r>
      <w:r w:rsidR="00CE6AA4" w:rsidRPr="007E6F4C">
        <w:rPr>
          <w:rFonts w:cs="AF_Najed"/>
          <w:sz w:val="24"/>
          <w:szCs w:val="24"/>
          <w:rtl/>
        </w:rPr>
        <w:t xml:space="preserve"> </w:t>
      </w:r>
      <w:r w:rsidR="00253989" w:rsidRPr="007E6F4C">
        <w:rPr>
          <w:rFonts w:cs="AF_Najed" w:hint="cs"/>
          <w:sz w:val="24"/>
          <w:szCs w:val="24"/>
          <w:rtl/>
        </w:rPr>
        <w:t>(الطرف</w:t>
      </w:r>
      <w:r w:rsidR="00E765CB" w:rsidRPr="007E6F4C">
        <w:rPr>
          <w:rFonts w:cs="AF_Najed" w:hint="cs"/>
          <w:sz w:val="24"/>
          <w:szCs w:val="24"/>
          <w:rtl/>
        </w:rPr>
        <w:t xml:space="preserve"> الاول</w:t>
      </w:r>
      <w:r w:rsidR="00253989" w:rsidRPr="007E6F4C">
        <w:rPr>
          <w:rFonts w:cs="AF_Najed" w:hint="cs"/>
          <w:sz w:val="24"/>
          <w:szCs w:val="24"/>
          <w:rtl/>
        </w:rPr>
        <w:t>)</w:t>
      </w:r>
      <w:r w:rsidR="00E765CB" w:rsidRPr="007E6F4C">
        <w:rPr>
          <w:rFonts w:cs="AF_Najed" w:hint="cs"/>
          <w:sz w:val="24"/>
          <w:szCs w:val="24"/>
          <w:rtl/>
        </w:rPr>
        <w:t xml:space="preserve"> </w:t>
      </w:r>
      <w:r w:rsidR="00CE6AA4" w:rsidRPr="007E6F4C">
        <w:rPr>
          <w:rFonts w:cs="AF_Najed" w:hint="cs"/>
          <w:sz w:val="24"/>
          <w:szCs w:val="24"/>
          <w:rtl/>
        </w:rPr>
        <w:t>لـ</w:t>
      </w:r>
      <w:r w:rsidR="00CE6AA4" w:rsidRPr="007E6F4C">
        <w:rPr>
          <w:rFonts w:cs="AF_Najed"/>
          <w:sz w:val="24"/>
          <w:szCs w:val="24"/>
          <w:rtl/>
        </w:rPr>
        <w:t xml:space="preserve"> </w:t>
      </w:r>
      <w:r w:rsidR="00253989" w:rsidRPr="007E6F4C">
        <w:rPr>
          <w:rFonts w:cs="AF_Najed" w:hint="cs"/>
          <w:sz w:val="24"/>
          <w:szCs w:val="24"/>
          <w:rtl/>
        </w:rPr>
        <w:t>(</w:t>
      </w:r>
      <w:r w:rsidRPr="007E6F4C">
        <w:rPr>
          <w:rFonts w:cs="AF_Najed" w:hint="cs"/>
          <w:sz w:val="24"/>
          <w:szCs w:val="24"/>
          <w:rtl/>
        </w:rPr>
        <w:t>الشركة</w:t>
      </w:r>
      <w:r w:rsidR="00253989" w:rsidRPr="007E6F4C">
        <w:rPr>
          <w:rFonts w:cs="AF_Najed" w:hint="cs"/>
          <w:sz w:val="24"/>
          <w:szCs w:val="24"/>
          <w:rtl/>
        </w:rPr>
        <w:t>)</w:t>
      </w:r>
      <w:r w:rsidR="00CE6AA4" w:rsidRPr="007E6F4C">
        <w:rPr>
          <w:rFonts w:cs="AF_Najed"/>
          <w:sz w:val="24"/>
          <w:szCs w:val="24"/>
          <w:rtl/>
        </w:rPr>
        <w:t xml:space="preserve"> </w:t>
      </w:r>
      <w:r w:rsidR="00CE6AA4" w:rsidRPr="007E6F4C">
        <w:rPr>
          <w:rFonts w:cs="AF_Najed" w:hint="cs"/>
          <w:sz w:val="24"/>
          <w:szCs w:val="24"/>
          <w:rtl/>
        </w:rPr>
        <w:t>وحدها</w:t>
      </w:r>
      <w:r w:rsidR="00CE6AA4" w:rsidRPr="007E6F4C">
        <w:rPr>
          <w:rFonts w:cs="AF_Najed"/>
          <w:sz w:val="24"/>
          <w:szCs w:val="24"/>
          <w:rtl/>
        </w:rPr>
        <w:t xml:space="preserve"> </w:t>
      </w:r>
      <w:r w:rsidR="00CE6AA4" w:rsidRPr="007E6F4C">
        <w:rPr>
          <w:rFonts w:cs="AF_Najed" w:hint="cs"/>
          <w:sz w:val="24"/>
          <w:szCs w:val="24"/>
          <w:rtl/>
        </w:rPr>
        <w:t>فقط</w:t>
      </w:r>
      <w:r w:rsidR="00CE6AA4" w:rsidRPr="007E6F4C">
        <w:rPr>
          <w:rFonts w:cs="AF_Najed"/>
          <w:sz w:val="24"/>
          <w:szCs w:val="24"/>
          <w:rtl/>
        </w:rPr>
        <w:t xml:space="preserve"> </w:t>
      </w:r>
      <w:r w:rsidR="00CE6AA4" w:rsidRPr="007E6F4C">
        <w:rPr>
          <w:rFonts w:cs="AF_Najed" w:hint="cs"/>
          <w:sz w:val="24"/>
          <w:szCs w:val="24"/>
          <w:rtl/>
        </w:rPr>
        <w:t>وبشكل</w:t>
      </w:r>
      <w:r w:rsidR="00CE6AA4" w:rsidRPr="007E6F4C">
        <w:rPr>
          <w:rFonts w:cs="AF_Najed"/>
          <w:sz w:val="24"/>
          <w:szCs w:val="24"/>
          <w:rtl/>
        </w:rPr>
        <w:t xml:space="preserve"> </w:t>
      </w:r>
      <w:r w:rsidR="00CE6AA4" w:rsidRPr="007E6F4C">
        <w:rPr>
          <w:rFonts w:cs="AF_Najed" w:hint="cs"/>
          <w:sz w:val="24"/>
          <w:szCs w:val="24"/>
          <w:rtl/>
        </w:rPr>
        <w:t>حصري</w:t>
      </w:r>
      <w:r w:rsidR="00CE6AA4" w:rsidRPr="007E6F4C">
        <w:rPr>
          <w:rFonts w:cs="AF_Najed"/>
          <w:sz w:val="24"/>
          <w:szCs w:val="24"/>
          <w:rtl/>
        </w:rPr>
        <w:t xml:space="preserve"> </w:t>
      </w:r>
      <w:r w:rsidR="00CE6AA4" w:rsidRPr="007E6F4C">
        <w:rPr>
          <w:rFonts w:cs="AF_Najed" w:hint="cs"/>
          <w:sz w:val="24"/>
          <w:szCs w:val="24"/>
          <w:rtl/>
        </w:rPr>
        <w:t>جميع</w:t>
      </w:r>
      <w:r w:rsidR="00CE6AA4" w:rsidRPr="007E6F4C">
        <w:rPr>
          <w:rFonts w:cs="AF_Najed"/>
          <w:sz w:val="24"/>
          <w:szCs w:val="24"/>
          <w:rtl/>
        </w:rPr>
        <w:t xml:space="preserve"> </w:t>
      </w:r>
      <w:r w:rsidR="00253989" w:rsidRPr="007E6F4C">
        <w:rPr>
          <w:rFonts w:cs="AF_Najed" w:hint="cs"/>
          <w:sz w:val="24"/>
          <w:szCs w:val="24"/>
          <w:rtl/>
        </w:rPr>
        <w:t>(</w:t>
      </w:r>
      <w:r w:rsidR="00CE6AA4" w:rsidRPr="007E6F4C">
        <w:rPr>
          <w:rFonts w:cs="AF_Najed" w:hint="cs"/>
          <w:sz w:val="24"/>
          <w:szCs w:val="24"/>
          <w:rtl/>
        </w:rPr>
        <w:t>الحقوق</w:t>
      </w:r>
      <w:r w:rsidR="00CE6AA4" w:rsidRPr="007E6F4C">
        <w:rPr>
          <w:rFonts w:cs="AF_Najed"/>
          <w:sz w:val="24"/>
          <w:szCs w:val="24"/>
          <w:rtl/>
        </w:rPr>
        <w:t xml:space="preserve"> </w:t>
      </w:r>
      <w:r w:rsidR="00F040F5" w:rsidRPr="007E6F4C">
        <w:rPr>
          <w:rFonts w:cs="AF_Najed" w:hint="cs"/>
          <w:sz w:val="24"/>
          <w:szCs w:val="24"/>
          <w:rtl/>
        </w:rPr>
        <w:t>التلفزيونية</w:t>
      </w:r>
      <w:r w:rsidR="00253989" w:rsidRPr="007E6F4C">
        <w:rPr>
          <w:rFonts w:cs="AF_Najed" w:hint="cs"/>
          <w:sz w:val="24"/>
          <w:szCs w:val="24"/>
          <w:rtl/>
        </w:rPr>
        <w:t>)</w:t>
      </w:r>
      <w:r w:rsidR="00CE6AA4" w:rsidRPr="007E6F4C">
        <w:rPr>
          <w:rFonts w:cs="AF_Najed"/>
          <w:sz w:val="24"/>
          <w:szCs w:val="24"/>
          <w:rtl/>
        </w:rPr>
        <w:t xml:space="preserve"> </w:t>
      </w:r>
      <w:r w:rsidR="003E749A" w:rsidRPr="007E6F4C">
        <w:rPr>
          <w:rFonts w:cs="AF_Najed" w:hint="cs"/>
          <w:sz w:val="24"/>
          <w:szCs w:val="24"/>
          <w:rtl/>
        </w:rPr>
        <w:t xml:space="preserve">وفقا لتعريف الحقوق التلفزيونية اعلاه </w:t>
      </w:r>
      <w:r w:rsidR="00D13BAC" w:rsidRPr="007E6F4C">
        <w:rPr>
          <w:rFonts w:cs="AF_Najed" w:hint="cs"/>
          <w:sz w:val="24"/>
          <w:szCs w:val="24"/>
          <w:rtl/>
        </w:rPr>
        <w:t xml:space="preserve">بما فيها </w:t>
      </w:r>
      <w:r w:rsidR="00CE6AA4" w:rsidRPr="007E6F4C">
        <w:rPr>
          <w:rFonts w:cs="AF_Najed" w:hint="cs"/>
          <w:sz w:val="24"/>
          <w:szCs w:val="24"/>
          <w:rtl/>
        </w:rPr>
        <w:t>حقوق</w:t>
      </w:r>
      <w:r w:rsidR="00CE6AA4" w:rsidRPr="007E6F4C">
        <w:rPr>
          <w:rFonts w:cs="AF_Najed"/>
          <w:sz w:val="24"/>
          <w:szCs w:val="24"/>
          <w:rtl/>
        </w:rPr>
        <w:t xml:space="preserve"> </w:t>
      </w:r>
      <w:r w:rsidR="00CE6AA4" w:rsidRPr="007E6F4C">
        <w:rPr>
          <w:rFonts w:cs="AF_Najed" w:hint="cs"/>
          <w:sz w:val="24"/>
          <w:szCs w:val="24"/>
          <w:rtl/>
        </w:rPr>
        <w:t>البث</w:t>
      </w:r>
      <w:r w:rsidR="00CE6AA4" w:rsidRPr="007E6F4C">
        <w:rPr>
          <w:rFonts w:cs="AF_Najed"/>
          <w:sz w:val="24"/>
          <w:szCs w:val="24"/>
          <w:rtl/>
        </w:rPr>
        <w:t xml:space="preserve"> </w:t>
      </w:r>
      <w:r w:rsidR="00CE6AA4" w:rsidRPr="007E6F4C">
        <w:rPr>
          <w:rFonts w:cs="AF_Najed" w:hint="cs"/>
          <w:sz w:val="24"/>
          <w:szCs w:val="24"/>
          <w:rtl/>
        </w:rPr>
        <w:t>المباشر</w:t>
      </w:r>
      <w:r w:rsidR="00CE6AA4" w:rsidRPr="007E6F4C">
        <w:rPr>
          <w:rFonts w:cs="AF_Najed"/>
          <w:sz w:val="24"/>
          <w:szCs w:val="24"/>
          <w:rtl/>
        </w:rPr>
        <w:t xml:space="preserve"> </w:t>
      </w:r>
      <w:r w:rsidR="00CE6AA4" w:rsidRPr="007E6F4C">
        <w:rPr>
          <w:rFonts w:cs="AF_Najed" w:hint="cs"/>
          <w:sz w:val="24"/>
          <w:szCs w:val="24"/>
          <w:rtl/>
        </w:rPr>
        <w:t>لجميع</w:t>
      </w:r>
      <w:r w:rsidR="00CE6AA4" w:rsidRPr="007E6F4C">
        <w:rPr>
          <w:rFonts w:cs="AF_Najed"/>
          <w:sz w:val="24"/>
          <w:szCs w:val="24"/>
          <w:rtl/>
        </w:rPr>
        <w:t xml:space="preserve"> </w:t>
      </w:r>
      <w:r w:rsidR="00253989" w:rsidRPr="007E6F4C">
        <w:rPr>
          <w:rFonts w:cs="AF_Najed" w:hint="cs"/>
          <w:sz w:val="24"/>
          <w:szCs w:val="24"/>
          <w:rtl/>
        </w:rPr>
        <w:t>(</w:t>
      </w:r>
      <w:r w:rsidR="00CE6AA4" w:rsidRPr="007E6F4C">
        <w:rPr>
          <w:rFonts w:cs="AF_Najed" w:hint="cs"/>
          <w:sz w:val="24"/>
          <w:szCs w:val="24"/>
          <w:rtl/>
        </w:rPr>
        <w:t>المباريات</w:t>
      </w:r>
      <w:r w:rsidR="00253989" w:rsidRPr="007E6F4C">
        <w:rPr>
          <w:rFonts w:cs="AF_Najed" w:hint="cs"/>
          <w:sz w:val="24"/>
          <w:szCs w:val="24"/>
          <w:rtl/>
        </w:rPr>
        <w:t xml:space="preserve">) </w:t>
      </w:r>
      <w:r w:rsidR="00CE6AA4" w:rsidRPr="007E6F4C">
        <w:rPr>
          <w:rFonts w:cs="AF_Najed" w:hint="cs"/>
          <w:sz w:val="24"/>
          <w:szCs w:val="24"/>
          <w:rtl/>
        </w:rPr>
        <w:t>خلال</w:t>
      </w:r>
      <w:r w:rsidR="00CE6AA4" w:rsidRPr="007E6F4C">
        <w:rPr>
          <w:rFonts w:cs="AF_Najed"/>
          <w:sz w:val="24"/>
          <w:szCs w:val="24"/>
          <w:rtl/>
        </w:rPr>
        <w:t xml:space="preserve"> </w:t>
      </w:r>
      <w:r w:rsidR="00CE6AA4" w:rsidRPr="007E6F4C">
        <w:rPr>
          <w:rFonts w:cs="AF_Najed" w:hint="cs"/>
          <w:sz w:val="24"/>
          <w:szCs w:val="24"/>
          <w:rtl/>
        </w:rPr>
        <w:t>مدة</w:t>
      </w:r>
      <w:r w:rsidR="00CE6AA4" w:rsidRPr="007E6F4C">
        <w:rPr>
          <w:rFonts w:cs="AF_Najed"/>
          <w:sz w:val="24"/>
          <w:szCs w:val="24"/>
          <w:rtl/>
        </w:rPr>
        <w:t xml:space="preserve"> </w:t>
      </w:r>
      <w:r w:rsidR="00CE6AA4" w:rsidRPr="007E6F4C">
        <w:rPr>
          <w:rFonts w:cs="AF_Najed" w:hint="cs"/>
          <w:sz w:val="24"/>
          <w:szCs w:val="24"/>
          <w:rtl/>
        </w:rPr>
        <w:t>العقد على</w:t>
      </w:r>
      <w:r w:rsidR="00CE6AA4" w:rsidRPr="007E6F4C">
        <w:rPr>
          <w:rFonts w:cs="AF_Najed"/>
          <w:sz w:val="24"/>
          <w:szCs w:val="24"/>
          <w:rtl/>
        </w:rPr>
        <w:t xml:space="preserve"> </w:t>
      </w:r>
      <w:r w:rsidR="00253989" w:rsidRPr="007E6F4C">
        <w:rPr>
          <w:rFonts w:cs="AF_Najed" w:hint="cs"/>
          <w:sz w:val="24"/>
          <w:szCs w:val="24"/>
          <w:rtl/>
        </w:rPr>
        <w:t>(</w:t>
      </w:r>
      <w:r w:rsidR="00CE6AA4" w:rsidRPr="007E6F4C">
        <w:rPr>
          <w:rFonts w:cs="AF_Najed" w:hint="cs"/>
          <w:sz w:val="24"/>
          <w:szCs w:val="24"/>
          <w:rtl/>
        </w:rPr>
        <w:t>القنوات</w:t>
      </w:r>
      <w:r w:rsidR="00CE6AA4" w:rsidRPr="007E6F4C">
        <w:rPr>
          <w:rFonts w:cs="AF_Najed"/>
          <w:sz w:val="24"/>
          <w:szCs w:val="24"/>
          <w:rtl/>
        </w:rPr>
        <w:t xml:space="preserve"> </w:t>
      </w:r>
      <w:r w:rsidR="00CE6AA4" w:rsidRPr="007E6F4C">
        <w:rPr>
          <w:rFonts w:cs="AF_Najed" w:hint="cs"/>
          <w:sz w:val="24"/>
          <w:szCs w:val="24"/>
          <w:rtl/>
        </w:rPr>
        <w:t>المرخص</w:t>
      </w:r>
      <w:r w:rsidR="00CE6AA4" w:rsidRPr="007E6F4C">
        <w:rPr>
          <w:rFonts w:cs="AF_Najed"/>
          <w:sz w:val="24"/>
          <w:szCs w:val="24"/>
          <w:rtl/>
        </w:rPr>
        <w:t xml:space="preserve"> </w:t>
      </w:r>
      <w:r w:rsidR="00CE6AA4" w:rsidRPr="007E6F4C">
        <w:rPr>
          <w:rFonts w:cs="AF_Najed" w:hint="cs"/>
          <w:sz w:val="24"/>
          <w:szCs w:val="24"/>
          <w:rtl/>
        </w:rPr>
        <w:t>لها</w:t>
      </w:r>
      <w:r w:rsidR="00253989" w:rsidRPr="007E6F4C">
        <w:rPr>
          <w:rFonts w:cs="AF_Najed" w:hint="cs"/>
          <w:sz w:val="24"/>
          <w:szCs w:val="24"/>
          <w:rtl/>
        </w:rPr>
        <w:t>)</w:t>
      </w:r>
      <w:r w:rsidR="00CE6AA4" w:rsidRPr="007E6F4C">
        <w:rPr>
          <w:rFonts w:cs="AF_Najed"/>
          <w:sz w:val="24"/>
          <w:szCs w:val="24"/>
          <w:rtl/>
        </w:rPr>
        <w:t xml:space="preserve"> </w:t>
      </w:r>
      <w:r w:rsidR="00CE6AA4" w:rsidRPr="007E6F4C">
        <w:rPr>
          <w:rFonts w:cs="AF_Najed" w:hint="cs"/>
          <w:sz w:val="24"/>
          <w:szCs w:val="24"/>
          <w:rtl/>
        </w:rPr>
        <w:t>عبر</w:t>
      </w:r>
      <w:r w:rsidR="00CE6AA4" w:rsidRPr="007E6F4C">
        <w:rPr>
          <w:rFonts w:cs="AF_Najed"/>
          <w:sz w:val="24"/>
          <w:szCs w:val="24"/>
          <w:rtl/>
        </w:rPr>
        <w:t xml:space="preserve"> </w:t>
      </w:r>
      <w:r w:rsidR="00253989" w:rsidRPr="007E6F4C">
        <w:rPr>
          <w:rFonts w:cs="AF_Najed" w:hint="cs"/>
          <w:sz w:val="24"/>
          <w:szCs w:val="24"/>
          <w:rtl/>
        </w:rPr>
        <w:t>(</w:t>
      </w:r>
      <w:r w:rsidR="00CE6AA4" w:rsidRPr="007E6F4C">
        <w:rPr>
          <w:rFonts w:cs="AF_Najed" w:hint="cs"/>
          <w:sz w:val="24"/>
          <w:szCs w:val="24"/>
          <w:rtl/>
        </w:rPr>
        <w:t>سبل</w:t>
      </w:r>
      <w:r w:rsidR="00CE6AA4" w:rsidRPr="007E6F4C">
        <w:rPr>
          <w:rFonts w:cs="AF_Najed"/>
          <w:sz w:val="24"/>
          <w:szCs w:val="24"/>
          <w:rtl/>
        </w:rPr>
        <w:t xml:space="preserve"> </w:t>
      </w:r>
      <w:r w:rsidR="00CE6AA4" w:rsidRPr="007E6F4C">
        <w:rPr>
          <w:rFonts w:cs="AF_Najed" w:hint="cs"/>
          <w:sz w:val="24"/>
          <w:szCs w:val="24"/>
          <w:rtl/>
        </w:rPr>
        <w:t>البث</w:t>
      </w:r>
      <w:r w:rsidR="00253989" w:rsidRPr="007E6F4C">
        <w:rPr>
          <w:rFonts w:cs="AF_Najed" w:hint="cs"/>
          <w:sz w:val="24"/>
          <w:szCs w:val="24"/>
          <w:rtl/>
        </w:rPr>
        <w:t>)</w:t>
      </w:r>
      <w:r w:rsidR="00EA5018" w:rsidRPr="007E6F4C">
        <w:rPr>
          <w:rFonts w:cs="AF_Najed" w:hint="cs"/>
          <w:sz w:val="24"/>
          <w:szCs w:val="24"/>
          <w:rtl/>
        </w:rPr>
        <w:t xml:space="preserve"> في</w:t>
      </w:r>
      <w:r w:rsidR="00253989" w:rsidRPr="007E6F4C">
        <w:rPr>
          <w:rFonts w:cs="AF_Najed" w:hint="cs"/>
          <w:sz w:val="24"/>
          <w:szCs w:val="24"/>
          <w:rtl/>
        </w:rPr>
        <w:t xml:space="preserve"> (</w:t>
      </w:r>
      <w:r w:rsidR="00EA5018" w:rsidRPr="007E6F4C">
        <w:rPr>
          <w:rFonts w:cs="AF_Najed" w:hint="cs"/>
          <w:sz w:val="24"/>
          <w:szCs w:val="24"/>
          <w:rtl/>
        </w:rPr>
        <w:t>الاقليم</w:t>
      </w:r>
      <w:r w:rsidR="00253989" w:rsidRPr="007E6F4C">
        <w:rPr>
          <w:rFonts w:cs="AF_Najed" w:hint="cs"/>
          <w:sz w:val="24"/>
          <w:szCs w:val="24"/>
          <w:rtl/>
        </w:rPr>
        <w:t>)</w:t>
      </w:r>
      <w:r w:rsidR="00CE6AA4" w:rsidRPr="007E6F4C">
        <w:rPr>
          <w:rFonts w:cs="AF_Najed" w:hint="cs"/>
          <w:sz w:val="24"/>
          <w:szCs w:val="24"/>
          <w:rtl/>
        </w:rPr>
        <w:t>.</w:t>
      </w:r>
    </w:p>
    <w:p w14:paraId="0F312885" w14:textId="68CE0D06" w:rsidR="00CE6AA4" w:rsidRPr="007E6F4C" w:rsidRDefault="005A6A27" w:rsidP="00444196">
      <w:pPr>
        <w:pStyle w:val="ListParagraph"/>
        <w:numPr>
          <w:ilvl w:val="1"/>
          <w:numId w:val="43"/>
        </w:numPr>
        <w:bidi/>
        <w:jc w:val="both"/>
        <w:rPr>
          <w:rFonts w:cs="AF_Najed"/>
          <w:sz w:val="24"/>
          <w:szCs w:val="24"/>
          <w:rtl/>
        </w:rPr>
      </w:pPr>
      <w:r w:rsidRPr="007E6F4C">
        <w:rPr>
          <w:rFonts w:cs="AF_Najed" w:hint="cs"/>
          <w:sz w:val="24"/>
          <w:szCs w:val="24"/>
          <w:rtl/>
        </w:rPr>
        <w:t>الحق الحصري</w:t>
      </w:r>
      <w:r w:rsidR="00F040F5" w:rsidRPr="007E6F4C">
        <w:rPr>
          <w:rFonts w:cs="AF_Najed" w:hint="cs"/>
          <w:sz w:val="24"/>
          <w:szCs w:val="24"/>
          <w:rtl/>
        </w:rPr>
        <w:t xml:space="preserve"> </w:t>
      </w:r>
      <w:r w:rsidRPr="007E6F4C">
        <w:rPr>
          <w:rFonts w:cs="AF_Najed" w:hint="cs"/>
          <w:sz w:val="24"/>
          <w:szCs w:val="24"/>
          <w:rtl/>
        </w:rPr>
        <w:t>بال</w:t>
      </w:r>
      <w:r w:rsidR="00CE6AA4" w:rsidRPr="007E6F4C">
        <w:rPr>
          <w:rFonts w:cs="AF_Najed" w:hint="cs"/>
          <w:sz w:val="24"/>
          <w:szCs w:val="24"/>
          <w:rtl/>
        </w:rPr>
        <w:t>بث</w:t>
      </w:r>
      <w:r w:rsidR="00CE6AA4" w:rsidRPr="007E6F4C">
        <w:rPr>
          <w:rFonts w:cs="AF_Najed"/>
          <w:sz w:val="24"/>
          <w:szCs w:val="24"/>
          <w:rtl/>
        </w:rPr>
        <w:t xml:space="preserve"> </w:t>
      </w:r>
      <w:r w:rsidR="00656092" w:rsidRPr="007E6F4C">
        <w:rPr>
          <w:rFonts w:cs="AF_Najed" w:hint="cs"/>
          <w:sz w:val="24"/>
          <w:szCs w:val="24"/>
          <w:rtl/>
        </w:rPr>
        <w:t>المباشر</w:t>
      </w:r>
      <w:r w:rsidRPr="007E6F4C">
        <w:rPr>
          <w:rFonts w:cs="AF_Najed" w:hint="cs"/>
          <w:sz w:val="24"/>
          <w:szCs w:val="24"/>
          <w:rtl/>
        </w:rPr>
        <w:t>ل</w:t>
      </w:r>
      <w:r w:rsidR="00CE6AA4" w:rsidRPr="007E6F4C">
        <w:rPr>
          <w:rFonts w:cs="AF_Najed" w:hint="cs"/>
          <w:sz w:val="24"/>
          <w:szCs w:val="24"/>
          <w:rtl/>
        </w:rPr>
        <w:t>أى</w:t>
      </w:r>
      <w:r w:rsidR="00CE6AA4" w:rsidRPr="007E6F4C">
        <w:rPr>
          <w:rFonts w:cs="AF_Najed"/>
          <w:sz w:val="24"/>
          <w:szCs w:val="24"/>
          <w:rtl/>
        </w:rPr>
        <w:t xml:space="preserve"> </w:t>
      </w:r>
      <w:r w:rsidR="00CE6AA4" w:rsidRPr="007E6F4C">
        <w:rPr>
          <w:rFonts w:cs="AF_Najed" w:hint="cs"/>
          <w:sz w:val="24"/>
          <w:szCs w:val="24"/>
          <w:rtl/>
        </w:rPr>
        <w:t>من</w:t>
      </w:r>
      <w:r w:rsidR="00CE6AA4" w:rsidRPr="007E6F4C">
        <w:rPr>
          <w:rFonts w:cs="AF_Najed"/>
          <w:sz w:val="24"/>
          <w:szCs w:val="24"/>
          <w:rtl/>
        </w:rPr>
        <w:t xml:space="preserve"> </w:t>
      </w:r>
      <w:r w:rsidR="00CE6AA4" w:rsidRPr="007E6F4C">
        <w:rPr>
          <w:rFonts w:cs="AF_Najed" w:hint="cs"/>
          <w:sz w:val="24"/>
          <w:szCs w:val="24"/>
          <w:rtl/>
        </w:rPr>
        <w:t>و</w:t>
      </w:r>
      <w:r w:rsidR="00CE6AA4" w:rsidRPr="007E6F4C">
        <w:rPr>
          <w:rFonts w:cs="AF_Najed"/>
          <w:sz w:val="24"/>
          <w:szCs w:val="24"/>
          <w:rtl/>
        </w:rPr>
        <w:t>/</w:t>
      </w:r>
      <w:r w:rsidR="00CE6AA4" w:rsidRPr="007E6F4C">
        <w:rPr>
          <w:rFonts w:cs="AF_Najed" w:hint="cs"/>
          <w:sz w:val="24"/>
          <w:szCs w:val="24"/>
          <w:rtl/>
        </w:rPr>
        <w:t>او</w:t>
      </w:r>
      <w:r w:rsidR="00CE6AA4" w:rsidRPr="007E6F4C">
        <w:rPr>
          <w:rFonts w:cs="AF_Najed"/>
          <w:sz w:val="24"/>
          <w:szCs w:val="24"/>
          <w:rtl/>
        </w:rPr>
        <w:t xml:space="preserve"> </w:t>
      </w:r>
      <w:r w:rsidR="00CE6AA4" w:rsidRPr="007E6F4C">
        <w:rPr>
          <w:rFonts w:cs="AF_Najed" w:hint="cs"/>
          <w:sz w:val="24"/>
          <w:szCs w:val="24"/>
          <w:rtl/>
        </w:rPr>
        <w:t>كل</w:t>
      </w:r>
      <w:r w:rsidR="00CE6AA4" w:rsidRPr="007E6F4C">
        <w:rPr>
          <w:rFonts w:cs="AF_Najed"/>
          <w:sz w:val="24"/>
          <w:szCs w:val="24"/>
          <w:rtl/>
        </w:rPr>
        <w:t xml:space="preserve"> </w:t>
      </w:r>
      <w:r w:rsidR="00656092" w:rsidRPr="007E6F4C">
        <w:rPr>
          <w:rFonts w:cs="AF_Najed" w:hint="cs"/>
          <w:sz w:val="24"/>
          <w:szCs w:val="24"/>
          <w:rtl/>
        </w:rPr>
        <w:t>(</w:t>
      </w:r>
      <w:r w:rsidR="00CE6AA4" w:rsidRPr="007E6F4C">
        <w:rPr>
          <w:rFonts w:cs="AF_Najed" w:hint="cs"/>
          <w:sz w:val="24"/>
          <w:szCs w:val="24"/>
          <w:rtl/>
        </w:rPr>
        <w:t>المباريات</w:t>
      </w:r>
      <w:r w:rsidR="00656092" w:rsidRPr="007E6F4C">
        <w:rPr>
          <w:rFonts w:cs="AF_Najed" w:hint="cs"/>
          <w:sz w:val="24"/>
          <w:szCs w:val="24"/>
          <w:rtl/>
        </w:rPr>
        <w:t>)</w:t>
      </w:r>
      <w:r w:rsidR="00CE6AA4" w:rsidRPr="007E6F4C">
        <w:rPr>
          <w:rFonts w:cs="AF_Najed"/>
          <w:sz w:val="24"/>
          <w:szCs w:val="24"/>
          <w:rtl/>
        </w:rPr>
        <w:t xml:space="preserve"> </w:t>
      </w:r>
      <w:r w:rsidR="00CE6AA4" w:rsidRPr="007E6F4C">
        <w:rPr>
          <w:rFonts w:cs="AF_Najed" w:hint="cs"/>
          <w:sz w:val="24"/>
          <w:szCs w:val="24"/>
          <w:rtl/>
        </w:rPr>
        <w:t>على</w:t>
      </w:r>
      <w:r w:rsidR="00CE6AA4" w:rsidRPr="007E6F4C">
        <w:rPr>
          <w:rFonts w:cs="AF_Najed"/>
          <w:sz w:val="24"/>
          <w:szCs w:val="24"/>
          <w:rtl/>
        </w:rPr>
        <w:t xml:space="preserve"> </w:t>
      </w:r>
      <w:r w:rsidR="00CE6AA4" w:rsidRPr="007E6F4C">
        <w:rPr>
          <w:rFonts w:cs="AF_Najed" w:hint="cs"/>
          <w:sz w:val="24"/>
          <w:szCs w:val="24"/>
          <w:rtl/>
        </w:rPr>
        <w:t>أى</w:t>
      </w:r>
      <w:r w:rsidR="00CE6AA4" w:rsidRPr="007E6F4C">
        <w:rPr>
          <w:rFonts w:cs="AF_Najed"/>
          <w:sz w:val="24"/>
          <w:szCs w:val="24"/>
          <w:rtl/>
        </w:rPr>
        <w:t xml:space="preserve"> </w:t>
      </w:r>
      <w:r w:rsidR="00CE6AA4" w:rsidRPr="007E6F4C">
        <w:rPr>
          <w:rFonts w:cs="AF_Najed" w:hint="cs"/>
          <w:sz w:val="24"/>
          <w:szCs w:val="24"/>
          <w:rtl/>
        </w:rPr>
        <w:t>و</w:t>
      </w:r>
      <w:r w:rsidR="00CE6AA4" w:rsidRPr="007E6F4C">
        <w:rPr>
          <w:rFonts w:cs="AF_Najed"/>
          <w:sz w:val="24"/>
          <w:szCs w:val="24"/>
          <w:rtl/>
        </w:rPr>
        <w:t xml:space="preserve">/ </w:t>
      </w:r>
      <w:r w:rsidR="00CE6AA4" w:rsidRPr="007E6F4C">
        <w:rPr>
          <w:rFonts w:cs="AF_Najed" w:hint="cs"/>
          <w:sz w:val="24"/>
          <w:szCs w:val="24"/>
          <w:rtl/>
        </w:rPr>
        <w:t>او</w:t>
      </w:r>
      <w:r w:rsidR="00CE6AA4" w:rsidRPr="007E6F4C">
        <w:rPr>
          <w:rFonts w:cs="AF_Najed"/>
          <w:sz w:val="24"/>
          <w:szCs w:val="24"/>
          <w:rtl/>
        </w:rPr>
        <w:t xml:space="preserve"> </w:t>
      </w:r>
      <w:r w:rsidR="00CE6AA4" w:rsidRPr="007E6F4C">
        <w:rPr>
          <w:rFonts w:cs="AF_Najed" w:hint="cs"/>
          <w:sz w:val="24"/>
          <w:szCs w:val="24"/>
          <w:rtl/>
        </w:rPr>
        <w:t>جميع</w:t>
      </w:r>
      <w:r w:rsidR="00CE6AA4" w:rsidRPr="007E6F4C">
        <w:rPr>
          <w:rFonts w:cs="AF_Najed"/>
          <w:sz w:val="24"/>
          <w:szCs w:val="24"/>
          <w:rtl/>
        </w:rPr>
        <w:t xml:space="preserve"> </w:t>
      </w:r>
      <w:r w:rsidR="00656092" w:rsidRPr="007E6F4C">
        <w:rPr>
          <w:rFonts w:cs="AF_Najed" w:hint="cs"/>
          <w:sz w:val="24"/>
          <w:szCs w:val="24"/>
          <w:rtl/>
        </w:rPr>
        <w:t>(</w:t>
      </w:r>
      <w:r w:rsidR="00CE6AA4" w:rsidRPr="007E6F4C">
        <w:rPr>
          <w:rFonts w:cs="AF_Najed" w:hint="cs"/>
          <w:sz w:val="24"/>
          <w:szCs w:val="24"/>
          <w:rtl/>
        </w:rPr>
        <w:t>القنوات</w:t>
      </w:r>
      <w:r w:rsidR="00CE6AA4" w:rsidRPr="007E6F4C">
        <w:rPr>
          <w:rFonts w:cs="AF_Najed"/>
          <w:sz w:val="24"/>
          <w:szCs w:val="24"/>
          <w:rtl/>
        </w:rPr>
        <w:t xml:space="preserve"> </w:t>
      </w:r>
      <w:r w:rsidR="00CE6AA4" w:rsidRPr="007E6F4C">
        <w:rPr>
          <w:rFonts w:cs="AF_Najed" w:hint="cs"/>
          <w:sz w:val="24"/>
          <w:szCs w:val="24"/>
          <w:rtl/>
        </w:rPr>
        <w:t>المرخص</w:t>
      </w:r>
      <w:r w:rsidR="00CE6AA4" w:rsidRPr="007E6F4C">
        <w:rPr>
          <w:rFonts w:cs="AF_Najed"/>
          <w:sz w:val="24"/>
          <w:szCs w:val="24"/>
          <w:rtl/>
        </w:rPr>
        <w:t xml:space="preserve"> </w:t>
      </w:r>
      <w:r w:rsidR="00CE6AA4" w:rsidRPr="007E6F4C">
        <w:rPr>
          <w:rFonts w:cs="AF_Najed" w:hint="cs"/>
          <w:sz w:val="24"/>
          <w:szCs w:val="24"/>
          <w:rtl/>
        </w:rPr>
        <w:t>لها</w:t>
      </w:r>
      <w:r w:rsidR="00656092" w:rsidRPr="007E6F4C">
        <w:rPr>
          <w:rFonts w:cs="AF_Najed" w:hint="cs"/>
          <w:sz w:val="24"/>
          <w:szCs w:val="24"/>
          <w:rtl/>
        </w:rPr>
        <w:t>)</w:t>
      </w:r>
      <w:r w:rsidR="00CE6AA4" w:rsidRPr="007E6F4C">
        <w:rPr>
          <w:rFonts w:cs="AF_Najed"/>
          <w:sz w:val="24"/>
          <w:szCs w:val="24"/>
          <w:rtl/>
        </w:rPr>
        <w:t xml:space="preserve">  </w:t>
      </w:r>
      <w:r w:rsidR="00CE6AA4" w:rsidRPr="007E6F4C">
        <w:rPr>
          <w:rFonts w:cs="AF_Najed" w:hint="cs"/>
          <w:sz w:val="24"/>
          <w:szCs w:val="24"/>
          <w:rtl/>
        </w:rPr>
        <w:t>في</w:t>
      </w:r>
      <w:r w:rsidR="00CE6AA4" w:rsidRPr="007E6F4C">
        <w:rPr>
          <w:rFonts w:cs="AF_Najed"/>
          <w:sz w:val="24"/>
          <w:szCs w:val="24"/>
          <w:rtl/>
        </w:rPr>
        <w:t xml:space="preserve"> </w:t>
      </w:r>
      <w:r w:rsidR="00656092" w:rsidRPr="007E6F4C">
        <w:rPr>
          <w:rFonts w:cs="AF_Najed" w:hint="cs"/>
          <w:sz w:val="24"/>
          <w:szCs w:val="24"/>
          <w:rtl/>
        </w:rPr>
        <w:t>(</w:t>
      </w:r>
      <w:r w:rsidR="00CE6AA4" w:rsidRPr="007E6F4C">
        <w:rPr>
          <w:rFonts w:cs="AF_Najed" w:hint="cs"/>
          <w:sz w:val="24"/>
          <w:szCs w:val="24"/>
          <w:rtl/>
        </w:rPr>
        <w:t>الاقليم</w:t>
      </w:r>
      <w:r w:rsidR="00656092" w:rsidRPr="007E6F4C">
        <w:rPr>
          <w:rFonts w:cs="AF_Najed" w:hint="cs"/>
          <w:sz w:val="24"/>
          <w:szCs w:val="24"/>
          <w:rtl/>
        </w:rPr>
        <w:t>)</w:t>
      </w:r>
      <w:r w:rsidR="00CE6AA4" w:rsidRPr="007E6F4C">
        <w:rPr>
          <w:rFonts w:cs="AF_Najed"/>
          <w:sz w:val="24"/>
          <w:szCs w:val="24"/>
          <w:rtl/>
        </w:rPr>
        <w:t xml:space="preserve"> </w:t>
      </w:r>
      <w:r w:rsidR="00CE6AA4" w:rsidRPr="007E6F4C">
        <w:rPr>
          <w:rFonts w:cs="AF_Najed" w:hint="cs"/>
          <w:sz w:val="24"/>
          <w:szCs w:val="24"/>
          <w:rtl/>
        </w:rPr>
        <w:t>عبر</w:t>
      </w:r>
      <w:r w:rsidR="00CE6AA4" w:rsidRPr="007E6F4C">
        <w:rPr>
          <w:rFonts w:cs="AF_Najed"/>
          <w:sz w:val="24"/>
          <w:szCs w:val="24"/>
          <w:rtl/>
        </w:rPr>
        <w:t xml:space="preserve"> </w:t>
      </w:r>
      <w:r w:rsidR="00656092" w:rsidRPr="007E6F4C">
        <w:rPr>
          <w:rFonts w:cs="AF_Najed" w:hint="cs"/>
          <w:sz w:val="24"/>
          <w:szCs w:val="24"/>
          <w:rtl/>
        </w:rPr>
        <w:t>(</w:t>
      </w:r>
      <w:r w:rsidR="00CE6AA4" w:rsidRPr="007E6F4C">
        <w:rPr>
          <w:rFonts w:cs="AF_Najed" w:hint="cs"/>
          <w:sz w:val="24"/>
          <w:szCs w:val="24"/>
          <w:rtl/>
        </w:rPr>
        <w:t>سبل</w:t>
      </w:r>
      <w:r w:rsidR="00CE6AA4" w:rsidRPr="007E6F4C">
        <w:rPr>
          <w:rFonts w:cs="AF_Najed"/>
          <w:sz w:val="24"/>
          <w:szCs w:val="24"/>
          <w:rtl/>
        </w:rPr>
        <w:t xml:space="preserve"> </w:t>
      </w:r>
      <w:r w:rsidR="00CE6AA4" w:rsidRPr="007E6F4C">
        <w:rPr>
          <w:rFonts w:cs="AF_Najed" w:hint="cs"/>
          <w:sz w:val="24"/>
          <w:szCs w:val="24"/>
          <w:rtl/>
        </w:rPr>
        <w:t>البث</w:t>
      </w:r>
      <w:r w:rsidR="00656092" w:rsidRPr="007E6F4C">
        <w:rPr>
          <w:rFonts w:cs="AF_Najed" w:hint="cs"/>
          <w:sz w:val="24"/>
          <w:szCs w:val="24"/>
          <w:rtl/>
        </w:rPr>
        <w:t>)</w:t>
      </w:r>
      <w:r w:rsidR="00CE6AA4" w:rsidRPr="007E6F4C">
        <w:rPr>
          <w:rFonts w:cs="AF_Najed"/>
          <w:sz w:val="24"/>
          <w:szCs w:val="24"/>
          <w:rtl/>
        </w:rPr>
        <w:t xml:space="preserve"> </w:t>
      </w:r>
      <w:r w:rsidR="00CE6AA4" w:rsidRPr="007E6F4C">
        <w:rPr>
          <w:rFonts w:cs="AF_Najed" w:hint="cs"/>
          <w:sz w:val="24"/>
          <w:szCs w:val="24"/>
          <w:rtl/>
        </w:rPr>
        <w:t>خلال</w:t>
      </w:r>
      <w:r w:rsidR="00CE6AA4" w:rsidRPr="007E6F4C">
        <w:rPr>
          <w:rFonts w:cs="AF_Najed"/>
          <w:sz w:val="24"/>
          <w:szCs w:val="24"/>
          <w:rtl/>
        </w:rPr>
        <w:t xml:space="preserve"> </w:t>
      </w:r>
      <w:r w:rsidR="00CE6AA4" w:rsidRPr="007E6F4C">
        <w:rPr>
          <w:rFonts w:cs="AF_Najed" w:hint="cs"/>
          <w:sz w:val="24"/>
          <w:szCs w:val="24"/>
          <w:rtl/>
        </w:rPr>
        <w:t>مدة</w:t>
      </w:r>
      <w:r w:rsidR="00CE6AA4" w:rsidRPr="007E6F4C">
        <w:rPr>
          <w:rFonts w:cs="AF_Najed"/>
          <w:sz w:val="24"/>
          <w:szCs w:val="24"/>
          <w:rtl/>
        </w:rPr>
        <w:t xml:space="preserve"> </w:t>
      </w:r>
      <w:r w:rsidR="00CE6AA4" w:rsidRPr="007E6F4C">
        <w:rPr>
          <w:rFonts w:cs="AF_Najed" w:hint="cs"/>
          <w:sz w:val="24"/>
          <w:szCs w:val="24"/>
          <w:rtl/>
        </w:rPr>
        <w:t>العقد</w:t>
      </w:r>
      <w:r w:rsidR="00CE6AA4" w:rsidRPr="007E6F4C">
        <w:rPr>
          <w:rFonts w:cs="AF_Najed"/>
          <w:sz w:val="24"/>
          <w:szCs w:val="24"/>
        </w:rPr>
        <w:t xml:space="preserve"> </w:t>
      </w:r>
      <w:r w:rsidR="00CE6AA4" w:rsidRPr="007E6F4C">
        <w:rPr>
          <w:rFonts w:cs="AF_Najed" w:hint="cs"/>
          <w:sz w:val="24"/>
          <w:szCs w:val="24"/>
          <w:rtl/>
        </w:rPr>
        <w:t>.</w:t>
      </w:r>
    </w:p>
    <w:p w14:paraId="6BEC1D6D" w14:textId="4118D242" w:rsidR="00CE6AA4" w:rsidRPr="007E6F4C" w:rsidRDefault="00F040F5" w:rsidP="00444196">
      <w:pPr>
        <w:pStyle w:val="ListParagraph"/>
        <w:numPr>
          <w:ilvl w:val="1"/>
          <w:numId w:val="43"/>
        </w:numPr>
        <w:bidi/>
        <w:jc w:val="both"/>
        <w:rPr>
          <w:rFonts w:cs="AF_Najed"/>
          <w:sz w:val="24"/>
          <w:szCs w:val="24"/>
          <w:rtl/>
        </w:rPr>
      </w:pPr>
      <w:r w:rsidRPr="007E6F4C">
        <w:rPr>
          <w:rFonts w:cs="AF_Najed" w:hint="cs"/>
          <w:sz w:val="24"/>
          <w:szCs w:val="24"/>
          <w:rtl/>
        </w:rPr>
        <w:t xml:space="preserve">باستثناء ما هو وارد في </w:t>
      </w:r>
      <w:r w:rsidR="00430D73" w:rsidRPr="007E6F4C">
        <w:rPr>
          <w:rFonts w:cs="AF_Najed" w:hint="cs"/>
          <w:sz w:val="24"/>
          <w:szCs w:val="24"/>
          <w:rtl/>
        </w:rPr>
        <w:t xml:space="preserve">بند حقوق اعادة البث </w:t>
      </w:r>
      <w:r w:rsidRPr="007E6F4C">
        <w:rPr>
          <w:rFonts w:cs="AF_Najed" w:hint="cs"/>
          <w:sz w:val="24"/>
          <w:szCs w:val="24"/>
          <w:rtl/>
        </w:rPr>
        <w:t xml:space="preserve">( أ) </w:t>
      </w:r>
      <w:r w:rsidR="00430D73" w:rsidRPr="007E6F4C">
        <w:rPr>
          <w:rFonts w:cs="AF_Najed" w:hint="cs"/>
          <w:sz w:val="24"/>
          <w:szCs w:val="24"/>
          <w:rtl/>
        </w:rPr>
        <w:t xml:space="preserve"> ادناه </w:t>
      </w:r>
      <w:r w:rsidRPr="007E6F4C">
        <w:rPr>
          <w:rFonts w:cs="AF_Najed" w:hint="cs"/>
          <w:sz w:val="24"/>
          <w:szCs w:val="24"/>
          <w:rtl/>
        </w:rPr>
        <w:t xml:space="preserve">يكون </w:t>
      </w:r>
      <w:r w:rsidR="00CE6AA4" w:rsidRPr="007E6F4C">
        <w:rPr>
          <w:rFonts w:cs="AF_Najed" w:hint="cs"/>
          <w:sz w:val="24"/>
          <w:szCs w:val="24"/>
          <w:rtl/>
        </w:rPr>
        <w:t>لـ</w:t>
      </w:r>
      <w:r w:rsidR="00CE6AA4" w:rsidRPr="007E6F4C">
        <w:rPr>
          <w:rFonts w:cs="AF_Najed"/>
          <w:sz w:val="24"/>
          <w:szCs w:val="24"/>
          <w:rtl/>
        </w:rPr>
        <w:t xml:space="preserve"> </w:t>
      </w:r>
      <w:r w:rsidR="005A6A27" w:rsidRPr="007E6F4C">
        <w:rPr>
          <w:rFonts w:cs="AF_Najed" w:hint="cs"/>
          <w:sz w:val="24"/>
          <w:szCs w:val="24"/>
          <w:rtl/>
        </w:rPr>
        <w:t>للشركة</w:t>
      </w:r>
      <w:r w:rsidR="00CE6AA4" w:rsidRPr="007E6F4C">
        <w:rPr>
          <w:rFonts w:cs="AF_Najed"/>
          <w:sz w:val="24"/>
          <w:szCs w:val="24"/>
          <w:rtl/>
        </w:rPr>
        <w:t xml:space="preserve"> </w:t>
      </w:r>
      <w:r w:rsidR="005A6A27" w:rsidRPr="007E6F4C">
        <w:rPr>
          <w:rFonts w:cs="AF_Najed" w:hint="cs"/>
          <w:sz w:val="24"/>
          <w:szCs w:val="24"/>
          <w:rtl/>
        </w:rPr>
        <w:t xml:space="preserve">و /او </w:t>
      </w:r>
      <w:r w:rsidR="000B5747" w:rsidRPr="007E6F4C">
        <w:rPr>
          <w:rFonts w:cs="AF_Najed" w:hint="cs"/>
          <w:sz w:val="24"/>
          <w:szCs w:val="24"/>
          <w:rtl/>
        </w:rPr>
        <w:t>(</w:t>
      </w:r>
      <w:r w:rsidR="005A6A27" w:rsidRPr="007E6F4C">
        <w:rPr>
          <w:rFonts w:cs="AF_Najed" w:hint="cs"/>
          <w:sz w:val="24"/>
          <w:szCs w:val="24"/>
          <w:rtl/>
        </w:rPr>
        <w:t>القنوات المرخص لها</w:t>
      </w:r>
      <w:r w:rsidR="000B5747" w:rsidRPr="007E6F4C">
        <w:rPr>
          <w:rFonts w:cs="AF_Najed" w:hint="cs"/>
          <w:sz w:val="24"/>
          <w:szCs w:val="24"/>
          <w:rtl/>
        </w:rPr>
        <w:t>)</w:t>
      </w:r>
      <w:r w:rsidR="005A6A27" w:rsidRPr="007E6F4C">
        <w:rPr>
          <w:rFonts w:cs="AF_Najed" w:hint="cs"/>
          <w:sz w:val="24"/>
          <w:szCs w:val="24"/>
          <w:rtl/>
        </w:rPr>
        <w:t xml:space="preserve"> الحق الحصري</w:t>
      </w:r>
      <w:r w:rsidRPr="007E6F4C">
        <w:rPr>
          <w:rFonts w:cs="AF_Najed" w:hint="cs"/>
          <w:sz w:val="24"/>
          <w:szCs w:val="24"/>
          <w:rtl/>
        </w:rPr>
        <w:t xml:space="preserve"> ب</w:t>
      </w:r>
      <w:r w:rsidR="00CE6AA4" w:rsidRPr="007E6F4C">
        <w:rPr>
          <w:rFonts w:cs="AF_Najed" w:hint="cs"/>
          <w:sz w:val="24"/>
          <w:szCs w:val="24"/>
          <w:rtl/>
        </w:rPr>
        <w:t>البث</w:t>
      </w:r>
      <w:r w:rsidR="00CE6AA4" w:rsidRPr="007E6F4C">
        <w:rPr>
          <w:rFonts w:cs="AF_Najed"/>
          <w:sz w:val="24"/>
          <w:szCs w:val="24"/>
          <w:rtl/>
        </w:rPr>
        <w:t xml:space="preserve"> </w:t>
      </w:r>
      <w:r w:rsidR="00CE6AA4" w:rsidRPr="007E6F4C">
        <w:rPr>
          <w:rFonts w:cs="AF_Najed" w:hint="cs"/>
          <w:sz w:val="24"/>
          <w:szCs w:val="24"/>
          <w:rtl/>
        </w:rPr>
        <w:t>المسجل</w:t>
      </w:r>
      <w:r w:rsidR="00CE6AA4" w:rsidRPr="007E6F4C">
        <w:rPr>
          <w:rFonts w:cs="AF_Najed"/>
          <w:sz w:val="24"/>
          <w:szCs w:val="24"/>
          <w:rtl/>
        </w:rPr>
        <w:t xml:space="preserve"> </w:t>
      </w:r>
      <w:r w:rsidR="00CE6AA4" w:rsidRPr="007E6F4C">
        <w:rPr>
          <w:rFonts w:cs="AF_Najed" w:hint="cs"/>
          <w:sz w:val="24"/>
          <w:szCs w:val="24"/>
          <w:rtl/>
        </w:rPr>
        <w:t>لاي</w:t>
      </w:r>
      <w:r w:rsidR="00CE6AA4" w:rsidRPr="007E6F4C">
        <w:rPr>
          <w:rFonts w:cs="AF_Najed"/>
          <w:sz w:val="24"/>
          <w:szCs w:val="24"/>
          <w:rtl/>
        </w:rPr>
        <w:t xml:space="preserve"> </w:t>
      </w:r>
      <w:r w:rsidR="00CE6AA4" w:rsidRPr="007E6F4C">
        <w:rPr>
          <w:rFonts w:cs="AF_Najed" w:hint="cs"/>
          <w:sz w:val="24"/>
          <w:szCs w:val="24"/>
          <w:rtl/>
        </w:rPr>
        <w:t>من</w:t>
      </w:r>
      <w:r w:rsidR="00CE6AA4" w:rsidRPr="007E6F4C">
        <w:rPr>
          <w:rFonts w:cs="AF_Najed"/>
          <w:sz w:val="24"/>
          <w:szCs w:val="24"/>
          <w:rtl/>
        </w:rPr>
        <w:t xml:space="preserve"> </w:t>
      </w:r>
      <w:r w:rsidR="00CE6AA4" w:rsidRPr="007E6F4C">
        <w:rPr>
          <w:rFonts w:cs="AF_Najed" w:hint="cs"/>
          <w:sz w:val="24"/>
          <w:szCs w:val="24"/>
          <w:rtl/>
        </w:rPr>
        <w:t>و</w:t>
      </w:r>
      <w:r w:rsidR="00CE6AA4" w:rsidRPr="007E6F4C">
        <w:rPr>
          <w:rFonts w:cs="AF_Najed"/>
          <w:sz w:val="24"/>
          <w:szCs w:val="24"/>
          <w:rtl/>
        </w:rPr>
        <w:t xml:space="preserve">/ </w:t>
      </w:r>
      <w:r w:rsidR="00CE6AA4" w:rsidRPr="007E6F4C">
        <w:rPr>
          <w:rFonts w:cs="AF_Najed" w:hint="cs"/>
          <w:sz w:val="24"/>
          <w:szCs w:val="24"/>
          <w:rtl/>
        </w:rPr>
        <w:t>او</w:t>
      </w:r>
      <w:r w:rsidR="00CE6AA4" w:rsidRPr="007E6F4C">
        <w:rPr>
          <w:rFonts w:cs="AF_Najed"/>
          <w:sz w:val="24"/>
          <w:szCs w:val="24"/>
          <w:rtl/>
        </w:rPr>
        <w:t xml:space="preserve"> </w:t>
      </w:r>
      <w:r w:rsidR="00CE6AA4" w:rsidRPr="007E6F4C">
        <w:rPr>
          <w:rFonts w:cs="AF_Najed" w:hint="cs"/>
          <w:sz w:val="24"/>
          <w:szCs w:val="24"/>
          <w:rtl/>
        </w:rPr>
        <w:t>كل</w:t>
      </w:r>
      <w:r w:rsidR="00CE6AA4" w:rsidRPr="007E6F4C">
        <w:rPr>
          <w:rFonts w:cs="AF_Najed"/>
          <w:sz w:val="24"/>
          <w:szCs w:val="24"/>
          <w:rtl/>
        </w:rPr>
        <w:t xml:space="preserve"> </w:t>
      </w:r>
      <w:r w:rsidR="000B5747" w:rsidRPr="007E6F4C">
        <w:rPr>
          <w:rFonts w:cs="AF_Najed" w:hint="cs"/>
          <w:sz w:val="24"/>
          <w:szCs w:val="24"/>
          <w:rtl/>
        </w:rPr>
        <w:t>(</w:t>
      </w:r>
      <w:r w:rsidR="00CE6AA4" w:rsidRPr="007E6F4C">
        <w:rPr>
          <w:rFonts w:cs="AF_Najed" w:hint="cs"/>
          <w:sz w:val="24"/>
          <w:szCs w:val="24"/>
          <w:rtl/>
        </w:rPr>
        <w:t>المباريات</w:t>
      </w:r>
      <w:r w:rsidR="000B5747" w:rsidRPr="007E6F4C">
        <w:rPr>
          <w:rFonts w:cs="AF_Najed" w:hint="cs"/>
          <w:sz w:val="24"/>
          <w:szCs w:val="24"/>
          <w:rtl/>
        </w:rPr>
        <w:t>)</w:t>
      </w:r>
      <w:r w:rsidR="00CE6AA4" w:rsidRPr="007E6F4C">
        <w:rPr>
          <w:rFonts w:cs="AF_Najed"/>
          <w:sz w:val="24"/>
          <w:szCs w:val="24"/>
          <w:rtl/>
        </w:rPr>
        <w:t xml:space="preserve"> </w:t>
      </w:r>
      <w:r w:rsidR="00CE6AA4" w:rsidRPr="007E6F4C">
        <w:rPr>
          <w:rFonts w:cs="AF_Najed" w:hint="cs"/>
          <w:sz w:val="24"/>
          <w:szCs w:val="24"/>
          <w:rtl/>
        </w:rPr>
        <w:t>لعدد</w:t>
      </w:r>
      <w:r w:rsidR="00CE6AA4" w:rsidRPr="007E6F4C">
        <w:rPr>
          <w:rFonts w:cs="AF_Najed"/>
          <w:sz w:val="24"/>
          <w:szCs w:val="24"/>
          <w:rtl/>
        </w:rPr>
        <w:t xml:space="preserve"> </w:t>
      </w:r>
      <w:r w:rsidR="00CE6AA4" w:rsidRPr="007E6F4C">
        <w:rPr>
          <w:rFonts w:cs="AF_Najed" w:hint="cs"/>
          <w:sz w:val="24"/>
          <w:szCs w:val="24"/>
          <w:rtl/>
        </w:rPr>
        <w:t>غير</w:t>
      </w:r>
      <w:r w:rsidR="00CE6AA4" w:rsidRPr="007E6F4C">
        <w:rPr>
          <w:rFonts w:cs="AF_Najed"/>
          <w:sz w:val="24"/>
          <w:szCs w:val="24"/>
          <w:rtl/>
        </w:rPr>
        <w:t xml:space="preserve"> </w:t>
      </w:r>
      <w:r w:rsidR="00CE6AA4" w:rsidRPr="007E6F4C">
        <w:rPr>
          <w:rFonts w:cs="AF_Najed" w:hint="cs"/>
          <w:sz w:val="24"/>
          <w:szCs w:val="24"/>
          <w:rtl/>
        </w:rPr>
        <w:t>محدود</w:t>
      </w:r>
      <w:r w:rsidR="00CE6AA4" w:rsidRPr="007E6F4C">
        <w:rPr>
          <w:rFonts w:cs="AF_Najed"/>
          <w:sz w:val="24"/>
          <w:szCs w:val="24"/>
          <w:rtl/>
        </w:rPr>
        <w:t xml:space="preserve"> </w:t>
      </w:r>
      <w:r w:rsidR="00CE6AA4" w:rsidRPr="007E6F4C">
        <w:rPr>
          <w:rFonts w:cs="AF_Najed" w:hint="cs"/>
          <w:sz w:val="24"/>
          <w:szCs w:val="24"/>
          <w:rtl/>
        </w:rPr>
        <w:t>من</w:t>
      </w:r>
      <w:r w:rsidR="00CE6AA4" w:rsidRPr="007E6F4C">
        <w:rPr>
          <w:rFonts w:cs="AF_Najed"/>
          <w:sz w:val="24"/>
          <w:szCs w:val="24"/>
          <w:rtl/>
        </w:rPr>
        <w:t xml:space="preserve"> </w:t>
      </w:r>
      <w:r w:rsidR="00CE6AA4" w:rsidRPr="007E6F4C">
        <w:rPr>
          <w:rFonts w:cs="AF_Najed" w:hint="cs"/>
          <w:sz w:val="24"/>
          <w:szCs w:val="24"/>
          <w:rtl/>
        </w:rPr>
        <w:t>المرات</w:t>
      </w:r>
      <w:r w:rsidR="00CE6AA4" w:rsidRPr="007E6F4C">
        <w:rPr>
          <w:rFonts w:cs="AF_Najed"/>
          <w:sz w:val="24"/>
          <w:szCs w:val="24"/>
          <w:rtl/>
        </w:rPr>
        <w:t xml:space="preserve"> </w:t>
      </w:r>
      <w:r w:rsidR="00CE6AA4" w:rsidRPr="007E6F4C">
        <w:rPr>
          <w:rFonts w:cs="AF_Najed" w:hint="cs"/>
          <w:sz w:val="24"/>
          <w:szCs w:val="24"/>
          <w:rtl/>
        </w:rPr>
        <w:t>على</w:t>
      </w:r>
      <w:r w:rsidR="00CE6AA4" w:rsidRPr="007E6F4C">
        <w:rPr>
          <w:rFonts w:cs="AF_Najed"/>
          <w:sz w:val="24"/>
          <w:szCs w:val="24"/>
          <w:rtl/>
        </w:rPr>
        <w:t xml:space="preserve"> </w:t>
      </w:r>
      <w:r w:rsidR="00CE6AA4" w:rsidRPr="007E6F4C">
        <w:rPr>
          <w:rFonts w:cs="AF_Najed" w:hint="cs"/>
          <w:sz w:val="24"/>
          <w:szCs w:val="24"/>
          <w:rtl/>
        </w:rPr>
        <w:t>أى</w:t>
      </w:r>
      <w:r w:rsidR="00CE6AA4" w:rsidRPr="007E6F4C">
        <w:rPr>
          <w:rFonts w:cs="AF_Najed"/>
          <w:sz w:val="24"/>
          <w:szCs w:val="24"/>
          <w:rtl/>
        </w:rPr>
        <w:t xml:space="preserve"> </w:t>
      </w:r>
      <w:r w:rsidR="00CE6AA4" w:rsidRPr="007E6F4C">
        <w:rPr>
          <w:rFonts w:cs="AF_Najed" w:hint="cs"/>
          <w:sz w:val="24"/>
          <w:szCs w:val="24"/>
          <w:rtl/>
        </w:rPr>
        <w:t>و</w:t>
      </w:r>
      <w:r w:rsidR="00CE6AA4" w:rsidRPr="007E6F4C">
        <w:rPr>
          <w:rFonts w:cs="AF_Najed"/>
          <w:sz w:val="24"/>
          <w:szCs w:val="24"/>
          <w:rtl/>
        </w:rPr>
        <w:t xml:space="preserve">/ </w:t>
      </w:r>
      <w:r w:rsidR="00CE6AA4" w:rsidRPr="007E6F4C">
        <w:rPr>
          <w:rFonts w:cs="AF_Najed" w:hint="cs"/>
          <w:sz w:val="24"/>
          <w:szCs w:val="24"/>
          <w:rtl/>
        </w:rPr>
        <w:t>او</w:t>
      </w:r>
      <w:r w:rsidR="00CE6AA4" w:rsidRPr="007E6F4C">
        <w:rPr>
          <w:rFonts w:cs="AF_Najed"/>
          <w:sz w:val="24"/>
          <w:szCs w:val="24"/>
          <w:rtl/>
        </w:rPr>
        <w:t xml:space="preserve"> </w:t>
      </w:r>
      <w:r w:rsidR="00CE6AA4" w:rsidRPr="007E6F4C">
        <w:rPr>
          <w:rFonts w:cs="AF_Najed" w:hint="cs"/>
          <w:sz w:val="24"/>
          <w:szCs w:val="24"/>
          <w:rtl/>
        </w:rPr>
        <w:t>جميع</w:t>
      </w:r>
      <w:r w:rsidR="00CE6AA4" w:rsidRPr="007E6F4C">
        <w:rPr>
          <w:rFonts w:cs="AF_Najed"/>
          <w:sz w:val="24"/>
          <w:szCs w:val="24"/>
          <w:rtl/>
        </w:rPr>
        <w:t xml:space="preserve"> </w:t>
      </w:r>
      <w:r w:rsidR="000B5747" w:rsidRPr="007E6F4C">
        <w:rPr>
          <w:rFonts w:cs="AF_Najed" w:hint="cs"/>
          <w:sz w:val="24"/>
          <w:szCs w:val="24"/>
          <w:rtl/>
        </w:rPr>
        <w:t>(</w:t>
      </w:r>
      <w:r w:rsidR="00CE6AA4" w:rsidRPr="007E6F4C">
        <w:rPr>
          <w:rFonts w:cs="AF_Najed" w:hint="cs"/>
          <w:sz w:val="24"/>
          <w:szCs w:val="24"/>
          <w:rtl/>
        </w:rPr>
        <w:t>القنوات</w:t>
      </w:r>
      <w:r w:rsidR="00CE6AA4" w:rsidRPr="007E6F4C">
        <w:rPr>
          <w:rFonts w:cs="AF_Najed"/>
          <w:sz w:val="24"/>
          <w:szCs w:val="24"/>
          <w:rtl/>
        </w:rPr>
        <w:t xml:space="preserve"> </w:t>
      </w:r>
      <w:r w:rsidR="00CE6AA4" w:rsidRPr="007E6F4C">
        <w:rPr>
          <w:rFonts w:cs="AF_Najed" w:hint="cs"/>
          <w:sz w:val="24"/>
          <w:szCs w:val="24"/>
          <w:rtl/>
        </w:rPr>
        <w:t>المرخص</w:t>
      </w:r>
      <w:r w:rsidR="00CE6AA4" w:rsidRPr="007E6F4C">
        <w:rPr>
          <w:rFonts w:cs="AF_Najed"/>
          <w:sz w:val="24"/>
          <w:szCs w:val="24"/>
          <w:rtl/>
        </w:rPr>
        <w:t xml:space="preserve"> </w:t>
      </w:r>
      <w:r w:rsidR="00CE6AA4" w:rsidRPr="007E6F4C">
        <w:rPr>
          <w:rFonts w:cs="AF_Najed" w:hint="cs"/>
          <w:sz w:val="24"/>
          <w:szCs w:val="24"/>
          <w:rtl/>
        </w:rPr>
        <w:t>لها</w:t>
      </w:r>
      <w:r w:rsidR="000B5747" w:rsidRPr="007E6F4C">
        <w:rPr>
          <w:rFonts w:cs="AF_Najed" w:hint="cs"/>
          <w:sz w:val="24"/>
          <w:szCs w:val="24"/>
          <w:rtl/>
        </w:rPr>
        <w:t>)</w:t>
      </w:r>
      <w:r w:rsidR="00CE6AA4" w:rsidRPr="007E6F4C">
        <w:rPr>
          <w:rFonts w:cs="AF_Najed"/>
          <w:sz w:val="24"/>
          <w:szCs w:val="24"/>
          <w:rtl/>
        </w:rPr>
        <w:t xml:space="preserve"> </w:t>
      </w:r>
      <w:r w:rsidR="00CE6AA4" w:rsidRPr="007E6F4C">
        <w:rPr>
          <w:rFonts w:cs="AF_Najed" w:hint="cs"/>
          <w:sz w:val="24"/>
          <w:szCs w:val="24"/>
          <w:rtl/>
        </w:rPr>
        <w:t>في</w:t>
      </w:r>
      <w:r w:rsidR="00CE6AA4" w:rsidRPr="007E6F4C">
        <w:rPr>
          <w:rFonts w:cs="AF_Najed"/>
          <w:sz w:val="24"/>
          <w:szCs w:val="24"/>
          <w:rtl/>
        </w:rPr>
        <w:t xml:space="preserve"> </w:t>
      </w:r>
      <w:r w:rsidR="000B5747" w:rsidRPr="007E6F4C">
        <w:rPr>
          <w:rFonts w:cs="AF_Najed" w:hint="cs"/>
          <w:sz w:val="24"/>
          <w:szCs w:val="24"/>
          <w:rtl/>
        </w:rPr>
        <w:t>(</w:t>
      </w:r>
      <w:r w:rsidR="00CE6AA4" w:rsidRPr="007E6F4C">
        <w:rPr>
          <w:rFonts w:cs="AF_Najed" w:hint="cs"/>
          <w:sz w:val="24"/>
          <w:szCs w:val="24"/>
          <w:rtl/>
        </w:rPr>
        <w:t>الاقليم</w:t>
      </w:r>
      <w:r w:rsidR="000B5747" w:rsidRPr="007E6F4C">
        <w:rPr>
          <w:rFonts w:cs="AF_Najed" w:hint="cs"/>
          <w:sz w:val="24"/>
          <w:szCs w:val="24"/>
          <w:rtl/>
        </w:rPr>
        <w:t>)</w:t>
      </w:r>
      <w:r w:rsidR="00CE6AA4" w:rsidRPr="007E6F4C">
        <w:rPr>
          <w:rFonts w:cs="AF_Najed"/>
          <w:sz w:val="24"/>
          <w:szCs w:val="24"/>
          <w:rtl/>
        </w:rPr>
        <w:t xml:space="preserve"> </w:t>
      </w:r>
      <w:r w:rsidR="00CE6AA4" w:rsidRPr="007E6F4C">
        <w:rPr>
          <w:rFonts w:cs="AF_Najed" w:hint="cs"/>
          <w:sz w:val="24"/>
          <w:szCs w:val="24"/>
          <w:rtl/>
        </w:rPr>
        <w:t>عبر</w:t>
      </w:r>
      <w:r w:rsidR="00CE6AA4" w:rsidRPr="007E6F4C">
        <w:rPr>
          <w:rFonts w:cs="AF_Najed"/>
          <w:sz w:val="24"/>
          <w:szCs w:val="24"/>
          <w:rtl/>
        </w:rPr>
        <w:t xml:space="preserve"> </w:t>
      </w:r>
      <w:r w:rsidR="000B5747" w:rsidRPr="007E6F4C">
        <w:rPr>
          <w:rFonts w:cs="AF_Najed" w:hint="cs"/>
          <w:sz w:val="24"/>
          <w:szCs w:val="24"/>
          <w:rtl/>
        </w:rPr>
        <w:t>(</w:t>
      </w:r>
      <w:r w:rsidR="00CE6AA4" w:rsidRPr="007E6F4C">
        <w:rPr>
          <w:rFonts w:cs="AF_Najed" w:hint="cs"/>
          <w:sz w:val="24"/>
          <w:szCs w:val="24"/>
          <w:rtl/>
        </w:rPr>
        <w:t>سبل</w:t>
      </w:r>
      <w:r w:rsidR="00CE6AA4" w:rsidRPr="007E6F4C">
        <w:rPr>
          <w:rFonts w:cs="AF_Najed"/>
          <w:sz w:val="24"/>
          <w:szCs w:val="24"/>
          <w:rtl/>
        </w:rPr>
        <w:t xml:space="preserve"> </w:t>
      </w:r>
      <w:r w:rsidR="00CE6AA4" w:rsidRPr="007E6F4C">
        <w:rPr>
          <w:rFonts w:cs="AF_Najed" w:hint="cs"/>
          <w:sz w:val="24"/>
          <w:szCs w:val="24"/>
          <w:rtl/>
        </w:rPr>
        <w:t>البث</w:t>
      </w:r>
      <w:r w:rsidR="000B5747" w:rsidRPr="007E6F4C">
        <w:rPr>
          <w:rFonts w:cs="AF_Najed" w:hint="cs"/>
          <w:sz w:val="24"/>
          <w:szCs w:val="24"/>
          <w:rtl/>
        </w:rPr>
        <w:t>)</w:t>
      </w:r>
      <w:r w:rsidR="00CE6AA4" w:rsidRPr="007E6F4C">
        <w:rPr>
          <w:rFonts w:cs="AF_Najed"/>
          <w:sz w:val="24"/>
          <w:szCs w:val="24"/>
          <w:rtl/>
        </w:rPr>
        <w:t xml:space="preserve"> </w:t>
      </w:r>
      <w:r w:rsidR="00CE6AA4" w:rsidRPr="007E6F4C">
        <w:rPr>
          <w:rFonts w:cs="AF_Najed" w:hint="cs"/>
          <w:sz w:val="24"/>
          <w:szCs w:val="24"/>
          <w:rtl/>
        </w:rPr>
        <w:t>خلال</w:t>
      </w:r>
      <w:r w:rsidR="00CE6AA4" w:rsidRPr="007E6F4C">
        <w:rPr>
          <w:rFonts w:cs="AF_Najed"/>
          <w:sz w:val="24"/>
          <w:szCs w:val="24"/>
          <w:rtl/>
        </w:rPr>
        <w:t xml:space="preserve"> </w:t>
      </w:r>
      <w:r w:rsidR="00CE6AA4" w:rsidRPr="007E6F4C">
        <w:rPr>
          <w:rFonts w:cs="AF_Najed" w:hint="cs"/>
          <w:sz w:val="24"/>
          <w:szCs w:val="24"/>
          <w:rtl/>
        </w:rPr>
        <w:t>مدة</w:t>
      </w:r>
      <w:r w:rsidR="00CE6AA4" w:rsidRPr="007E6F4C">
        <w:rPr>
          <w:rFonts w:cs="AF_Najed"/>
          <w:sz w:val="24"/>
          <w:szCs w:val="24"/>
          <w:rtl/>
        </w:rPr>
        <w:t xml:space="preserve"> </w:t>
      </w:r>
      <w:r w:rsidR="00CE6AA4" w:rsidRPr="007E6F4C">
        <w:rPr>
          <w:rFonts w:cs="AF_Najed" w:hint="cs"/>
          <w:sz w:val="24"/>
          <w:szCs w:val="24"/>
          <w:rtl/>
        </w:rPr>
        <w:t>العقد</w:t>
      </w:r>
      <w:r w:rsidR="00EA5018" w:rsidRPr="007E6F4C">
        <w:rPr>
          <w:rFonts w:cs="AF_Najed" w:hint="cs"/>
          <w:sz w:val="24"/>
          <w:szCs w:val="24"/>
          <w:rtl/>
        </w:rPr>
        <w:t>. كما</w:t>
      </w:r>
      <w:r w:rsidR="00CE6AA4" w:rsidRPr="007E6F4C">
        <w:rPr>
          <w:rFonts w:cs="AF_Najed"/>
          <w:sz w:val="24"/>
          <w:szCs w:val="24"/>
          <w:rtl/>
        </w:rPr>
        <w:t xml:space="preserve"> </w:t>
      </w:r>
      <w:r w:rsidR="00CE6AA4" w:rsidRPr="007E6F4C">
        <w:rPr>
          <w:rFonts w:cs="AF_Najed" w:hint="cs"/>
          <w:sz w:val="24"/>
          <w:szCs w:val="24"/>
          <w:rtl/>
        </w:rPr>
        <w:t>يحق</w:t>
      </w:r>
      <w:r w:rsidR="00CE6AA4" w:rsidRPr="007E6F4C">
        <w:rPr>
          <w:rFonts w:cs="AF_Najed"/>
          <w:sz w:val="24"/>
          <w:szCs w:val="24"/>
          <w:rtl/>
        </w:rPr>
        <w:t xml:space="preserve"> </w:t>
      </w:r>
      <w:r w:rsidR="00CE6AA4" w:rsidRPr="007E6F4C">
        <w:rPr>
          <w:rFonts w:cs="AF_Najed" w:hint="cs"/>
          <w:sz w:val="24"/>
          <w:szCs w:val="24"/>
          <w:rtl/>
        </w:rPr>
        <w:t>لـ</w:t>
      </w:r>
      <w:r w:rsidR="000B5747" w:rsidRPr="007E6F4C">
        <w:rPr>
          <w:rFonts w:cs="AF_Najed" w:hint="cs"/>
          <w:sz w:val="24"/>
          <w:szCs w:val="24"/>
          <w:rtl/>
        </w:rPr>
        <w:t>(</w:t>
      </w:r>
      <w:r w:rsidR="005A6A27" w:rsidRPr="007E6F4C">
        <w:rPr>
          <w:rFonts w:cs="AF_Najed" w:hint="cs"/>
          <w:sz w:val="24"/>
          <w:szCs w:val="24"/>
          <w:rtl/>
        </w:rPr>
        <w:t>الشركة</w:t>
      </w:r>
      <w:r w:rsidR="000B5747" w:rsidRPr="007E6F4C">
        <w:rPr>
          <w:rFonts w:cs="AF_Najed" w:hint="cs"/>
          <w:sz w:val="24"/>
          <w:szCs w:val="24"/>
          <w:rtl/>
        </w:rPr>
        <w:t>)</w:t>
      </w:r>
      <w:r w:rsidR="005A6A27" w:rsidRPr="007E6F4C">
        <w:rPr>
          <w:rFonts w:cs="AF_Najed" w:hint="cs"/>
          <w:sz w:val="24"/>
          <w:szCs w:val="24"/>
          <w:rtl/>
        </w:rPr>
        <w:t xml:space="preserve"> و/او </w:t>
      </w:r>
      <w:r w:rsidR="000B5747" w:rsidRPr="007E6F4C">
        <w:rPr>
          <w:rFonts w:cs="AF_Najed" w:hint="cs"/>
          <w:sz w:val="24"/>
          <w:szCs w:val="24"/>
          <w:rtl/>
        </w:rPr>
        <w:t>(</w:t>
      </w:r>
      <w:r w:rsidR="005A6A27" w:rsidRPr="007E6F4C">
        <w:rPr>
          <w:rFonts w:cs="AF_Najed" w:hint="cs"/>
          <w:sz w:val="24"/>
          <w:szCs w:val="24"/>
          <w:rtl/>
        </w:rPr>
        <w:t>القنوات المرخص لها</w:t>
      </w:r>
      <w:r w:rsidR="000B5747" w:rsidRPr="007E6F4C">
        <w:rPr>
          <w:rFonts w:cs="AF_Najed" w:hint="cs"/>
          <w:sz w:val="24"/>
          <w:szCs w:val="24"/>
          <w:rtl/>
        </w:rPr>
        <w:t xml:space="preserve">) </w:t>
      </w:r>
      <w:r w:rsidR="00CE6AA4" w:rsidRPr="007E6F4C">
        <w:rPr>
          <w:rFonts w:cs="AF_Najed" w:hint="cs"/>
          <w:sz w:val="24"/>
          <w:szCs w:val="24"/>
          <w:rtl/>
        </w:rPr>
        <w:t>حق</w:t>
      </w:r>
      <w:r w:rsidR="00CE6AA4" w:rsidRPr="007E6F4C">
        <w:rPr>
          <w:rFonts w:cs="AF_Najed"/>
          <w:sz w:val="24"/>
          <w:szCs w:val="24"/>
          <w:rtl/>
        </w:rPr>
        <w:t xml:space="preserve"> </w:t>
      </w:r>
      <w:r w:rsidR="00CE6AA4" w:rsidRPr="007E6F4C">
        <w:rPr>
          <w:rFonts w:cs="AF_Najed" w:hint="cs"/>
          <w:sz w:val="24"/>
          <w:szCs w:val="24"/>
          <w:rtl/>
        </w:rPr>
        <w:t>البث</w:t>
      </w:r>
      <w:r w:rsidR="00CE6AA4" w:rsidRPr="007E6F4C">
        <w:rPr>
          <w:rFonts w:cs="AF_Najed"/>
          <w:sz w:val="24"/>
          <w:szCs w:val="24"/>
          <w:rtl/>
        </w:rPr>
        <w:t xml:space="preserve"> </w:t>
      </w:r>
      <w:r w:rsidR="00CE6AA4" w:rsidRPr="007E6F4C">
        <w:rPr>
          <w:rFonts w:cs="AF_Najed" w:hint="cs"/>
          <w:sz w:val="24"/>
          <w:szCs w:val="24"/>
          <w:rtl/>
        </w:rPr>
        <w:t>المؤجل</w:t>
      </w:r>
      <w:r w:rsidR="00CE6AA4" w:rsidRPr="007E6F4C">
        <w:rPr>
          <w:rFonts w:cs="AF_Najed"/>
          <w:sz w:val="24"/>
          <w:szCs w:val="24"/>
          <w:rtl/>
        </w:rPr>
        <w:t xml:space="preserve"> </w:t>
      </w:r>
      <w:r w:rsidR="00CE6AA4" w:rsidRPr="007E6F4C">
        <w:rPr>
          <w:rFonts w:cs="AF_Najed" w:hint="cs"/>
          <w:sz w:val="24"/>
          <w:szCs w:val="24"/>
          <w:rtl/>
        </w:rPr>
        <w:t>لأى</w:t>
      </w:r>
      <w:r w:rsidR="00CE6AA4" w:rsidRPr="007E6F4C">
        <w:rPr>
          <w:rFonts w:cs="AF_Najed"/>
          <w:sz w:val="24"/>
          <w:szCs w:val="24"/>
          <w:rtl/>
        </w:rPr>
        <w:t xml:space="preserve"> </w:t>
      </w:r>
      <w:r w:rsidR="00CE6AA4" w:rsidRPr="007E6F4C">
        <w:rPr>
          <w:rFonts w:cs="AF_Najed" w:hint="cs"/>
          <w:sz w:val="24"/>
          <w:szCs w:val="24"/>
          <w:rtl/>
        </w:rPr>
        <w:t>مده</w:t>
      </w:r>
      <w:r w:rsidR="00CE6AA4" w:rsidRPr="007E6F4C">
        <w:rPr>
          <w:rFonts w:cs="AF_Najed"/>
          <w:sz w:val="24"/>
          <w:szCs w:val="24"/>
          <w:rtl/>
        </w:rPr>
        <w:t xml:space="preserve"> </w:t>
      </w:r>
      <w:r w:rsidR="00CE6AA4" w:rsidRPr="007E6F4C">
        <w:rPr>
          <w:rFonts w:cs="AF_Najed" w:hint="cs"/>
          <w:sz w:val="24"/>
          <w:szCs w:val="24"/>
          <w:rtl/>
        </w:rPr>
        <w:t>تراها</w:t>
      </w:r>
      <w:r w:rsidR="00CE6AA4" w:rsidRPr="007E6F4C">
        <w:rPr>
          <w:rFonts w:cs="AF_Najed"/>
          <w:sz w:val="24"/>
          <w:szCs w:val="24"/>
          <w:rtl/>
        </w:rPr>
        <w:t xml:space="preserve"> </w:t>
      </w:r>
      <w:r w:rsidR="00CE6AA4" w:rsidRPr="007E6F4C">
        <w:rPr>
          <w:rFonts w:cs="AF_Najed" w:hint="cs"/>
          <w:sz w:val="24"/>
          <w:szCs w:val="24"/>
          <w:rtl/>
        </w:rPr>
        <w:t>على</w:t>
      </w:r>
      <w:r w:rsidR="00CE6AA4" w:rsidRPr="007E6F4C">
        <w:rPr>
          <w:rFonts w:cs="AF_Najed"/>
          <w:sz w:val="24"/>
          <w:szCs w:val="24"/>
          <w:rtl/>
        </w:rPr>
        <w:t xml:space="preserve"> </w:t>
      </w:r>
      <w:r w:rsidR="00CE6AA4" w:rsidRPr="007E6F4C">
        <w:rPr>
          <w:rFonts w:cs="AF_Najed" w:hint="cs"/>
          <w:sz w:val="24"/>
          <w:szCs w:val="24"/>
          <w:rtl/>
        </w:rPr>
        <w:t>اي</w:t>
      </w:r>
      <w:r w:rsidR="00CE6AA4" w:rsidRPr="007E6F4C">
        <w:rPr>
          <w:rFonts w:cs="AF_Najed"/>
          <w:sz w:val="24"/>
          <w:szCs w:val="24"/>
          <w:rtl/>
        </w:rPr>
        <w:t xml:space="preserve"> </w:t>
      </w:r>
      <w:r w:rsidR="00CE6AA4" w:rsidRPr="007E6F4C">
        <w:rPr>
          <w:rFonts w:cs="AF_Najed" w:hint="cs"/>
          <w:sz w:val="24"/>
          <w:szCs w:val="24"/>
          <w:rtl/>
        </w:rPr>
        <w:t>من</w:t>
      </w:r>
      <w:r w:rsidR="00CE6AA4" w:rsidRPr="007E6F4C">
        <w:rPr>
          <w:rFonts w:cs="AF_Najed"/>
          <w:sz w:val="24"/>
          <w:szCs w:val="24"/>
          <w:rtl/>
        </w:rPr>
        <w:t xml:space="preserve"> </w:t>
      </w:r>
      <w:r w:rsidR="00CE6AA4" w:rsidRPr="007E6F4C">
        <w:rPr>
          <w:rFonts w:cs="AF_Najed" w:hint="cs"/>
          <w:sz w:val="24"/>
          <w:szCs w:val="24"/>
          <w:rtl/>
        </w:rPr>
        <w:t>و</w:t>
      </w:r>
      <w:r w:rsidR="00CE6AA4" w:rsidRPr="007E6F4C">
        <w:rPr>
          <w:rFonts w:cs="AF_Najed"/>
          <w:sz w:val="24"/>
          <w:szCs w:val="24"/>
          <w:rtl/>
        </w:rPr>
        <w:t>/</w:t>
      </w:r>
      <w:r w:rsidR="00CE6AA4" w:rsidRPr="007E6F4C">
        <w:rPr>
          <w:rFonts w:cs="AF_Najed" w:hint="cs"/>
          <w:sz w:val="24"/>
          <w:szCs w:val="24"/>
          <w:rtl/>
        </w:rPr>
        <w:t>او</w:t>
      </w:r>
      <w:r w:rsidR="00CE6AA4" w:rsidRPr="007E6F4C">
        <w:rPr>
          <w:rFonts w:cs="AF_Najed"/>
          <w:sz w:val="24"/>
          <w:szCs w:val="24"/>
          <w:rtl/>
        </w:rPr>
        <w:t xml:space="preserve"> </w:t>
      </w:r>
      <w:r w:rsidR="00CE6AA4" w:rsidRPr="007E6F4C">
        <w:rPr>
          <w:rFonts w:cs="AF_Najed" w:hint="cs"/>
          <w:sz w:val="24"/>
          <w:szCs w:val="24"/>
          <w:rtl/>
        </w:rPr>
        <w:t>جميع</w:t>
      </w:r>
      <w:r w:rsidR="00CE6AA4" w:rsidRPr="007E6F4C">
        <w:rPr>
          <w:rFonts w:cs="AF_Najed"/>
          <w:sz w:val="24"/>
          <w:szCs w:val="24"/>
          <w:rtl/>
        </w:rPr>
        <w:t xml:space="preserve"> </w:t>
      </w:r>
      <w:r w:rsidR="000B5747" w:rsidRPr="007E6F4C">
        <w:rPr>
          <w:rFonts w:cs="AF_Najed" w:hint="cs"/>
          <w:sz w:val="24"/>
          <w:szCs w:val="24"/>
          <w:rtl/>
        </w:rPr>
        <w:t>(</w:t>
      </w:r>
      <w:r w:rsidR="00CE6AA4" w:rsidRPr="007E6F4C">
        <w:rPr>
          <w:rFonts w:cs="AF_Najed" w:hint="cs"/>
          <w:sz w:val="24"/>
          <w:szCs w:val="24"/>
          <w:rtl/>
        </w:rPr>
        <w:t>القنوات</w:t>
      </w:r>
      <w:r w:rsidR="00CE6AA4" w:rsidRPr="007E6F4C">
        <w:rPr>
          <w:rFonts w:cs="AF_Najed"/>
          <w:sz w:val="24"/>
          <w:szCs w:val="24"/>
          <w:rtl/>
        </w:rPr>
        <w:t xml:space="preserve"> </w:t>
      </w:r>
      <w:r w:rsidR="00CE6AA4" w:rsidRPr="007E6F4C">
        <w:rPr>
          <w:rFonts w:cs="AF_Najed" w:hint="cs"/>
          <w:sz w:val="24"/>
          <w:szCs w:val="24"/>
          <w:rtl/>
        </w:rPr>
        <w:t>المرخص</w:t>
      </w:r>
      <w:r w:rsidR="00CE6AA4" w:rsidRPr="007E6F4C">
        <w:rPr>
          <w:rFonts w:cs="AF_Najed"/>
          <w:sz w:val="24"/>
          <w:szCs w:val="24"/>
          <w:rtl/>
        </w:rPr>
        <w:t xml:space="preserve"> </w:t>
      </w:r>
      <w:r w:rsidR="00CE6AA4" w:rsidRPr="007E6F4C">
        <w:rPr>
          <w:rFonts w:cs="AF_Najed" w:hint="cs"/>
          <w:sz w:val="24"/>
          <w:szCs w:val="24"/>
          <w:rtl/>
        </w:rPr>
        <w:t>لها</w:t>
      </w:r>
      <w:r w:rsidR="000B5747" w:rsidRPr="007E6F4C">
        <w:rPr>
          <w:rFonts w:cs="AF_Najed" w:hint="cs"/>
          <w:sz w:val="24"/>
          <w:szCs w:val="24"/>
          <w:rtl/>
        </w:rPr>
        <w:t>)</w:t>
      </w:r>
      <w:r w:rsidR="00CE6AA4" w:rsidRPr="007E6F4C">
        <w:rPr>
          <w:rFonts w:cs="AF_Najed"/>
          <w:sz w:val="24"/>
          <w:szCs w:val="24"/>
          <w:rtl/>
        </w:rPr>
        <w:t xml:space="preserve">  </w:t>
      </w:r>
      <w:r w:rsidR="00CE6AA4" w:rsidRPr="007E6F4C">
        <w:rPr>
          <w:rFonts w:cs="AF_Najed" w:hint="cs"/>
          <w:sz w:val="24"/>
          <w:szCs w:val="24"/>
          <w:rtl/>
        </w:rPr>
        <w:t>في</w:t>
      </w:r>
      <w:r w:rsidR="00CE6AA4" w:rsidRPr="007E6F4C">
        <w:rPr>
          <w:rFonts w:cs="AF_Najed"/>
          <w:sz w:val="24"/>
          <w:szCs w:val="24"/>
          <w:rtl/>
        </w:rPr>
        <w:t xml:space="preserve"> </w:t>
      </w:r>
      <w:r w:rsidR="000B5747" w:rsidRPr="007E6F4C">
        <w:rPr>
          <w:rFonts w:cs="AF_Najed" w:hint="cs"/>
          <w:sz w:val="24"/>
          <w:szCs w:val="24"/>
          <w:rtl/>
        </w:rPr>
        <w:t>(</w:t>
      </w:r>
      <w:r w:rsidR="00CE6AA4" w:rsidRPr="007E6F4C">
        <w:rPr>
          <w:rFonts w:cs="AF_Najed" w:hint="cs"/>
          <w:sz w:val="24"/>
          <w:szCs w:val="24"/>
          <w:rtl/>
        </w:rPr>
        <w:t>الاقليم</w:t>
      </w:r>
      <w:r w:rsidR="000B5747" w:rsidRPr="007E6F4C">
        <w:rPr>
          <w:rFonts w:cs="AF_Najed" w:hint="cs"/>
          <w:sz w:val="24"/>
          <w:szCs w:val="24"/>
          <w:rtl/>
        </w:rPr>
        <w:t>)</w:t>
      </w:r>
      <w:r w:rsidR="00CE6AA4" w:rsidRPr="007E6F4C">
        <w:rPr>
          <w:rFonts w:cs="AF_Najed"/>
          <w:sz w:val="24"/>
          <w:szCs w:val="24"/>
          <w:rtl/>
        </w:rPr>
        <w:t xml:space="preserve"> </w:t>
      </w:r>
      <w:r w:rsidR="00CE6AA4" w:rsidRPr="007E6F4C">
        <w:rPr>
          <w:rFonts w:cs="AF_Najed" w:hint="cs"/>
          <w:sz w:val="24"/>
          <w:szCs w:val="24"/>
          <w:rtl/>
        </w:rPr>
        <w:t>عبر</w:t>
      </w:r>
      <w:r w:rsidR="000B5747" w:rsidRPr="007E6F4C">
        <w:rPr>
          <w:rFonts w:cs="AF_Najed" w:hint="cs"/>
          <w:sz w:val="24"/>
          <w:szCs w:val="24"/>
          <w:rtl/>
        </w:rPr>
        <w:t>(</w:t>
      </w:r>
      <w:r w:rsidR="00CE6AA4" w:rsidRPr="007E6F4C">
        <w:rPr>
          <w:rFonts w:cs="AF_Najed" w:hint="cs"/>
          <w:sz w:val="24"/>
          <w:szCs w:val="24"/>
          <w:rtl/>
        </w:rPr>
        <w:t>سبل</w:t>
      </w:r>
      <w:r w:rsidR="00CE6AA4" w:rsidRPr="007E6F4C">
        <w:rPr>
          <w:rFonts w:cs="AF_Najed"/>
          <w:sz w:val="24"/>
          <w:szCs w:val="24"/>
          <w:rtl/>
        </w:rPr>
        <w:t xml:space="preserve"> </w:t>
      </w:r>
      <w:r w:rsidR="00CE6AA4" w:rsidRPr="007E6F4C">
        <w:rPr>
          <w:rFonts w:cs="AF_Najed" w:hint="cs"/>
          <w:sz w:val="24"/>
          <w:szCs w:val="24"/>
          <w:rtl/>
        </w:rPr>
        <w:t>البث</w:t>
      </w:r>
      <w:r w:rsidR="000B5747" w:rsidRPr="007E6F4C">
        <w:rPr>
          <w:rFonts w:cs="AF_Najed" w:hint="cs"/>
          <w:sz w:val="24"/>
          <w:szCs w:val="24"/>
          <w:rtl/>
        </w:rPr>
        <w:t xml:space="preserve">) </w:t>
      </w:r>
      <w:r w:rsidR="00CE6AA4" w:rsidRPr="007E6F4C">
        <w:rPr>
          <w:rFonts w:cs="AF_Najed" w:hint="cs"/>
          <w:sz w:val="24"/>
          <w:szCs w:val="24"/>
          <w:rtl/>
        </w:rPr>
        <w:t>خلال</w:t>
      </w:r>
      <w:r w:rsidR="00CE6AA4" w:rsidRPr="007E6F4C">
        <w:rPr>
          <w:rFonts w:cs="AF_Najed"/>
          <w:sz w:val="24"/>
          <w:szCs w:val="24"/>
          <w:rtl/>
        </w:rPr>
        <w:t xml:space="preserve"> </w:t>
      </w:r>
      <w:r w:rsidR="00CE6AA4" w:rsidRPr="007E6F4C">
        <w:rPr>
          <w:rFonts w:cs="AF_Najed" w:hint="cs"/>
          <w:sz w:val="24"/>
          <w:szCs w:val="24"/>
          <w:rtl/>
        </w:rPr>
        <w:t>مدة</w:t>
      </w:r>
      <w:r w:rsidR="00CE6AA4" w:rsidRPr="007E6F4C">
        <w:rPr>
          <w:rFonts w:cs="AF_Najed"/>
          <w:sz w:val="24"/>
          <w:szCs w:val="24"/>
          <w:rtl/>
        </w:rPr>
        <w:t xml:space="preserve"> </w:t>
      </w:r>
      <w:r w:rsidR="00CE6AA4" w:rsidRPr="007E6F4C">
        <w:rPr>
          <w:rFonts w:cs="AF_Najed" w:hint="cs"/>
          <w:sz w:val="24"/>
          <w:szCs w:val="24"/>
          <w:rtl/>
        </w:rPr>
        <w:t>العقد</w:t>
      </w:r>
      <w:r w:rsidR="00EA5018" w:rsidRPr="007E6F4C">
        <w:rPr>
          <w:rFonts w:cs="AF_Najed" w:hint="cs"/>
          <w:sz w:val="24"/>
          <w:szCs w:val="24"/>
          <w:rtl/>
        </w:rPr>
        <w:t>.</w:t>
      </w:r>
    </w:p>
    <w:p w14:paraId="5C31D7C1" w14:textId="1F22EED4" w:rsidR="00CE6AA4" w:rsidRPr="007E6F4C" w:rsidRDefault="00CE6AA4" w:rsidP="00C55CBB">
      <w:pPr>
        <w:pStyle w:val="ListParagraph"/>
        <w:numPr>
          <w:ilvl w:val="1"/>
          <w:numId w:val="43"/>
        </w:numPr>
        <w:bidi/>
        <w:jc w:val="both"/>
        <w:rPr>
          <w:rFonts w:cs="AF_Najed"/>
          <w:sz w:val="24"/>
          <w:szCs w:val="24"/>
        </w:rPr>
      </w:pPr>
      <w:r w:rsidRPr="007E6F4C">
        <w:rPr>
          <w:rFonts w:cs="AF_Najed" w:hint="cs"/>
          <w:sz w:val="24"/>
          <w:szCs w:val="24"/>
          <w:rtl/>
        </w:rPr>
        <w:t>‌يحق</w:t>
      </w:r>
      <w:r w:rsidRPr="007E6F4C">
        <w:rPr>
          <w:rFonts w:cs="AF_Najed"/>
          <w:sz w:val="24"/>
          <w:szCs w:val="24"/>
          <w:rtl/>
        </w:rPr>
        <w:t xml:space="preserve"> </w:t>
      </w:r>
      <w:r w:rsidRPr="007E6F4C">
        <w:rPr>
          <w:rFonts w:cs="AF_Najed" w:hint="cs"/>
          <w:sz w:val="24"/>
          <w:szCs w:val="24"/>
          <w:rtl/>
        </w:rPr>
        <w:t>لـ</w:t>
      </w:r>
      <w:r w:rsidR="000B5747" w:rsidRPr="007E6F4C">
        <w:rPr>
          <w:rFonts w:cs="AF_Najed" w:hint="cs"/>
          <w:sz w:val="24"/>
          <w:szCs w:val="24"/>
          <w:rtl/>
        </w:rPr>
        <w:t xml:space="preserve"> (</w:t>
      </w:r>
      <w:r w:rsidR="005A6A27" w:rsidRPr="007E6F4C">
        <w:rPr>
          <w:rFonts w:cs="AF_Najed" w:hint="cs"/>
          <w:sz w:val="24"/>
          <w:szCs w:val="24"/>
          <w:rtl/>
        </w:rPr>
        <w:t>الشركة</w:t>
      </w:r>
      <w:r w:rsidR="000B5747" w:rsidRPr="007E6F4C">
        <w:rPr>
          <w:rFonts w:cs="AF_Najed" w:hint="cs"/>
          <w:sz w:val="24"/>
          <w:szCs w:val="24"/>
          <w:rtl/>
        </w:rPr>
        <w:t>)</w:t>
      </w:r>
      <w:r w:rsidR="005A6A27" w:rsidRPr="007E6F4C">
        <w:rPr>
          <w:rFonts w:cs="AF_Najed" w:hint="cs"/>
          <w:sz w:val="24"/>
          <w:szCs w:val="24"/>
          <w:rtl/>
        </w:rPr>
        <w:t xml:space="preserve"> و/او </w:t>
      </w:r>
      <w:r w:rsidR="000B5747" w:rsidRPr="007E6F4C">
        <w:rPr>
          <w:rFonts w:cs="AF_Najed" w:hint="cs"/>
          <w:sz w:val="24"/>
          <w:szCs w:val="24"/>
          <w:rtl/>
        </w:rPr>
        <w:t>(</w:t>
      </w:r>
      <w:r w:rsidR="005A6A27" w:rsidRPr="007E6F4C">
        <w:rPr>
          <w:rFonts w:cs="AF_Najed" w:hint="cs"/>
          <w:sz w:val="24"/>
          <w:szCs w:val="24"/>
          <w:rtl/>
        </w:rPr>
        <w:t>القنوات المرخص لها</w:t>
      </w:r>
      <w:r w:rsidR="000B5747" w:rsidRPr="007E6F4C">
        <w:rPr>
          <w:rFonts w:cs="AF_Najed" w:hint="cs"/>
          <w:sz w:val="24"/>
          <w:szCs w:val="24"/>
          <w:rtl/>
        </w:rPr>
        <w:t xml:space="preserve">) </w:t>
      </w:r>
      <w:r w:rsidRPr="007E6F4C">
        <w:rPr>
          <w:rFonts w:cs="AF_Najed" w:hint="cs"/>
          <w:sz w:val="24"/>
          <w:szCs w:val="24"/>
          <w:rtl/>
        </w:rPr>
        <w:t>عمل</w:t>
      </w:r>
      <w:r w:rsidRPr="007E6F4C">
        <w:rPr>
          <w:rFonts w:cs="AF_Najed"/>
          <w:sz w:val="24"/>
          <w:szCs w:val="24"/>
          <w:rtl/>
        </w:rPr>
        <w:t xml:space="preserve"> </w:t>
      </w:r>
      <w:r w:rsidRPr="007E6F4C">
        <w:rPr>
          <w:rFonts w:cs="AF_Najed" w:hint="cs"/>
          <w:sz w:val="24"/>
          <w:szCs w:val="24"/>
          <w:rtl/>
        </w:rPr>
        <w:t>برنامج</w:t>
      </w:r>
      <w:r w:rsidRPr="007E6F4C">
        <w:rPr>
          <w:rFonts w:cs="AF_Najed"/>
          <w:sz w:val="24"/>
          <w:szCs w:val="24"/>
          <w:rtl/>
        </w:rPr>
        <w:t xml:space="preserve"> </w:t>
      </w:r>
      <w:r w:rsidRPr="007E6F4C">
        <w:rPr>
          <w:rFonts w:cs="AF_Najed" w:hint="cs"/>
          <w:sz w:val="24"/>
          <w:szCs w:val="24"/>
          <w:rtl/>
        </w:rPr>
        <w:t>ستوديو</w:t>
      </w:r>
      <w:r w:rsidRPr="007E6F4C">
        <w:rPr>
          <w:rFonts w:cs="AF_Najed"/>
          <w:sz w:val="24"/>
          <w:szCs w:val="24"/>
          <w:rtl/>
        </w:rPr>
        <w:t xml:space="preserve"> </w:t>
      </w:r>
      <w:r w:rsidRPr="007E6F4C">
        <w:rPr>
          <w:rFonts w:cs="AF_Najed" w:hint="cs"/>
          <w:sz w:val="24"/>
          <w:szCs w:val="24"/>
          <w:rtl/>
        </w:rPr>
        <w:t>تحليلى</w:t>
      </w:r>
      <w:r w:rsidRPr="007E6F4C">
        <w:rPr>
          <w:rFonts w:cs="AF_Najed"/>
          <w:sz w:val="24"/>
          <w:szCs w:val="24"/>
          <w:rtl/>
        </w:rPr>
        <w:t xml:space="preserve"> </w:t>
      </w:r>
      <w:r w:rsidRPr="007E6F4C">
        <w:rPr>
          <w:rFonts w:cs="AF_Najed" w:hint="cs"/>
          <w:sz w:val="24"/>
          <w:szCs w:val="24"/>
          <w:rtl/>
        </w:rPr>
        <w:t>او</w:t>
      </w:r>
      <w:r w:rsidRPr="007E6F4C">
        <w:rPr>
          <w:rFonts w:cs="AF_Najed"/>
          <w:sz w:val="24"/>
          <w:szCs w:val="24"/>
          <w:rtl/>
        </w:rPr>
        <w:t xml:space="preserve"> </w:t>
      </w:r>
      <w:r w:rsidRPr="007E6F4C">
        <w:rPr>
          <w:rFonts w:cs="AF_Najed" w:hint="cs"/>
          <w:sz w:val="24"/>
          <w:szCs w:val="24"/>
          <w:rtl/>
        </w:rPr>
        <w:t>عدة</w:t>
      </w:r>
      <w:r w:rsidRPr="007E6F4C">
        <w:rPr>
          <w:rFonts w:cs="AF_Najed"/>
          <w:sz w:val="24"/>
          <w:szCs w:val="24"/>
          <w:rtl/>
        </w:rPr>
        <w:t xml:space="preserve"> </w:t>
      </w:r>
      <w:r w:rsidRPr="007E6F4C">
        <w:rPr>
          <w:rFonts w:cs="AF_Najed" w:hint="cs"/>
          <w:sz w:val="24"/>
          <w:szCs w:val="24"/>
          <w:rtl/>
        </w:rPr>
        <w:t>برامج</w:t>
      </w:r>
      <w:r w:rsidRPr="007E6F4C">
        <w:rPr>
          <w:rFonts w:cs="AF_Najed"/>
          <w:sz w:val="24"/>
          <w:szCs w:val="24"/>
          <w:rtl/>
        </w:rPr>
        <w:t xml:space="preserve">  </w:t>
      </w:r>
      <w:r w:rsidRPr="007E6F4C">
        <w:rPr>
          <w:rFonts w:cs="AF_Najed" w:hint="cs"/>
          <w:sz w:val="24"/>
          <w:szCs w:val="24"/>
          <w:rtl/>
        </w:rPr>
        <w:t>لأى</w:t>
      </w:r>
      <w:r w:rsidRPr="007E6F4C">
        <w:rPr>
          <w:rFonts w:cs="AF_Najed"/>
          <w:sz w:val="24"/>
          <w:szCs w:val="24"/>
          <w:rtl/>
        </w:rPr>
        <w:t xml:space="preserve"> </w:t>
      </w:r>
      <w:r w:rsidRPr="007E6F4C">
        <w:rPr>
          <w:rFonts w:cs="AF_Najed" w:hint="cs"/>
          <w:sz w:val="24"/>
          <w:szCs w:val="24"/>
          <w:rtl/>
        </w:rPr>
        <w:t>من</w:t>
      </w:r>
      <w:r w:rsidRPr="007E6F4C">
        <w:rPr>
          <w:rFonts w:cs="AF_Najed"/>
          <w:sz w:val="24"/>
          <w:szCs w:val="24"/>
          <w:rtl/>
        </w:rPr>
        <w:t xml:space="preserve"> </w:t>
      </w:r>
      <w:r w:rsidRPr="007E6F4C">
        <w:rPr>
          <w:rFonts w:cs="AF_Najed" w:hint="cs"/>
          <w:sz w:val="24"/>
          <w:szCs w:val="24"/>
          <w:rtl/>
        </w:rPr>
        <w:t>و</w:t>
      </w:r>
      <w:r w:rsidRPr="007E6F4C">
        <w:rPr>
          <w:rFonts w:cs="AF_Najed"/>
          <w:sz w:val="24"/>
          <w:szCs w:val="24"/>
          <w:rtl/>
        </w:rPr>
        <w:t>/</w:t>
      </w:r>
      <w:r w:rsidRPr="007E6F4C">
        <w:rPr>
          <w:rFonts w:cs="AF_Najed" w:hint="cs"/>
          <w:sz w:val="24"/>
          <w:szCs w:val="24"/>
          <w:rtl/>
        </w:rPr>
        <w:t>او</w:t>
      </w:r>
      <w:r w:rsidRPr="007E6F4C">
        <w:rPr>
          <w:rFonts w:cs="AF_Najed"/>
          <w:sz w:val="24"/>
          <w:szCs w:val="24"/>
          <w:rtl/>
        </w:rPr>
        <w:t xml:space="preserve"> </w:t>
      </w:r>
      <w:r w:rsidRPr="007E6F4C">
        <w:rPr>
          <w:rFonts w:cs="AF_Najed" w:hint="cs"/>
          <w:sz w:val="24"/>
          <w:szCs w:val="24"/>
          <w:rtl/>
        </w:rPr>
        <w:t>جميع</w:t>
      </w:r>
      <w:r w:rsidRPr="007E6F4C">
        <w:rPr>
          <w:rFonts w:cs="AF_Najed"/>
          <w:sz w:val="24"/>
          <w:szCs w:val="24"/>
          <w:rtl/>
        </w:rPr>
        <w:t xml:space="preserve"> </w:t>
      </w:r>
      <w:r w:rsidR="000B5747" w:rsidRPr="007E6F4C">
        <w:rPr>
          <w:rFonts w:cs="AF_Najed" w:hint="cs"/>
          <w:sz w:val="24"/>
          <w:szCs w:val="24"/>
          <w:rtl/>
        </w:rPr>
        <w:t>(</w:t>
      </w:r>
      <w:r w:rsidRPr="007E6F4C">
        <w:rPr>
          <w:rFonts w:cs="AF_Najed" w:hint="cs"/>
          <w:sz w:val="24"/>
          <w:szCs w:val="24"/>
          <w:rtl/>
        </w:rPr>
        <w:t>المباريات</w:t>
      </w:r>
      <w:r w:rsidR="000B5747" w:rsidRPr="007E6F4C">
        <w:rPr>
          <w:rFonts w:cs="AF_Najed" w:hint="cs"/>
          <w:sz w:val="24"/>
          <w:szCs w:val="24"/>
          <w:rtl/>
        </w:rPr>
        <w:t>)</w:t>
      </w:r>
      <w:r w:rsidRPr="007E6F4C">
        <w:rPr>
          <w:rFonts w:cs="AF_Najed"/>
          <w:sz w:val="24"/>
          <w:szCs w:val="24"/>
          <w:rtl/>
        </w:rPr>
        <w:t xml:space="preserve"> </w:t>
      </w:r>
      <w:r w:rsidRPr="007E6F4C">
        <w:rPr>
          <w:rFonts w:cs="AF_Najed" w:hint="cs"/>
          <w:sz w:val="24"/>
          <w:szCs w:val="24"/>
          <w:rtl/>
        </w:rPr>
        <w:t>سواء</w:t>
      </w:r>
      <w:r w:rsidRPr="007E6F4C">
        <w:rPr>
          <w:rFonts w:cs="AF_Najed"/>
          <w:sz w:val="24"/>
          <w:szCs w:val="24"/>
          <w:rtl/>
        </w:rPr>
        <w:t xml:space="preserve"> </w:t>
      </w:r>
      <w:r w:rsidRPr="007E6F4C">
        <w:rPr>
          <w:rFonts w:cs="AF_Najed" w:hint="cs"/>
          <w:sz w:val="24"/>
          <w:szCs w:val="24"/>
          <w:rtl/>
        </w:rPr>
        <w:t>كان</w:t>
      </w:r>
      <w:r w:rsidRPr="007E6F4C">
        <w:rPr>
          <w:rFonts w:cs="AF_Najed"/>
          <w:sz w:val="24"/>
          <w:szCs w:val="24"/>
          <w:rtl/>
        </w:rPr>
        <w:t xml:space="preserve"> </w:t>
      </w:r>
      <w:r w:rsidRPr="007E6F4C">
        <w:rPr>
          <w:rFonts w:cs="AF_Najed" w:hint="cs"/>
          <w:sz w:val="24"/>
          <w:szCs w:val="24"/>
          <w:rtl/>
        </w:rPr>
        <w:t>ذلك</w:t>
      </w:r>
      <w:r w:rsidRPr="007E6F4C">
        <w:rPr>
          <w:rFonts w:cs="AF_Najed"/>
          <w:sz w:val="24"/>
          <w:szCs w:val="24"/>
          <w:rtl/>
        </w:rPr>
        <w:t xml:space="preserve"> </w:t>
      </w:r>
      <w:r w:rsidRPr="007E6F4C">
        <w:rPr>
          <w:rFonts w:cs="AF_Najed" w:hint="cs"/>
          <w:sz w:val="24"/>
          <w:szCs w:val="24"/>
          <w:rtl/>
        </w:rPr>
        <w:t>بثا</w:t>
      </w:r>
      <w:r w:rsidRPr="007E6F4C">
        <w:rPr>
          <w:rFonts w:cs="AF_Najed"/>
          <w:sz w:val="24"/>
          <w:szCs w:val="24"/>
          <w:rtl/>
        </w:rPr>
        <w:t xml:space="preserve"> </w:t>
      </w:r>
      <w:r w:rsidRPr="007E6F4C">
        <w:rPr>
          <w:rFonts w:cs="AF_Najed" w:hint="cs"/>
          <w:sz w:val="24"/>
          <w:szCs w:val="24"/>
          <w:rtl/>
        </w:rPr>
        <w:t xml:space="preserve">مباشرا </w:t>
      </w:r>
      <w:r w:rsidRPr="007E6F4C">
        <w:rPr>
          <w:rFonts w:cs="AF_Najed"/>
          <w:sz w:val="24"/>
          <w:szCs w:val="24"/>
          <w:rtl/>
        </w:rPr>
        <w:t>/</w:t>
      </w:r>
      <w:r w:rsidRPr="007E6F4C">
        <w:rPr>
          <w:rFonts w:cs="AF_Najed" w:hint="cs"/>
          <w:sz w:val="24"/>
          <w:szCs w:val="24"/>
          <w:rtl/>
        </w:rPr>
        <w:t>مسجل</w:t>
      </w:r>
      <w:r w:rsidRPr="007E6F4C">
        <w:rPr>
          <w:rFonts w:cs="AF_Najed"/>
          <w:sz w:val="24"/>
          <w:szCs w:val="24"/>
          <w:rtl/>
        </w:rPr>
        <w:t>/</w:t>
      </w:r>
      <w:r w:rsidRPr="007E6F4C">
        <w:rPr>
          <w:rFonts w:cs="AF_Najed" w:hint="cs"/>
          <w:sz w:val="24"/>
          <w:szCs w:val="24"/>
          <w:rtl/>
        </w:rPr>
        <w:t xml:space="preserve"> مؤجل</w:t>
      </w:r>
      <w:r w:rsidRPr="007E6F4C">
        <w:rPr>
          <w:rFonts w:cs="AF_Najed"/>
          <w:sz w:val="24"/>
          <w:szCs w:val="24"/>
          <w:rtl/>
        </w:rPr>
        <w:t xml:space="preserve"> </w:t>
      </w:r>
      <w:r w:rsidRPr="007E6F4C">
        <w:rPr>
          <w:rFonts w:cs="AF_Najed" w:hint="cs"/>
          <w:sz w:val="24"/>
          <w:szCs w:val="24"/>
          <w:rtl/>
        </w:rPr>
        <w:t>مباشر،</w:t>
      </w:r>
      <w:r w:rsidRPr="007E6F4C">
        <w:rPr>
          <w:rFonts w:cs="AF_Najed"/>
          <w:sz w:val="24"/>
          <w:szCs w:val="24"/>
          <w:rtl/>
        </w:rPr>
        <w:t xml:space="preserve"> </w:t>
      </w:r>
      <w:r w:rsidRPr="007E6F4C">
        <w:rPr>
          <w:rFonts w:cs="AF_Najed" w:hint="cs"/>
          <w:sz w:val="24"/>
          <w:szCs w:val="24"/>
          <w:rtl/>
        </w:rPr>
        <w:t>و</w:t>
      </w:r>
      <w:r w:rsidRPr="007E6F4C">
        <w:rPr>
          <w:rFonts w:cs="AF_Najed"/>
          <w:sz w:val="24"/>
          <w:szCs w:val="24"/>
          <w:rtl/>
        </w:rPr>
        <w:t xml:space="preserve"> </w:t>
      </w:r>
      <w:r w:rsidRPr="007E6F4C">
        <w:rPr>
          <w:rFonts w:cs="AF_Najed" w:hint="cs"/>
          <w:sz w:val="24"/>
          <w:szCs w:val="24"/>
          <w:rtl/>
        </w:rPr>
        <w:t>الحصول</w:t>
      </w:r>
      <w:r w:rsidRPr="007E6F4C">
        <w:rPr>
          <w:rFonts w:cs="AF_Najed"/>
          <w:sz w:val="24"/>
          <w:szCs w:val="24"/>
          <w:rtl/>
        </w:rPr>
        <w:t xml:space="preserve"> </w:t>
      </w:r>
      <w:r w:rsidRPr="007E6F4C">
        <w:rPr>
          <w:rFonts w:cs="AF_Najed" w:hint="cs"/>
          <w:sz w:val="24"/>
          <w:szCs w:val="24"/>
          <w:rtl/>
        </w:rPr>
        <w:t>على</w:t>
      </w:r>
      <w:r w:rsidRPr="007E6F4C">
        <w:rPr>
          <w:rFonts w:cs="AF_Najed"/>
          <w:sz w:val="24"/>
          <w:szCs w:val="24"/>
          <w:rtl/>
        </w:rPr>
        <w:t xml:space="preserve"> </w:t>
      </w:r>
      <w:r w:rsidRPr="007E6F4C">
        <w:rPr>
          <w:rFonts w:cs="AF_Najed" w:hint="cs"/>
          <w:sz w:val="24"/>
          <w:szCs w:val="24"/>
          <w:rtl/>
        </w:rPr>
        <w:t>دعايات</w:t>
      </w:r>
      <w:r w:rsidRPr="007E6F4C">
        <w:rPr>
          <w:rFonts w:cs="AF_Najed"/>
          <w:sz w:val="24"/>
          <w:szCs w:val="24"/>
          <w:rtl/>
        </w:rPr>
        <w:t xml:space="preserve"> </w:t>
      </w:r>
      <w:r w:rsidRPr="007E6F4C">
        <w:rPr>
          <w:rFonts w:cs="AF_Najed" w:hint="cs"/>
          <w:sz w:val="24"/>
          <w:szCs w:val="24"/>
          <w:rtl/>
        </w:rPr>
        <w:t>و</w:t>
      </w:r>
      <w:r w:rsidRPr="007E6F4C">
        <w:rPr>
          <w:rFonts w:cs="AF_Najed"/>
          <w:sz w:val="24"/>
          <w:szCs w:val="24"/>
          <w:rtl/>
        </w:rPr>
        <w:t xml:space="preserve"> </w:t>
      </w:r>
      <w:r w:rsidRPr="007E6F4C">
        <w:rPr>
          <w:rFonts w:cs="AF_Najed" w:hint="cs"/>
          <w:sz w:val="24"/>
          <w:szCs w:val="24"/>
          <w:rtl/>
        </w:rPr>
        <w:t>اعلانات</w:t>
      </w:r>
      <w:r w:rsidRPr="007E6F4C">
        <w:rPr>
          <w:rFonts w:cs="AF_Najed"/>
          <w:sz w:val="24"/>
          <w:szCs w:val="24"/>
          <w:rtl/>
        </w:rPr>
        <w:t xml:space="preserve"> </w:t>
      </w:r>
      <w:r w:rsidRPr="007E6F4C">
        <w:rPr>
          <w:rFonts w:cs="AF_Najed" w:hint="cs"/>
          <w:sz w:val="24"/>
          <w:szCs w:val="24"/>
          <w:rtl/>
        </w:rPr>
        <w:t>و</w:t>
      </w:r>
      <w:r w:rsidRPr="007E6F4C">
        <w:rPr>
          <w:rFonts w:cs="AF_Najed"/>
          <w:sz w:val="24"/>
          <w:szCs w:val="24"/>
          <w:rtl/>
        </w:rPr>
        <w:t xml:space="preserve"> </w:t>
      </w:r>
      <w:r w:rsidRPr="007E6F4C">
        <w:rPr>
          <w:rFonts w:cs="AF_Najed" w:hint="cs"/>
          <w:sz w:val="24"/>
          <w:szCs w:val="24"/>
          <w:rtl/>
        </w:rPr>
        <w:t>رعايات</w:t>
      </w:r>
      <w:r w:rsidRPr="007E6F4C">
        <w:rPr>
          <w:rFonts w:cs="AF_Najed"/>
          <w:sz w:val="24"/>
          <w:szCs w:val="24"/>
          <w:rtl/>
        </w:rPr>
        <w:t xml:space="preserve"> </w:t>
      </w:r>
      <w:r w:rsidRPr="007E6F4C">
        <w:rPr>
          <w:rFonts w:cs="AF_Najed" w:hint="cs"/>
          <w:sz w:val="24"/>
          <w:szCs w:val="24"/>
          <w:rtl/>
        </w:rPr>
        <w:t>للبرنامج</w:t>
      </w:r>
      <w:r w:rsidRPr="007E6F4C">
        <w:rPr>
          <w:rFonts w:cs="AF_Najed"/>
          <w:sz w:val="24"/>
          <w:szCs w:val="24"/>
          <w:rtl/>
        </w:rPr>
        <w:t xml:space="preserve">  </w:t>
      </w:r>
      <w:r w:rsidRPr="007E6F4C">
        <w:rPr>
          <w:rFonts w:cs="AF_Najed" w:hint="cs"/>
          <w:sz w:val="24"/>
          <w:szCs w:val="24"/>
          <w:rtl/>
        </w:rPr>
        <w:t>لمصلحة</w:t>
      </w:r>
      <w:r w:rsidRPr="007E6F4C">
        <w:rPr>
          <w:rFonts w:cs="AF_Najed"/>
          <w:sz w:val="24"/>
          <w:szCs w:val="24"/>
          <w:rtl/>
        </w:rPr>
        <w:t xml:space="preserve"> </w:t>
      </w:r>
      <w:r w:rsidR="000B5747" w:rsidRPr="007E6F4C">
        <w:rPr>
          <w:rFonts w:cs="AF_Najed" w:hint="cs"/>
          <w:sz w:val="24"/>
          <w:szCs w:val="24"/>
          <w:rtl/>
        </w:rPr>
        <w:t>(</w:t>
      </w:r>
      <w:r w:rsidR="005A6A27" w:rsidRPr="007E6F4C">
        <w:rPr>
          <w:rFonts w:cs="AF_Najed" w:hint="cs"/>
          <w:sz w:val="24"/>
          <w:szCs w:val="24"/>
          <w:rtl/>
        </w:rPr>
        <w:t>القنوات المرخص لها</w:t>
      </w:r>
      <w:r w:rsidR="000B5747" w:rsidRPr="007E6F4C">
        <w:rPr>
          <w:rFonts w:cs="AF_Najed" w:hint="cs"/>
          <w:sz w:val="24"/>
          <w:szCs w:val="24"/>
          <w:rtl/>
        </w:rPr>
        <w:t>)</w:t>
      </w:r>
      <w:r w:rsidRPr="007E6F4C">
        <w:rPr>
          <w:rFonts w:cs="AF_Najed"/>
          <w:sz w:val="24"/>
          <w:szCs w:val="24"/>
          <w:rtl/>
        </w:rPr>
        <w:t xml:space="preserve"> </w:t>
      </w:r>
      <w:r w:rsidRPr="007E6F4C">
        <w:rPr>
          <w:rFonts w:cs="AF_Najed" w:hint="cs"/>
          <w:sz w:val="24"/>
          <w:szCs w:val="24"/>
          <w:rtl/>
        </w:rPr>
        <w:t>منفردة</w:t>
      </w:r>
      <w:r w:rsidRPr="007E6F4C">
        <w:rPr>
          <w:rFonts w:cs="AF_Najed"/>
          <w:sz w:val="24"/>
          <w:szCs w:val="24"/>
          <w:rtl/>
        </w:rPr>
        <w:t xml:space="preserve"> </w:t>
      </w:r>
      <w:r w:rsidRPr="007E6F4C">
        <w:rPr>
          <w:rFonts w:cs="AF_Najed" w:hint="cs"/>
          <w:sz w:val="24"/>
          <w:szCs w:val="24"/>
          <w:rtl/>
        </w:rPr>
        <w:t>بالاضافة</w:t>
      </w:r>
      <w:r w:rsidRPr="007E6F4C">
        <w:rPr>
          <w:rFonts w:cs="AF_Najed"/>
          <w:sz w:val="24"/>
          <w:szCs w:val="24"/>
          <w:rtl/>
        </w:rPr>
        <w:t xml:space="preserve"> </w:t>
      </w:r>
      <w:r w:rsidRPr="007E6F4C">
        <w:rPr>
          <w:rFonts w:cs="AF_Najed" w:hint="cs"/>
          <w:sz w:val="24"/>
          <w:szCs w:val="24"/>
          <w:rtl/>
        </w:rPr>
        <w:t>الى وضع</w:t>
      </w:r>
      <w:r w:rsidRPr="007E6F4C">
        <w:rPr>
          <w:rFonts w:cs="AF_Najed"/>
          <w:sz w:val="24"/>
          <w:szCs w:val="24"/>
          <w:rtl/>
        </w:rPr>
        <w:t xml:space="preserve"> </w:t>
      </w:r>
      <w:r w:rsidRPr="007E6F4C">
        <w:rPr>
          <w:rFonts w:cs="AF_Najed" w:hint="cs"/>
          <w:sz w:val="24"/>
          <w:szCs w:val="24"/>
          <w:rtl/>
        </w:rPr>
        <w:t>شعارات</w:t>
      </w:r>
      <w:r w:rsidRPr="007E6F4C">
        <w:rPr>
          <w:rFonts w:cs="AF_Najed"/>
          <w:sz w:val="24"/>
          <w:szCs w:val="24"/>
          <w:rtl/>
        </w:rPr>
        <w:t xml:space="preserve"> </w:t>
      </w:r>
      <w:r w:rsidRPr="007E6F4C">
        <w:rPr>
          <w:rFonts w:cs="AF_Najed" w:hint="cs"/>
          <w:sz w:val="24"/>
          <w:szCs w:val="24"/>
          <w:rtl/>
        </w:rPr>
        <w:t>شركات</w:t>
      </w:r>
      <w:r w:rsidRPr="007E6F4C">
        <w:rPr>
          <w:rFonts w:cs="AF_Najed"/>
          <w:sz w:val="24"/>
          <w:szCs w:val="24"/>
          <w:rtl/>
        </w:rPr>
        <w:t xml:space="preserve"> </w:t>
      </w:r>
      <w:r w:rsidRPr="007E6F4C">
        <w:rPr>
          <w:rFonts w:cs="AF_Najed" w:hint="cs"/>
          <w:sz w:val="24"/>
          <w:szCs w:val="24"/>
          <w:rtl/>
        </w:rPr>
        <w:t>و</w:t>
      </w:r>
      <w:r w:rsidRPr="007E6F4C">
        <w:rPr>
          <w:rFonts w:cs="AF_Najed"/>
          <w:sz w:val="24"/>
          <w:szCs w:val="24"/>
          <w:rtl/>
        </w:rPr>
        <w:t>/</w:t>
      </w:r>
      <w:r w:rsidRPr="007E6F4C">
        <w:rPr>
          <w:rFonts w:cs="AF_Najed" w:hint="cs"/>
          <w:sz w:val="24"/>
          <w:szCs w:val="24"/>
          <w:rtl/>
        </w:rPr>
        <w:t>أو</w:t>
      </w:r>
      <w:r w:rsidRPr="007E6F4C">
        <w:rPr>
          <w:rFonts w:cs="AF_Najed"/>
          <w:sz w:val="24"/>
          <w:szCs w:val="24"/>
          <w:rtl/>
        </w:rPr>
        <w:t xml:space="preserve"> </w:t>
      </w:r>
      <w:r w:rsidRPr="007E6F4C">
        <w:rPr>
          <w:rFonts w:cs="AF_Najed" w:hint="cs"/>
          <w:sz w:val="24"/>
          <w:szCs w:val="24"/>
          <w:rtl/>
        </w:rPr>
        <w:t>منتجات</w:t>
      </w:r>
      <w:r w:rsidRPr="007E6F4C">
        <w:rPr>
          <w:rFonts w:cs="AF_Najed"/>
          <w:sz w:val="24"/>
          <w:szCs w:val="24"/>
          <w:rtl/>
        </w:rPr>
        <w:t xml:space="preserve"> </w:t>
      </w:r>
      <w:r w:rsidRPr="007E6F4C">
        <w:rPr>
          <w:rFonts w:cs="AF_Najed" w:hint="cs"/>
          <w:sz w:val="24"/>
          <w:szCs w:val="24"/>
          <w:rtl/>
        </w:rPr>
        <w:t>خلال</w:t>
      </w:r>
      <w:r w:rsidRPr="007E6F4C">
        <w:rPr>
          <w:rFonts w:cs="AF_Najed"/>
          <w:sz w:val="24"/>
          <w:szCs w:val="24"/>
          <w:rtl/>
        </w:rPr>
        <w:t xml:space="preserve"> </w:t>
      </w:r>
      <w:r w:rsidRPr="007E6F4C">
        <w:rPr>
          <w:rFonts w:cs="AF_Najed" w:hint="cs"/>
          <w:sz w:val="24"/>
          <w:szCs w:val="24"/>
          <w:rtl/>
        </w:rPr>
        <w:t>هذا</w:t>
      </w:r>
      <w:r w:rsidRPr="007E6F4C">
        <w:rPr>
          <w:rFonts w:cs="AF_Najed"/>
          <w:sz w:val="24"/>
          <w:szCs w:val="24"/>
          <w:rtl/>
        </w:rPr>
        <w:t xml:space="preserve"> </w:t>
      </w:r>
      <w:r w:rsidRPr="007E6F4C">
        <w:rPr>
          <w:rFonts w:cs="AF_Najed" w:hint="cs"/>
          <w:sz w:val="24"/>
          <w:szCs w:val="24"/>
          <w:rtl/>
        </w:rPr>
        <w:t>البرنامج</w:t>
      </w:r>
      <w:r w:rsidRPr="007E6F4C">
        <w:rPr>
          <w:rFonts w:cs="AF_Najed"/>
          <w:sz w:val="24"/>
          <w:szCs w:val="24"/>
          <w:rtl/>
        </w:rPr>
        <w:t xml:space="preserve"> </w:t>
      </w:r>
      <w:r w:rsidRPr="007E6F4C">
        <w:rPr>
          <w:rFonts w:cs="AF_Najed" w:hint="cs"/>
          <w:sz w:val="24"/>
          <w:szCs w:val="24"/>
          <w:rtl/>
        </w:rPr>
        <w:t>أو</w:t>
      </w:r>
      <w:r w:rsidRPr="007E6F4C">
        <w:rPr>
          <w:rFonts w:cs="AF_Najed"/>
          <w:sz w:val="24"/>
          <w:szCs w:val="24"/>
          <w:rtl/>
        </w:rPr>
        <w:t xml:space="preserve"> </w:t>
      </w:r>
      <w:r w:rsidRPr="007E6F4C">
        <w:rPr>
          <w:rFonts w:cs="AF_Najed" w:hint="cs"/>
          <w:sz w:val="24"/>
          <w:szCs w:val="24"/>
          <w:rtl/>
        </w:rPr>
        <w:t>أية</w:t>
      </w:r>
      <w:r w:rsidRPr="007E6F4C">
        <w:rPr>
          <w:rFonts w:cs="AF_Najed"/>
          <w:sz w:val="24"/>
          <w:szCs w:val="24"/>
          <w:rtl/>
        </w:rPr>
        <w:t xml:space="preserve"> </w:t>
      </w:r>
      <w:r w:rsidRPr="007E6F4C">
        <w:rPr>
          <w:rFonts w:cs="AF_Najed" w:hint="cs"/>
          <w:sz w:val="24"/>
          <w:szCs w:val="24"/>
          <w:rtl/>
        </w:rPr>
        <w:t>برامج</w:t>
      </w:r>
      <w:r w:rsidRPr="007E6F4C">
        <w:rPr>
          <w:rFonts w:cs="AF_Najed"/>
          <w:sz w:val="24"/>
          <w:szCs w:val="24"/>
          <w:rtl/>
        </w:rPr>
        <w:t xml:space="preserve"> </w:t>
      </w:r>
      <w:r w:rsidRPr="007E6F4C">
        <w:rPr>
          <w:rFonts w:cs="AF_Najed" w:hint="cs"/>
          <w:sz w:val="24"/>
          <w:szCs w:val="24"/>
          <w:rtl/>
        </w:rPr>
        <w:t>أخرى</w:t>
      </w:r>
      <w:r w:rsidRPr="007E6F4C">
        <w:rPr>
          <w:rFonts w:cs="AF_Najed"/>
          <w:sz w:val="24"/>
          <w:szCs w:val="24"/>
          <w:rtl/>
        </w:rPr>
        <w:t xml:space="preserve"> </w:t>
      </w:r>
      <w:r w:rsidRPr="007E6F4C">
        <w:rPr>
          <w:rFonts w:cs="AF_Najed" w:hint="cs"/>
          <w:sz w:val="24"/>
          <w:szCs w:val="24"/>
          <w:rtl/>
        </w:rPr>
        <w:t>وفقا</w:t>
      </w:r>
      <w:r w:rsidRPr="007E6F4C">
        <w:rPr>
          <w:rFonts w:cs="AF_Najed"/>
          <w:sz w:val="24"/>
          <w:szCs w:val="24"/>
          <w:rtl/>
        </w:rPr>
        <w:t xml:space="preserve"> </w:t>
      </w:r>
      <w:r w:rsidRPr="007E6F4C">
        <w:rPr>
          <w:rFonts w:cs="AF_Najed" w:hint="cs"/>
          <w:sz w:val="24"/>
          <w:szCs w:val="24"/>
          <w:rtl/>
        </w:rPr>
        <w:t>لارادة</w:t>
      </w:r>
      <w:r w:rsidRPr="007E6F4C">
        <w:rPr>
          <w:rFonts w:cs="AF_Najed"/>
          <w:sz w:val="24"/>
          <w:szCs w:val="24"/>
          <w:rtl/>
        </w:rPr>
        <w:t xml:space="preserve"> </w:t>
      </w:r>
      <w:r w:rsidR="000B5747" w:rsidRPr="007E6F4C">
        <w:rPr>
          <w:rFonts w:cs="AF_Najed" w:hint="cs"/>
          <w:sz w:val="24"/>
          <w:szCs w:val="24"/>
          <w:rtl/>
        </w:rPr>
        <w:t>(</w:t>
      </w:r>
      <w:r w:rsidR="005A6A27" w:rsidRPr="007E6F4C">
        <w:rPr>
          <w:rFonts w:cs="AF_Najed" w:hint="cs"/>
          <w:sz w:val="24"/>
          <w:szCs w:val="24"/>
          <w:rtl/>
        </w:rPr>
        <w:t>القنوات المرخص لها</w:t>
      </w:r>
      <w:r w:rsidR="000B5747" w:rsidRPr="007E6F4C">
        <w:rPr>
          <w:rFonts w:cs="AF_Najed" w:hint="cs"/>
          <w:sz w:val="24"/>
          <w:szCs w:val="24"/>
          <w:rtl/>
        </w:rPr>
        <w:t>)</w:t>
      </w:r>
      <w:r w:rsidRPr="007E6F4C">
        <w:rPr>
          <w:rFonts w:cs="AF_Najed"/>
          <w:sz w:val="24"/>
          <w:szCs w:val="24"/>
          <w:rtl/>
        </w:rPr>
        <w:t xml:space="preserve"> </w:t>
      </w:r>
      <w:r w:rsidRPr="007E6F4C">
        <w:rPr>
          <w:rFonts w:cs="AF_Najed" w:hint="cs"/>
          <w:sz w:val="24"/>
          <w:szCs w:val="24"/>
          <w:rtl/>
        </w:rPr>
        <w:t>المنفردة،</w:t>
      </w:r>
      <w:r w:rsidRPr="007E6F4C">
        <w:rPr>
          <w:rFonts w:cs="AF_Najed"/>
          <w:sz w:val="24"/>
          <w:szCs w:val="24"/>
          <w:rtl/>
        </w:rPr>
        <w:t xml:space="preserve"> </w:t>
      </w:r>
      <w:r w:rsidRPr="007E6F4C">
        <w:rPr>
          <w:rFonts w:cs="AF_Najed" w:hint="cs"/>
          <w:sz w:val="24"/>
          <w:szCs w:val="24"/>
          <w:rtl/>
        </w:rPr>
        <w:t>دون</w:t>
      </w:r>
      <w:r w:rsidRPr="007E6F4C">
        <w:rPr>
          <w:rFonts w:cs="AF_Najed"/>
          <w:sz w:val="24"/>
          <w:szCs w:val="24"/>
          <w:rtl/>
        </w:rPr>
        <w:t xml:space="preserve"> </w:t>
      </w:r>
      <w:r w:rsidRPr="007E6F4C">
        <w:rPr>
          <w:rFonts w:cs="AF_Najed" w:hint="cs"/>
          <w:sz w:val="24"/>
          <w:szCs w:val="24"/>
          <w:rtl/>
        </w:rPr>
        <w:t>أى</w:t>
      </w:r>
      <w:r w:rsidRPr="007E6F4C">
        <w:rPr>
          <w:rFonts w:cs="AF_Najed"/>
          <w:sz w:val="24"/>
          <w:szCs w:val="24"/>
          <w:rtl/>
        </w:rPr>
        <w:t xml:space="preserve"> </w:t>
      </w:r>
      <w:r w:rsidRPr="007E6F4C">
        <w:rPr>
          <w:rFonts w:cs="AF_Najed" w:hint="cs"/>
          <w:sz w:val="24"/>
          <w:szCs w:val="24"/>
          <w:rtl/>
        </w:rPr>
        <w:t>إعتراض</w:t>
      </w:r>
      <w:r w:rsidRPr="007E6F4C">
        <w:rPr>
          <w:rFonts w:cs="AF_Najed"/>
          <w:sz w:val="24"/>
          <w:szCs w:val="24"/>
          <w:rtl/>
        </w:rPr>
        <w:t xml:space="preserve"> </w:t>
      </w:r>
      <w:r w:rsidRPr="007E6F4C">
        <w:rPr>
          <w:rFonts w:cs="AF_Najed" w:hint="cs"/>
          <w:sz w:val="24"/>
          <w:szCs w:val="24"/>
          <w:rtl/>
        </w:rPr>
        <w:t>او</w:t>
      </w:r>
      <w:r w:rsidRPr="007E6F4C">
        <w:rPr>
          <w:rFonts w:cs="AF_Najed"/>
          <w:sz w:val="24"/>
          <w:szCs w:val="24"/>
          <w:rtl/>
        </w:rPr>
        <w:t xml:space="preserve"> </w:t>
      </w:r>
      <w:r w:rsidRPr="007E6F4C">
        <w:rPr>
          <w:rFonts w:cs="AF_Najed" w:hint="cs"/>
          <w:sz w:val="24"/>
          <w:szCs w:val="24"/>
          <w:rtl/>
        </w:rPr>
        <w:t>أى</w:t>
      </w:r>
      <w:r w:rsidRPr="007E6F4C">
        <w:rPr>
          <w:rFonts w:cs="AF_Najed"/>
          <w:sz w:val="24"/>
          <w:szCs w:val="24"/>
          <w:rtl/>
        </w:rPr>
        <w:t xml:space="preserve"> </w:t>
      </w:r>
      <w:r w:rsidRPr="007E6F4C">
        <w:rPr>
          <w:rFonts w:cs="AF_Najed" w:hint="cs"/>
          <w:sz w:val="24"/>
          <w:szCs w:val="24"/>
          <w:rtl/>
        </w:rPr>
        <w:t>مطالبات</w:t>
      </w:r>
      <w:r w:rsidRPr="007E6F4C">
        <w:rPr>
          <w:rFonts w:cs="AF_Najed"/>
          <w:sz w:val="24"/>
          <w:szCs w:val="24"/>
          <w:rtl/>
        </w:rPr>
        <w:t xml:space="preserve"> </w:t>
      </w:r>
      <w:r w:rsidRPr="007E6F4C">
        <w:rPr>
          <w:rFonts w:cs="AF_Najed" w:hint="cs"/>
          <w:sz w:val="24"/>
          <w:szCs w:val="24"/>
          <w:rtl/>
        </w:rPr>
        <w:t>مالية</w:t>
      </w:r>
      <w:r w:rsidRPr="007E6F4C">
        <w:rPr>
          <w:rFonts w:cs="AF_Najed"/>
          <w:sz w:val="24"/>
          <w:szCs w:val="24"/>
          <w:rtl/>
        </w:rPr>
        <w:t xml:space="preserve"> </w:t>
      </w:r>
      <w:r w:rsidRPr="007E6F4C">
        <w:rPr>
          <w:rFonts w:cs="AF_Najed" w:hint="cs"/>
          <w:sz w:val="24"/>
          <w:szCs w:val="24"/>
          <w:rtl/>
        </w:rPr>
        <w:t>من</w:t>
      </w:r>
      <w:r w:rsidRPr="007E6F4C">
        <w:rPr>
          <w:rFonts w:cs="AF_Najed"/>
          <w:sz w:val="24"/>
          <w:szCs w:val="24"/>
          <w:rtl/>
        </w:rPr>
        <w:t xml:space="preserve"> </w:t>
      </w:r>
      <w:r w:rsidR="000B5747" w:rsidRPr="007E6F4C">
        <w:rPr>
          <w:rFonts w:cs="AF_Najed" w:hint="cs"/>
          <w:sz w:val="24"/>
          <w:szCs w:val="24"/>
          <w:rtl/>
        </w:rPr>
        <w:t xml:space="preserve">(الطرف </w:t>
      </w:r>
      <w:r w:rsidR="00E765CB" w:rsidRPr="007E6F4C">
        <w:rPr>
          <w:rFonts w:cs="AF_Najed" w:hint="cs"/>
          <w:sz w:val="24"/>
          <w:szCs w:val="24"/>
          <w:rtl/>
        </w:rPr>
        <w:t>الاول</w:t>
      </w:r>
      <w:r w:rsidR="000B5747" w:rsidRPr="007E6F4C">
        <w:rPr>
          <w:rFonts w:cs="AF_Najed" w:hint="cs"/>
          <w:sz w:val="24"/>
          <w:szCs w:val="24"/>
          <w:rtl/>
        </w:rPr>
        <w:t>)</w:t>
      </w:r>
      <w:r w:rsidRPr="007E6F4C">
        <w:rPr>
          <w:rFonts w:cs="AF_Najed" w:hint="cs"/>
          <w:sz w:val="24"/>
          <w:szCs w:val="24"/>
          <w:rtl/>
        </w:rPr>
        <w:t>.</w:t>
      </w:r>
    </w:p>
    <w:p w14:paraId="7F2EFC5F" w14:textId="65F02A00" w:rsidR="00CE6AA4" w:rsidRPr="007E6F4C" w:rsidRDefault="00CE6AA4" w:rsidP="00C55CBB">
      <w:pPr>
        <w:pStyle w:val="ListParagraph"/>
        <w:numPr>
          <w:ilvl w:val="1"/>
          <w:numId w:val="43"/>
        </w:numPr>
        <w:bidi/>
        <w:jc w:val="both"/>
        <w:rPr>
          <w:rFonts w:cs="AF_Najed"/>
          <w:sz w:val="24"/>
          <w:szCs w:val="24"/>
          <w:rtl/>
        </w:rPr>
      </w:pPr>
      <w:r w:rsidRPr="007E6F4C">
        <w:rPr>
          <w:rFonts w:cs="AF_Najed" w:hint="cs"/>
          <w:sz w:val="24"/>
          <w:szCs w:val="24"/>
          <w:rtl/>
        </w:rPr>
        <w:t>‌تلتزم</w:t>
      </w:r>
      <w:r w:rsidRPr="007E6F4C">
        <w:rPr>
          <w:rFonts w:cs="AF_Najed"/>
          <w:sz w:val="24"/>
          <w:szCs w:val="24"/>
          <w:rtl/>
        </w:rPr>
        <w:t xml:space="preserve"> </w:t>
      </w:r>
      <w:r w:rsidR="000B5747" w:rsidRPr="007E6F4C">
        <w:rPr>
          <w:rFonts w:cs="AF_Najed" w:hint="cs"/>
          <w:sz w:val="24"/>
          <w:szCs w:val="24"/>
          <w:rtl/>
        </w:rPr>
        <w:t>(</w:t>
      </w:r>
      <w:r w:rsidR="00602D8D" w:rsidRPr="007E6F4C">
        <w:rPr>
          <w:rFonts w:cs="AF_Najed" w:hint="cs"/>
          <w:sz w:val="24"/>
          <w:szCs w:val="24"/>
          <w:rtl/>
        </w:rPr>
        <w:t>الشركة</w:t>
      </w:r>
      <w:r w:rsidR="000B5747" w:rsidRPr="007E6F4C">
        <w:rPr>
          <w:rFonts w:cs="AF_Najed" w:hint="cs"/>
          <w:sz w:val="24"/>
          <w:szCs w:val="24"/>
          <w:rtl/>
        </w:rPr>
        <w:t>)</w:t>
      </w:r>
      <w:r w:rsidRPr="007E6F4C">
        <w:rPr>
          <w:rFonts w:cs="AF_Najed"/>
          <w:sz w:val="24"/>
          <w:szCs w:val="24"/>
          <w:rtl/>
        </w:rPr>
        <w:t xml:space="preserve"> </w:t>
      </w:r>
      <w:r w:rsidRPr="007E6F4C">
        <w:rPr>
          <w:rFonts w:cs="AF_Najed" w:hint="cs"/>
          <w:sz w:val="24"/>
          <w:szCs w:val="24"/>
          <w:rtl/>
        </w:rPr>
        <w:t>بجميع</w:t>
      </w:r>
      <w:r w:rsidRPr="007E6F4C">
        <w:rPr>
          <w:rFonts w:cs="AF_Najed"/>
          <w:sz w:val="24"/>
          <w:szCs w:val="24"/>
          <w:rtl/>
        </w:rPr>
        <w:t xml:space="preserve"> </w:t>
      </w:r>
      <w:r w:rsidRPr="007E6F4C">
        <w:rPr>
          <w:rFonts w:cs="AF_Najed" w:hint="cs"/>
          <w:sz w:val="24"/>
          <w:szCs w:val="24"/>
          <w:rtl/>
        </w:rPr>
        <w:t>القواعد</w:t>
      </w:r>
      <w:r w:rsidRPr="007E6F4C">
        <w:rPr>
          <w:rFonts w:cs="AF_Najed"/>
          <w:sz w:val="24"/>
          <w:szCs w:val="24"/>
          <w:rtl/>
        </w:rPr>
        <w:t xml:space="preserve"> </w:t>
      </w:r>
      <w:r w:rsidRPr="007E6F4C">
        <w:rPr>
          <w:rFonts w:cs="AF_Najed" w:hint="cs"/>
          <w:sz w:val="24"/>
          <w:szCs w:val="24"/>
          <w:rtl/>
        </w:rPr>
        <w:t>واللوائح</w:t>
      </w:r>
      <w:r w:rsidRPr="007E6F4C">
        <w:rPr>
          <w:rFonts w:cs="AF_Najed"/>
          <w:sz w:val="24"/>
          <w:szCs w:val="24"/>
          <w:rtl/>
        </w:rPr>
        <w:t xml:space="preserve"> </w:t>
      </w:r>
      <w:r w:rsidRPr="007E6F4C">
        <w:rPr>
          <w:rFonts w:cs="AF_Najed" w:hint="cs"/>
          <w:sz w:val="24"/>
          <w:szCs w:val="24"/>
          <w:rtl/>
        </w:rPr>
        <w:t>التى</w:t>
      </w:r>
      <w:r w:rsidRPr="007E6F4C">
        <w:rPr>
          <w:rFonts w:cs="AF_Najed"/>
          <w:sz w:val="24"/>
          <w:szCs w:val="24"/>
          <w:rtl/>
        </w:rPr>
        <w:t xml:space="preserve"> </w:t>
      </w:r>
      <w:r w:rsidRPr="007E6F4C">
        <w:rPr>
          <w:rFonts w:cs="AF_Najed" w:hint="cs"/>
          <w:sz w:val="24"/>
          <w:szCs w:val="24"/>
          <w:rtl/>
        </w:rPr>
        <w:t>تحكم</w:t>
      </w:r>
      <w:r w:rsidRPr="007E6F4C">
        <w:rPr>
          <w:rFonts w:cs="AF_Najed"/>
          <w:sz w:val="24"/>
          <w:szCs w:val="24"/>
          <w:rtl/>
        </w:rPr>
        <w:t xml:space="preserve"> </w:t>
      </w:r>
      <w:r w:rsidRPr="007E6F4C">
        <w:rPr>
          <w:rFonts w:cs="AF_Najed" w:hint="cs"/>
          <w:sz w:val="24"/>
          <w:szCs w:val="24"/>
          <w:rtl/>
        </w:rPr>
        <w:t>لأى</w:t>
      </w:r>
      <w:r w:rsidRPr="007E6F4C">
        <w:rPr>
          <w:rFonts w:cs="AF_Najed"/>
          <w:sz w:val="24"/>
          <w:szCs w:val="24"/>
          <w:rtl/>
        </w:rPr>
        <w:t xml:space="preserve"> </w:t>
      </w:r>
      <w:r w:rsidRPr="007E6F4C">
        <w:rPr>
          <w:rFonts w:cs="AF_Najed" w:hint="cs"/>
          <w:sz w:val="24"/>
          <w:szCs w:val="24"/>
          <w:rtl/>
        </w:rPr>
        <w:t>من</w:t>
      </w:r>
      <w:r w:rsidRPr="007E6F4C">
        <w:rPr>
          <w:rFonts w:cs="AF_Najed"/>
          <w:sz w:val="24"/>
          <w:szCs w:val="24"/>
          <w:rtl/>
        </w:rPr>
        <w:t xml:space="preserve"> </w:t>
      </w:r>
      <w:r w:rsidRPr="007E6F4C">
        <w:rPr>
          <w:rFonts w:cs="AF_Najed" w:hint="cs"/>
          <w:sz w:val="24"/>
          <w:szCs w:val="24"/>
          <w:rtl/>
        </w:rPr>
        <w:t>المسابقات</w:t>
      </w:r>
      <w:r w:rsidRPr="007E6F4C">
        <w:rPr>
          <w:rFonts w:cs="AF_Najed"/>
          <w:sz w:val="24"/>
          <w:szCs w:val="24"/>
          <w:rtl/>
        </w:rPr>
        <w:t xml:space="preserve"> </w:t>
      </w:r>
      <w:r w:rsidRPr="007E6F4C">
        <w:rPr>
          <w:rFonts w:cs="AF_Najed" w:hint="cs"/>
          <w:sz w:val="24"/>
          <w:szCs w:val="24"/>
          <w:rtl/>
        </w:rPr>
        <w:t>التى</w:t>
      </w:r>
      <w:r w:rsidRPr="007E6F4C">
        <w:rPr>
          <w:rFonts w:cs="AF_Najed"/>
          <w:sz w:val="24"/>
          <w:szCs w:val="24"/>
          <w:rtl/>
        </w:rPr>
        <w:t xml:space="preserve"> </w:t>
      </w:r>
      <w:r w:rsidR="00602D8D" w:rsidRPr="007E6F4C">
        <w:rPr>
          <w:rFonts w:cs="AF_Najed" w:hint="cs"/>
          <w:sz w:val="24"/>
          <w:szCs w:val="24"/>
          <w:rtl/>
        </w:rPr>
        <w:t>ي</w:t>
      </w:r>
      <w:r w:rsidRPr="007E6F4C">
        <w:rPr>
          <w:rFonts w:cs="AF_Najed" w:hint="cs"/>
          <w:sz w:val="24"/>
          <w:szCs w:val="24"/>
          <w:rtl/>
        </w:rPr>
        <w:t>شارك</w:t>
      </w:r>
      <w:r w:rsidRPr="007E6F4C">
        <w:rPr>
          <w:rFonts w:cs="AF_Najed"/>
          <w:sz w:val="24"/>
          <w:szCs w:val="24"/>
          <w:rtl/>
        </w:rPr>
        <w:t xml:space="preserve"> </w:t>
      </w:r>
      <w:r w:rsidRPr="007E6F4C">
        <w:rPr>
          <w:rFonts w:cs="AF_Najed" w:hint="cs"/>
          <w:sz w:val="24"/>
          <w:szCs w:val="24"/>
          <w:rtl/>
        </w:rPr>
        <w:t>فيها</w:t>
      </w:r>
      <w:r w:rsidRPr="007E6F4C">
        <w:rPr>
          <w:rFonts w:cs="AF_Najed"/>
          <w:sz w:val="24"/>
          <w:szCs w:val="24"/>
          <w:rtl/>
        </w:rPr>
        <w:t xml:space="preserve"> </w:t>
      </w:r>
      <w:r w:rsidR="000B5747" w:rsidRPr="007E6F4C">
        <w:rPr>
          <w:rFonts w:cs="AF_Najed" w:hint="cs"/>
          <w:sz w:val="24"/>
          <w:szCs w:val="24"/>
          <w:rtl/>
        </w:rPr>
        <w:t>(</w:t>
      </w:r>
      <w:r w:rsidR="00602D8D" w:rsidRPr="007E6F4C">
        <w:rPr>
          <w:rFonts w:cs="AF_Najed" w:hint="cs"/>
          <w:sz w:val="24"/>
          <w:szCs w:val="24"/>
          <w:rtl/>
        </w:rPr>
        <w:t>النادي</w:t>
      </w:r>
      <w:r w:rsidR="000B5747" w:rsidRPr="007E6F4C">
        <w:rPr>
          <w:rFonts w:cs="AF_Najed" w:hint="cs"/>
          <w:sz w:val="24"/>
          <w:szCs w:val="24"/>
          <w:rtl/>
        </w:rPr>
        <w:t>)</w:t>
      </w:r>
      <w:r w:rsidRPr="007E6F4C">
        <w:rPr>
          <w:rFonts w:cs="AF_Najed"/>
          <w:sz w:val="24"/>
          <w:szCs w:val="24"/>
          <w:rtl/>
        </w:rPr>
        <w:t xml:space="preserve"> </w:t>
      </w:r>
      <w:r w:rsidRPr="007E6F4C">
        <w:rPr>
          <w:rFonts w:cs="AF_Najed" w:hint="cs"/>
          <w:sz w:val="24"/>
          <w:szCs w:val="24"/>
          <w:rtl/>
        </w:rPr>
        <w:t>موضوع</w:t>
      </w:r>
      <w:r w:rsidRPr="007E6F4C">
        <w:rPr>
          <w:rFonts w:cs="AF_Najed"/>
          <w:sz w:val="24"/>
          <w:szCs w:val="24"/>
          <w:rtl/>
        </w:rPr>
        <w:t xml:space="preserve"> </w:t>
      </w:r>
      <w:r w:rsidRPr="007E6F4C">
        <w:rPr>
          <w:rFonts w:cs="AF_Najed" w:hint="cs"/>
          <w:sz w:val="24"/>
          <w:szCs w:val="24"/>
          <w:rtl/>
        </w:rPr>
        <w:t>التعاقد.</w:t>
      </w:r>
    </w:p>
    <w:p w14:paraId="020CEA95" w14:textId="5C2E3070" w:rsidR="00CE6AA4" w:rsidRPr="007E6F4C" w:rsidRDefault="00045787" w:rsidP="00444196">
      <w:pPr>
        <w:numPr>
          <w:ilvl w:val="0"/>
          <w:numId w:val="2"/>
        </w:numPr>
        <w:bidi/>
        <w:contextualSpacing/>
        <w:rPr>
          <w:rFonts w:cs="AF_Najed"/>
          <w:b/>
          <w:bCs/>
          <w:color w:val="FF0000"/>
          <w:sz w:val="24"/>
          <w:szCs w:val="24"/>
          <w:u w:val="single"/>
        </w:rPr>
      </w:pPr>
      <w:r w:rsidRPr="007E6F4C">
        <w:rPr>
          <w:rFonts w:cs="AF_Najed" w:hint="cs"/>
          <w:b/>
          <w:bCs/>
          <w:color w:val="FF0000"/>
          <w:sz w:val="24"/>
          <w:szCs w:val="24"/>
          <w:u w:val="single"/>
          <w:rtl/>
        </w:rPr>
        <w:t>حقوق</w:t>
      </w:r>
      <w:r w:rsidRPr="007E6F4C">
        <w:rPr>
          <w:rFonts w:cs="AF_Najed"/>
          <w:b/>
          <w:bCs/>
          <w:color w:val="FF0000"/>
          <w:sz w:val="24"/>
          <w:szCs w:val="24"/>
          <w:u w:val="single"/>
          <w:rtl/>
        </w:rPr>
        <w:t xml:space="preserve"> </w:t>
      </w:r>
      <w:r w:rsidRPr="007E6F4C">
        <w:rPr>
          <w:rFonts w:cs="AF_Najed" w:hint="cs"/>
          <w:b/>
          <w:bCs/>
          <w:color w:val="FF0000"/>
          <w:sz w:val="24"/>
          <w:szCs w:val="24"/>
          <w:u w:val="single"/>
          <w:rtl/>
        </w:rPr>
        <w:t xml:space="preserve">اعادة البث </w:t>
      </w:r>
      <w:r w:rsidR="00CE6AA4" w:rsidRPr="007E6F4C">
        <w:rPr>
          <w:rFonts w:cs="AF_Najed" w:hint="cs"/>
          <w:b/>
          <w:bCs/>
          <w:color w:val="FF0000"/>
          <w:sz w:val="24"/>
          <w:szCs w:val="24"/>
          <w:u w:val="single"/>
          <w:rtl/>
        </w:rPr>
        <w:t xml:space="preserve"> </w:t>
      </w:r>
    </w:p>
    <w:p w14:paraId="44900AF4" w14:textId="008C1E5F" w:rsidR="00092BA6" w:rsidRPr="007E6F4C" w:rsidRDefault="00575190" w:rsidP="00444196">
      <w:pPr>
        <w:pStyle w:val="ListParagraph"/>
        <w:numPr>
          <w:ilvl w:val="1"/>
          <w:numId w:val="50"/>
        </w:numPr>
        <w:bidi/>
        <w:jc w:val="both"/>
        <w:rPr>
          <w:rFonts w:ascii="Arial" w:eastAsia="Times New Roman" w:hAnsi="Arial" w:cs="AF_Najed"/>
          <w:sz w:val="24"/>
          <w:szCs w:val="24"/>
          <w:lang w:val="en-US" w:bidi="ar-AE"/>
        </w:rPr>
      </w:pPr>
      <w:r w:rsidRPr="007E6F4C">
        <w:rPr>
          <w:rFonts w:ascii="Arial" w:eastAsia="Times New Roman" w:hAnsi="Arial" w:cs="AF_Najed" w:hint="cs"/>
          <w:sz w:val="24"/>
          <w:szCs w:val="24"/>
          <w:rtl/>
          <w:lang w:val="en-US" w:bidi="ar-AE"/>
        </w:rPr>
        <w:t xml:space="preserve">يضمن </w:t>
      </w:r>
      <w:r w:rsidR="000B5747" w:rsidRPr="007E6F4C">
        <w:rPr>
          <w:rFonts w:ascii="Arial" w:eastAsia="Times New Roman" w:hAnsi="Arial" w:cs="AF_Najed" w:hint="cs"/>
          <w:sz w:val="24"/>
          <w:szCs w:val="24"/>
          <w:rtl/>
          <w:lang w:val="en-US"/>
        </w:rPr>
        <w:t>(الطرف</w:t>
      </w:r>
      <w:r w:rsidR="00E765CB" w:rsidRPr="007E6F4C">
        <w:rPr>
          <w:rFonts w:ascii="Arial" w:eastAsia="Times New Roman" w:hAnsi="Arial" w:cs="AF_Najed" w:hint="cs"/>
          <w:sz w:val="24"/>
          <w:szCs w:val="24"/>
          <w:rtl/>
          <w:lang w:val="en-US"/>
        </w:rPr>
        <w:t xml:space="preserve"> الاول</w:t>
      </w:r>
      <w:r w:rsidR="000B5747" w:rsidRPr="007E6F4C">
        <w:rPr>
          <w:rFonts w:ascii="Arial" w:eastAsia="Times New Roman" w:hAnsi="Arial" w:cs="AF_Najed" w:hint="cs"/>
          <w:sz w:val="24"/>
          <w:szCs w:val="24"/>
          <w:rtl/>
          <w:lang w:val="en-US"/>
        </w:rPr>
        <w:t>)</w:t>
      </w:r>
      <w:r w:rsidR="00E765CB" w:rsidRPr="007E6F4C">
        <w:rPr>
          <w:rFonts w:ascii="Arial" w:eastAsia="Times New Roman" w:hAnsi="Arial" w:cs="AF_Najed" w:hint="cs"/>
          <w:sz w:val="24"/>
          <w:szCs w:val="24"/>
          <w:rtl/>
          <w:lang w:val="en-US"/>
        </w:rPr>
        <w:t xml:space="preserve"> </w:t>
      </w:r>
      <w:r w:rsidR="00092BA6" w:rsidRPr="007E6F4C">
        <w:rPr>
          <w:rFonts w:ascii="Arial" w:eastAsia="Times New Roman" w:hAnsi="Arial" w:cs="AF_Najed" w:hint="eastAsia"/>
          <w:sz w:val="24"/>
          <w:szCs w:val="24"/>
          <w:rtl/>
          <w:lang w:val="en-US" w:bidi="ar-AE"/>
        </w:rPr>
        <w:t>بأنه</w:t>
      </w:r>
      <w:r w:rsidR="00092BA6" w:rsidRPr="007E6F4C">
        <w:rPr>
          <w:rFonts w:ascii="Arial" w:eastAsia="Times New Roman" w:hAnsi="Arial" w:cs="AF_Najed"/>
          <w:sz w:val="24"/>
          <w:szCs w:val="24"/>
          <w:rtl/>
          <w:lang w:val="en-US" w:bidi="ar-AE"/>
        </w:rPr>
        <w:t xml:space="preserve"> </w:t>
      </w:r>
      <w:r w:rsidR="00092BA6" w:rsidRPr="007E6F4C">
        <w:rPr>
          <w:rFonts w:ascii="Arial" w:eastAsia="Times New Roman" w:hAnsi="Arial" w:cs="AF_Najed" w:hint="eastAsia"/>
          <w:sz w:val="24"/>
          <w:szCs w:val="24"/>
          <w:rtl/>
          <w:lang w:val="en-US" w:bidi="ar-AE"/>
        </w:rPr>
        <w:t>لم</w:t>
      </w:r>
      <w:r w:rsidR="00092BA6" w:rsidRPr="007E6F4C">
        <w:rPr>
          <w:rFonts w:ascii="Arial" w:eastAsia="Times New Roman" w:hAnsi="Arial" w:cs="AF_Najed"/>
          <w:sz w:val="24"/>
          <w:szCs w:val="24"/>
          <w:rtl/>
          <w:lang w:val="en-US" w:bidi="ar-AE"/>
        </w:rPr>
        <w:t xml:space="preserve"> </w:t>
      </w:r>
      <w:r w:rsidRPr="007E6F4C">
        <w:rPr>
          <w:rFonts w:ascii="Arial" w:eastAsia="Times New Roman" w:hAnsi="Arial" w:cs="AF_Najed" w:hint="cs"/>
          <w:sz w:val="24"/>
          <w:szCs w:val="24"/>
          <w:rtl/>
          <w:lang w:val="en-US" w:bidi="ar-AE"/>
        </w:rPr>
        <w:t>ي</w:t>
      </w:r>
      <w:r w:rsidR="00092BA6" w:rsidRPr="007E6F4C">
        <w:rPr>
          <w:rFonts w:ascii="Arial" w:eastAsia="Times New Roman" w:hAnsi="Arial" w:cs="AF_Najed" w:hint="eastAsia"/>
          <w:sz w:val="24"/>
          <w:szCs w:val="24"/>
          <w:rtl/>
          <w:lang w:val="en-US" w:bidi="ar-AE"/>
        </w:rPr>
        <w:t>رخص</w:t>
      </w:r>
      <w:r w:rsidR="00092BA6" w:rsidRPr="007E6F4C">
        <w:rPr>
          <w:rFonts w:ascii="Arial" w:eastAsia="Times New Roman" w:hAnsi="Arial" w:cs="AF_Najed"/>
          <w:sz w:val="24"/>
          <w:szCs w:val="24"/>
          <w:rtl/>
          <w:lang w:val="en-US" w:bidi="ar-AE"/>
        </w:rPr>
        <w:t xml:space="preserve"> </w:t>
      </w:r>
      <w:r w:rsidR="00092BA6" w:rsidRPr="007E6F4C">
        <w:rPr>
          <w:rFonts w:ascii="Arial" w:eastAsia="Times New Roman" w:hAnsi="Arial" w:cs="AF_Najed" w:hint="eastAsia"/>
          <w:sz w:val="24"/>
          <w:szCs w:val="24"/>
          <w:rtl/>
          <w:lang w:val="en-US" w:bidi="ar-AE"/>
        </w:rPr>
        <w:t>حقوق</w:t>
      </w:r>
      <w:r w:rsidR="00092BA6" w:rsidRPr="007E6F4C">
        <w:rPr>
          <w:rFonts w:ascii="Arial" w:eastAsia="Times New Roman" w:hAnsi="Arial" w:cs="AF_Najed"/>
          <w:sz w:val="24"/>
          <w:szCs w:val="24"/>
          <w:rtl/>
          <w:lang w:val="en-US" w:bidi="ar-AE"/>
        </w:rPr>
        <w:t xml:space="preserve"> </w:t>
      </w:r>
      <w:r w:rsidR="00092BA6" w:rsidRPr="007E6F4C">
        <w:rPr>
          <w:rFonts w:ascii="Arial" w:eastAsia="Times New Roman" w:hAnsi="Arial" w:cs="AF_Najed" w:hint="eastAsia"/>
          <w:sz w:val="24"/>
          <w:szCs w:val="24"/>
          <w:rtl/>
          <w:lang w:val="en-US" w:bidi="ar-AE"/>
        </w:rPr>
        <w:t>بث</w:t>
      </w:r>
      <w:r w:rsidR="00092BA6" w:rsidRPr="007E6F4C">
        <w:rPr>
          <w:rFonts w:ascii="Arial" w:eastAsia="Times New Roman" w:hAnsi="Arial" w:cs="AF_Najed"/>
          <w:sz w:val="24"/>
          <w:szCs w:val="24"/>
          <w:rtl/>
          <w:lang w:val="en-US" w:bidi="ar-AE"/>
        </w:rPr>
        <w:t xml:space="preserve"> </w:t>
      </w:r>
      <w:r w:rsidR="000B5747" w:rsidRPr="007E6F4C">
        <w:rPr>
          <w:rFonts w:ascii="Arial" w:eastAsia="Times New Roman" w:hAnsi="Arial" w:cs="AF_Najed" w:hint="cs"/>
          <w:sz w:val="24"/>
          <w:szCs w:val="24"/>
          <w:rtl/>
          <w:lang w:val="en-US" w:bidi="ar-AE"/>
        </w:rPr>
        <w:t>(</w:t>
      </w:r>
      <w:r w:rsidR="00092BA6" w:rsidRPr="007E6F4C">
        <w:rPr>
          <w:rFonts w:ascii="Arial" w:eastAsia="Times New Roman" w:hAnsi="Arial" w:cs="AF_Najed" w:hint="cs"/>
          <w:sz w:val="24"/>
          <w:szCs w:val="24"/>
          <w:rtl/>
          <w:lang w:val="en-US" w:bidi="ar-AE"/>
        </w:rPr>
        <w:t>المباريات</w:t>
      </w:r>
      <w:r w:rsidR="000B5747" w:rsidRPr="007E6F4C">
        <w:rPr>
          <w:rFonts w:ascii="Arial" w:eastAsia="Times New Roman" w:hAnsi="Arial" w:cs="AF_Najed" w:hint="cs"/>
          <w:sz w:val="24"/>
          <w:szCs w:val="24"/>
          <w:rtl/>
          <w:lang w:val="en-US" w:bidi="ar-AE"/>
        </w:rPr>
        <w:t>)</w:t>
      </w:r>
      <w:r w:rsidR="00092BA6" w:rsidRPr="007E6F4C">
        <w:rPr>
          <w:rFonts w:ascii="Arial" w:eastAsia="Times New Roman" w:hAnsi="Arial" w:cs="AF_Najed"/>
          <w:sz w:val="24"/>
          <w:szCs w:val="24"/>
          <w:rtl/>
          <w:lang w:val="en-US" w:bidi="ar-AE"/>
        </w:rPr>
        <w:t xml:space="preserve"> </w:t>
      </w:r>
      <w:r w:rsidR="00092BA6" w:rsidRPr="007E6F4C">
        <w:rPr>
          <w:rFonts w:ascii="Arial" w:eastAsia="Times New Roman" w:hAnsi="Arial" w:cs="AF_Najed" w:hint="eastAsia"/>
          <w:sz w:val="24"/>
          <w:szCs w:val="24"/>
          <w:rtl/>
          <w:lang w:val="en-US" w:bidi="ar-AE"/>
        </w:rPr>
        <w:t>على</w:t>
      </w:r>
      <w:r w:rsidR="00092BA6" w:rsidRPr="007E6F4C">
        <w:rPr>
          <w:rFonts w:ascii="Arial" w:eastAsia="Times New Roman" w:hAnsi="Arial" w:cs="AF_Najed"/>
          <w:sz w:val="24"/>
          <w:szCs w:val="24"/>
          <w:rtl/>
          <w:lang w:val="en-US" w:bidi="ar-AE"/>
        </w:rPr>
        <w:t xml:space="preserve"> </w:t>
      </w:r>
      <w:r w:rsidR="00092BA6" w:rsidRPr="007E6F4C">
        <w:rPr>
          <w:rFonts w:ascii="Arial" w:eastAsia="Times New Roman" w:hAnsi="Arial" w:cs="AF_Najed" w:hint="eastAsia"/>
          <w:sz w:val="24"/>
          <w:szCs w:val="24"/>
          <w:rtl/>
          <w:lang w:val="en-US" w:bidi="ar-AE"/>
        </w:rPr>
        <w:t>أساس</w:t>
      </w:r>
      <w:r w:rsidR="00092BA6" w:rsidRPr="007E6F4C">
        <w:rPr>
          <w:rFonts w:ascii="Arial" w:eastAsia="Times New Roman" w:hAnsi="Arial" w:cs="AF_Najed"/>
          <w:sz w:val="24"/>
          <w:szCs w:val="24"/>
          <w:rtl/>
          <w:lang w:val="en-US" w:bidi="ar-AE"/>
        </w:rPr>
        <w:t xml:space="preserve"> </w:t>
      </w:r>
      <w:r w:rsidR="00092BA6" w:rsidRPr="007E6F4C">
        <w:rPr>
          <w:rFonts w:ascii="Arial" w:eastAsia="Times New Roman" w:hAnsi="Arial" w:cs="AF_Najed" w:hint="cs"/>
          <w:sz w:val="24"/>
          <w:szCs w:val="24"/>
          <w:rtl/>
          <w:lang w:val="en-US" w:bidi="ar-AE"/>
        </w:rPr>
        <w:t xml:space="preserve">بث مؤجل </w:t>
      </w:r>
      <w:r w:rsidR="00092BA6" w:rsidRPr="007E6F4C">
        <w:rPr>
          <w:rFonts w:ascii="Arial" w:eastAsia="Times New Roman" w:hAnsi="Arial" w:cs="AF_Najed"/>
          <w:sz w:val="24"/>
          <w:szCs w:val="24"/>
          <w:rtl/>
          <w:lang w:val="en-US" w:bidi="ar-AE"/>
        </w:rPr>
        <w:t xml:space="preserve"> </w:t>
      </w:r>
      <w:r w:rsidR="00092BA6" w:rsidRPr="007E6F4C">
        <w:rPr>
          <w:rFonts w:ascii="Arial" w:eastAsia="Times New Roman" w:hAnsi="Arial" w:cs="AF_Najed" w:hint="eastAsia"/>
          <w:sz w:val="24"/>
          <w:szCs w:val="24"/>
          <w:rtl/>
          <w:lang w:val="en-US" w:bidi="ar-AE"/>
        </w:rPr>
        <w:t>الا</w:t>
      </w:r>
      <w:r w:rsidR="00092BA6" w:rsidRPr="007E6F4C">
        <w:rPr>
          <w:rFonts w:ascii="Arial" w:eastAsia="Times New Roman" w:hAnsi="Arial" w:cs="AF_Najed"/>
          <w:sz w:val="24"/>
          <w:szCs w:val="24"/>
          <w:rtl/>
          <w:lang w:val="en-US" w:bidi="ar-AE"/>
        </w:rPr>
        <w:t xml:space="preserve"> </w:t>
      </w:r>
      <w:r w:rsidR="00092BA6" w:rsidRPr="007E6F4C">
        <w:rPr>
          <w:rFonts w:ascii="Arial" w:eastAsia="Times New Roman" w:hAnsi="Arial" w:cs="AF_Najed" w:hint="cs"/>
          <w:sz w:val="24"/>
          <w:szCs w:val="24"/>
          <w:rtl/>
          <w:lang w:val="en-US" w:bidi="ar-AE"/>
        </w:rPr>
        <w:t xml:space="preserve">للتلفزيون المصري </w:t>
      </w:r>
      <w:r w:rsidR="009A0FD6" w:rsidRPr="007E6F4C">
        <w:rPr>
          <w:rFonts w:ascii="Arial" w:eastAsia="Times New Roman" w:hAnsi="Arial" w:cs="AF_Najed" w:hint="cs"/>
          <w:sz w:val="24"/>
          <w:szCs w:val="24"/>
          <w:rtl/>
          <w:lang w:val="en-US" w:bidi="ar-AE"/>
        </w:rPr>
        <w:t xml:space="preserve">الرسمي </w:t>
      </w:r>
      <w:r w:rsidR="00092BA6" w:rsidRPr="007E6F4C">
        <w:rPr>
          <w:rFonts w:ascii="Arial" w:eastAsia="Times New Roman" w:hAnsi="Arial" w:cs="AF_Najed" w:hint="eastAsia"/>
          <w:sz w:val="24"/>
          <w:szCs w:val="24"/>
          <w:rtl/>
          <w:lang w:val="en-US" w:bidi="ar-AE"/>
        </w:rPr>
        <w:t>فقط</w:t>
      </w:r>
      <w:r w:rsidR="00092BA6" w:rsidRPr="007E6F4C">
        <w:rPr>
          <w:rFonts w:ascii="Arial" w:eastAsia="Times New Roman" w:hAnsi="Arial" w:cs="AF_Najed"/>
          <w:sz w:val="24"/>
          <w:szCs w:val="24"/>
          <w:rtl/>
          <w:lang w:val="en-US" w:bidi="ar-AE"/>
        </w:rPr>
        <w:t xml:space="preserve"> </w:t>
      </w:r>
      <w:r w:rsidR="00092BA6" w:rsidRPr="007E6F4C">
        <w:rPr>
          <w:rFonts w:ascii="Arial" w:eastAsia="Times New Roman" w:hAnsi="Arial" w:cs="AF_Najed" w:hint="eastAsia"/>
          <w:sz w:val="24"/>
          <w:szCs w:val="24"/>
          <w:rtl/>
          <w:lang w:val="en-US" w:bidi="ar-AE"/>
        </w:rPr>
        <w:t>دون</w:t>
      </w:r>
      <w:r w:rsidR="00092BA6" w:rsidRPr="007E6F4C">
        <w:rPr>
          <w:rFonts w:ascii="Arial" w:eastAsia="Times New Roman" w:hAnsi="Arial" w:cs="AF_Najed"/>
          <w:sz w:val="24"/>
          <w:szCs w:val="24"/>
          <w:rtl/>
          <w:lang w:val="en-US" w:bidi="ar-AE"/>
        </w:rPr>
        <w:t xml:space="preserve"> </w:t>
      </w:r>
      <w:r w:rsidR="00092BA6" w:rsidRPr="007E6F4C">
        <w:rPr>
          <w:rFonts w:ascii="Arial" w:eastAsia="Times New Roman" w:hAnsi="Arial" w:cs="AF_Najed" w:hint="eastAsia"/>
          <w:sz w:val="24"/>
          <w:szCs w:val="24"/>
          <w:rtl/>
          <w:lang w:val="en-US" w:bidi="ar-AE"/>
        </w:rPr>
        <w:t>أي</w:t>
      </w:r>
      <w:r w:rsidR="00092BA6" w:rsidRPr="007E6F4C">
        <w:rPr>
          <w:rFonts w:ascii="Arial" w:eastAsia="Times New Roman" w:hAnsi="Arial" w:cs="AF_Najed"/>
          <w:sz w:val="24"/>
          <w:szCs w:val="24"/>
          <w:rtl/>
          <w:lang w:val="en-US" w:bidi="ar-AE"/>
        </w:rPr>
        <w:t xml:space="preserve"> </w:t>
      </w:r>
      <w:r w:rsidR="00092BA6" w:rsidRPr="007E6F4C">
        <w:rPr>
          <w:rFonts w:ascii="Arial" w:eastAsia="Times New Roman" w:hAnsi="Arial" w:cs="AF_Najed" w:hint="eastAsia"/>
          <w:sz w:val="24"/>
          <w:szCs w:val="24"/>
          <w:rtl/>
          <w:lang w:val="en-US" w:bidi="ar-AE"/>
        </w:rPr>
        <w:t>جهة</w:t>
      </w:r>
      <w:r w:rsidR="00092BA6" w:rsidRPr="007E6F4C">
        <w:rPr>
          <w:rFonts w:ascii="Arial" w:eastAsia="Times New Roman" w:hAnsi="Arial" w:cs="AF_Najed"/>
          <w:sz w:val="24"/>
          <w:szCs w:val="24"/>
          <w:rtl/>
          <w:lang w:val="en-US" w:bidi="ar-AE"/>
        </w:rPr>
        <w:t xml:space="preserve"> </w:t>
      </w:r>
      <w:r w:rsidR="00092BA6" w:rsidRPr="007E6F4C">
        <w:rPr>
          <w:rFonts w:ascii="Arial" w:eastAsia="Times New Roman" w:hAnsi="Arial" w:cs="AF_Najed" w:hint="eastAsia"/>
          <w:sz w:val="24"/>
          <w:szCs w:val="24"/>
          <w:rtl/>
          <w:lang w:val="en-US" w:bidi="ar-AE"/>
        </w:rPr>
        <w:t>اخرى</w:t>
      </w:r>
      <w:r w:rsidR="00092BA6" w:rsidRPr="007E6F4C">
        <w:rPr>
          <w:rFonts w:ascii="Arial" w:eastAsia="Times New Roman" w:hAnsi="Arial" w:cs="AF_Najed"/>
          <w:sz w:val="24"/>
          <w:szCs w:val="24"/>
          <w:rtl/>
          <w:lang w:val="en-US" w:bidi="ar-AE"/>
        </w:rPr>
        <w:t xml:space="preserve"> </w:t>
      </w:r>
      <w:r w:rsidR="00092BA6" w:rsidRPr="007E6F4C">
        <w:rPr>
          <w:rFonts w:ascii="Arial" w:eastAsia="Times New Roman" w:hAnsi="Arial" w:cs="AF_Najed" w:hint="cs"/>
          <w:sz w:val="24"/>
          <w:szCs w:val="24"/>
          <w:rtl/>
          <w:lang w:val="en-US" w:bidi="ar-AE"/>
        </w:rPr>
        <w:t xml:space="preserve">على ان يكون بث التلفزيون المصري </w:t>
      </w:r>
      <w:r w:rsidR="009A0FD6" w:rsidRPr="007E6F4C">
        <w:rPr>
          <w:rFonts w:ascii="Arial" w:eastAsia="Times New Roman" w:hAnsi="Arial" w:cs="AF_Najed" w:hint="cs"/>
          <w:sz w:val="24"/>
          <w:szCs w:val="24"/>
          <w:rtl/>
          <w:lang w:val="en-US" w:bidi="ar-AE"/>
        </w:rPr>
        <w:t xml:space="preserve">الرسمي </w:t>
      </w:r>
      <w:r w:rsidR="00092BA6" w:rsidRPr="007E6F4C">
        <w:rPr>
          <w:rFonts w:ascii="Arial" w:eastAsia="Times New Roman" w:hAnsi="Arial" w:cs="AF_Najed" w:hint="cs"/>
          <w:sz w:val="24"/>
          <w:szCs w:val="24"/>
          <w:rtl/>
          <w:lang w:val="en-US" w:bidi="ar-AE"/>
        </w:rPr>
        <w:t xml:space="preserve">للمباريات بثا مؤجلا على قناة فضائية واحدة فقط مملوكة من التلفزيون المصري </w:t>
      </w:r>
      <w:r w:rsidR="009A0FD6" w:rsidRPr="007E6F4C">
        <w:rPr>
          <w:rFonts w:ascii="Arial" w:eastAsia="Times New Roman" w:hAnsi="Arial" w:cs="AF_Najed" w:hint="cs"/>
          <w:sz w:val="24"/>
          <w:szCs w:val="24"/>
          <w:rtl/>
          <w:lang w:val="en-US" w:bidi="ar-AE"/>
        </w:rPr>
        <w:t xml:space="preserve">الرسمي </w:t>
      </w:r>
      <w:r w:rsidR="00092BA6" w:rsidRPr="007E6F4C">
        <w:rPr>
          <w:rFonts w:ascii="Arial" w:eastAsia="Times New Roman" w:hAnsi="Arial" w:cs="AF_Najed" w:hint="cs"/>
          <w:sz w:val="24"/>
          <w:szCs w:val="24"/>
          <w:rtl/>
          <w:lang w:val="en-US" w:bidi="ar-AE"/>
        </w:rPr>
        <w:t xml:space="preserve">بعد مرور ساعة واحدة على الاقل </w:t>
      </w:r>
      <w:r w:rsidR="00742B7A" w:rsidRPr="007E6F4C">
        <w:rPr>
          <w:rFonts w:ascii="Arial" w:eastAsia="Times New Roman" w:hAnsi="Arial" w:cs="AF_Najed" w:hint="cs"/>
          <w:sz w:val="24"/>
          <w:szCs w:val="24"/>
          <w:rtl/>
          <w:lang w:val="en-US" w:bidi="ar-AE"/>
        </w:rPr>
        <w:t>من</w:t>
      </w:r>
      <w:r w:rsidR="00092BA6" w:rsidRPr="007E6F4C">
        <w:rPr>
          <w:rFonts w:ascii="Arial" w:eastAsia="Times New Roman" w:hAnsi="Arial" w:cs="AF_Najed" w:hint="cs"/>
          <w:sz w:val="24"/>
          <w:szCs w:val="24"/>
          <w:rtl/>
          <w:lang w:val="en-US" w:bidi="ar-AE"/>
        </w:rPr>
        <w:t xml:space="preserve"> انتهاء</w:t>
      </w:r>
      <w:r w:rsidR="00742B7A" w:rsidRPr="007E6F4C">
        <w:rPr>
          <w:rFonts w:ascii="Arial" w:eastAsia="Times New Roman" w:hAnsi="Arial" w:cs="AF_Najed" w:hint="cs"/>
          <w:sz w:val="24"/>
          <w:szCs w:val="24"/>
          <w:rtl/>
          <w:lang w:val="en-US" w:bidi="ar-AE"/>
        </w:rPr>
        <w:t xml:space="preserve"> بث</w:t>
      </w:r>
      <w:r w:rsidR="00092BA6" w:rsidRPr="007E6F4C">
        <w:rPr>
          <w:rFonts w:ascii="Arial" w:eastAsia="Times New Roman" w:hAnsi="Arial" w:cs="AF_Najed" w:hint="cs"/>
          <w:sz w:val="24"/>
          <w:szCs w:val="24"/>
          <w:rtl/>
          <w:lang w:val="en-US" w:bidi="ar-AE"/>
        </w:rPr>
        <w:t xml:space="preserve">  </w:t>
      </w:r>
      <w:r w:rsidR="000B5747" w:rsidRPr="007E6F4C">
        <w:rPr>
          <w:rFonts w:ascii="Arial" w:eastAsia="Times New Roman" w:hAnsi="Arial" w:cs="AF_Najed" w:hint="cs"/>
          <w:sz w:val="24"/>
          <w:szCs w:val="24"/>
          <w:rtl/>
          <w:lang w:val="en-US" w:bidi="ar-AE"/>
        </w:rPr>
        <w:t>(</w:t>
      </w:r>
      <w:r w:rsidRPr="007E6F4C">
        <w:rPr>
          <w:rFonts w:ascii="Arial" w:eastAsia="Times New Roman" w:hAnsi="Arial" w:cs="AF_Najed" w:hint="cs"/>
          <w:sz w:val="24"/>
          <w:szCs w:val="24"/>
          <w:rtl/>
          <w:lang w:val="en-US" w:bidi="ar-AE"/>
        </w:rPr>
        <w:t>ا</w:t>
      </w:r>
      <w:r w:rsidR="00742B7A" w:rsidRPr="007E6F4C">
        <w:rPr>
          <w:rFonts w:ascii="Arial" w:eastAsia="Times New Roman" w:hAnsi="Arial" w:cs="AF_Najed" w:hint="cs"/>
          <w:sz w:val="24"/>
          <w:szCs w:val="24"/>
          <w:rtl/>
          <w:lang w:val="en-US" w:bidi="ar-AE"/>
        </w:rPr>
        <w:t>لمباريات</w:t>
      </w:r>
      <w:r w:rsidR="000B5747" w:rsidRPr="007E6F4C">
        <w:rPr>
          <w:rFonts w:ascii="Arial" w:eastAsia="Times New Roman" w:hAnsi="Arial" w:cs="AF_Najed" w:hint="cs"/>
          <w:sz w:val="24"/>
          <w:szCs w:val="24"/>
          <w:rtl/>
          <w:lang w:val="en-US" w:bidi="ar-AE"/>
        </w:rPr>
        <w:t>)</w:t>
      </w:r>
      <w:r w:rsidR="00092BA6" w:rsidRPr="007E6F4C">
        <w:rPr>
          <w:rFonts w:ascii="Arial" w:eastAsia="Times New Roman" w:hAnsi="Arial" w:cs="AF_Najed" w:hint="cs"/>
          <w:sz w:val="24"/>
          <w:szCs w:val="24"/>
          <w:rtl/>
          <w:lang w:val="en-US" w:bidi="ar-AE"/>
        </w:rPr>
        <w:t xml:space="preserve"> بثا مباشرا على </w:t>
      </w:r>
      <w:r w:rsidR="000B5747" w:rsidRPr="007E6F4C">
        <w:rPr>
          <w:rFonts w:ascii="Arial" w:eastAsia="Times New Roman" w:hAnsi="Arial" w:cs="AF_Najed" w:hint="cs"/>
          <w:sz w:val="24"/>
          <w:szCs w:val="24"/>
          <w:rtl/>
          <w:lang w:val="en-US" w:bidi="ar-AE"/>
        </w:rPr>
        <w:t>(</w:t>
      </w:r>
      <w:r w:rsidR="00092BA6" w:rsidRPr="007E6F4C">
        <w:rPr>
          <w:rFonts w:ascii="Arial" w:eastAsia="Times New Roman" w:hAnsi="Arial" w:cs="AF_Najed" w:hint="cs"/>
          <w:sz w:val="24"/>
          <w:szCs w:val="24"/>
          <w:rtl/>
          <w:lang w:val="en-US" w:bidi="ar-AE"/>
        </w:rPr>
        <w:t>القنوات المرخص لها</w:t>
      </w:r>
      <w:r w:rsidR="000B5747" w:rsidRPr="007E6F4C">
        <w:rPr>
          <w:rFonts w:ascii="Arial" w:eastAsia="Times New Roman" w:hAnsi="Arial" w:cs="AF_Najed" w:hint="cs"/>
          <w:sz w:val="24"/>
          <w:szCs w:val="24"/>
          <w:rtl/>
          <w:lang w:val="en-US" w:bidi="ar-AE"/>
        </w:rPr>
        <w:t>)</w:t>
      </w:r>
      <w:r w:rsidR="00092BA6" w:rsidRPr="007E6F4C">
        <w:rPr>
          <w:rFonts w:ascii="Arial" w:eastAsia="Times New Roman" w:hAnsi="Arial" w:cs="AF_Najed" w:hint="cs"/>
          <w:sz w:val="24"/>
          <w:szCs w:val="24"/>
          <w:rtl/>
          <w:lang w:val="en-US" w:bidi="ar-AE"/>
        </w:rPr>
        <w:t xml:space="preserve">.  </w:t>
      </w:r>
    </w:p>
    <w:p w14:paraId="65010EA7" w14:textId="36FAB0EF" w:rsidR="00CE6AA4" w:rsidRPr="007E6F4C" w:rsidRDefault="00742B7A" w:rsidP="00444196">
      <w:pPr>
        <w:pStyle w:val="ListParagraph"/>
        <w:numPr>
          <w:ilvl w:val="1"/>
          <w:numId w:val="50"/>
        </w:numPr>
        <w:bidi/>
        <w:jc w:val="both"/>
        <w:rPr>
          <w:rFonts w:cs="AF_Najed"/>
          <w:sz w:val="24"/>
          <w:szCs w:val="24"/>
        </w:rPr>
      </w:pPr>
      <w:r w:rsidRPr="007E6F4C">
        <w:rPr>
          <w:rFonts w:cs="AF_Najed" w:hint="cs"/>
          <w:sz w:val="24"/>
          <w:szCs w:val="24"/>
          <w:rtl/>
        </w:rPr>
        <w:lastRenderedPageBreak/>
        <w:t>باستثناء ماهو منصوص عليه  اعلاه ،</w:t>
      </w:r>
      <w:r w:rsidR="00CE6AA4" w:rsidRPr="007E6F4C">
        <w:rPr>
          <w:rFonts w:cs="AF_Najed" w:hint="cs"/>
          <w:sz w:val="24"/>
          <w:szCs w:val="24"/>
          <w:rtl/>
        </w:rPr>
        <w:t>يحق</w:t>
      </w:r>
      <w:r w:rsidR="00CE6AA4" w:rsidRPr="007E6F4C">
        <w:rPr>
          <w:rFonts w:cs="AF_Najed"/>
          <w:sz w:val="24"/>
          <w:szCs w:val="24"/>
          <w:rtl/>
        </w:rPr>
        <w:t xml:space="preserve"> </w:t>
      </w:r>
      <w:r w:rsidR="00CE6AA4" w:rsidRPr="007E6F4C">
        <w:rPr>
          <w:rFonts w:cs="AF_Najed" w:hint="cs"/>
          <w:sz w:val="24"/>
          <w:szCs w:val="24"/>
          <w:rtl/>
        </w:rPr>
        <w:t>لـ</w:t>
      </w:r>
      <w:r w:rsidR="00045787" w:rsidRPr="007E6F4C">
        <w:rPr>
          <w:rFonts w:cs="AF_Najed"/>
          <w:sz w:val="24"/>
          <w:szCs w:val="24"/>
          <w:rtl/>
        </w:rPr>
        <w:t xml:space="preserve"> </w:t>
      </w:r>
      <w:r w:rsidR="001E6673" w:rsidRPr="007E6F4C">
        <w:rPr>
          <w:rFonts w:cs="AF_Najed" w:hint="cs"/>
          <w:sz w:val="24"/>
          <w:szCs w:val="24"/>
          <w:rtl/>
        </w:rPr>
        <w:t>(</w:t>
      </w:r>
      <w:r w:rsidR="009B2CAC" w:rsidRPr="007E6F4C">
        <w:rPr>
          <w:rFonts w:cs="AF_Najed" w:hint="cs"/>
          <w:sz w:val="24"/>
          <w:szCs w:val="24"/>
          <w:rtl/>
        </w:rPr>
        <w:t>الشركة</w:t>
      </w:r>
      <w:r w:rsidR="001E6673" w:rsidRPr="007E6F4C">
        <w:rPr>
          <w:rFonts w:cs="AF_Najed" w:hint="cs"/>
          <w:sz w:val="24"/>
          <w:szCs w:val="24"/>
          <w:rtl/>
        </w:rPr>
        <w:t>)</w:t>
      </w:r>
      <w:r w:rsidR="009B2CAC" w:rsidRPr="007E6F4C">
        <w:rPr>
          <w:rFonts w:cs="AF_Najed" w:hint="cs"/>
          <w:sz w:val="24"/>
          <w:szCs w:val="24"/>
          <w:rtl/>
        </w:rPr>
        <w:t xml:space="preserve"> و/او </w:t>
      </w:r>
      <w:r w:rsidR="001E6673" w:rsidRPr="007E6F4C">
        <w:rPr>
          <w:rFonts w:cs="AF_Najed" w:hint="cs"/>
          <w:sz w:val="24"/>
          <w:szCs w:val="24"/>
          <w:rtl/>
        </w:rPr>
        <w:t>(</w:t>
      </w:r>
      <w:r w:rsidR="009B2CAC" w:rsidRPr="007E6F4C">
        <w:rPr>
          <w:rFonts w:cs="AF_Najed" w:hint="cs"/>
          <w:sz w:val="24"/>
          <w:szCs w:val="24"/>
          <w:rtl/>
        </w:rPr>
        <w:t>القنوات المرخص لها</w:t>
      </w:r>
      <w:r w:rsidR="001E6673" w:rsidRPr="007E6F4C">
        <w:rPr>
          <w:rFonts w:cs="AF_Najed" w:hint="cs"/>
          <w:sz w:val="24"/>
          <w:szCs w:val="24"/>
          <w:rtl/>
        </w:rPr>
        <w:t xml:space="preserve">) </w:t>
      </w:r>
      <w:r w:rsidR="00CE6AA4" w:rsidRPr="007E6F4C">
        <w:rPr>
          <w:rFonts w:cs="AF_Najed" w:hint="cs"/>
          <w:sz w:val="24"/>
          <w:szCs w:val="24"/>
          <w:rtl/>
        </w:rPr>
        <w:t>حصريا</w:t>
      </w:r>
      <w:r w:rsidR="00CE6AA4" w:rsidRPr="007E6F4C">
        <w:rPr>
          <w:rFonts w:cs="AF_Najed"/>
          <w:sz w:val="24"/>
          <w:szCs w:val="24"/>
          <w:rtl/>
        </w:rPr>
        <w:t xml:space="preserve"> </w:t>
      </w:r>
      <w:r w:rsidR="00CE6AA4" w:rsidRPr="007E6F4C">
        <w:rPr>
          <w:rFonts w:cs="AF_Najed" w:hint="cs"/>
          <w:sz w:val="24"/>
          <w:szCs w:val="24"/>
          <w:rtl/>
        </w:rPr>
        <w:t>دون</w:t>
      </w:r>
      <w:r w:rsidR="00CE6AA4" w:rsidRPr="007E6F4C">
        <w:rPr>
          <w:rFonts w:cs="AF_Najed"/>
          <w:sz w:val="24"/>
          <w:szCs w:val="24"/>
          <w:rtl/>
        </w:rPr>
        <w:t xml:space="preserve"> </w:t>
      </w:r>
      <w:r w:rsidR="00CE6AA4" w:rsidRPr="007E6F4C">
        <w:rPr>
          <w:rFonts w:cs="AF_Najed" w:hint="cs"/>
          <w:sz w:val="24"/>
          <w:szCs w:val="24"/>
          <w:rtl/>
        </w:rPr>
        <w:t>غيرها</w:t>
      </w:r>
      <w:r w:rsidR="00CE6AA4" w:rsidRPr="007E6F4C">
        <w:rPr>
          <w:rFonts w:cs="AF_Najed"/>
          <w:sz w:val="24"/>
          <w:szCs w:val="24"/>
          <w:rtl/>
        </w:rPr>
        <w:t xml:space="preserve"> </w:t>
      </w:r>
      <w:r w:rsidR="00CE6AA4" w:rsidRPr="007E6F4C">
        <w:rPr>
          <w:rFonts w:cs="AF_Najed" w:hint="cs"/>
          <w:sz w:val="24"/>
          <w:szCs w:val="24"/>
          <w:rtl/>
        </w:rPr>
        <w:t>إعادة</w:t>
      </w:r>
      <w:r w:rsidR="00CE6AA4" w:rsidRPr="007E6F4C">
        <w:rPr>
          <w:rFonts w:cs="AF_Najed"/>
          <w:sz w:val="24"/>
          <w:szCs w:val="24"/>
          <w:rtl/>
        </w:rPr>
        <w:t xml:space="preserve"> </w:t>
      </w:r>
      <w:r w:rsidR="00CE6AA4" w:rsidRPr="007E6F4C">
        <w:rPr>
          <w:rFonts w:cs="AF_Najed" w:hint="cs"/>
          <w:sz w:val="24"/>
          <w:szCs w:val="24"/>
          <w:rtl/>
        </w:rPr>
        <w:t>بث</w:t>
      </w:r>
      <w:r w:rsidR="00CE6AA4" w:rsidRPr="007E6F4C">
        <w:rPr>
          <w:rFonts w:cs="AF_Najed"/>
          <w:sz w:val="24"/>
          <w:szCs w:val="24"/>
          <w:rtl/>
        </w:rPr>
        <w:t xml:space="preserve"> </w:t>
      </w:r>
      <w:r w:rsidR="00CE6AA4" w:rsidRPr="007E6F4C">
        <w:rPr>
          <w:rFonts w:cs="AF_Najed" w:hint="cs"/>
          <w:sz w:val="24"/>
          <w:szCs w:val="24"/>
          <w:rtl/>
        </w:rPr>
        <w:t>كل</w:t>
      </w:r>
      <w:r w:rsidR="00CE6AA4" w:rsidRPr="007E6F4C">
        <w:rPr>
          <w:rFonts w:cs="AF_Najed"/>
          <w:sz w:val="24"/>
          <w:szCs w:val="24"/>
          <w:rtl/>
        </w:rPr>
        <w:t>/</w:t>
      </w:r>
      <w:r w:rsidR="00CE6AA4" w:rsidRPr="007E6F4C">
        <w:rPr>
          <w:rFonts w:cs="AF_Najed" w:hint="cs"/>
          <w:sz w:val="24"/>
          <w:szCs w:val="24"/>
          <w:rtl/>
        </w:rPr>
        <w:t>جزء</w:t>
      </w:r>
      <w:r w:rsidR="00CE6AA4" w:rsidRPr="007E6F4C">
        <w:rPr>
          <w:rFonts w:cs="AF_Najed"/>
          <w:sz w:val="24"/>
          <w:szCs w:val="24"/>
          <w:rtl/>
        </w:rPr>
        <w:t xml:space="preserve"> </w:t>
      </w:r>
      <w:r w:rsidR="001E6673" w:rsidRPr="007E6F4C">
        <w:rPr>
          <w:rFonts w:cs="AF_Najed" w:hint="cs"/>
          <w:sz w:val="24"/>
          <w:szCs w:val="24"/>
          <w:rtl/>
        </w:rPr>
        <w:t>(</w:t>
      </w:r>
      <w:r w:rsidR="00CE6AA4" w:rsidRPr="007E6F4C">
        <w:rPr>
          <w:rFonts w:cs="AF_Najed" w:hint="cs"/>
          <w:sz w:val="24"/>
          <w:szCs w:val="24"/>
          <w:rtl/>
        </w:rPr>
        <w:t>المباريات</w:t>
      </w:r>
      <w:r w:rsidR="001E6673" w:rsidRPr="007E6F4C">
        <w:rPr>
          <w:rFonts w:cs="AF_Najed" w:hint="cs"/>
          <w:sz w:val="24"/>
          <w:szCs w:val="24"/>
          <w:rtl/>
        </w:rPr>
        <w:t>)</w:t>
      </w:r>
      <w:r w:rsidR="00CE6AA4" w:rsidRPr="007E6F4C">
        <w:rPr>
          <w:rFonts w:cs="AF_Najed"/>
          <w:sz w:val="24"/>
          <w:szCs w:val="24"/>
          <w:rtl/>
        </w:rPr>
        <w:t xml:space="preserve"> </w:t>
      </w:r>
      <w:r w:rsidR="00CE6AA4" w:rsidRPr="007E6F4C">
        <w:rPr>
          <w:rFonts w:cs="AF_Najed" w:hint="cs"/>
          <w:sz w:val="24"/>
          <w:szCs w:val="24"/>
          <w:rtl/>
        </w:rPr>
        <w:t>موضوع</w:t>
      </w:r>
      <w:r w:rsidR="00CE6AA4" w:rsidRPr="007E6F4C">
        <w:rPr>
          <w:rFonts w:cs="AF_Najed"/>
          <w:sz w:val="24"/>
          <w:szCs w:val="24"/>
          <w:rtl/>
        </w:rPr>
        <w:t xml:space="preserve"> </w:t>
      </w:r>
      <w:r w:rsidR="00CE6AA4" w:rsidRPr="007E6F4C">
        <w:rPr>
          <w:rFonts w:cs="AF_Najed" w:hint="cs"/>
          <w:sz w:val="24"/>
          <w:szCs w:val="24"/>
          <w:rtl/>
        </w:rPr>
        <w:t>العقد</w:t>
      </w:r>
      <w:r w:rsidR="00CE6AA4" w:rsidRPr="007E6F4C">
        <w:rPr>
          <w:rFonts w:cs="AF_Najed"/>
          <w:sz w:val="24"/>
          <w:szCs w:val="24"/>
          <w:rtl/>
        </w:rPr>
        <w:t xml:space="preserve"> </w:t>
      </w:r>
      <w:r w:rsidR="00CE6AA4" w:rsidRPr="007E6F4C">
        <w:rPr>
          <w:rFonts w:cs="AF_Najed" w:hint="cs"/>
          <w:sz w:val="24"/>
          <w:szCs w:val="24"/>
          <w:rtl/>
        </w:rPr>
        <w:t>لعدد</w:t>
      </w:r>
      <w:r w:rsidR="00CE6AA4" w:rsidRPr="007E6F4C">
        <w:rPr>
          <w:rFonts w:cs="AF_Najed"/>
          <w:sz w:val="24"/>
          <w:szCs w:val="24"/>
          <w:rtl/>
        </w:rPr>
        <w:t xml:space="preserve"> </w:t>
      </w:r>
      <w:r w:rsidR="00CE6AA4" w:rsidRPr="007E6F4C">
        <w:rPr>
          <w:rFonts w:cs="AF_Najed" w:hint="cs"/>
          <w:sz w:val="24"/>
          <w:szCs w:val="24"/>
          <w:rtl/>
        </w:rPr>
        <w:t>غير</w:t>
      </w:r>
      <w:r w:rsidR="00CE6AA4" w:rsidRPr="007E6F4C">
        <w:rPr>
          <w:rFonts w:cs="AF_Najed"/>
          <w:sz w:val="24"/>
          <w:szCs w:val="24"/>
          <w:rtl/>
        </w:rPr>
        <w:t xml:space="preserve"> </w:t>
      </w:r>
      <w:r w:rsidR="00CE6AA4" w:rsidRPr="007E6F4C">
        <w:rPr>
          <w:rFonts w:cs="AF_Najed" w:hint="cs"/>
          <w:sz w:val="24"/>
          <w:szCs w:val="24"/>
          <w:rtl/>
        </w:rPr>
        <w:t>محدود</w:t>
      </w:r>
      <w:r w:rsidR="00CE6AA4" w:rsidRPr="007E6F4C">
        <w:rPr>
          <w:rFonts w:cs="AF_Najed"/>
          <w:sz w:val="24"/>
          <w:szCs w:val="24"/>
          <w:rtl/>
        </w:rPr>
        <w:t xml:space="preserve"> </w:t>
      </w:r>
      <w:r w:rsidR="00CE6AA4" w:rsidRPr="007E6F4C">
        <w:rPr>
          <w:rFonts w:cs="AF_Najed" w:hint="cs"/>
          <w:sz w:val="24"/>
          <w:szCs w:val="24"/>
          <w:rtl/>
        </w:rPr>
        <w:t>من</w:t>
      </w:r>
      <w:r w:rsidR="00CE6AA4" w:rsidRPr="007E6F4C">
        <w:rPr>
          <w:rFonts w:cs="AF_Najed"/>
          <w:sz w:val="24"/>
          <w:szCs w:val="24"/>
          <w:rtl/>
        </w:rPr>
        <w:t xml:space="preserve"> </w:t>
      </w:r>
      <w:r w:rsidR="00CE6AA4" w:rsidRPr="007E6F4C">
        <w:rPr>
          <w:rFonts w:cs="AF_Najed" w:hint="cs"/>
          <w:sz w:val="24"/>
          <w:szCs w:val="24"/>
          <w:rtl/>
        </w:rPr>
        <w:t>المرات</w:t>
      </w:r>
      <w:r w:rsidR="00CE6AA4" w:rsidRPr="007E6F4C">
        <w:rPr>
          <w:rFonts w:cs="AF_Najed"/>
          <w:sz w:val="24"/>
          <w:szCs w:val="24"/>
          <w:rtl/>
        </w:rPr>
        <w:t xml:space="preserve"> </w:t>
      </w:r>
      <w:r w:rsidR="00CE6AA4" w:rsidRPr="007E6F4C">
        <w:rPr>
          <w:rFonts w:cs="AF_Najed" w:hint="cs"/>
          <w:sz w:val="24"/>
          <w:szCs w:val="24"/>
          <w:rtl/>
        </w:rPr>
        <w:t>على</w:t>
      </w:r>
      <w:r w:rsidR="00CE6AA4" w:rsidRPr="007E6F4C">
        <w:rPr>
          <w:rFonts w:cs="AF_Najed"/>
          <w:sz w:val="24"/>
          <w:szCs w:val="24"/>
          <w:rtl/>
        </w:rPr>
        <w:t xml:space="preserve"> </w:t>
      </w:r>
      <w:r w:rsidR="001E6673" w:rsidRPr="007E6F4C">
        <w:rPr>
          <w:rFonts w:cs="AF_Najed" w:hint="cs"/>
          <w:sz w:val="24"/>
          <w:szCs w:val="24"/>
          <w:rtl/>
        </w:rPr>
        <w:t>(</w:t>
      </w:r>
      <w:r w:rsidR="00CE6AA4" w:rsidRPr="007E6F4C">
        <w:rPr>
          <w:rFonts w:cs="AF_Najed" w:hint="cs"/>
          <w:sz w:val="24"/>
          <w:szCs w:val="24"/>
          <w:rtl/>
        </w:rPr>
        <w:t>القنوات</w:t>
      </w:r>
      <w:r w:rsidR="00CE6AA4" w:rsidRPr="007E6F4C">
        <w:rPr>
          <w:rFonts w:cs="AF_Najed"/>
          <w:sz w:val="24"/>
          <w:szCs w:val="24"/>
          <w:rtl/>
        </w:rPr>
        <w:t xml:space="preserve"> </w:t>
      </w:r>
      <w:r w:rsidR="00CE6AA4" w:rsidRPr="007E6F4C">
        <w:rPr>
          <w:rFonts w:cs="AF_Najed" w:hint="cs"/>
          <w:sz w:val="24"/>
          <w:szCs w:val="24"/>
          <w:rtl/>
        </w:rPr>
        <w:t>المرخص</w:t>
      </w:r>
      <w:r w:rsidR="00CE6AA4" w:rsidRPr="007E6F4C">
        <w:rPr>
          <w:rFonts w:cs="AF_Najed"/>
          <w:sz w:val="24"/>
          <w:szCs w:val="24"/>
          <w:rtl/>
        </w:rPr>
        <w:t xml:space="preserve"> </w:t>
      </w:r>
      <w:r w:rsidR="00CE6AA4" w:rsidRPr="007E6F4C">
        <w:rPr>
          <w:rFonts w:cs="AF_Najed" w:hint="cs"/>
          <w:sz w:val="24"/>
          <w:szCs w:val="24"/>
          <w:rtl/>
        </w:rPr>
        <w:t>لها</w:t>
      </w:r>
      <w:r w:rsidR="001E6673" w:rsidRPr="007E6F4C">
        <w:rPr>
          <w:rFonts w:cs="AF_Najed" w:hint="cs"/>
          <w:sz w:val="24"/>
          <w:szCs w:val="24"/>
          <w:rtl/>
        </w:rPr>
        <w:t xml:space="preserve">) </w:t>
      </w:r>
      <w:r w:rsidR="00CE6AA4" w:rsidRPr="007E6F4C">
        <w:rPr>
          <w:rFonts w:cs="AF_Najed" w:hint="cs"/>
          <w:sz w:val="24"/>
          <w:szCs w:val="24"/>
          <w:rtl/>
        </w:rPr>
        <w:t>عبر</w:t>
      </w:r>
      <w:r w:rsidR="00CE6AA4" w:rsidRPr="007E6F4C">
        <w:rPr>
          <w:rFonts w:cs="AF_Najed"/>
          <w:sz w:val="24"/>
          <w:szCs w:val="24"/>
          <w:rtl/>
        </w:rPr>
        <w:t xml:space="preserve"> </w:t>
      </w:r>
      <w:r w:rsidR="001E6673" w:rsidRPr="007E6F4C">
        <w:rPr>
          <w:rFonts w:cs="AF_Najed" w:hint="cs"/>
          <w:sz w:val="24"/>
          <w:szCs w:val="24"/>
          <w:rtl/>
        </w:rPr>
        <w:t>(</w:t>
      </w:r>
      <w:r w:rsidR="00CE6AA4" w:rsidRPr="007E6F4C">
        <w:rPr>
          <w:rFonts w:cs="AF_Najed" w:hint="cs"/>
          <w:sz w:val="24"/>
          <w:szCs w:val="24"/>
          <w:rtl/>
        </w:rPr>
        <w:t>سبل</w:t>
      </w:r>
      <w:r w:rsidR="00CE6AA4" w:rsidRPr="007E6F4C">
        <w:rPr>
          <w:rFonts w:cs="AF_Najed"/>
          <w:sz w:val="24"/>
          <w:szCs w:val="24"/>
          <w:rtl/>
        </w:rPr>
        <w:t xml:space="preserve"> </w:t>
      </w:r>
      <w:r w:rsidR="00CE6AA4" w:rsidRPr="007E6F4C">
        <w:rPr>
          <w:rFonts w:cs="AF_Najed" w:hint="cs"/>
          <w:sz w:val="24"/>
          <w:szCs w:val="24"/>
          <w:rtl/>
        </w:rPr>
        <w:t>البث</w:t>
      </w:r>
      <w:r w:rsidR="001E6673" w:rsidRPr="007E6F4C">
        <w:rPr>
          <w:rFonts w:cs="AF_Najed" w:hint="cs"/>
          <w:sz w:val="24"/>
          <w:szCs w:val="24"/>
          <w:rtl/>
        </w:rPr>
        <w:t>)</w:t>
      </w:r>
      <w:r w:rsidR="00045787" w:rsidRPr="007E6F4C">
        <w:rPr>
          <w:rFonts w:cs="AF_Najed" w:hint="cs"/>
          <w:sz w:val="24"/>
          <w:szCs w:val="24"/>
          <w:rtl/>
        </w:rPr>
        <w:t xml:space="preserve"> في </w:t>
      </w:r>
      <w:r w:rsidR="001E6673" w:rsidRPr="007E6F4C">
        <w:rPr>
          <w:rFonts w:cs="AF_Najed" w:hint="cs"/>
          <w:sz w:val="24"/>
          <w:szCs w:val="24"/>
          <w:rtl/>
        </w:rPr>
        <w:t>(</w:t>
      </w:r>
      <w:r w:rsidR="00045787" w:rsidRPr="007E6F4C">
        <w:rPr>
          <w:rFonts w:cs="AF_Najed" w:hint="cs"/>
          <w:sz w:val="24"/>
          <w:szCs w:val="24"/>
          <w:rtl/>
        </w:rPr>
        <w:t>الاقليم</w:t>
      </w:r>
      <w:r w:rsidR="001E6673" w:rsidRPr="007E6F4C">
        <w:rPr>
          <w:rFonts w:cs="AF_Najed" w:hint="cs"/>
          <w:sz w:val="24"/>
          <w:szCs w:val="24"/>
          <w:rtl/>
        </w:rPr>
        <w:t>)</w:t>
      </w:r>
      <w:r w:rsidR="00045787" w:rsidRPr="007E6F4C">
        <w:rPr>
          <w:rFonts w:cs="AF_Najed" w:hint="cs"/>
          <w:sz w:val="24"/>
          <w:szCs w:val="24"/>
          <w:rtl/>
        </w:rPr>
        <w:t xml:space="preserve"> </w:t>
      </w:r>
      <w:r w:rsidR="00CE6AA4" w:rsidRPr="007E6F4C">
        <w:rPr>
          <w:rFonts w:cs="AF_Najed" w:hint="cs"/>
          <w:sz w:val="24"/>
          <w:szCs w:val="24"/>
          <w:rtl/>
        </w:rPr>
        <w:t>خلال</w:t>
      </w:r>
      <w:r w:rsidR="00CE6AA4" w:rsidRPr="007E6F4C">
        <w:rPr>
          <w:rFonts w:cs="AF_Najed"/>
          <w:sz w:val="24"/>
          <w:szCs w:val="24"/>
          <w:rtl/>
        </w:rPr>
        <w:t xml:space="preserve"> </w:t>
      </w:r>
      <w:r w:rsidR="00CE6AA4" w:rsidRPr="007E6F4C">
        <w:rPr>
          <w:rFonts w:cs="AF_Najed" w:hint="cs"/>
          <w:sz w:val="24"/>
          <w:szCs w:val="24"/>
          <w:rtl/>
        </w:rPr>
        <w:t>مدة</w:t>
      </w:r>
      <w:r w:rsidR="00CE6AA4" w:rsidRPr="007E6F4C">
        <w:rPr>
          <w:rFonts w:cs="AF_Najed"/>
          <w:sz w:val="24"/>
          <w:szCs w:val="24"/>
          <w:rtl/>
        </w:rPr>
        <w:t xml:space="preserve"> </w:t>
      </w:r>
      <w:r w:rsidR="00CE6AA4" w:rsidRPr="007E6F4C">
        <w:rPr>
          <w:rFonts w:cs="AF_Najed" w:hint="cs"/>
          <w:sz w:val="24"/>
          <w:szCs w:val="24"/>
          <w:rtl/>
        </w:rPr>
        <w:t>العقد</w:t>
      </w:r>
      <w:r w:rsidR="00CE6AA4" w:rsidRPr="007E6F4C">
        <w:rPr>
          <w:rFonts w:cs="AF_Najed"/>
          <w:sz w:val="24"/>
          <w:szCs w:val="24"/>
          <w:rtl/>
        </w:rPr>
        <w:t xml:space="preserve"> </w:t>
      </w:r>
      <w:r w:rsidR="00CE6AA4" w:rsidRPr="007E6F4C">
        <w:rPr>
          <w:rFonts w:cs="AF_Najed" w:hint="cs"/>
          <w:sz w:val="24"/>
          <w:szCs w:val="24"/>
          <w:rtl/>
        </w:rPr>
        <w:t>دون</w:t>
      </w:r>
      <w:r w:rsidR="00CE6AA4" w:rsidRPr="007E6F4C">
        <w:rPr>
          <w:rFonts w:cs="AF_Najed"/>
          <w:sz w:val="24"/>
          <w:szCs w:val="24"/>
          <w:rtl/>
        </w:rPr>
        <w:t xml:space="preserve"> </w:t>
      </w:r>
      <w:r w:rsidR="00CE6AA4" w:rsidRPr="007E6F4C">
        <w:rPr>
          <w:rFonts w:cs="AF_Najed" w:hint="cs"/>
          <w:sz w:val="24"/>
          <w:szCs w:val="24"/>
          <w:rtl/>
        </w:rPr>
        <w:t>اي</w:t>
      </w:r>
      <w:r w:rsidR="00CE6AA4" w:rsidRPr="007E6F4C">
        <w:rPr>
          <w:rFonts w:cs="AF_Najed"/>
          <w:sz w:val="24"/>
          <w:szCs w:val="24"/>
          <w:rtl/>
        </w:rPr>
        <w:t xml:space="preserve"> </w:t>
      </w:r>
      <w:r w:rsidR="00CE6AA4" w:rsidRPr="007E6F4C">
        <w:rPr>
          <w:rFonts w:cs="AF_Najed" w:hint="cs"/>
          <w:sz w:val="24"/>
          <w:szCs w:val="24"/>
          <w:rtl/>
        </w:rPr>
        <w:t>قيد</w:t>
      </w:r>
      <w:r w:rsidR="00CE6AA4" w:rsidRPr="007E6F4C">
        <w:rPr>
          <w:rFonts w:cs="AF_Najed"/>
          <w:sz w:val="24"/>
          <w:szCs w:val="24"/>
          <w:rtl/>
        </w:rPr>
        <w:t xml:space="preserve"> </w:t>
      </w:r>
      <w:r w:rsidR="00CE6AA4" w:rsidRPr="007E6F4C">
        <w:rPr>
          <w:rFonts w:cs="AF_Najed" w:hint="cs"/>
          <w:sz w:val="24"/>
          <w:szCs w:val="24"/>
          <w:rtl/>
        </w:rPr>
        <w:t>او</w:t>
      </w:r>
      <w:r w:rsidR="00CE6AA4" w:rsidRPr="007E6F4C">
        <w:rPr>
          <w:rFonts w:cs="AF_Najed"/>
          <w:sz w:val="24"/>
          <w:szCs w:val="24"/>
          <w:rtl/>
        </w:rPr>
        <w:t xml:space="preserve"> </w:t>
      </w:r>
      <w:r w:rsidR="00CE6AA4" w:rsidRPr="007E6F4C">
        <w:rPr>
          <w:rFonts w:cs="AF_Najed" w:hint="cs"/>
          <w:sz w:val="24"/>
          <w:szCs w:val="24"/>
          <w:rtl/>
        </w:rPr>
        <w:t>شرط</w:t>
      </w:r>
      <w:r w:rsidR="001E6673" w:rsidRPr="007E6F4C">
        <w:rPr>
          <w:rFonts w:cs="AF_Najed" w:hint="cs"/>
          <w:sz w:val="24"/>
          <w:szCs w:val="24"/>
          <w:rtl/>
        </w:rPr>
        <w:t>،</w:t>
      </w:r>
      <w:r w:rsidR="00045787" w:rsidRPr="007E6F4C">
        <w:rPr>
          <w:rFonts w:cs="AF_Najed" w:hint="cs"/>
          <w:sz w:val="24"/>
          <w:szCs w:val="24"/>
          <w:rtl/>
        </w:rPr>
        <w:t xml:space="preserve"> </w:t>
      </w:r>
      <w:r w:rsidR="00CE6AA4" w:rsidRPr="007E6F4C">
        <w:rPr>
          <w:rFonts w:cs="AF_Najed" w:hint="cs"/>
          <w:sz w:val="24"/>
          <w:szCs w:val="24"/>
          <w:rtl/>
        </w:rPr>
        <w:t xml:space="preserve"> تؤول هذه الحقوق الى </w:t>
      </w:r>
      <w:r w:rsidR="009B2CAC" w:rsidRPr="007E6F4C">
        <w:rPr>
          <w:rFonts w:cs="AF_Najed" w:hint="cs"/>
          <w:sz w:val="24"/>
          <w:szCs w:val="24"/>
          <w:rtl/>
        </w:rPr>
        <w:t>الشركة</w:t>
      </w:r>
      <w:r w:rsidR="00CE6AA4" w:rsidRPr="007E6F4C">
        <w:rPr>
          <w:rFonts w:cs="AF_Najed" w:hint="cs"/>
          <w:sz w:val="24"/>
          <w:szCs w:val="24"/>
          <w:rtl/>
        </w:rPr>
        <w:t xml:space="preserve"> بعد نهاية العقد.</w:t>
      </w:r>
    </w:p>
    <w:p w14:paraId="749C0F9B" w14:textId="04BF1FDC" w:rsidR="00CE6AA4" w:rsidRPr="007E6F4C" w:rsidRDefault="00CE6AA4" w:rsidP="00444196">
      <w:pPr>
        <w:pStyle w:val="ListParagraph"/>
        <w:numPr>
          <w:ilvl w:val="1"/>
          <w:numId w:val="50"/>
        </w:numPr>
        <w:bidi/>
        <w:jc w:val="both"/>
        <w:rPr>
          <w:rFonts w:cs="AF_Najed"/>
          <w:sz w:val="24"/>
          <w:szCs w:val="24"/>
          <w:rtl/>
        </w:rPr>
      </w:pPr>
      <w:r w:rsidRPr="007E6F4C">
        <w:rPr>
          <w:rFonts w:cs="AF_Najed" w:hint="cs"/>
          <w:sz w:val="24"/>
          <w:szCs w:val="24"/>
          <w:rtl/>
        </w:rPr>
        <w:t>يحق</w:t>
      </w:r>
      <w:r w:rsidRPr="007E6F4C">
        <w:rPr>
          <w:rFonts w:cs="AF_Najed"/>
          <w:sz w:val="24"/>
          <w:szCs w:val="24"/>
          <w:rtl/>
        </w:rPr>
        <w:t xml:space="preserve"> </w:t>
      </w:r>
      <w:r w:rsidR="009B2CAC" w:rsidRPr="007E6F4C">
        <w:rPr>
          <w:rFonts w:cs="AF_Najed" w:hint="cs"/>
          <w:sz w:val="24"/>
          <w:szCs w:val="24"/>
          <w:rtl/>
        </w:rPr>
        <w:t>للشركة</w:t>
      </w:r>
      <w:r w:rsidRPr="007E6F4C">
        <w:rPr>
          <w:rFonts w:cs="AF_Najed"/>
          <w:sz w:val="24"/>
          <w:szCs w:val="24"/>
          <w:rtl/>
        </w:rPr>
        <w:t xml:space="preserve"> </w:t>
      </w:r>
      <w:r w:rsidRPr="007E6F4C">
        <w:rPr>
          <w:rFonts w:cs="AF_Najed" w:hint="cs"/>
          <w:sz w:val="24"/>
          <w:szCs w:val="24"/>
          <w:rtl/>
        </w:rPr>
        <w:t>التصرف</w:t>
      </w:r>
      <w:r w:rsidRPr="007E6F4C">
        <w:rPr>
          <w:rFonts w:cs="AF_Najed"/>
          <w:sz w:val="24"/>
          <w:szCs w:val="24"/>
          <w:rtl/>
        </w:rPr>
        <w:t xml:space="preserve"> </w:t>
      </w:r>
      <w:r w:rsidRPr="007E6F4C">
        <w:rPr>
          <w:rFonts w:cs="AF_Najed" w:hint="cs"/>
          <w:sz w:val="24"/>
          <w:szCs w:val="24"/>
          <w:rtl/>
        </w:rPr>
        <w:t>في</w:t>
      </w:r>
      <w:r w:rsidRPr="007E6F4C">
        <w:rPr>
          <w:rFonts w:cs="AF_Najed"/>
          <w:sz w:val="24"/>
          <w:szCs w:val="24"/>
          <w:rtl/>
        </w:rPr>
        <w:t xml:space="preserve"> </w:t>
      </w:r>
      <w:r w:rsidRPr="007E6F4C">
        <w:rPr>
          <w:rFonts w:cs="AF_Najed" w:hint="cs"/>
          <w:sz w:val="24"/>
          <w:szCs w:val="24"/>
          <w:rtl/>
        </w:rPr>
        <w:t>الحقوق</w:t>
      </w:r>
      <w:r w:rsidRPr="007E6F4C">
        <w:rPr>
          <w:rFonts w:cs="AF_Najed"/>
          <w:sz w:val="24"/>
          <w:szCs w:val="24"/>
          <w:rtl/>
        </w:rPr>
        <w:t xml:space="preserve"> </w:t>
      </w:r>
      <w:r w:rsidRPr="007E6F4C">
        <w:rPr>
          <w:rFonts w:cs="AF_Najed" w:hint="cs"/>
          <w:sz w:val="24"/>
          <w:szCs w:val="24"/>
          <w:rtl/>
        </w:rPr>
        <w:t>المنصوص</w:t>
      </w:r>
      <w:r w:rsidRPr="007E6F4C">
        <w:rPr>
          <w:rFonts w:cs="AF_Najed"/>
          <w:sz w:val="24"/>
          <w:szCs w:val="24"/>
          <w:rtl/>
        </w:rPr>
        <w:t xml:space="preserve"> </w:t>
      </w:r>
      <w:r w:rsidRPr="007E6F4C">
        <w:rPr>
          <w:rFonts w:cs="AF_Najed" w:hint="cs"/>
          <w:sz w:val="24"/>
          <w:szCs w:val="24"/>
          <w:rtl/>
        </w:rPr>
        <w:t>عليها</w:t>
      </w:r>
      <w:r w:rsidRPr="007E6F4C">
        <w:rPr>
          <w:rFonts w:cs="AF_Najed"/>
          <w:sz w:val="24"/>
          <w:szCs w:val="24"/>
          <w:rtl/>
        </w:rPr>
        <w:t xml:space="preserve"> </w:t>
      </w:r>
      <w:r w:rsidRPr="007E6F4C">
        <w:rPr>
          <w:rFonts w:cs="AF_Najed" w:hint="cs"/>
          <w:sz w:val="24"/>
          <w:szCs w:val="24"/>
          <w:rtl/>
        </w:rPr>
        <w:t>في</w:t>
      </w:r>
      <w:r w:rsidRPr="007E6F4C">
        <w:rPr>
          <w:rFonts w:cs="AF_Najed"/>
          <w:sz w:val="24"/>
          <w:szCs w:val="24"/>
          <w:rtl/>
        </w:rPr>
        <w:t xml:space="preserve"> </w:t>
      </w:r>
      <w:r w:rsidRPr="007E6F4C">
        <w:rPr>
          <w:rFonts w:cs="AF_Najed" w:hint="cs"/>
          <w:sz w:val="24"/>
          <w:szCs w:val="24"/>
          <w:rtl/>
        </w:rPr>
        <w:t>هذا</w:t>
      </w:r>
      <w:r w:rsidRPr="007E6F4C">
        <w:rPr>
          <w:rFonts w:cs="AF_Najed"/>
          <w:sz w:val="24"/>
          <w:szCs w:val="24"/>
          <w:rtl/>
        </w:rPr>
        <w:t xml:space="preserve"> </w:t>
      </w:r>
      <w:r w:rsidRPr="007E6F4C">
        <w:rPr>
          <w:rFonts w:cs="AF_Najed" w:hint="cs"/>
          <w:sz w:val="24"/>
          <w:szCs w:val="24"/>
          <w:rtl/>
        </w:rPr>
        <w:t>البند</w:t>
      </w:r>
      <w:r w:rsidRPr="007E6F4C">
        <w:rPr>
          <w:rFonts w:cs="AF_Najed"/>
          <w:sz w:val="24"/>
          <w:szCs w:val="24"/>
          <w:rtl/>
        </w:rPr>
        <w:t xml:space="preserve"> </w:t>
      </w:r>
      <w:r w:rsidRPr="007E6F4C">
        <w:rPr>
          <w:rFonts w:cs="AF_Najed" w:hint="cs"/>
          <w:sz w:val="24"/>
          <w:szCs w:val="24"/>
          <w:rtl/>
        </w:rPr>
        <w:t>بالطريقة</w:t>
      </w:r>
      <w:r w:rsidRPr="007E6F4C">
        <w:rPr>
          <w:rFonts w:cs="AF_Najed"/>
          <w:sz w:val="24"/>
          <w:szCs w:val="24"/>
          <w:rtl/>
        </w:rPr>
        <w:t xml:space="preserve"> </w:t>
      </w:r>
      <w:r w:rsidRPr="007E6F4C">
        <w:rPr>
          <w:rFonts w:cs="AF_Najed" w:hint="cs"/>
          <w:sz w:val="24"/>
          <w:szCs w:val="24"/>
          <w:rtl/>
        </w:rPr>
        <w:t>التي</w:t>
      </w:r>
      <w:r w:rsidRPr="007E6F4C">
        <w:rPr>
          <w:rFonts w:cs="AF_Najed"/>
          <w:sz w:val="24"/>
          <w:szCs w:val="24"/>
          <w:rtl/>
        </w:rPr>
        <w:t xml:space="preserve"> </w:t>
      </w:r>
      <w:r w:rsidRPr="007E6F4C">
        <w:rPr>
          <w:rFonts w:cs="AF_Najed" w:hint="cs"/>
          <w:sz w:val="24"/>
          <w:szCs w:val="24"/>
          <w:rtl/>
        </w:rPr>
        <w:t>تشاء،</w:t>
      </w:r>
      <w:r w:rsidRPr="007E6F4C">
        <w:rPr>
          <w:rFonts w:cs="AF_Najed"/>
          <w:sz w:val="24"/>
          <w:szCs w:val="24"/>
          <w:rtl/>
        </w:rPr>
        <w:t xml:space="preserve"> </w:t>
      </w:r>
      <w:r w:rsidRPr="007E6F4C">
        <w:rPr>
          <w:rFonts w:cs="AF_Najed" w:hint="cs"/>
          <w:sz w:val="24"/>
          <w:szCs w:val="24"/>
          <w:rtl/>
        </w:rPr>
        <w:t>سواء</w:t>
      </w:r>
      <w:r w:rsidRPr="007E6F4C">
        <w:rPr>
          <w:rFonts w:cs="AF_Najed"/>
          <w:sz w:val="24"/>
          <w:szCs w:val="24"/>
          <w:rtl/>
        </w:rPr>
        <w:t xml:space="preserve"> </w:t>
      </w:r>
      <w:r w:rsidRPr="007E6F4C">
        <w:rPr>
          <w:rFonts w:cs="AF_Najed" w:hint="cs"/>
          <w:sz w:val="24"/>
          <w:szCs w:val="24"/>
          <w:rtl/>
        </w:rPr>
        <w:t>بالتنازل</w:t>
      </w:r>
      <w:r w:rsidRPr="007E6F4C">
        <w:rPr>
          <w:rFonts w:cs="AF_Najed"/>
          <w:sz w:val="24"/>
          <w:szCs w:val="24"/>
          <w:rtl/>
        </w:rPr>
        <w:t xml:space="preserve"> </w:t>
      </w:r>
      <w:r w:rsidRPr="007E6F4C">
        <w:rPr>
          <w:rFonts w:cs="AF_Najed" w:hint="cs"/>
          <w:sz w:val="24"/>
          <w:szCs w:val="24"/>
          <w:rtl/>
        </w:rPr>
        <w:t>عنها</w:t>
      </w:r>
      <w:r w:rsidRPr="007E6F4C">
        <w:rPr>
          <w:rFonts w:cs="AF_Najed"/>
          <w:sz w:val="24"/>
          <w:szCs w:val="24"/>
          <w:rtl/>
        </w:rPr>
        <w:t xml:space="preserve"> </w:t>
      </w:r>
      <w:r w:rsidRPr="007E6F4C">
        <w:rPr>
          <w:rFonts w:cs="AF_Najed" w:hint="cs"/>
          <w:sz w:val="24"/>
          <w:szCs w:val="24"/>
          <w:rtl/>
        </w:rPr>
        <w:t>للغير</w:t>
      </w:r>
      <w:r w:rsidRPr="007E6F4C">
        <w:rPr>
          <w:rFonts w:cs="AF_Najed"/>
          <w:sz w:val="24"/>
          <w:szCs w:val="24"/>
          <w:rtl/>
        </w:rPr>
        <w:t xml:space="preserve"> </w:t>
      </w:r>
      <w:r w:rsidRPr="007E6F4C">
        <w:rPr>
          <w:rFonts w:cs="AF_Najed" w:hint="cs"/>
          <w:sz w:val="24"/>
          <w:szCs w:val="24"/>
          <w:rtl/>
        </w:rPr>
        <w:t>أو</w:t>
      </w:r>
      <w:r w:rsidRPr="007E6F4C">
        <w:rPr>
          <w:rFonts w:cs="AF_Najed"/>
          <w:sz w:val="24"/>
          <w:szCs w:val="24"/>
          <w:rtl/>
        </w:rPr>
        <w:t xml:space="preserve"> </w:t>
      </w:r>
      <w:r w:rsidRPr="007E6F4C">
        <w:rPr>
          <w:rFonts w:cs="AF_Najed" w:hint="cs"/>
          <w:sz w:val="24"/>
          <w:szCs w:val="24"/>
          <w:rtl/>
        </w:rPr>
        <w:t>أعادة</w:t>
      </w:r>
      <w:r w:rsidRPr="007E6F4C">
        <w:rPr>
          <w:rFonts w:cs="AF_Najed"/>
          <w:sz w:val="24"/>
          <w:szCs w:val="24"/>
          <w:rtl/>
        </w:rPr>
        <w:t xml:space="preserve"> </w:t>
      </w:r>
      <w:r w:rsidRPr="007E6F4C">
        <w:rPr>
          <w:rFonts w:cs="AF_Najed" w:hint="cs"/>
          <w:sz w:val="24"/>
          <w:szCs w:val="24"/>
          <w:rtl/>
        </w:rPr>
        <w:t>بيعها</w:t>
      </w:r>
      <w:r w:rsidRPr="007E6F4C">
        <w:rPr>
          <w:rFonts w:cs="AF_Najed"/>
          <w:sz w:val="24"/>
          <w:szCs w:val="24"/>
          <w:rtl/>
        </w:rPr>
        <w:t xml:space="preserve"> </w:t>
      </w:r>
      <w:r w:rsidRPr="007E6F4C">
        <w:rPr>
          <w:rFonts w:cs="AF_Najed" w:hint="cs"/>
          <w:sz w:val="24"/>
          <w:szCs w:val="24"/>
          <w:rtl/>
        </w:rPr>
        <w:t>كلياً</w:t>
      </w:r>
      <w:r w:rsidRPr="007E6F4C">
        <w:rPr>
          <w:rFonts w:cs="AF_Najed"/>
          <w:sz w:val="24"/>
          <w:szCs w:val="24"/>
          <w:rtl/>
        </w:rPr>
        <w:t xml:space="preserve"> </w:t>
      </w:r>
      <w:r w:rsidRPr="007E6F4C">
        <w:rPr>
          <w:rFonts w:cs="AF_Najed" w:hint="cs"/>
          <w:sz w:val="24"/>
          <w:szCs w:val="24"/>
          <w:rtl/>
        </w:rPr>
        <w:t>أوجزئياً</w:t>
      </w:r>
      <w:r w:rsidRPr="007E6F4C">
        <w:rPr>
          <w:rFonts w:cs="AF_Najed"/>
          <w:sz w:val="24"/>
          <w:szCs w:val="24"/>
          <w:rtl/>
        </w:rPr>
        <w:t xml:space="preserve"> </w:t>
      </w:r>
      <w:r w:rsidRPr="007E6F4C">
        <w:rPr>
          <w:rFonts w:cs="AF_Najed" w:hint="cs"/>
          <w:sz w:val="24"/>
          <w:szCs w:val="24"/>
          <w:rtl/>
        </w:rPr>
        <w:t>وفق</w:t>
      </w:r>
      <w:r w:rsidRPr="007E6F4C">
        <w:rPr>
          <w:rFonts w:cs="AF_Najed"/>
          <w:sz w:val="24"/>
          <w:szCs w:val="24"/>
          <w:rtl/>
        </w:rPr>
        <w:t xml:space="preserve"> </w:t>
      </w:r>
      <w:r w:rsidRPr="007E6F4C">
        <w:rPr>
          <w:rFonts w:cs="AF_Najed" w:hint="cs"/>
          <w:sz w:val="24"/>
          <w:szCs w:val="24"/>
          <w:rtl/>
        </w:rPr>
        <w:t>ما</w:t>
      </w:r>
      <w:r w:rsidRPr="007E6F4C">
        <w:rPr>
          <w:rFonts w:cs="AF_Najed"/>
          <w:sz w:val="24"/>
          <w:szCs w:val="24"/>
          <w:rtl/>
        </w:rPr>
        <w:t xml:space="preserve"> </w:t>
      </w:r>
      <w:r w:rsidRPr="007E6F4C">
        <w:rPr>
          <w:rFonts w:cs="AF_Najed" w:hint="cs"/>
          <w:sz w:val="24"/>
          <w:szCs w:val="24"/>
          <w:rtl/>
        </w:rPr>
        <w:t>تراه</w:t>
      </w:r>
      <w:r w:rsidRPr="007E6F4C">
        <w:rPr>
          <w:rFonts w:cs="AF_Najed"/>
          <w:sz w:val="24"/>
          <w:szCs w:val="24"/>
          <w:rtl/>
        </w:rPr>
        <w:t xml:space="preserve"> </w:t>
      </w:r>
      <w:r w:rsidRPr="007E6F4C">
        <w:rPr>
          <w:rFonts w:cs="AF_Najed" w:hint="cs"/>
          <w:sz w:val="24"/>
          <w:szCs w:val="24"/>
          <w:rtl/>
        </w:rPr>
        <w:t>مناسباً</w:t>
      </w:r>
      <w:r w:rsidRPr="007E6F4C">
        <w:rPr>
          <w:rFonts w:cs="AF_Najed"/>
          <w:sz w:val="24"/>
          <w:szCs w:val="24"/>
          <w:rtl/>
        </w:rPr>
        <w:t xml:space="preserve"> </w:t>
      </w:r>
      <w:r w:rsidRPr="007E6F4C">
        <w:rPr>
          <w:rFonts w:cs="AF_Najed" w:hint="cs"/>
          <w:sz w:val="24"/>
          <w:szCs w:val="24"/>
          <w:rtl/>
        </w:rPr>
        <w:t>لتحقيق</w:t>
      </w:r>
      <w:r w:rsidRPr="007E6F4C">
        <w:rPr>
          <w:rFonts w:cs="AF_Najed"/>
          <w:sz w:val="24"/>
          <w:szCs w:val="24"/>
          <w:rtl/>
        </w:rPr>
        <w:t xml:space="preserve"> </w:t>
      </w:r>
      <w:r w:rsidRPr="007E6F4C">
        <w:rPr>
          <w:rFonts w:cs="AF_Najed" w:hint="cs"/>
          <w:sz w:val="24"/>
          <w:szCs w:val="24"/>
          <w:rtl/>
        </w:rPr>
        <w:t>أهدافها</w:t>
      </w:r>
      <w:r w:rsidRPr="007E6F4C">
        <w:rPr>
          <w:rFonts w:cs="AF_Najed"/>
          <w:sz w:val="24"/>
          <w:szCs w:val="24"/>
          <w:rtl/>
        </w:rPr>
        <w:t xml:space="preserve"> </w:t>
      </w:r>
      <w:r w:rsidRPr="007E6F4C">
        <w:rPr>
          <w:rFonts w:cs="AF_Najed" w:hint="cs"/>
          <w:sz w:val="24"/>
          <w:szCs w:val="24"/>
          <w:rtl/>
        </w:rPr>
        <w:t>ومصالحها</w:t>
      </w:r>
      <w:r w:rsidRPr="007E6F4C">
        <w:rPr>
          <w:rFonts w:cs="AF_Najed"/>
          <w:sz w:val="24"/>
          <w:szCs w:val="24"/>
          <w:rtl/>
        </w:rPr>
        <w:t xml:space="preserve"> </w:t>
      </w:r>
      <w:r w:rsidRPr="007E6F4C">
        <w:rPr>
          <w:rFonts w:cs="AF_Najed" w:hint="cs"/>
          <w:sz w:val="24"/>
          <w:szCs w:val="24"/>
          <w:rtl/>
        </w:rPr>
        <w:t>وفقا</w:t>
      </w:r>
      <w:r w:rsidRPr="007E6F4C">
        <w:rPr>
          <w:rFonts w:cs="AF_Najed"/>
          <w:sz w:val="24"/>
          <w:szCs w:val="24"/>
          <w:rtl/>
        </w:rPr>
        <w:t xml:space="preserve"> </w:t>
      </w:r>
      <w:r w:rsidRPr="007E6F4C">
        <w:rPr>
          <w:rFonts w:cs="AF_Najed" w:hint="cs"/>
          <w:sz w:val="24"/>
          <w:szCs w:val="24"/>
          <w:rtl/>
        </w:rPr>
        <w:t>لارادتها</w:t>
      </w:r>
      <w:r w:rsidRPr="007E6F4C">
        <w:rPr>
          <w:rFonts w:cs="AF_Najed"/>
          <w:sz w:val="24"/>
          <w:szCs w:val="24"/>
          <w:rtl/>
        </w:rPr>
        <w:t xml:space="preserve"> </w:t>
      </w:r>
      <w:r w:rsidRPr="007E6F4C">
        <w:rPr>
          <w:rFonts w:cs="AF_Najed" w:hint="cs"/>
          <w:sz w:val="24"/>
          <w:szCs w:val="24"/>
          <w:rtl/>
        </w:rPr>
        <w:t>المنفردة</w:t>
      </w:r>
      <w:r w:rsidR="001E6673" w:rsidRPr="007E6F4C">
        <w:rPr>
          <w:rFonts w:cs="AF_Najed" w:hint="cs"/>
          <w:sz w:val="24"/>
          <w:szCs w:val="24"/>
          <w:rtl/>
        </w:rPr>
        <w:t>.</w:t>
      </w:r>
    </w:p>
    <w:p w14:paraId="220F9F94" w14:textId="77777777" w:rsidR="00CE6AA4" w:rsidRPr="007A0872" w:rsidRDefault="00CE6AA4" w:rsidP="00444196">
      <w:pPr>
        <w:numPr>
          <w:ilvl w:val="0"/>
          <w:numId w:val="3"/>
        </w:numPr>
        <w:bidi/>
        <w:contextualSpacing/>
        <w:rPr>
          <w:b/>
          <w:color w:val="FF0000"/>
          <w:sz w:val="24"/>
          <w:szCs w:val="20"/>
          <w:u w:val="single"/>
        </w:rPr>
      </w:pPr>
      <w:r w:rsidRPr="007A0872">
        <w:rPr>
          <w:rFonts w:cs="AF_Najed" w:hint="cs"/>
          <w:b/>
          <w:bCs/>
          <w:color w:val="FF0000"/>
          <w:sz w:val="24"/>
          <w:szCs w:val="24"/>
          <w:u w:val="single"/>
          <w:rtl/>
        </w:rPr>
        <w:t>الحقوق</w:t>
      </w:r>
      <w:r w:rsidRPr="007A0872">
        <w:rPr>
          <w:rFonts w:cs="AF_Najed"/>
          <w:b/>
          <w:bCs/>
          <w:color w:val="FF0000"/>
          <w:sz w:val="24"/>
          <w:szCs w:val="24"/>
          <w:u w:val="single"/>
          <w:rtl/>
        </w:rPr>
        <w:t xml:space="preserve"> </w:t>
      </w:r>
      <w:r w:rsidRPr="007A0872">
        <w:rPr>
          <w:rFonts w:cs="AF_Najed" w:hint="cs"/>
          <w:b/>
          <w:bCs/>
          <w:color w:val="FF0000"/>
          <w:sz w:val="24"/>
          <w:szCs w:val="24"/>
          <w:u w:val="single"/>
          <w:rtl/>
        </w:rPr>
        <w:t>الاعلامية</w:t>
      </w:r>
    </w:p>
    <w:p w14:paraId="4C69A464" w14:textId="76E24581" w:rsidR="00CE6AA4" w:rsidRPr="007A0872" w:rsidRDefault="00CE6AA4" w:rsidP="00444196">
      <w:pPr>
        <w:pStyle w:val="ListParagraph"/>
        <w:numPr>
          <w:ilvl w:val="1"/>
          <w:numId w:val="54"/>
        </w:numPr>
        <w:bidi/>
        <w:spacing w:after="0"/>
        <w:jc w:val="both"/>
        <w:rPr>
          <w:rFonts w:cs="AF_Najed"/>
          <w:sz w:val="24"/>
          <w:szCs w:val="24"/>
        </w:rPr>
      </w:pPr>
      <w:r w:rsidRPr="007A0872">
        <w:rPr>
          <w:rFonts w:cs="AF_Najed" w:hint="cs"/>
          <w:sz w:val="24"/>
          <w:szCs w:val="24"/>
          <w:rtl/>
        </w:rPr>
        <w:t>يحق</w:t>
      </w:r>
      <w:r w:rsidRPr="007A0872">
        <w:rPr>
          <w:rFonts w:cs="AF_Najed"/>
          <w:sz w:val="24"/>
          <w:szCs w:val="24"/>
          <w:rtl/>
        </w:rPr>
        <w:t xml:space="preserve"> </w:t>
      </w:r>
      <w:r w:rsidRPr="007A0872">
        <w:rPr>
          <w:rFonts w:cs="AF_Najed" w:hint="cs"/>
          <w:sz w:val="24"/>
          <w:szCs w:val="24"/>
          <w:rtl/>
        </w:rPr>
        <w:t>لـ</w:t>
      </w:r>
      <w:r w:rsidR="00DF65DF" w:rsidRPr="007A0872">
        <w:rPr>
          <w:rFonts w:cs="AF_Najed"/>
          <w:sz w:val="24"/>
          <w:szCs w:val="24"/>
          <w:rtl/>
        </w:rPr>
        <w:t xml:space="preserve"> </w:t>
      </w:r>
      <w:r w:rsidR="00970C66" w:rsidRPr="007A0872">
        <w:rPr>
          <w:rFonts w:cs="AF_Najed" w:hint="cs"/>
          <w:sz w:val="24"/>
          <w:szCs w:val="24"/>
          <w:rtl/>
        </w:rPr>
        <w:t>(</w:t>
      </w:r>
      <w:r w:rsidR="00DF65DF" w:rsidRPr="007A0872">
        <w:rPr>
          <w:rFonts w:cs="AF_Najed" w:hint="cs"/>
          <w:sz w:val="24"/>
          <w:szCs w:val="24"/>
          <w:rtl/>
        </w:rPr>
        <w:t>للقنوات المرخص لها</w:t>
      </w:r>
      <w:r w:rsidR="00970C66" w:rsidRPr="007A0872">
        <w:rPr>
          <w:rFonts w:cs="AF_Najed" w:hint="cs"/>
          <w:sz w:val="24"/>
          <w:szCs w:val="24"/>
          <w:rtl/>
        </w:rPr>
        <w:t xml:space="preserve">) </w:t>
      </w:r>
      <w:r w:rsidRPr="007A0872">
        <w:rPr>
          <w:rFonts w:cs="AF_Najed" w:hint="cs"/>
          <w:sz w:val="24"/>
          <w:szCs w:val="24"/>
          <w:rtl/>
        </w:rPr>
        <w:t xml:space="preserve">حصريا دون غيرها من القنوات </w:t>
      </w:r>
      <w:r w:rsidRPr="007A0872">
        <w:rPr>
          <w:rFonts w:cs="AF_Najed"/>
          <w:sz w:val="24"/>
          <w:szCs w:val="24"/>
          <w:rtl/>
        </w:rPr>
        <w:t xml:space="preserve"> </w:t>
      </w:r>
      <w:r w:rsidRPr="007A0872">
        <w:rPr>
          <w:rFonts w:cs="AF_Najed" w:hint="cs"/>
          <w:sz w:val="24"/>
          <w:szCs w:val="24"/>
          <w:rtl/>
        </w:rPr>
        <w:t xml:space="preserve">بث </w:t>
      </w:r>
      <w:r w:rsidR="00D23468" w:rsidRPr="007A0872">
        <w:rPr>
          <w:rFonts w:cs="AF_Najed" w:hint="cs"/>
          <w:sz w:val="24"/>
          <w:szCs w:val="24"/>
          <w:rtl/>
        </w:rPr>
        <w:t xml:space="preserve">اي من و/ او جميع المؤتمرات الصحفية المتعلقة بالمباريات. </w:t>
      </w:r>
    </w:p>
    <w:p w14:paraId="0BD46FF1" w14:textId="7770BE17" w:rsidR="00CE6AA4" w:rsidRPr="007A0872" w:rsidRDefault="00CE6AA4" w:rsidP="00444196">
      <w:pPr>
        <w:pStyle w:val="ListParagraph"/>
        <w:numPr>
          <w:ilvl w:val="1"/>
          <w:numId w:val="54"/>
        </w:numPr>
        <w:bidi/>
        <w:spacing w:after="0"/>
        <w:jc w:val="both"/>
        <w:rPr>
          <w:rFonts w:cs="AF_Najed"/>
          <w:sz w:val="24"/>
          <w:szCs w:val="24"/>
        </w:rPr>
      </w:pPr>
      <w:r w:rsidRPr="007A0872">
        <w:rPr>
          <w:rFonts w:cs="AF_Najed" w:hint="cs"/>
          <w:sz w:val="24"/>
          <w:szCs w:val="24"/>
          <w:rtl/>
        </w:rPr>
        <w:t xml:space="preserve">تكون جميع المقابلات التي تجري على ارض الملعب بعد انتهاء المباريات سواء مع اللاعبين او المدربين او الفنيين او اي من اعضاء الاندية هي حق حصري </w:t>
      </w:r>
      <w:r w:rsidR="00970C66" w:rsidRPr="007A0872">
        <w:rPr>
          <w:rFonts w:cs="AF_Najed" w:hint="cs"/>
          <w:sz w:val="24"/>
          <w:szCs w:val="24"/>
          <w:rtl/>
        </w:rPr>
        <w:t>(</w:t>
      </w:r>
      <w:r w:rsidR="00DF65DF" w:rsidRPr="007A0872">
        <w:rPr>
          <w:rFonts w:cs="AF_Najed" w:hint="cs"/>
          <w:sz w:val="24"/>
          <w:szCs w:val="24"/>
          <w:rtl/>
        </w:rPr>
        <w:t>للقنوات المرخص لها</w:t>
      </w:r>
      <w:r w:rsidR="00970C66" w:rsidRPr="007A0872">
        <w:rPr>
          <w:rFonts w:cs="AF_Najed" w:hint="cs"/>
          <w:sz w:val="24"/>
          <w:szCs w:val="24"/>
          <w:rtl/>
        </w:rPr>
        <w:t>)</w:t>
      </w:r>
      <w:r w:rsidRPr="007A0872">
        <w:rPr>
          <w:rFonts w:cs="AF_Najed" w:hint="cs"/>
          <w:sz w:val="24"/>
          <w:szCs w:val="24"/>
          <w:rtl/>
        </w:rPr>
        <w:t xml:space="preserve"> دون غيرها خلال مدة العقد </w:t>
      </w:r>
      <w:r w:rsidR="000C311B" w:rsidRPr="007A0872">
        <w:rPr>
          <w:rFonts w:cs="AF_Najed" w:hint="cs"/>
          <w:sz w:val="24"/>
          <w:szCs w:val="24"/>
          <w:rtl/>
        </w:rPr>
        <w:t xml:space="preserve">. </w:t>
      </w:r>
    </w:p>
    <w:p w14:paraId="6FD71B55" w14:textId="5A30C534" w:rsidR="00CE6AA4" w:rsidRPr="007A0872" w:rsidRDefault="00DF65DF" w:rsidP="00444196">
      <w:pPr>
        <w:pStyle w:val="ListParagraph"/>
        <w:numPr>
          <w:ilvl w:val="1"/>
          <w:numId w:val="54"/>
        </w:numPr>
        <w:bidi/>
        <w:spacing w:after="0"/>
        <w:jc w:val="both"/>
        <w:rPr>
          <w:rFonts w:cs="AF_Najed"/>
          <w:sz w:val="24"/>
          <w:szCs w:val="24"/>
        </w:rPr>
      </w:pPr>
      <w:r w:rsidRPr="007A0872">
        <w:rPr>
          <w:rFonts w:cs="AF_Najed" w:hint="cs"/>
          <w:sz w:val="24"/>
          <w:szCs w:val="24"/>
          <w:rtl/>
        </w:rPr>
        <w:t xml:space="preserve">يلتزم </w:t>
      </w:r>
      <w:r w:rsidR="00970C66" w:rsidRPr="007A0872">
        <w:rPr>
          <w:rFonts w:cs="AF_Najed" w:hint="cs"/>
          <w:sz w:val="24"/>
          <w:szCs w:val="24"/>
          <w:rtl/>
        </w:rPr>
        <w:t>(الطرف</w:t>
      </w:r>
      <w:r w:rsidR="00E765CB" w:rsidRPr="007A0872">
        <w:rPr>
          <w:rFonts w:cs="AF_Najed" w:hint="cs"/>
          <w:sz w:val="24"/>
          <w:szCs w:val="24"/>
          <w:rtl/>
        </w:rPr>
        <w:t xml:space="preserve"> الاول</w:t>
      </w:r>
      <w:r w:rsidR="00970C66" w:rsidRPr="007A0872">
        <w:rPr>
          <w:rFonts w:cs="AF_Najed" w:hint="cs"/>
          <w:sz w:val="24"/>
          <w:szCs w:val="24"/>
          <w:rtl/>
        </w:rPr>
        <w:t>)</w:t>
      </w:r>
      <w:r w:rsidR="00E765CB" w:rsidRPr="007A0872">
        <w:rPr>
          <w:rFonts w:cs="AF_Najed" w:hint="cs"/>
          <w:sz w:val="24"/>
          <w:szCs w:val="24"/>
          <w:rtl/>
        </w:rPr>
        <w:t xml:space="preserve"> </w:t>
      </w:r>
      <w:r w:rsidR="00CE6AA4" w:rsidRPr="007A0872">
        <w:rPr>
          <w:rFonts w:cs="AF_Najed" w:hint="cs"/>
          <w:sz w:val="24"/>
          <w:szCs w:val="24"/>
          <w:rtl/>
        </w:rPr>
        <w:t xml:space="preserve">بتوفير </w:t>
      </w:r>
      <w:r w:rsidR="000C311B" w:rsidRPr="007A0872">
        <w:rPr>
          <w:rFonts w:cs="AF_Najed" w:hint="cs"/>
          <w:sz w:val="24"/>
          <w:szCs w:val="24"/>
          <w:rtl/>
        </w:rPr>
        <w:t>منطقة</w:t>
      </w:r>
      <w:r w:rsidR="00CE6AA4" w:rsidRPr="007A0872">
        <w:rPr>
          <w:rFonts w:cs="AF_Najed" w:hint="cs"/>
          <w:sz w:val="24"/>
          <w:szCs w:val="24"/>
          <w:rtl/>
        </w:rPr>
        <w:t xml:space="preserve"> المقابلات المشار اليها  في الفقرة </w:t>
      </w:r>
      <w:r w:rsidR="00970C66" w:rsidRPr="007A0872">
        <w:rPr>
          <w:rFonts w:cs="AF_Najed" w:hint="cs"/>
          <w:sz w:val="24"/>
          <w:szCs w:val="24"/>
          <w:rtl/>
        </w:rPr>
        <w:t>(</w:t>
      </w:r>
      <w:r w:rsidR="00CE6AA4" w:rsidRPr="007A0872">
        <w:rPr>
          <w:rFonts w:cs="AF_Najed" w:hint="cs"/>
          <w:sz w:val="24"/>
          <w:szCs w:val="24"/>
          <w:rtl/>
        </w:rPr>
        <w:t xml:space="preserve">ب </w:t>
      </w:r>
      <w:r w:rsidR="00970C66" w:rsidRPr="007A0872">
        <w:rPr>
          <w:rFonts w:cs="AF_Najed" w:hint="cs"/>
          <w:sz w:val="24"/>
          <w:szCs w:val="24"/>
          <w:rtl/>
        </w:rPr>
        <w:t xml:space="preserve">) </w:t>
      </w:r>
      <w:r w:rsidR="00CE6AA4" w:rsidRPr="007A0872">
        <w:rPr>
          <w:rFonts w:cs="AF_Najed" w:hint="cs"/>
          <w:sz w:val="24"/>
          <w:szCs w:val="24"/>
          <w:rtl/>
        </w:rPr>
        <w:t>اعلاه على نفقته الخاصة</w:t>
      </w:r>
      <w:r w:rsidR="00CE6AA4" w:rsidRPr="007A0872">
        <w:rPr>
          <w:rFonts w:cs="AF_Najed"/>
          <w:sz w:val="24"/>
          <w:szCs w:val="24"/>
          <w:rtl/>
        </w:rPr>
        <w:t>.</w:t>
      </w:r>
    </w:p>
    <w:p w14:paraId="2A408138" w14:textId="353109EF" w:rsidR="00CE6AA4" w:rsidRPr="007A0872" w:rsidRDefault="00CE6AA4" w:rsidP="00444196">
      <w:pPr>
        <w:pStyle w:val="ListParagraph"/>
        <w:numPr>
          <w:ilvl w:val="1"/>
          <w:numId w:val="54"/>
        </w:numPr>
        <w:bidi/>
        <w:spacing w:after="0"/>
        <w:jc w:val="both"/>
        <w:rPr>
          <w:rFonts w:cs="AF_Najed"/>
          <w:sz w:val="24"/>
          <w:szCs w:val="24"/>
        </w:rPr>
      </w:pPr>
      <w:r w:rsidRPr="007A0872">
        <w:rPr>
          <w:rFonts w:cs="AF_Najed" w:hint="cs"/>
          <w:sz w:val="24"/>
          <w:szCs w:val="24"/>
          <w:rtl/>
        </w:rPr>
        <w:t>‌</w:t>
      </w:r>
      <w:r w:rsidR="00DF65DF" w:rsidRPr="007A0872">
        <w:rPr>
          <w:rFonts w:cs="AF_Najed" w:hint="cs"/>
          <w:sz w:val="24"/>
          <w:szCs w:val="24"/>
          <w:rtl/>
        </w:rPr>
        <w:t>ي</w:t>
      </w:r>
      <w:r w:rsidRPr="007A0872">
        <w:rPr>
          <w:rFonts w:cs="AF_Najed" w:hint="cs"/>
          <w:sz w:val="24"/>
          <w:szCs w:val="24"/>
          <w:rtl/>
        </w:rPr>
        <w:t xml:space="preserve">تعهد </w:t>
      </w:r>
      <w:r w:rsidR="00970C66" w:rsidRPr="007A0872">
        <w:rPr>
          <w:rFonts w:cs="AF_Najed" w:hint="cs"/>
          <w:sz w:val="24"/>
          <w:szCs w:val="24"/>
          <w:rtl/>
        </w:rPr>
        <w:t>(الطرف</w:t>
      </w:r>
      <w:r w:rsidR="00E765CB" w:rsidRPr="007A0872">
        <w:rPr>
          <w:rFonts w:cs="AF_Najed" w:hint="cs"/>
          <w:sz w:val="24"/>
          <w:szCs w:val="24"/>
          <w:rtl/>
        </w:rPr>
        <w:t xml:space="preserve"> الاول</w:t>
      </w:r>
      <w:r w:rsidR="00970C66" w:rsidRPr="007A0872">
        <w:rPr>
          <w:rFonts w:cs="AF_Najed" w:hint="cs"/>
          <w:sz w:val="24"/>
          <w:szCs w:val="24"/>
          <w:rtl/>
        </w:rPr>
        <w:t>)</w:t>
      </w:r>
      <w:r w:rsidR="00E765CB" w:rsidRPr="007A0872">
        <w:rPr>
          <w:rFonts w:cs="AF_Najed" w:hint="cs"/>
          <w:sz w:val="24"/>
          <w:szCs w:val="24"/>
          <w:rtl/>
        </w:rPr>
        <w:t xml:space="preserve"> </w:t>
      </w:r>
      <w:r w:rsidRPr="007A0872">
        <w:rPr>
          <w:rFonts w:cs="AF_Najed" w:hint="cs"/>
          <w:sz w:val="24"/>
          <w:szCs w:val="24"/>
          <w:rtl/>
        </w:rPr>
        <w:t xml:space="preserve">بظهور جميع المقابلات المذكورة في هذا البند في الصورة التلفزيونية التي ينتجها اتحاد الاذاعة و التلفزيون للمباريات </w:t>
      </w:r>
      <w:r w:rsidR="000C311B" w:rsidRPr="007A0872">
        <w:rPr>
          <w:rFonts w:cs="AF_Najed" w:hint="cs"/>
          <w:sz w:val="24"/>
          <w:szCs w:val="24"/>
          <w:rtl/>
        </w:rPr>
        <w:t xml:space="preserve">كما </w:t>
      </w:r>
      <w:r w:rsidRPr="007A0872">
        <w:rPr>
          <w:rFonts w:cs="AF_Najed" w:hint="cs"/>
          <w:sz w:val="24"/>
          <w:szCs w:val="24"/>
          <w:rtl/>
        </w:rPr>
        <w:t xml:space="preserve">والترخيص الحصري </w:t>
      </w:r>
      <w:r w:rsidR="00970C66" w:rsidRPr="007A0872">
        <w:rPr>
          <w:rFonts w:cs="AF_Najed" w:hint="cs"/>
          <w:sz w:val="24"/>
          <w:szCs w:val="24"/>
          <w:rtl/>
        </w:rPr>
        <w:t>(</w:t>
      </w:r>
      <w:r w:rsidR="00DF65DF" w:rsidRPr="007A0872">
        <w:rPr>
          <w:rFonts w:cs="AF_Najed" w:hint="cs"/>
          <w:sz w:val="24"/>
          <w:szCs w:val="24"/>
          <w:rtl/>
        </w:rPr>
        <w:t>للقنوات المرخص لها</w:t>
      </w:r>
      <w:r w:rsidR="00970C66" w:rsidRPr="007A0872">
        <w:rPr>
          <w:rFonts w:cs="AF_Najed" w:hint="cs"/>
          <w:sz w:val="24"/>
          <w:szCs w:val="24"/>
          <w:rtl/>
        </w:rPr>
        <w:t>)</w:t>
      </w:r>
      <w:r w:rsidRPr="007A0872">
        <w:rPr>
          <w:rFonts w:cs="AF_Najed" w:hint="cs"/>
          <w:sz w:val="24"/>
          <w:szCs w:val="24"/>
          <w:rtl/>
        </w:rPr>
        <w:t xml:space="preserve"> ببث</w:t>
      </w:r>
      <w:r w:rsidR="00DF65DF" w:rsidRPr="007A0872">
        <w:rPr>
          <w:rFonts w:cs="AF_Najed" w:hint="cs"/>
          <w:sz w:val="24"/>
          <w:szCs w:val="24"/>
          <w:rtl/>
        </w:rPr>
        <w:t xml:space="preserve">ها </w:t>
      </w:r>
      <w:r w:rsidRPr="007A0872">
        <w:rPr>
          <w:rFonts w:cs="AF_Najed" w:hint="cs"/>
          <w:sz w:val="24"/>
          <w:szCs w:val="24"/>
          <w:rtl/>
        </w:rPr>
        <w:t xml:space="preserve"> عبر </w:t>
      </w:r>
      <w:r w:rsidR="00970C66" w:rsidRPr="007A0872">
        <w:rPr>
          <w:rFonts w:cs="AF_Najed" w:hint="cs"/>
          <w:sz w:val="24"/>
          <w:szCs w:val="24"/>
          <w:rtl/>
        </w:rPr>
        <w:t>(</w:t>
      </w:r>
      <w:r w:rsidRPr="007A0872">
        <w:rPr>
          <w:rFonts w:cs="AF_Najed" w:hint="cs"/>
          <w:sz w:val="24"/>
          <w:szCs w:val="24"/>
          <w:rtl/>
        </w:rPr>
        <w:t>سبل البث</w:t>
      </w:r>
      <w:r w:rsidR="00970C66" w:rsidRPr="007A0872">
        <w:rPr>
          <w:rFonts w:cs="AF_Najed" w:hint="cs"/>
          <w:sz w:val="24"/>
          <w:szCs w:val="24"/>
          <w:rtl/>
        </w:rPr>
        <w:t>)</w:t>
      </w:r>
      <w:r w:rsidRPr="007A0872">
        <w:rPr>
          <w:rFonts w:cs="AF_Najed" w:hint="cs"/>
          <w:sz w:val="24"/>
          <w:szCs w:val="24"/>
          <w:rtl/>
        </w:rPr>
        <w:t xml:space="preserve"> في </w:t>
      </w:r>
      <w:r w:rsidR="00970C66" w:rsidRPr="007A0872">
        <w:rPr>
          <w:rFonts w:cs="AF_Najed" w:hint="cs"/>
          <w:sz w:val="24"/>
          <w:szCs w:val="24"/>
          <w:rtl/>
        </w:rPr>
        <w:t>(</w:t>
      </w:r>
      <w:r w:rsidRPr="007A0872">
        <w:rPr>
          <w:rFonts w:cs="AF_Najed" w:hint="cs"/>
          <w:sz w:val="24"/>
          <w:szCs w:val="24"/>
          <w:rtl/>
        </w:rPr>
        <w:t>الاقليم</w:t>
      </w:r>
      <w:r w:rsidR="00970C66" w:rsidRPr="007A0872">
        <w:rPr>
          <w:rFonts w:cs="AF_Najed" w:hint="cs"/>
          <w:sz w:val="24"/>
          <w:szCs w:val="24"/>
          <w:rtl/>
        </w:rPr>
        <w:t>)</w:t>
      </w:r>
      <w:r w:rsidR="000C311B" w:rsidRPr="007A0872">
        <w:rPr>
          <w:rFonts w:cs="AF_Najed" w:hint="cs"/>
          <w:sz w:val="24"/>
          <w:szCs w:val="24"/>
          <w:rtl/>
        </w:rPr>
        <w:t xml:space="preserve">. </w:t>
      </w:r>
    </w:p>
    <w:p w14:paraId="07AA060F" w14:textId="2413A048" w:rsidR="00CE6AA4" w:rsidRPr="007A0872" w:rsidRDefault="00CE6AA4" w:rsidP="00444196">
      <w:pPr>
        <w:pStyle w:val="ListParagraph"/>
        <w:numPr>
          <w:ilvl w:val="1"/>
          <w:numId w:val="54"/>
        </w:numPr>
        <w:bidi/>
        <w:jc w:val="both"/>
        <w:rPr>
          <w:rFonts w:cs="AF_Najed"/>
          <w:sz w:val="24"/>
          <w:szCs w:val="24"/>
          <w:rtl/>
        </w:rPr>
      </w:pPr>
      <w:r w:rsidRPr="007A0872">
        <w:rPr>
          <w:rFonts w:cs="AF_Najed"/>
          <w:sz w:val="24"/>
          <w:szCs w:val="24"/>
          <w:rtl/>
          <w:lang w:bidi="ar-EG"/>
        </w:rPr>
        <w:t xml:space="preserve">يحق </w:t>
      </w:r>
      <w:r w:rsidR="00970C66" w:rsidRPr="007A0872">
        <w:rPr>
          <w:rFonts w:cs="AF_Najed" w:hint="cs"/>
          <w:sz w:val="24"/>
          <w:szCs w:val="24"/>
          <w:rtl/>
          <w:lang w:bidi="ar-EG"/>
        </w:rPr>
        <w:t>(</w:t>
      </w:r>
      <w:r w:rsidR="00DF65DF" w:rsidRPr="007A0872">
        <w:rPr>
          <w:rFonts w:cs="AF_Najed" w:hint="cs"/>
          <w:sz w:val="24"/>
          <w:szCs w:val="24"/>
          <w:rtl/>
          <w:lang w:bidi="ar-EG"/>
        </w:rPr>
        <w:t>للشركة</w:t>
      </w:r>
      <w:r w:rsidR="00970C66" w:rsidRPr="007A0872">
        <w:rPr>
          <w:rFonts w:cs="AF_Najed" w:hint="cs"/>
          <w:sz w:val="24"/>
          <w:szCs w:val="24"/>
          <w:rtl/>
          <w:lang w:bidi="ar-EG"/>
        </w:rPr>
        <w:t>)</w:t>
      </w:r>
      <w:r w:rsidRPr="007A0872">
        <w:rPr>
          <w:rFonts w:cs="AF_Najed"/>
          <w:sz w:val="24"/>
          <w:szCs w:val="24"/>
          <w:rtl/>
          <w:lang w:bidi="ar-EG"/>
        </w:rPr>
        <w:t xml:space="preserve"> التصرف </w:t>
      </w:r>
      <w:r w:rsidRPr="007A0872">
        <w:rPr>
          <w:rFonts w:cs="AF_Najed" w:hint="cs"/>
          <w:sz w:val="24"/>
          <w:szCs w:val="24"/>
          <w:rtl/>
          <w:lang w:bidi="ar-EG"/>
        </w:rPr>
        <w:t>في الحقوق المنصوص عليها في هذا البند</w:t>
      </w:r>
      <w:r w:rsidRPr="007A0872">
        <w:rPr>
          <w:rFonts w:cs="AF_Najed"/>
          <w:sz w:val="24"/>
          <w:szCs w:val="24"/>
          <w:rtl/>
          <w:lang w:bidi="ar-EG"/>
        </w:rPr>
        <w:t xml:space="preserve"> </w:t>
      </w:r>
      <w:r w:rsidRPr="007A0872">
        <w:rPr>
          <w:rFonts w:cs="AF_Najed" w:hint="cs"/>
          <w:sz w:val="24"/>
          <w:szCs w:val="24"/>
          <w:rtl/>
          <w:lang w:bidi="ar-EG"/>
        </w:rPr>
        <w:t>بالطريقة التي تشاء</w:t>
      </w:r>
      <w:r w:rsidRPr="007A0872">
        <w:rPr>
          <w:rFonts w:cs="AF_Najed"/>
          <w:sz w:val="24"/>
          <w:szCs w:val="24"/>
          <w:rtl/>
          <w:lang w:bidi="ar-EG"/>
        </w:rPr>
        <w:t xml:space="preserve">، سواء بالتنازل عنها للغير أو أعادة بيعها كلياً أو جزئياً وفق ما </w:t>
      </w:r>
      <w:r w:rsidRPr="007A0872">
        <w:rPr>
          <w:rFonts w:cs="AF_Najed" w:hint="cs"/>
          <w:sz w:val="24"/>
          <w:szCs w:val="24"/>
          <w:rtl/>
          <w:lang w:bidi="ar-EG"/>
        </w:rPr>
        <w:t>ت</w:t>
      </w:r>
      <w:r w:rsidRPr="007A0872">
        <w:rPr>
          <w:rFonts w:cs="AF_Najed"/>
          <w:sz w:val="24"/>
          <w:szCs w:val="24"/>
          <w:rtl/>
          <w:lang w:bidi="ar-EG"/>
        </w:rPr>
        <w:t>راه مناسباً لتحقيق أهدافه</w:t>
      </w:r>
      <w:r w:rsidRPr="007A0872">
        <w:rPr>
          <w:rFonts w:cs="AF_Najed" w:hint="cs"/>
          <w:sz w:val="24"/>
          <w:szCs w:val="24"/>
          <w:rtl/>
          <w:lang w:bidi="ar-EG"/>
        </w:rPr>
        <w:t>ا</w:t>
      </w:r>
      <w:r w:rsidRPr="007A0872">
        <w:rPr>
          <w:rFonts w:cs="AF_Najed"/>
          <w:sz w:val="24"/>
          <w:szCs w:val="24"/>
          <w:rtl/>
          <w:lang w:bidi="ar-EG"/>
        </w:rPr>
        <w:t xml:space="preserve"> ومصالحه</w:t>
      </w:r>
      <w:r w:rsidRPr="007A0872">
        <w:rPr>
          <w:rFonts w:cs="AF_Najed" w:hint="cs"/>
          <w:sz w:val="24"/>
          <w:szCs w:val="24"/>
          <w:rtl/>
          <w:lang w:bidi="ar-EG"/>
        </w:rPr>
        <w:t>ا وفقا لارادتها المنفردة</w:t>
      </w:r>
      <w:r w:rsidR="00DF65DF" w:rsidRPr="007A0872">
        <w:rPr>
          <w:rFonts w:cs="AF_Najed" w:hint="cs"/>
          <w:sz w:val="24"/>
          <w:szCs w:val="24"/>
          <w:rtl/>
          <w:lang w:bidi="ar-EG"/>
        </w:rPr>
        <w:t xml:space="preserve">. </w:t>
      </w:r>
      <w:r w:rsidRPr="007A0872">
        <w:rPr>
          <w:rFonts w:cs="AF_Najed" w:hint="cs"/>
          <w:sz w:val="24"/>
          <w:szCs w:val="24"/>
          <w:rtl/>
          <w:lang w:bidi="ar-EG"/>
        </w:rPr>
        <w:t xml:space="preserve"> </w:t>
      </w:r>
      <w:r w:rsidRPr="007A0872">
        <w:rPr>
          <w:rFonts w:cs="AF_Najed"/>
          <w:sz w:val="24"/>
          <w:szCs w:val="24"/>
          <w:rtl/>
          <w:lang w:bidi="ar-EG"/>
        </w:rPr>
        <w:t xml:space="preserve"> </w:t>
      </w:r>
      <w:r w:rsidRPr="007A0872">
        <w:rPr>
          <w:rFonts w:cs="AF_Najed" w:hint="cs"/>
          <w:sz w:val="24"/>
          <w:szCs w:val="24"/>
          <w:rtl/>
          <w:lang w:bidi="ar-EG"/>
        </w:rPr>
        <w:t xml:space="preserve"> </w:t>
      </w:r>
    </w:p>
    <w:p w14:paraId="20B71038" w14:textId="77777777" w:rsidR="00CE6AA4" w:rsidRPr="007A0872" w:rsidRDefault="00CE6AA4" w:rsidP="00444196">
      <w:pPr>
        <w:numPr>
          <w:ilvl w:val="0"/>
          <w:numId w:val="4"/>
        </w:numPr>
        <w:bidi/>
        <w:contextualSpacing/>
        <w:rPr>
          <w:b/>
          <w:color w:val="FF0000"/>
          <w:sz w:val="24"/>
          <w:szCs w:val="20"/>
          <w:u w:val="single"/>
        </w:rPr>
      </w:pPr>
      <w:r w:rsidRPr="007A0872">
        <w:rPr>
          <w:rFonts w:cs="AF_Najed" w:hint="cs"/>
          <w:b/>
          <w:bCs/>
          <w:color w:val="FF0000"/>
          <w:sz w:val="24"/>
          <w:szCs w:val="24"/>
          <w:u w:val="single"/>
          <w:rtl/>
        </w:rPr>
        <w:t>الحقوق</w:t>
      </w:r>
      <w:r w:rsidRPr="007A0872">
        <w:rPr>
          <w:rFonts w:cs="AF_Najed"/>
          <w:b/>
          <w:bCs/>
          <w:color w:val="FF0000"/>
          <w:sz w:val="24"/>
          <w:szCs w:val="24"/>
          <w:u w:val="single"/>
          <w:rtl/>
        </w:rPr>
        <w:t xml:space="preserve"> </w:t>
      </w:r>
      <w:r w:rsidRPr="007A0872">
        <w:rPr>
          <w:rFonts w:cs="AF_Najed" w:hint="cs"/>
          <w:b/>
          <w:bCs/>
          <w:color w:val="FF0000"/>
          <w:sz w:val="24"/>
          <w:szCs w:val="24"/>
          <w:u w:val="single"/>
          <w:rtl/>
        </w:rPr>
        <w:t>الاخبارية</w:t>
      </w:r>
    </w:p>
    <w:p w14:paraId="29F5F29C" w14:textId="4F3A8419" w:rsidR="00CE6AA4" w:rsidRDefault="00CE6AA4" w:rsidP="00444196">
      <w:pPr>
        <w:pStyle w:val="ListParagraph"/>
        <w:numPr>
          <w:ilvl w:val="1"/>
          <w:numId w:val="55"/>
        </w:numPr>
        <w:bidi/>
        <w:spacing w:after="0"/>
        <w:jc w:val="both"/>
        <w:rPr>
          <w:rFonts w:cs="AF_Najed"/>
          <w:sz w:val="24"/>
          <w:szCs w:val="24"/>
        </w:rPr>
      </w:pPr>
      <w:r w:rsidRPr="007A0872">
        <w:rPr>
          <w:rFonts w:cs="AF_Najed" w:hint="cs"/>
          <w:sz w:val="24"/>
          <w:szCs w:val="24"/>
          <w:rtl/>
          <w:lang w:bidi="ar-EG"/>
        </w:rPr>
        <w:t>يحق</w:t>
      </w:r>
      <w:r w:rsidRPr="007A0872">
        <w:rPr>
          <w:rFonts w:cs="AF_Najed"/>
          <w:sz w:val="24"/>
          <w:szCs w:val="24"/>
          <w:rtl/>
          <w:lang w:bidi="ar-EG"/>
        </w:rPr>
        <w:t xml:space="preserve"> </w:t>
      </w:r>
      <w:r w:rsidR="005A5EB3" w:rsidRPr="007A0872">
        <w:rPr>
          <w:rFonts w:cs="AF_Najed" w:hint="cs"/>
          <w:sz w:val="24"/>
          <w:szCs w:val="24"/>
          <w:rtl/>
          <w:lang w:bidi="ar-EG"/>
        </w:rPr>
        <w:t>للشركة</w:t>
      </w:r>
      <w:r w:rsidRPr="007A0872">
        <w:rPr>
          <w:rFonts w:cs="AF_Najed"/>
          <w:sz w:val="24"/>
          <w:szCs w:val="24"/>
          <w:rtl/>
          <w:lang w:bidi="ar-EG"/>
        </w:rPr>
        <w:t xml:space="preserve"> </w:t>
      </w:r>
      <w:r w:rsidRPr="007A0872">
        <w:rPr>
          <w:rFonts w:cs="AF_Najed" w:hint="cs"/>
          <w:sz w:val="24"/>
          <w:szCs w:val="24"/>
          <w:rtl/>
          <w:lang w:bidi="ar-EG"/>
        </w:rPr>
        <w:t>التصرف</w:t>
      </w:r>
      <w:r w:rsidRPr="007A0872">
        <w:rPr>
          <w:rFonts w:cs="AF_Najed"/>
          <w:sz w:val="24"/>
          <w:szCs w:val="24"/>
          <w:rtl/>
          <w:lang w:bidi="ar-EG"/>
        </w:rPr>
        <w:t xml:space="preserve"> </w:t>
      </w:r>
      <w:r w:rsidRPr="007A0872">
        <w:rPr>
          <w:rFonts w:cs="AF_Najed" w:hint="cs"/>
          <w:sz w:val="24"/>
          <w:szCs w:val="24"/>
          <w:rtl/>
          <w:lang w:bidi="ar-EG"/>
        </w:rPr>
        <w:t>في</w:t>
      </w:r>
      <w:r w:rsidRPr="007A0872">
        <w:rPr>
          <w:rFonts w:cs="AF_Najed"/>
          <w:sz w:val="24"/>
          <w:szCs w:val="24"/>
          <w:rtl/>
          <w:lang w:bidi="ar-EG"/>
        </w:rPr>
        <w:t xml:space="preserve"> </w:t>
      </w:r>
      <w:r w:rsidRPr="007A0872">
        <w:rPr>
          <w:rFonts w:cs="AF_Najed" w:hint="cs"/>
          <w:sz w:val="24"/>
          <w:szCs w:val="24"/>
          <w:rtl/>
          <w:lang w:bidi="ar-EG"/>
        </w:rPr>
        <w:t>الحقوق</w:t>
      </w:r>
      <w:r w:rsidRPr="007A0872">
        <w:rPr>
          <w:rFonts w:cs="AF_Najed"/>
          <w:sz w:val="24"/>
          <w:szCs w:val="24"/>
          <w:rtl/>
          <w:lang w:bidi="ar-EG"/>
        </w:rPr>
        <w:t xml:space="preserve"> </w:t>
      </w:r>
      <w:r w:rsidR="00D13BAC" w:rsidRPr="007A0872">
        <w:rPr>
          <w:rFonts w:cs="AF_Najed" w:hint="cs"/>
          <w:sz w:val="24"/>
          <w:szCs w:val="24"/>
          <w:rtl/>
          <w:lang w:bidi="ar-EG"/>
        </w:rPr>
        <w:t>الاخبارية</w:t>
      </w:r>
      <w:r w:rsidRPr="007A0872">
        <w:rPr>
          <w:rFonts w:cs="AF_Najed" w:hint="cs"/>
          <w:sz w:val="24"/>
          <w:szCs w:val="24"/>
          <w:rtl/>
          <w:lang w:bidi="ar-EG"/>
        </w:rPr>
        <w:t xml:space="preserve"> ،</w:t>
      </w:r>
      <w:r w:rsidRPr="007A0872">
        <w:rPr>
          <w:rFonts w:cs="AF_Najed"/>
          <w:sz w:val="24"/>
          <w:szCs w:val="24"/>
          <w:rtl/>
          <w:lang w:bidi="ar-EG"/>
        </w:rPr>
        <w:t xml:space="preserve"> </w:t>
      </w:r>
      <w:r w:rsidRPr="007A0872">
        <w:rPr>
          <w:rFonts w:cs="AF_Najed" w:hint="cs"/>
          <w:sz w:val="24"/>
          <w:szCs w:val="24"/>
          <w:rtl/>
          <w:lang w:bidi="ar-EG"/>
        </w:rPr>
        <w:t>سواء</w:t>
      </w:r>
      <w:r w:rsidRPr="007A0872">
        <w:rPr>
          <w:rFonts w:cs="AF_Najed"/>
          <w:sz w:val="24"/>
          <w:szCs w:val="24"/>
          <w:rtl/>
          <w:lang w:bidi="ar-EG"/>
        </w:rPr>
        <w:t xml:space="preserve"> </w:t>
      </w:r>
      <w:r w:rsidRPr="007A0872">
        <w:rPr>
          <w:rFonts w:cs="AF_Najed" w:hint="cs"/>
          <w:sz w:val="24"/>
          <w:szCs w:val="24"/>
          <w:rtl/>
          <w:lang w:bidi="ar-EG"/>
        </w:rPr>
        <w:t>بالتنازل</w:t>
      </w:r>
      <w:r w:rsidRPr="007A0872">
        <w:rPr>
          <w:rFonts w:cs="AF_Najed"/>
          <w:sz w:val="24"/>
          <w:szCs w:val="24"/>
          <w:rtl/>
          <w:lang w:bidi="ar-EG"/>
        </w:rPr>
        <w:t xml:space="preserve"> </w:t>
      </w:r>
      <w:r w:rsidRPr="007A0872">
        <w:rPr>
          <w:rFonts w:cs="AF_Najed" w:hint="cs"/>
          <w:sz w:val="24"/>
          <w:szCs w:val="24"/>
          <w:rtl/>
          <w:lang w:bidi="ar-EG"/>
        </w:rPr>
        <w:t>عنها</w:t>
      </w:r>
      <w:r w:rsidRPr="007A0872">
        <w:rPr>
          <w:rFonts w:cs="AF_Najed"/>
          <w:sz w:val="24"/>
          <w:szCs w:val="24"/>
          <w:rtl/>
          <w:lang w:bidi="ar-EG"/>
        </w:rPr>
        <w:t xml:space="preserve"> </w:t>
      </w:r>
      <w:r w:rsidRPr="007A0872">
        <w:rPr>
          <w:rFonts w:cs="AF_Najed" w:hint="cs"/>
          <w:sz w:val="24"/>
          <w:szCs w:val="24"/>
          <w:rtl/>
          <w:lang w:bidi="ar-EG"/>
        </w:rPr>
        <w:t>للغير</w:t>
      </w:r>
      <w:r w:rsidRPr="007A0872">
        <w:rPr>
          <w:rFonts w:cs="AF_Najed"/>
          <w:sz w:val="24"/>
          <w:szCs w:val="24"/>
          <w:rtl/>
          <w:lang w:bidi="ar-EG"/>
        </w:rPr>
        <w:t xml:space="preserve"> </w:t>
      </w:r>
      <w:r w:rsidRPr="007A0872">
        <w:rPr>
          <w:rFonts w:cs="AF_Najed" w:hint="cs"/>
          <w:sz w:val="24"/>
          <w:szCs w:val="24"/>
          <w:rtl/>
          <w:lang w:bidi="ar-EG"/>
        </w:rPr>
        <w:t>أو</w:t>
      </w:r>
      <w:r w:rsidRPr="007A0872">
        <w:rPr>
          <w:rFonts w:cs="AF_Najed"/>
          <w:sz w:val="24"/>
          <w:szCs w:val="24"/>
          <w:rtl/>
          <w:lang w:bidi="ar-EG"/>
        </w:rPr>
        <w:t xml:space="preserve"> </w:t>
      </w:r>
      <w:r w:rsidRPr="007A0872">
        <w:rPr>
          <w:rFonts w:cs="AF_Najed" w:hint="cs"/>
          <w:sz w:val="24"/>
          <w:szCs w:val="24"/>
          <w:rtl/>
          <w:lang w:bidi="ar-EG"/>
        </w:rPr>
        <w:t>أعادة</w:t>
      </w:r>
      <w:r w:rsidRPr="007A0872">
        <w:rPr>
          <w:rFonts w:cs="AF_Najed"/>
          <w:sz w:val="24"/>
          <w:szCs w:val="24"/>
          <w:rtl/>
          <w:lang w:bidi="ar-EG"/>
        </w:rPr>
        <w:t xml:space="preserve"> </w:t>
      </w:r>
      <w:r w:rsidRPr="007A0872">
        <w:rPr>
          <w:rFonts w:cs="AF_Najed" w:hint="cs"/>
          <w:sz w:val="24"/>
          <w:szCs w:val="24"/>
          <w:rtl/>
          <w:lang w:bidi="ar-EG"/>
        </w:rPr>
        <w:t>بيعها</w:t>
      </w:r>
      <w:r w:rsidRPr="007A0872">
        <w:rPr>
          <w:rFonts w:cs="AF_Najed"/>
          <w:sz w:val="24"/>
          <w:szCs w:val="24"/>
          <w:rtl/>
          <w:lang w:bidi="ar-EG"/>
        </w:rPr>
        <w:t xml:space="preserve"> </w:t>
      </w:r>
      <w:r w:rsidRPr="007A0872">
        <w:rPr>
          <w:rFonts w:cs="AF_Najed" w:hint="cs"/>
          <w:sz w:val="24"/>
          <w:szCs w:val="24"/>
          <w:rtl/>
          <w:lang w:bidi="ar-EG"/>
        </w:rPr>
        <w:t>كلياً</w:t>
      </w:r>
      <w:r w:rsidRPr="007A0872">
        <w:rPr>
          <w:rFonts w:cs="AF_Najed"/>
          <w:sz w:val="24"/>
          <w:szCs w:val="24"/>
          <w:rtl/>
          <w:lang w:bidi="ar-EG"/>
        </w:rPr>
        <w:t xml:space="preserve"> أو جزئياً</w:t>
      </w:r>
      <w:r w:rsidR="00276177" w:rsidRPr="007A0872">
        <w:rPr>
          <w:rFonts w:cs="AF_Najed" w:hint="cs"/>
          <w:sz w:val="24"/>
          <w:szCs w:val="24"/>
          <w:rtl/>
          <w:lang w:bidi="ar-EG"/>
        </w:rPr>
        <w:t xml:space="preserve"> لحسابها منفردة </w:t>
      </w:r>
      <w:r w:rsidRPr="007A0872">
        <w:rPr>
          <w:rFonts w:cs="AF_Najed"/>
          <w:sz w:val="24"/>
          <w:szCs w:val="24"/>
          <w:rtl/>
          <w:lang w:bidi="ar-EG"/>
        </w:rPr>
        <w:t xml:space="preserve"> </w:t>
      </w:r>
      <w:r w:rsidRPr="007A0872">
        <w:rPr>
          <w:rFonts w:cs="AF_Najed" w:hint="cs"/>
          <w:sz w:val="24"/>
          <w:szCs w:val="24"/>
          <w:rtl/>
          <w:lang w:bidi="ar-EG"/>
        </w:rPr>
        <w:t>وفق</w:t>
      </w:r>
      <w:r w:rsidRPr="007A0872">
        <w:rPr>
          <w:rFonts w:cs="AF_Najed"/>
          <w:sz w:val="24"/>
          <w:szCs w:val="24"/>
          <w:rtl/>
          <w:lang w:bidi="ar-EG"/>
        </w:rPr>
        <w:t xml:space="preserve"> </w:t>
      </w:r>
      <w:r w:rsidRPr="007A0872">
        <w:rPr>
          <w:rFonts w:cs="AF_Najed" w:hint="cs"/>
          <w:sz w:val="24"/>
          <w:szCs w:val="24"/>
          <w:rtl/>
          <w:lang w:bidi="ar-EG"/>
        </w:rPr>
        <w:t>ما</w:t>
      </w:r>
      <w:r w:rsidRPr="007A0872">
        <w:rPr>
          <w:rFonts w:cs="AF_Najed"/>
          <w:sz w:val="24"/>
          <w:szCs w:val="24"/>
          <w:rtl/>
          <w:lang w:bidi="ar-EG"/>
        </w:rPr>
        <w:t xml:space="preserve"> </w:t>
      </w:r>
      <w:r w:rsidRPr="007A0872">
        <w:rPr>
          <w:rFonts w:cs="AF_Najed" w:hint="cs"/>
          <w:sz w:val="24"/>
          <w:szCs w:val="24"/>
          <w:rtl/>
          <w:lang w:bidi="ar-EG"/>
        </w:rPr>
        <w:t>تراه</w:t>
      </w:r>
      <w:r w:rsidRPr="007A0872">
        <w:rPr>
          <w:rFonts w:cs="AF_Najed"/>
          <w:sz w:val="24"/>
          <w:szCs w:val="24"/>
          <w:rtl/>
          <w:lang w:bidi="ar-EG"/>
        </w:rPr>
        <w:t xml:space="preserve"> </w:t>
      </w:r>
      <w:r w:rsidRPr="007A0872">
        <w:rPr>
          <w:rFonts w:cs="AF_Najed" w:hint="cs"/>
          <w:sz w:val="24"/>
          <w:szCs w:val="24"/>
          <w:rtl/>
          <w:lang w:bidi="ar-EG"/>
        </w:rPr>
        <w:t>مناسباً</w:t>
      </w:r>
      <w:r w:rsidRPr="007A0872">
        <w:rPr>
          <w:rFonts w:cs="AF_Najed"/>
          <w:sz w:val="24"/>
          <w:szCs w:val="24"/>
          <w:rtl/>
          <w:lang w:bidi="ar-EG"/>
        </w:rPr>
        <w:t xml:space="preserve"> </w:t>
      </w:r>
      <w:r w:rsidRPr="007A0872">
        <w:rPr>
          <w:rFonts w:cs="AF_Najed" w:hint="cs"/>
          <w:sz w:val="24"/>
          <w:szCs w:val="24"/>
          <w:rtl/>
          <w:lang w:bidi="ar-EG"/>
        </w:rPr>
        <w:t>لتحقيق</w:t>
      </w:r>
      <w:r w:rsidRPr="007A0872">
        <w:rPr>
          <w:rFonts w:cs="AF_Najed"/>
          <w:sz w:val="24"/>
          <w:szCs w:val="24"/>
          <w:rtl/>
          <w:lang w:bidi="ar-EG"/>
        </w:rPr>
        <w:t xml:space="preserve"> </w:t>
      </w:r>
      <w:r w:rsidRPr="007A0872">
        <w:rPr>
          <w:rFonts w:cs="AF_Najed" w:hint="cs"/>
          <w:sz w:val="24"/>
          <w:szCs w:val="24"/>
          <w:rtl/>
          <w:lang w:bidi="ar-EG"/>
        </w:rPr>
        <w:t>أهدافها</w:t>
      </w:r>
      <w:r w:rsidRPr="007A0872">
        <w:rPr>
          <w:rFonts w:cs="AF_Najed"/>
          <w:sz w:val="24"/>
          <w:szCs w:val="24"/>
          <w:rtl/>
          <w:lang w:bidi="ar-EG"/>
        </w:rPr>
        <w:t xml:space="preserve"> </w:t>
      </w:r>
      <w:r w:rsidRPr="007A0872">
        <w:rPr>
          <w:rFonts w:cs="AF_Najed" w:hint="cs"/>
          <w:sz w:val="24"/>
          <w:szCs w:val="24"/>
          <w:rtl/>
          <w:lang w:bidi="ar-EG"/>
        </w:rPr>
        <w:t>ومصالحها</w:t>
      </w:r>
      <w:r w:rsidRPr="007A0872">
        <w:rPr>
          <w:rFonts w:cs="AF_Najed"/>
          <w:sz w:val="24"/>
          <w:szCs w:val="24"/>
          <w:rtl/>
          <w:lang w:bidi="ar-EG"/>
        </w:rPr>
        <w:t xml:space="preserve"> </w:t>
      </w:r>
      <w:r w:rsidRPr="007A0872">
        <w:rPr>
          <w:rFonts w:cs="AF_Najed" w:hint="cs"/>
          <w:sz w:val="24"/>
          <w:szCs w:val="24"/>
          <w:rtl/>
          <w:lang w:bidi="ar-EG"/>
        </w:rPr>
        <w:t>وفقا</w:t>
      </w:r>
      <w:r w:rsidRPr="007A0872">
        <w:rPr>
          <w:rFonts w:cs="AF_Najed"/>
          <w:sz w:val="24"/>
          <w:szCs w:val="24"/>
          <w:rtl/>
          <w:lang w:bidi="ar-EG"/>
        </w:rPr>
        <w:t xml:space="preserve"> </w:t>
      </w:r>
      <w:r w:rsidRPr="007A0872">
        <w:rPr>
          <w:rFonts w:cs="AF_Najed" w:hint="cs"/>
          <w:sz w:val="24"/>
          <w:szCs w:val="24"/>
          <w:rtl/>
          <w:lang w:bidi="ar-EG"/>
        </w:rPr>
        <w:t>لارادتها</w:t>
      </w:r>
      <w:r w:rsidRPr="007A0872">
        <w:rPr>
          <w:rFonts w:cs="AF_Najed"/>
          <w:sz w:val="24"/>
          <w:szCs w:val="24"/>
          <w:rtl/>
          <w:lang w:bidi="ar-EG"/>
        </w:rPr>
        <w:t xml:space="preserve"> </w:t>
      </w:r>
      <w:r w:rsidRPr="007A0872">
        <w:rPr>
          <w:rFonts w:cs="AF_Najed" w:hint="cs"/>
          <w:sz w:val="24"/>
          <w:szCs w:val="24"/>
          <w:rtl/>
          <w:lang w:bidi="ar-EG"/>
        </w:rPr>
        <w:t>المنفردة</w:t>
      </w:r>
      <w:r w:rsidR="007A0872">
        <w:rPr>
          <w:rFonts w:cs="AF_Najed" w:hint="cs"/>
          <w:sz w:val="24"/>
          <w:szCs w:val="24"/>
          <w:rtl/>
          <w:lang w:bidi="ar-EG"/>
        </w:rPr>
        <w:t>.</w:t>
      </w:r>
    </w:p>
    <w:p w14:paraId="54836159" w14:textId="77777777" w:rsidR="007A0872" w:rsidRPr="007A0872" w:rsidRDefault="007A0872" w:rsidP="007A0872">
      <w:pPr>
        <w:bidi/>
        <w:spacing w:after="0"/>
        <w:ind w:left="360"/>
        <w:jc w:val="both"/>
        <w:rPr>
          <w:rFonts w:cs="AF_Najed"/>
          <w:sz w:val="24"/>
          <w:szCs w:val="24"/>
        </w:rPr>
      </w:pPr>
    </w:p>
    <w:p w14:paraId="6B572B03" w14:textId="22D611AD" w:rsidR="00CE6AA4" w:rsidRPr="007A0872" w:rsidRDefault="00CE6AA4" w:rsidP="00444196">
      <w:pPr>
        <w:pStyle w:val="ListParagraph"/>
        <w:numPr>
          <w:ilvl w:val="0"/>
          <w:numId w:val="4"/>
        </w:numPr>
        <w:bidi/>
        <w:jc w:val="both"/>
        <w:rPr>
          <w:rFonts w:cs="AF_Najed"/>
          <w:b/>
          <w:bCs/>
          <w:color w:val="FF0000"/>
          <w:sz w:val="24"/>
          <w:szCs w:val="24"/>
          <w:u w:val="single"/>
          <w:rtl/>
        </w:rPr>
      </w:pPr>
      <w:r w:rsidRPr="007A0872">
        <w:rPr>
          <w:rFonts w:cs="AF_Najed" w:hint="cs"/>
          <w:b/>
          <w:bCs/>
          <w:color w:val="FF0000"/>
          <w:sz w:val="24"/>
          <w:szCs w:val="24"/>
          <w:u w:val="single"/>
          <w:rtl/>
        </w:rPr>
        <w:t>الحقوق</w:t>
      </w:r>
      <w:r w:rsidRPr="007A0872">
        <w:rPr>
          <w:rFonts w:cs="AF_Najed"/>
          <w:b/>
          <w:bCs/>
          <w:color w:val="FF0000"/>
          <w:sz w:val="24"/>
          <w:szCs w:val="24"/>
          <w:u w:val="single"/>
          <w:rtl/>
        </w:rPr>
        <w:t xml:space="preserve"> </w:t>
      </w:r>
      <w:r w:rsidRPr="007A0872">
        <w:rPr>
          <w:rFonts w:cs="AF_Najed" w:hint="cs"/>
          <w:b/>
          <w:bCs/>
          <w:color w:val="FF0000"/>
          <w:sz w:val="24"/>
          <w:szCs w:val="24"/>
          <w:u w:val="single"/>
          <w:rtl/>
        </w:rPr>
        <w:t>الرقمية</w:t>
      </w:r>
    </w:p>
    <w:p w14:paraId="0A19EFE7" w14:textId="7C2C9046" w:rsidR="00CE6AA4" w:rsidRDefault="00CE6AA4" w:rsidP="00444196">
      <w:pPr>
        <w:pStyle w:val="ListParagraph"/>
        <w:numPr>
          <w:ilvl w:val="1"/>
          <w:numId w:val="57"/>
        </w:numPr>
        <w:bidi/>
        <w:jc w:val="both"/>
        <w:rPr>
          <w:rFonts w:cs="AF_Najed"/>
          <w:sz w:val="24"/>
          <w:szCs w:val="24"/>
        </w:rPr>
      </w:pPr>
      <w:r w:rsidRPr="00E11931">
        <w:rPr>
          <w:rFonts w:cs="AF_Najed" w:hint="cs"/>
          <w:sz w:val="24"/>
          <w:szCs w:val="24"/>
          <w:rtl/>
          <w:lang w:bidi="ar-AE"/>
        </w:rPr>
        <w:t xml:space="preserve">ترخيص </w:t>
      </w:r>
      <w:r w:rsidRPr="00E11931">
        <w:rPr>
          <w:rFonts w:cs="AF_Najed" w:hint="eastAsia"/>
          <w:sz w:val="24"/>
          <w:szCs w:val="24"/>
          <w:rtl/>
          <w:lang w:bidi="ar-AE"/>
        </w:rPr>
        <w:t>حصري</w:t>
      </w:r>
      <w:r w:rsidRPr="00E11931">
        <w:rPr>
          <w:rFonts w:cs="AF_Najed" w:hint="cs"/>
          <w:sz w:val="24"/>
          <w:szCs w:val="24"/>
          <w:rtl/>
          <w:lang w:bidi="ar-AE"/>
        </w:rPr>
        <w:t xml:space="preserve"> باستغلال حقوق</w:t>
      </w:r>
      <w:r w:rsidRPr="00E11931">
        <w:rPr>
          <w:rFonts w:cs="AF_Najed"/>
          <w:sz w:val="24"/>
          <w:szCs w:val="24"/>
          <w:rtl/>
          <w:lang w:bidi="ar-AE"/>
        </w:rPr>
        <w:t xml:space="preserve"> </w:t>
      </w:r>
      <w:r w:rsidRPr="00E11931">
        <w:rPr>
          <w:rFonts w:cs="AF_Najed" w:hint="cs"/>
          <w:sz w:val="24"/>
          <w:szCs w:val="24"/>
          <w:rtl/>
          <w:lang w:bidi="ar-AE"/>
        </w:rPr>
        <w:t xml:space="preserve">التوزيع الرقمي وفقا لما يلي: </w:t>
      </w:r>
    </w:p>
    <w:p w14:paraId="20153448" w14:textId="2FF0CF5A" w:rsidR="00276177" w:rsidRDefault="00CE6AA4" w:rsidP="00444196">
      <w:pPr>
        <w:pStyle w:val="ListParagraph"/>
        <w:numPr>
          <w:ilvl w:val="2"/>
          <w:numId w:val="83"/>
        </w:numPr>
        <w:bidi/>
        <w:jc w:val="both"/>
        <w:rPr>
          <w:rFonts w:cs="AF_Najed"/>
          <w:sz w:val="24"/>
          <w:szCs w:val="24"/>
        </w:rPr>
      </w:pPr>
      <w:r w:rsidRPr="00E11931">
        <w:rPr>
          <w:rFonts w:cs="AF_Najed"/>
          <w:sz w:val="24"/>
          <w:szCs w:val="24"/>
          <w:rtl/>
          <w:lang w:bidi="ar-AE"/>
        </w:rPr>
        <w:t>على الهواتف النقالة</w:t>
      </w:r>
      <w:r w:rsidRPr="00E11931">
        <w:rPr>
          <w:rFonts w:cs="AF_Najed" w:hint="cs"/>
          <w:sz w:val="24"/>
          <w:szCs w:val="24"/>
          <w:rtl/>
          <w:lang w:bidi="ar-AE"/>
        </w:rPr>
        <w:t xml:space="preserve"> مع حق اعادة ترخيص، و</w:t>
      </w:r>
      <w:r w:rsidRPr="00E11931">
        <w:rPr>
          <w:rFonts w:cs="AF_Najed" w:hint="eastAsia"/>
          <w:sz w:val="24"/>
          <w:szCs w:val="24"/>
          <w:rtl/>
          <w:lang w:bidi="ar-AE"/>
        </w:rPr>
        <w:t xml:space="preserve"> ترخيص</w:t>
      </w:r>
      <w:r w:rsidRPr="00E11931">
        <w:rPr>
          <w:rFonts w:cs="AF_Najed" w:hint="eastAsia"/>
          <w:sz w:val="24"/>
          <w:szCs w:val="24"/>
          <w:rtl/>
        </w:rPr>
        <w:t xml:space="preserve"> </w:t>
      </w:r>
      <w:r w:rsidRPr="00E11931">
        <w:rPr>
          <w:rFonts w:cs="AF_Najed" w:hint="eastAsia"/>
          <w:sz w:val="24"/>
          <w:szCs w:val="24"/>
          <w:rtl/>
          <w:lang w:bidi="ar-AE"/>
        </w:rPr>
        <w:t>حصري</w:t>
      </w:r>
      <w:r w:rsidRPr="00E11931">
        <w:rPr>
          <w:rFonts w:cs="AF_Najed"/>
          <w:sz w:val="24"/>
          <w:szCs w:val="24"/>
          <w:rtl/>
          <w:lang w:bidi="ar-AE"/>
        </w:rPr>
        <w:t xml:space="preserve"> </w:t>
      </w:r>
      <w:r w:rsidRPr="00E11931">
        <w:rPr>
          <w:rFonts w:cs="AF_Najed" w:hint="eastAsia"/>
          <w:sz w:val="24"/>
          <w:szCs w:val="24"/>
          <w:rtl/>
          <w:lang w:bidi="ar-AE"/>
        </w:rPr>
        <w:t>باستغلال</w:t>
      </w:r>
      <w:r w:rsidRPr="00E11931">
        <w:rPr>
          <w:rFonts w:cs="AF_Najed"/>
          <w:sz w:val="24"/>
          <w:szCs w:val="24"/>
          <w:rtl/>
          <w:lang w:bidi="ar-AE"/>
        </w:rPr>
        <w:t xml:space="preserve"> </w:t>
      </w:r>
      <w:r w:rsidRPr="00E11931">
        <w:rPr>
          <w:rFonts w:cs="AF_Najed" w:hint="eastAsia"/>
          <w:sz w:val="24"/>
          <w:szCs w:val="24"/>
          <w:rtl/>
          <w:lang w:bidi="ar-AE"/>
        </w:rPr>
        <w:t>حقوق</w:t>
      </w:r>
      <w:r w:rsidRPr="00E11931">
        <w:rPr>
          <w:rFonts w:cs="AF_Najed"/>
          <w:sz w:val="24"/>
          <w:szCs w:val="24"/>
          <w:rtl/>
          <w:lang w:bidi="ar-AE"/>
        </w:rPr>
        <w:t xml:space="preserve"> </w:t>
      </w:r>
      <w:r w:rsidRPr="00E11931">
        <w:rPr>
          <w:rFonts w:cs="AF_Najed" w:hint="cs"/>
          <w:sz w:val="24"/>
          <w:szCs w:val="24"/>
          <w:rtl/>
          <w:lang w:bidi="ar-AE"/>
        </w:rPr>
        <w:t xml:space="preserve">التوزيع </w:t>
      </w:r>
      <w:r w:rsidRPr="00E11931">
        <w:rPr>
          <w:rFonts w:cs="AF_Najed"/>
          <w:sz w:val="24"/>
          <w:szCs w:val="24"/>
          <w:rtl/>
          <w:lang w:bidi="ar-AE"/>
        </w:rPr>
        <w:t xml:space="preserve"> </w:t>
      </w:r>
      <w:r w:rsidRPr="00E11931">
        <w:rPr>
          <w:rFonts w:cs="AF_Najed" w:hint="cs"/>
          <w:sz w:val="24"/>
          <w:szCs w:val="24"/>
          <w:rtl/>
          <w:lang w:bidi="ar-AE"/>
        </w:rPr>
        <w:t>ال</w:t>
      </w:r>
      <w:r w:rsidRPr="00E11931">
        <w:rPr>
          <w:rFonts w:cs="AF_Najed"/>
          <w:sz w:val="24"/>
          <w:szCs w:val="24"/>
          <w:rtl/>
          <w:lang w:bidi="ar-AE"/>
        </w:rPr>
        <w:t>رقمي عبر الانترنت</w:t>
      </w:r>
      <w:r w:rsidRPr="00E11931">
        <w:rPr>
          <w:rFonts w:cs="AF_Najed" w:hint="cs"/>
          <w:sz w:val="24"/>
          <w:szCs w:val="24"/>
          <w:rtl/>
          <w:lang w:bidi="ar-AE"/>
        </w:rPr>
        <w:t xml:space="preserve"> مع حق اعادة الترخيص,  ترخيص حصري غير محدود النطاق عبر</w:t>
      </w:r>
      <w:r w:rsidRPr="00E11931">
        <w:rPr>
          <w:rFonts w:cs="AF_Najed" w:hint="cs"/>
          <w:sz w:val="24"/>
          <w:szCs w:val="24"/>
          <w:rtl/>
        </w:rPr>
        <w:t xml:space="preserve"> </w:t>
      </w:r>
      <w:r w:rsidRPr="00E11931">
        <w:rPr>
          <w:rFonts w:cs="AF_Najed"/>
          <w:sz w:val="24"/>
          <w:szCs w:val="24"/>
          <w:rtl/>
          <w:lang w:bidi="ar-AE"/>
        </w:rPr>
        <w:t>أية وسائط توزيع رقمية (</w:t>
      </w:r>
      <w:r w:rsidRPr="00E11931">
        <w:rPr>
          <w:rFonts w:cs="AF_Najed"/>
          <w:sz w:val="20"/>
          <w:szCs w:val="20"/>
          <w:lang w:val="en-US"/>
        </w:rPr>
        <w:t>Platform</w:t>
      </w:r>
      <w:r w:rsidRPr="00E11931">
        <w:rPr>
          <w:rFonts w:cs="AF_Najed"/>
          <w:sz w:val="24"/>
          <w:szCs w:val="24"/>
          <w:rtl/>
          <w:lang w:bidi="ar-AE"/>
        </w:rPr>
        <w:t xml:space="preserve">) مملوكة من </w:t>
      </w:r>
      <w:r w:rsidRPr="00E11931">
        <w:rPr>
          <w:rFonts w:cs="AF_Najed" w:hint="cs"/>
          <w:sz w:val="24"/>
          <w:szCs w:val="24"/>
          <w:rtl/>
          <w:lang w:bidi="ar-AE"/>
        </w:rPr>
        <w:t xml:space="preserve">قبل </w:t>
      </w:r>
      <w:r w:rsidR="00970C66">
        <w:rPr>
          <w:rFonts w:cs="AF_Najed" w:hint="cs"/>
          <w:sz w:val="24"/>
          <w:szCs w:val="24"/>
          <w:rtl/>
          <w:lang w:bidi="ar-AE"/>
        </w:rPr>
        <w:t>(</w:t>
      </w:r>
      <w:r w:rsidR="005A5EB3">
        <w:rPr>
          <w:rFonts w:cs="AF_Najed" w:hint="cs"/>
          <w:sz w:val="24"/>
          <w:szCs w:val="24"/>
          <w:rtl/>
          <w:lang w:bidi="ar-AE"/>
        </w:rPr>
        <w:t>القنوات المرخص لها</w:t>
      </w:r>
      <w:r w:rsidR="00970C66">
        <w:rPr>
          <w:rFonts w:cs="AF_Najed" w:hint="cs"/>
          <w:sz w:val="24"/>
          <w:szCs w:val="24"/>
          <w:rtl/>
          <w:lang w:bidi="ar-AE"/>
        </w:rPr>
        <w:t>)</w:t>
      </w:r>
      <w:r w:rsidRPr="00E11931">
        <w:rPr>
          <w:rFonts w:cs="AF_Najed"/>
          <w:sz w:val="24"/>
          <w:szCs w:val="24"/>
          <w:rtl/>
          <w:lang w:bidi="ar-AE"/>
        </w:rPr>
        <w:t xml:space="preserve"> او من اي طرف ثالث سواءا موجودة حاليا أو قد تنشأ مستقبلاً</w:t>
      </w:r>
      <w:r w:rsidRPr="00E11931">
        <w:rPr>
          <w:rFonts w:cs="AF_Najed"/>
          <w:sz w:val="24"/>
          <w:szCs w:val="24"/>
          <w:lang w:val="en-US"/>
        </w:rPr>
        <w:t xml:space="preserve"> </w:t>
      </w:r>
      <w:r w:rsidRPr="00E11931">
        <w:rPr>
          <w:rFonts w:cs="AF_Najed" w:hint="cs"/>
          <w:sz w:val="24"/>
          <w:szCs w:val="24"/>
          <w:rtl/>
          <w:lang w:bidi="ar-AE"/>
        </w:rPr>
        <w:t>وذلك خلال مدة العقد</w:t>
      </w:r>
      <w:r w:rsidRPr="00E11931">
        <w:rPr>
          <w:rFonts w:cs="AF_Najed" w:hint="cs"/>
          <w:sz w:val="24"/>
          <w:szCs w:val="24"/>
          <w:rtl/>
        </w:rPr>
        <w:t>.</w:t>
      </w:r>
    </w:p>
    <w:p w14:paraId="68836CF2" w14:textId="18B0E943" w:rsidR="00CE6AA4" w:rsidRDefault="005A5EB3" w:rsidP="00444196">
      <w:pPr>
        <w:pStyle w:val="ListParagraph"/>
        <w:numPr>
          <w:ilvl w:val="2"/>
          <w:numId w:val="83"/>
        </w:numPr>
        <w:bidi/>
        <w:jc w:val="both"/>
        <w:rPr>
          <w:rFonts w:cs="AF_Najed"/>
          <w:sz w:val="24"/>
          <w:szCs w:val="24"/>
        </w:rPr>
      </w:pPr>
      <w:r>
        <w:rPr>
          <w:rFonts w:cs="AF_Najed" w:hint="cs"/>
          <w:sz w:val="24"/>
          <w:szCs w:val="24"/>
          <w:rtl/>
        </w:rPr>
        <w:t xml:space="preserve">يحق لـ </w:t>
      </w:r>
      <w:r w:rsidR="00970C66">
        <w:rPr>
          <w:rFonts w:cs="AF_Najed" w:hint="cs"/>
          <w:sz w:val="24"/>
          <w:szCs w:val="24"/>
          <w:rtl/>
        </w:rPr>
        <w:t>(</w:t>
      </w:r>
      <w:r>
        <w:rPr>
          <w:rFonts w:cs="AF_Najed" w:hint="cs"/>
          <w:sz w:val="24"/>
          <w:szCs w:val="24"/>
          <w:rtl/>
        </w:rPr>
        <w:t>الشركة</w:t>
      </w:r>
      <w:r w:rsidR="00970C66">
        <w:rPr>
          <w:rFonts w:cs="AF_Najed" w:hint="cs"/>
          <w:sz w:val="24"/>
          <w:szCs w:val="24"/>
          <w:rtl/>
        </w:rPr>
        <w:t>)</w:t>
      </w:r>
      <w:r w:rsidR="00CE6AA4" w:rsidRPr="00E11931">
        <w:rPr>
          <w:rFonts w:cs="AF_Najed" w:hint="cs"/>
          <w:sz w:val="24"/>
          <w:szCs w:val="24"/>
          <w:rtl/>
        </w:rPr>
        <w:t xml:space="preserve"> إستخدام هذه الحقوق لنفسها أو إعادة </w:t>
      </w:r>
      <w:r>
        <w:rPr>
          <w:rFonts w:cs="AF_Najed" w:hint="cs"/>
          <w:sz w:val="24"/>
          <w:szCs w:val="24"/>
          <w:rtl/>
        </w:rPr>
        <w:t xml:space="preserve">ترخيصها الى </w:t>
      </w:r>
      <w:r w:rsidR="00970C66">
        <w:rPr>
          <w:rFonts w:cs="AF_Najed" w:hint="cs"/>
          <w:sz w:val="24"/>
          <w:szCs w:val="24"/>
          <w:rtl/>
        </w:rPr>
        <w:t>(</w:t>
      </w:r>
      <w:r>
        <w:rPr>
          <w:rFonts w:cs="AF_Najed" w:hint="cs"/>
          <w:sz w:val="24"/>
          <w:szCs w:val="24"/>
          <w:rtl/>
        </w:rPr>
        <w:t>القنوات المرخص لها</w:t>
      </w:r>
      <w:r w:rsidR="00970C66">
        <w:rPr>
          <w:rFonts w:cs="AF_Najed" w:hint="cs"/>
          <w:sz w:val="24"/>
          <w:szCs w:val="24"/>
          <w:rtl/>
        </w:rPr>
        <w:t>)</w:t>
      </w:r>
      <w:r>
        <w:rPr>
          <w:rFonts w:cs="AF_Najed" w:hint="cs"/>
          <w:sz w:val="24"/>
          <w:szCs w:val="24"/>
          <w:rtl/>
        </w:rPr>
        <w:t xml:space="preserve">. </w:t>
      </w:r>
    </w:p>
    <w:p w14:paraId="7177448E" w14:textId="77777777" w:rsidR="00CE6AA4" w:rsidRPr="00010DB0" w:rsidRDefault="00CE6AA4" w:rsidP="00C55CBB">
      <w:pPr>
        <w:pStyle w:val="ListParagraph"/>
        <w:numPr>
          <w:ilvl w:val="1"/>
          <w:numId w:val="57"/>
        </w:numPr>
        <w:bidi/>
        <w:jc w:val="both"/>
        <w:rPr>
          <w:rFonts w:cs="AF_Najed"/>
          <w:sz w:val="24"/>
          <w:szCs w:val="24"/>
        </w:rPr>
      </w:pPr>
      <w:r w:rsidRPr="00010DB0">
        <w:rPr>
          <w:rFonts w:cs="AF_Najed" w:hint="cs"/>
          <w:sz w:val="24"/>
          <w:szCs w:val="24"/>
          <w:rtl/>
        </w:rPr>
        <w:t>التوزيع</w:t>
      </w:r>
      <w:r w:rsidRPr="00010DB0">
        <w:rPr>
          <w:rFonts w:cs="AF_Najed"/>
          <w:sz w:val="24"/>
          <w:szCs w:val="24"/>
          <w:rtl/>
        </w:rPr>
        <w:t xml:space="preserve"> </w:t>
      </w:r>
      <w:r w:rsidRPr="00010DB0">
        <w:rPr>
          <w:rFonts w:cs="AF_Najed" w:hint="cs"/>
          <w:sz w:val="24"/>
          <w:szCs w:val="24"/>
          <w:rtl/>
        </w:rPr>
        <w:t>الرقمي</w:t>
      </w:r>
      <w:r w:rsidRPr="00010DB0">
        <w:rPr>
          <w:rFonts w:cs="AF_Najed"/>
          <w:sz w:val="24"/>
          <w:szCs w:val="24"/>
          <w:rtl/>
        </w:rPr>
        <w:t xml:space="preserve"> </w:t>
      </w:r>
    </w:p>
    <w:p w14:paraId="078E0263" w14:textId="6AD96A21" w:rsidR="00CE6AA4" w:rsidRPr="00010DB0" w:rsidRDefault="00CE6AA4" w:rsidP="00C55CBB">
      <w:pPr>
        <w:pStyle w:val="ListParagraph"/>
        <w:numPr>
          <w:ilvl w:val="1"/>
          <w:numId w:val="57"/>
        </w:numPr>
        <w:bidi/>
        <w:jc w:val="both"/>
        <w:rPr>
          <w:rFonts w:cs="AF_Najed"/>
          <w:sz w:val="24"/>
          <w:szCs w:val="24"/>
        </w:rPr>
      </w:pPr>
      <w:r w:rsidRPr="00010DB0">
        <w:rPr>
          <w:rFonts w:cs="AF_Najed" w:hint="cs"/>
          <w:sz w:val="24"/>
          <w:szCs w:val="24"/>
          <w:rtl/>
        </w:rPr>
        <w:t xml:space="preserve"> ترخيص حصري التوزيع</w:t>
      </w:r>
      <w:r w:rsidRPr="00010DB0">
        <w:rPr>
          <w:rFonts w:cs="AF_Najed"/>
          <w:sz w:val="24"/>
          <w:szCs w:val="24"/>
          <w:rtl/>
        </w:rPr>
        <w:t xml:space="preserve"> </w:t>
      </w:r>
      <w:r w:rsidRPr="00010DB0">
        <w:rPr>
          <w:rFonts w:cs="AF_Najed" w:hint="cs"/>
          <w:sz w:val="24"/>
          <w:szCs w:val="24"/>
          <w:rtl/>
        </w:rPr>
        <w:t>الرقمي</w:t>
      </w:r>
      <w:r w:rsidRPr="00010DB0">
        <w:rPr>
          <w:rFonts w:cs="AF_Najed"/>
          <w:sz w:val="24"/>
          <w:szCs w:val="24"/>
          <w:rtl/>
        </w:rPr>
        <w:t xml:space="preserve"> </w:t>
      </w:r>
      <w:r w:rsidRPr="00010DB0">
        <w:rPr>
          <w:rFonts w:cs="AF_Najed" w:hint="cs"/>
          <w:sz w:val="24"/>
          <w:szCs w:val="24"/>
          <w:rtl/>
        </w:rPr>
        <w:t>عبر</w:t>
      </w:r>
      <w:r w:rsidRPr="00010DB0">
        <w:rPr>
          <w:rFonts w:cs="AF_Najed"/>
          <w:sz w:val="24"/>
          <w:szCs w:val="24"/>
          <w:rtl/>
        </w:rPr>
        <w:t xml:space="preserve"> </w:t>
      </w:r>
      <w:r w:rsidRPr="00010DB0">
        <w:rPr>
          <w:rFonts w:cs="AF_Najed" w:hint="cs"/>
          <w:sz w:val="24"/>
          <w:szCs w:val="24"/>
          <w:rtl/>
        </w:rPr>
        <w:t>خدمات</w:t>
      </w:r>
      <w:r w:rsidRPr="00010DB0">
        <w:rPr>
          <w:rFonts w:cs="AF_Najed"/>
          <w:sz w:val="24"/>
          <w:szCs w:val="24"/>
          <w:rtl/>
        </w:rPr>
        <w:t xml:space="preserve"> </w:t>
      </w:r>
      <w:r w:rsidRPr="00010DB0">
        <w:rPr>
          <w:rFonts w:cs="AF_Najed" w:hint="cs"/>
          <w:sz w:val="24"/>
          <w:szCs w:val="24"/>
          <w:rtl/>
        </w:rPr>
        <w:t>الهاتف</w:t>
      </w:r>
      <w:r w:rsidRPr="00010DB0">
        <w:rPr>
          <w:rFonts w:cs="AF_Najed"/>
          <w:sz w:val="24"/>
          <w:szCs w:val="24"/>
          <w:rtl/>
        </w:rPr>
        <w:t xml:space="preserve"> </w:t>
      </w:r>
      <w:r w:rsidRPr="00010DB0">
        <w:rPr>
          <w:rFonts w:cs="AF_Najed" w:hint="cs"/>
          <w:sz w:val="24"/>
          <w:szCs w:val="24"/>
          <w:rtl/>
        </w:rPr>
        <w:t>المتحرك</w:t>
      </w:r>
      <w:r w:rsidRPr="00010DB0">
        <w:rPr>
          <w:rFonts w:cs="AF_Najed"/>
          <w:sz w:val="24"/>
          <w:szCs w:val="24"/>
          <w:rtl/>
        </w:rPr>
        <w:t xml:space="preserve"> </w:t>
      </w:r>
      <w:r w:rsidRPr="00010DB0">
        <w:rPr>
          <w:rFonts w:cs="AF_Najed" w:hint="cs"/>
          <w:sz w:val="24"/>
          <w:szCs w:val="24"/>
          <w:rtl/>
        </w:rPr>
        <w:t>والاجهزة</w:t>
      </w:r>
      <w:r w:rsidRPr="00010DB0">
        <w:rPr>
          <w:rFonts w:cs="AF_Najed"/>
          <w:sz w:val="24"/>
          <w:szCs w:val="24"/>
          <w:rtl/>
        </w:rPr>
        <w:t xml:space="preserve"> </w:t>
      </w:r>
      <w:r w:rsidRPr="00010DB0">
        <w:rPr>
          <w:rFonts w:cs="AF_Najed" w:hint="cs"/>
          <w:sz w:val="24"/>
          <w:szCs w:val="24"/>
          <w:rtl/>
        </w:rPr>
        <w:t>المعتمدة</w:t>
      </w:r>
      <w:r w:rsidRPr="00010DB0">
        <w:rPr>
          <w:rFonts w:cs="AF_Najed"/>
          <w:sz w:val="24"/>
          <w:szCs w:val="24"/>
          <w:rtl/>
        </w:rPr>
        <w:t xml:space="preserve"> </w:t>
      </w:r>
      <w:r w:rsidRPr="00010DB0">
        <w:rPr>
          <w:rFonts w:cs="AF_Najed" w:hint="cs"/>
          <w:sz w:val="24"/>
          <w:szCs w:val="24"/>
          <w:rtl/>
        </w:rPr>
        <w:t>لتقنيات</w:t>
      </w:r>
      <w:r w:rsidRPr="00010DB0">
        <w:rPr>
          <w:rFonts w:cs="AF_Najed"/>
          <w:sz w:val="24"/>
          <w:szCs w:val="24"/>
          <w:rtl/>
        </w:rPr>
        <w:t xml:space="preserve"> </w:t>
      </w:r>
      <w:r w:rsidRPr="00010DB0">
        <w:rPr>
          <w:rFonts w:cs="AF_Najed" w:hint="cs"/>
          <w:sz w:val="24"/>
          <w:szCs w:val="24"/>
          <w:rtl/>
        </w:rPr>
        <w:t>شبيهة</w:t>
      </w:r>
      <w:r w:rsidRPr="00010DB0">
        <w:rPr>
          <w:rFonts w:cs="AF_Najed"/>
          <w:sz w:val="24"/>
          <w:szCs w:val="24"/>
          <w:rtl/>
        </w:rPr>
        <w:t xml:space="preserve"> </w:t>
      </w:r>
      <w:r w:rsidRPr="00010DB0">
        <w:rPr>
          <w:rFonts w:cs="AF_Najed" w:hint="cs"/>
          <w:sz w:val="24"/>
          <w:szCs w:val="24"/>
          <w:rtl/>
        </w:rPr>
        <w:t>تشمل</w:t>
      </w:r>
      <w:r w:rsidRPr="00010DB0">
        <w:rPr>
          <w:rFonts w:cs="AF_Najed"/>
          <w:sz w:val="24"/>
          <w:szCs w:val="24"/>
          <w:rtl/>
        </w:rPr>
        <w:t xml:space="preserve"> </w:t>
      </w:r>
      <w:r w:rsidRPr="00010DB0">
        <w:rPr>
          <w:rFonts w:cs="AF_Najed" w:hint="cs"/>
          <w:sz w:val="24"/>
          <w:szCs w:val="24"/>
          <w:rtl/>
        </w:rPr>
        <w:t>دون</w:t>
      </w:r>
      <w:r w:rsidRPr="00010DB0">
        <w:rPr>
          <w:rFonts w:cs="AF_Najed"/>
          <w:sz w:val="24"/>
          <w:szCs w:val="24"/>
          <w:rtl/>
        </w:rPr>
        <w:t xml:space="preserve"> </w:t>
      </w:r>
      <w:r w:rsidRPr="00010DB0">
        <w:rPr>
          <w:rFonts w:cs="AF_Najed" w:hint="cs"/>
          <w:sz w:val="24"/>
          <w:szCs w:val="24"/>
          <w:rtl/>
        </w:rPr>
        <w:t>حصر</w:t>
      </w:r>
    </w:p>
    <w:p w14:paraId="6DFE3ABF" w14:textId="320F91EA" w:rsidR="00CE6AA4" w:rsidRPr="008D5766" w:rsidRDefault="00CE6AA4" w:rsidP="00444196">
      <w:pPr>
        <w:pStyle w:val="ListParagraph"/>
        <w:numPr>
          <w:ilvl w:val="2"/>
          <w:numId w:val="84"/>
        </w:numPr>
        <w:bidi/>
        <w:jc w:val="both"/>
        <w:rPr>
          <w:rFonts w:cs="AF_Najed"/>
          <w:sz w:val="24"/>
          <w:szCs w:val="24"/>
        </w:rPr>
      </w:pPr>
      <w:r w:rsidRPr="008D5766">
        <w:rPr>
          <w:rFonts w:cs="AF_Najed" w:hint="cs"/>
          <w:sz w:val="24"/>
          <w:szCs w:val="24"/>
          <w:rtl/>
        </w:rPr>
        <w:t>الترخيص</w:t>
      </w:r>
      <w:r w:rsidRPr="008D5766">
        <w:rPr>
          <w:rFonts w:cs="AF_Najed"/>
          <w:sz w:val="24"/>
          <w:szCs w:val="24"/>
          <w:rtl/>
        </w:rPr>
        <w:t xml:space="preserve"> </w:t>
      </w:r>
      <w:r w:rsidRPr="008D5766">
        <w:rPr>
          <w:rFonts w:cs="AF_Najed" w:hint="cs"/>
          <w:sz w:val="24"/>
          <w:szCs w:val="24"/>
          <w:rtl/>
        </w:rPr>
        <w:t>للمشتركين</w:t>
      </w:r>
      <w:r w:rsidRPr="008D5766">
        <w:rPr>
          <w:rFonts w:cs="AF_Najed"/>
          <w:sz w:val="24"/>
          <w:szCs w:val="24"/>
          <w:rtl/>
        </w:rPr>
        <w:t xml:space="preserve"> </w:t>
      </w:r>
      <w:r w:rsidRPr="008D5766">
        <w:rPr>
          <w:rFonts w:cs="AF_Najed" w:hint="cs"/>
          <w:sz w:val="24"/>
          <w:szCs w:val="24"/>
          <w:rtl/>
        </w:rPr>
        <w:t>بمشاهدة</w:t>
      </w:r>
      <w:r w:rsidRPr="008D5766">
        <w:rPr>
          <w:rFonts w:cs="AF_Najed"/>
          <w:sz w:val="24"/>
          <w:szCs w:val="24"/>
          <w:rtl/>
        </w:rPr>
        <w:t xml:space="preserve"> </w:t>
      </w:r>
      <w:r w:rsidRPr="008D5766">
        <w:rPr>
          <w:rFonts w:cs="AF_Najed" w:hint="cs"/>
          <w:sz w:val="24"/>
          <w:szCs w:val="24"/>
          <w:rtl/>
        </w:rPr>
        <w:t>مقاطع</w:t>
      </w:r>
      <w:r w:rsidRPr="008D5766">
        <w:rPr>
          <w:rFonts w:cs="AF_Najed"/>
          <w:sz w:val="24"/>
          <w:szCs w:val="24"/>
          <w:rtl/>
        </w:rPr>
        <w:t xml:space="preserve"> </w:t>
      </w:r>
      <w:r w:rsidRPr="008D5766">
        <w:rPr>
          <w:rFonts w:cs="AF_Najed" w:hint="cs"/>
          <w:sz w:val="24"/>
          <w:szCs w:val="24"/>
          <w:rtl/>
        </w:rPr>
        <w:t>الفيديو</w:t>
      </w:r>
      <w:r w:rsidRPr="008D5766">
        <w:rPr>
          <w:rFonts w:cs="AF_Najed"/>
          <w:sz w:val="24"/>
          <w:szCs w:val="24"/>
          <w:rtl/>
        </w:rPr>
        <w:t xml:space="preserve"> </w:t>
      </w:r>
      <w:r w:rsidRPr="008D5766">
        <w:rPr>
          <w:rFonts w:cs="AF_Najed" w:hint="cs"/>
          <w:sz w:val="24"/>
          <w:szCs w:val="24"/>
          <w:rtl/>
        </w:rPr>
        <w:t>المصورة</w:t>
      </w:r>
      <w:r w:rsidRPr="008D5766">
        <w:rPr>
          <w:rFonts w:cs="AF_Najed"/>
          <w:sz w:val="24"/>
          <w:szCs w:val="24"/>
          <w:rtl/>
        </w:rPr>
        <w:t xml:space="preserve"> </w:t>
      </w:r>
      <w:r w:rsidRPr="008D5766">
        <w:rPr>
          <w:rFonts w:cs="AF_Najed" w:hint="cs"/>
          <w:sz w:val="24"/>
          <w:szCs w:val="24"/>
          <w:rtl/>
        </w:rPr>
        <w:t>و</w:t>
      </w:r>
      <w:r w:rsidRPr="008D5766">
        <w:rPr>
          <w:rFonts w:cs="AF_Najed"/>
          <w:sz w:val="24"/>
          <w:szCs w:val="24"/>
          <w:rtl/>
        </w:rPr>
        <w:t xml:space="preserve"> </w:t>
      </w:r>
      <w:r w:rsidRPr="008D5766">
        <w:rPr>
          <w:rFonts w:cs="AF_Najed" w:hint="cs"/>
          <w:sz w:val="24"/>
          <w:szCs w:val="24"/>
          <w:rtl/>
        </w:rPr>
        <w:t>المقاطع</w:t>
      </w:r>
      <w:r w:rsidRPr="008D5766">
        <w:rPr>
          <w:rFonts w:cs="AF_Najed"/>
          <w:sz w:val="24"/>
          <w:szCs w:val="24"/>
          <w:rtl/>
        </w:rPr>
        <w:t xml:space="preserve"> </w:t>
      </w:r>
      <w:r w:rsidRPr="008D5766">
        <w:rPr>
          <w:rFonts w:cs="AF_Najed" w:hint="cs"/>
          <w:sz w:val="24"/>
          <w:szCs w:val="24"/>
          <w:rtl/>
        </w:rPr>
        <w:t>المختصرة</w:t>
      </w:r>
      <w:r w:rsidRPr="008D5766">
        <w:rPr>
          <w:rFonts w:cs="AF_Najed"/>
          <w:sz w:val="24"/>
          <w:szCs w:val="24"/>
          <w:rtl/>
        </w:rPr>
        <w:t xml:space="preserve"> </w:t>
      </w:r>
      <w:r w:rsidRPr="008D5766">
        <w:rPr>
          <w:rFonts w:cs="AF_Najed"/>
          <w:sz w:val="20"/>
          <w:szCs w:val="20"/>
        </w:rPr>
        <w:t>Mobisodes and Video Clips</w:t>
      </w:r>
      <w:r w:rsidRPr="00FB47B0">
        <w:rPr>
          <w:rFonts w:cs="AF_Najed"/>
          <w:sz w:val="24"/>
          <w:szCs w:val="24"/>
          <w:rtl/>
        </w:rPr>
        <w:t xml:space="preserve"> </w:t>
      </w:r>
      <w:r w:rsidRPr="008D5766">
        <w:rPr>
          <w:rFonts w:cs="AF_Najed" w:hint="cs"/>
          <w:sz w:val="24"/>
          <w:szCs w:val="24"/>
          <w:rtl/>
        </w:rPr>
        <w:t>للبث</w:t>
      </w:r>
      <w:r w:rsidRPr="008D5766">
        <w:rPr>
          <w:rFonts w:cs="AF_Najed"/>
          <w:sz w:val="24"/>
          <w:szCs w:val="24"/>
          <w:rtl/>
        </w:rPr>
        <w:t xml:space="preserve"> </w:t>
      </w:r>
      <w:r w:rsidRPr="008D5766">
        <w:rPr>
          <w:rFonts w:cs="AF_Najed" w:hint="cs"/>
          <w:sz w:val="24"/>
          <w:szCs w:val="24"/>
          <w:rtl/>
        </w:rPr>
        <w:t>على</w:t>
      </w:r>
      <w:r w:rsidRPr="008D5766">
        <w:rPr>
          <w:rFonts w:cs="AF_Najed"/>
          <w:sz w:val="24"/>
          <w:szCs w:val="24"/>
          <w:rtl/>
        </w:rPr>
        <w:t xml:space="preserve"> </w:t>
      </w:r>
      <w:r w:rsidRPr="008D5766">
        <w:rPr>
          <w:rFonts w:cs="AF_Najed" w:hint="cs"/>
          <w:sz w:val="24"/>
          <w:szCs w:val="24"/>
          <w:rtl/>
        </w:rPr>
        <w:t>قنوات</w:t>
      </w:r>
      <w:r w:rsidRPr="008D5766">
        <w:rPr>
          <w:rFonts w:cs="AF_Najed"/>
          <w:sz w:val="24"/>
          <w:szCs w:val="24"/>
          <w:rtl/>
        </w:rPr>
        <w:t xml:space="preserve"> </w:t>
      </w:r>
      <w:r w:rsidRPr="008D5766">
        <w:rPr>
          <w:rFonts w:cs="AF_Najed" w:hint="cs"/>
          <w:sz w:val="24"/>
          <w:szCs w:val="24"/>
          <w:rtl/>
        </w:rPr>
        <w:t>الهاتف</w:t>
      </w:r>
      <w:r w:rsidRPr="008D5766">
        <w:rPr>
          <w:rFonts w:cs="AF_Najed"/>
          <w:sz w:val="24"/>
          <w:szCs w:val="24"/>
          <w:rtl/>
        </w:rPr>
        <w:t xml:space="preserve"> </w:t>
      </w:r>
      <w:r w:rsidRPr="008D5766">
        <w:rPr>
          <w:rFonts w:cs="AF_Najed" w:hint="cs"/>
          <w:sz w:val="24"/>
          <w:szCs w:val="24"/>
          <w:rtl/>
        </w:rPr>
        <w:t>المتحرك</w:t>
      </w:r>
      <w:r w:rsidRPr="008D5766">
        <w:rPr>
          <w:rFonts w:cs="AF_Najed"/>
          <w:sz w:val="24"/>
          <w:szCs w:val="24"/>
          <w:rtl/>
        </w:rPr>
        <w:t xml:space="preserve"> </w:t>
      </w:r>
      <w:r w:rsidRPr="008D5766">
        <w:rPr>
          <w:rFonts w:cs="AF_Najed" w:hint="cs"/>
          <w:sz w:val="24"/>
          <w:szCs w:val="24"/>
          <w:rtl/>
        </w:rPr>
        <w:t>المملوكة</w:t>
      </w:r>
      <w:r w:rsidRPr="008D5766">
        <w:rPr>
          <w:rFonts w:cs="AF_Najed"/>
          <w:sz w:val="24"/>
          <w:szCs w:val="24"/>
          <w:rtl/>
        </w:rPr>
        <w:t xml:space="preserve"> </w:t>
      </w:r>
      <w:r w:rsidRPr="008D5766">
        <w:rPr>
          <w:rFonts w:cs="AF_Najed" w:hint="cs"/>
          <w:sz w:val="24"/>
          <w:szCs w:val="24"/>
          <w:rtl/>
        </w:rPr>
        <w:t>و</w:t>
      </w:r>
      <w:r w:rsidRPr="008D5766">
        <w:rPr>
          <w:rFonts w:cs="AF_Najed"/>
          <w:sz w:val="24"/>
          <w:szCs w:val="24"/>
          <w:rtl/>
        </w:rPr>
        <w:t>/</w:t>
      </w:r>
      <w:r w:rsidRPr="008D5766">
        <w:rPr>
          <w:rFonts w:cs="AF_Najed" w:hint="cs"/>
          <w:sz w:val="24"/>
          <w:szCs w:val="24"/>
          <w:rtl/>
        </w:rPr>
        <w:t>أو</w:t>
      </w:r>
      <w:r w:rsidRPr="008D5766">
        <w:rPr>
          <w:rFonts w:cs="AF_Najed"/>
          <w:sz w:val="24"/>
          <w:szCs w:val="24"/>
          <w:rtl/>
        </w:rPr>
        <w:t xml:space="preserve"> </w:t>
      </w:r>
      <w:r w:rsidRPr="008D5766">
        <w:rPr>
          <w:rFonts w:cs="AF_Najed" w:hint="cs"/>
          <w:sz w:val="24"/>
          <w:szCs w:val="24"/>
          <w:rtl/>
        </w:rPr>
        <w:t>المشغلة</w:t>
      </w:r>
      <w:r w:rsidRPr="008D5766">
        <w:rPr>
          <w:rFonts w:cs="AF_Najed"/>
          <w:sz w:val="24"/>
          <w:szCs w:val="24"/>
          <w:rtl/>
        </w:rPr>
        <w:t xml:space="preserve"> </w:t>
      </w:r>
      <w:r w:rsidRPr="008D5766">
        <w:rPr>
          <w:rFonts w:cs="AF_Najed" w:hint="cs"/>
          <w:sz w:val="24"/>
          <w:szCs w:val="24"/>
          <w:rtl/>
        </w:rPr>
        <w:t>من</w:t>
      </w:r>
      <w:r w:rsidRPr="008D5766">
        <w:rPr>
          <w:rFonts w:cs="AF_Najed"/>
          <w:sz w:val="24"/>
          <w:szCs w:val="24"/>
          <w:rtl/>
        </w:rPr>
        <w:t xml:space="preserve"> </w:t>
      </w:r>
      <w:r w:rsidR="005A5EB3">
        <w:rPr>
          <w:rFonts w:cs="AF_Najed" w:hint="cs"/>
          <w:sz w:val="24"/>
          <w:szCs w:val="24"/>
          <w:rtl/>
        </w:rPr>
        <w:t>القنوات المرخص لها</w:t>
      </w:r>
      <w:r w:rsidRPr="008D5766">
        <w:rPr>
          <w:rFonts w:cs="AF_Najed"/>
          <w:sz w:val="24"/>
          <w:szCs w:val="24"/>
          <w:rtl/>
        </w:rPr>
        <w:t xml:space="preserve">. </w:t>
      </w:r>
    </w:p>
    <w:p w14:paraId="4D20A6B9" w14:textId="31C95D90" w:rsidR="00CE6AA4" w:rsidRPr="008D5766" w:rsidRDefault="00CE6AA4" w:rsidP="00444196">
      <w:pPr>
        <w:pStyle w:val="ListParagraph"/>
        <w:numPr>
          <w:ilvl w:val="2"/>
          <w:numId w:val="84"/>
        </w:numPr>
        <w:bidi/>
        <w:jc w:val="both"/>
        <w:rPr>
          <w:rFonts w:cs="AF_Najed"/>
          <w:sz w:val="24"/>
          <w:szCs w:val="24"/>
        </w:rPr>
      </w:pPr>
      <w:r w:rsidRPr="008D5766">
        <w:rPr>
          <w:rFonts w:cs="AF_Najed" w:hint="cs"/>
          <w:sz w:val="24"/>
          <w:szCs w:val="24"/>
          <w:rtl/>
        </w:rPr>
        <w:t>الترخيص</w:t>
      </w:r>
      <w:r w:rsidRPr="008D5766">
        <w:rPr>
          <w:rFonts w:cs="AF_Najed"/>
          <w:sz w:val="24"/>
          <w:szCs w:val="24"/>
          <w:rtl/>
        </w:rPr>
        <w:t xml:space="preserve"> </w:t>
      </w:r>
      <w:r w:rsidRPr="008D5766">
        <w:rPr>
          <w:rFonts w:cs="AF_Najed" w:hint="cs"/>
          <w:sz w:val="24"/>
          <w:szCs w:val="24"/>
          <w:rtl/>
        </w:rPr>
        <w:t>للمشتركين</w:t>
      </w:r>
      <w:r w:rsidRPr="008D5766">
        <w:rPr>
          <w:rFonts w:cs="AF_Najed"/>
          <w:sz w:val="24"/>
          <w:szCs w:val="24"/>
          <w:rtl/>
        </w:rPr>
        <w:t xml:space="preserve"> </w:t>
      </w:r>
      <w:r w:rsidRPr="008D5766">
        <w:rPr>
          <w:rFonts w:cs="AF_Najed" w:hint="cs"/>
          <w:sz w:val="24"/>
          <w:szCs w:val="24"/>
          <w:rtl/>
        </w:rPr>
        <w:t>بمشاهدة</w:t>
      </w:r>
      <w:r w:rsidRPr="008D5766">
        <w:rPr>
          <w:rFonts w:cs="AF_Najed"/>
          <w:sz w:val="24"/>
          <w:szCs w:val="24"/>
          <w:rtl/>
        </w:rPr>
        <w:t xml:space="preserve"> </w:t>
      </w:r>
      <w:r w:rsidRPr="008D5766">
        <w:rPr>
          <w:rFonts w:cs="AF_Najed" w:hint="cs"/>
          <w:sz w:val="24"/>
          <w:szCs w:val="24"/>
          <w:rtl/>
        </w:rPr>
        <w:t>البث</w:t>
      </w:r>
      <w:r w:rsidRPr="008D5766">
        <w:rPr>
          <w:rFonts w:cs="AF_Najed"/>
          <w:sz w:val="24"/>
          <w:szCs w:val="24"/>
          <w:rtl/>
        </w:rPr>
        <w:t xml:space="preserve"> </w:t>
      </w:r>
      <w:r w:rsidRPr="008D5766">
        <w:rPr>
          <w:rFonts w:cs="AF_Najed" w:hint="cs"/>
          <w:sz w:val="24"/>
          <w:szCs w:val="24"/>
          <w:rtl/>
        </w:rPr>
        <w:t>المباشر</w:t>
      </w:r>
      <w:r w:rsidRPr="008D5766">
        <w:rPr>
          <w:rFonts w:cs="AF_Najed"/>
          <w:sz w:val="24"/>
          <w:szCs w:val="24"/>
          <w:rtl/>
        </w:rPr>
        <w:t xml:space="preserve"> </w:t>
      </w:r>
      <w:r w:rsidRPr="008D5766">
        <w:rPr>
          <w:rFonts w:cs="AF_Najed" w:hint="cs"/>
          <w:sz w:val="24"/>
          <w:szCs w:val="24"/>
          <w:rtl/>
        </w:rPr>
        <w:t>للفيديو</w:t>
      </w:r>
      <w:r w:rsidRPr="008D5766">
        <w:rPr>
          <w:rFonts w:cs="AF_Najed"/>
          <w:sz w:val="24"/>
          <w:szCs w:val="24"/>
          <w:rtl/>
        </w:rPr>
        <w:t xml:space="preserve"> </w:t>
      </w:r>
      <w:r w:rsidRPr="008D5766">
        <w:rPr>
          <w:rFonts w:cs="AF_Najed" w:hint="cs"/>
          <w:sz w:val="24"/>
          <w:szCs w:val="24"/>
          <w:rtl/>
        </w:rPr>
        <w:t>على</w:t>
      </w:r>
      <w:r w:rsidRPr="008D5766">
        <w:rPr>
          <w:rFonts w:cs="AF_Najed"/>
          <w:sz w:val="24"/>
          <w:szCs w:val="24"/>
          <w:rtl/>
        </w:rPr>
        <w:t xml:space="preserve"> </w:t>
      </w:r>
      <w:r w:rsidRPr="008D5766">
        <w:rPr>
          <w:rFonts w:cs="AF_Najed" w:hint="cs"/>
          <w:sz w:val="24"/>
          <w:szCs w:val="24"/>
          <w:rtl/>
        </w:rPr>
        <w:t>الهاتف</w:t>
      </w:r>
      <w:r w:rsidRPr="008D5766">
        <w:rPr>
          <w:rFonts w:cs="AF_Najed"/>
          <w:sz w:val="24"/>
          <w:szCs w:val="24"/>
          <w:rtl/>
        </w:rPr>
        <w:t xml:space="preserve"> </w:t>
      </w:r>
      <w:r w:rsidRPr="008D5766">
        <w:rPr>
          <w:rFonts w:cs="AF_Najed" w:hint="cs"/>
          <w:sz w:val="24"/>
          <w:szCs w:val="24"/>
          <w:rtl/>
        </w:rPr>
        <w:t>المتحرك</w:t>
      </w:r>
      <w:r w:rsidRPr="008D5766">
        <w:rPr>
          <w:rFonts w:cs="AF_Najed"/>
          <w:sz w:val="24"/>
          <w:szCs w:val="24"/>
          <w:rtl/>
        </w:rPr>
        <w:t xml:space="preserve"> </w:t>
      </w:r>
      <w:r w:rsidRPr="008D5766">
        <w:rPr>
          <w:rFonts w:cs="AF_Najed"/>
          <w:sz w:val="20"/>
          <w:szCs w:val="20"/>
        </w:rPr>
        <w:t>Live Streaming on Mobile</w:t>
      </w:r>
      <w:r w:rsidRPr="008D5766">
        <w:rPr>
          <w:rFonts w:cs="AF_Najed"/>
          <w:sz w:val="20"/>
          <w:szCs w:val="20"/>
          <w:rtl/>
        </w:rPr>
        <w:t xml:space="preserve"> </w:t>
      </w:r>
      <w:r w:rsidRPr="008D5766">
        <w:rPr>
          <w:rFonts w:cs="AF_Najed" w:hint="cs"/>
          <w:sz w:val="24"/>
          <w:szCs w:val="24"/>
          <w:rtl/>
        </w:rPr>
        <w:t>والمسجل</w:t>
      </w:r>
      <w:r w:rsidRPr="008D5766">
        <w:rPr>
          <w:rFonts w:cs="AF_Najed"/>
          <w:sz w:val="24"/>
          <w:szCs w:val="24"/>
          <w:rtl/>
        </w:rPr>
        <w:t xml:space="preserve"> </w:t>
      </w:r>
      <w:r w:rsidRPr="008D5766">
        <w:rPr>
          <w:rFonts w:cs="AF_Najed" w:hint="cs"/>
          <w:sz w:val="24"/>
          <w:szCs w:val="24"/>
          <w:rtl/>
        </w:rPr>
        <w:t>كالفيديو</w:t>
      </w:r>
      <w:r w:rsidRPr="008D5766">
        <w:rPr>
          <w:rFonts w:cs="AF_Najed"/>
          <w:sz w:val="24"/>
          <w:szCs w:val="24"/>
          <w:rtl/>
        </w:rPr>
        <w:t xml:space="preserve"> </w:t>
      </w:r>
      <w:r w:rsidRPr="008D5766">
        <w:rPr>
          <w:rFonts w:cs="AF_Najed" w:hint="cs"/>
          <w:sz w:val="24"/>
          <w:szCs w:val="24"/>
          <w:rtl/>
        </w:rPr>
        <w:t>حسب</w:t>
      </w:r>
      <w:r w:rsidRPr="008D5766">
        <w:rPr>
          <w:rFonts w:cs="AF_Najed"/>
          <w:sz w:val="24"/>
          <w:szCs w:val="24"/>
          <w:rtl/>
        </w:rPr>
        <w:t xml:space="preserve"> </w:t>
      </w:r>
      <w:r w:rsidRPr="008D5766">
        <w:rPr>
          <w:rFonts w:cs="AF_Najed" w:hint="cs"/>
          <w:sz w:val="24"/>
          <w:szCs w:val="24"/>
          <w:rtl/>
        </w:rPr>
        <w:t>الطلب</w:t>
      </w:r>
      <w:r w:rsidRPr="008D5766">
        <w:rPr>
          <w:rFonts w:cs="AF_Najed"/>
          <w:sz w:val="24"/>
          <w:szCs w:val="24"/>
          <w:rtl/>
        </w:rPr>
        <w:t xml:space="preserve">   </w:t>
      </w:r>
      <w:r w:rsidRPr="008D5766">
        <w:rPr>
          <w:rFonts w:cs="AF_Najed"/>
          <w:sz w:val="20"/>
          <w:szCs w:val="20"/>
        </w:rPr>
        <w:t>Video-on-Demand</w:t>
      </w:r>
    </w:p>
    <w:p w14:paraId="78A8F247" w14:textId="37266221" w:rsidR="00CE6AA4" w:rsidRPr="008D5766" w:rsidRDefault="00CE6AA4" w:rsidP="00444196">
      <w:pPr>
        <w:pStyle w:val="ListParagraph"/>
        <w:numPr>
          <w:ilvl w:val="2"/>
          <w:numId w:val="84"/>
        </w:numPr>
        <w:bidi/>
        <w:jc w:val="both"/>
        <w:rPr>
          <w:rFonts w:cs="AF_Najed"/>
          <w:sz w:val="24"/>
          <w:szCs w:val="24"/>
        </w:rPr>
      </w:pPr>
      <w:r w:rsidRPr="008D5766">
        <w:rPr>
          <w:rFonts w:cs="AF_Najed" w:hint="cs"/>
          <w:sz w:val="24"/>
          <w:szCs w:val="24"/>
          <w:rtl/>
        </w:rPr>
        <w:t>استخدام</w:t>
      </w:r>
      <w:r w:rsidRPr="008D5766">
        <w:rPr>
          <w:rFonts w:cs="AF_Najed"/>
          <w:sz w:val="24"/>
          <w:szCs w:val="24"/>
          <w:rtl/>
        </w:rPr>
        <w:t xml:space="preserve"> </w:t>
      </w:r>
      <w:r w:rsidRPr="008D5766">
        <w:rPr>
          <w:rFonts w:cs="AF_Najed" w:hint="cs"/>
          <w:sz w:val="24"/>
          <w:szCs w:val="24"/>
          <w:rtl/>
        </w:rPr>
        <w:t>المبارايات</w:t>
      </w:r>
      <w:r w:rsidRPr="008D5766">
        <w:rPr>
          <w:rFonts w:cs="AF_Najed"/>
          <w:sz w:val="24"/>
          <w:szCs w:val="24"/>
          <w:rtl/>
        </w:rPr>
        <w:t xml:space="preserve"> </w:t>
      </w:r>
      <w:r w:rsidRPr="008D5766">
        <w:rPr>
          <w:rFonts w:cs="AF_Najed" w:hint="cs"/>
          <w:sz w:val="24"/>
          <w:szCs w:val="24"/>
          <w:rtl/>
        </w:rPr>
        <w:t>او</w:t>
      </w:r>
      <w:r w:rsidRPr="008D5766">
        <w:rPr>
          <w:rFonts w:cs="AF_Najed"/>
          <w:sz w:val="24"/>
          <w:szCs w:val="24"/>
          <w:rtl/>
        </w:rPr>
        <w:t xml:space="preserve"> </w:t>
      </w:r>
      <w:r w:rsidRPr="008D5766">
        <w:rPr>
          <w:rFonts w:cs="AF_Najed" w:hint="cs"/>
          <w:sz w:val="24"/>
          <w:szCs w:val="24"/>
          <w:rtl/>
        </w:rPr>
        <w:t>أي</w:t>
      </w:r>
      <w:r w:rsidRPr="008D5766">
        <w:rPr>
          <w:rFonts w:cs="AF_Najed"/>
          <w:sz w:val="24"/>
          <w:szCs w:val="24"/>
          <w:rtl/>
        </w:rPr>
        <w:t xml:space="preserve"> </w:t>
      </w:r>
      <w:r w:rsidRPr="008D5766">
        <w:rPr>
          <w:rFonts w:cs="AF_Najed" w:hint="cs"/>
          <w:sz w:val="24"/>
          <w:szCs w:val="24"/>
          <w:rtl/>
        </w:rPr>
        <w:t>عنصر</w:t>
      </w:r>
      <w:r w:rsidRPr="008D5766">
        <w:rPr>
          <w:rFonts w:cs="AF_Najed"/>
          <w:sz w:val="24"/>
          <w:szCs w:val="24"/>
          <w:rtl/>
        </w:rPr>
        <w:t xml:space="preserve"> </w:t>
      </w:r>
      <w:r w:rsidRPr="008D5766">
        <w:rPr>
          <w:rFonts w:cs="AF_Najed" w:hint="cs"/>
          <w:sz w:val="24"/>
          <w:szCs w:val="24"/>
          <w:rtl/>
        </w:rPr>
        <w:t>من</w:t>
      </w:r>
      <w:r w:rsidRPr="008D5766">
        <w:rPr>
          <w:rFonts w:cs="AF_Najed"/>
          <w:sz w:val="24"/>
          <w:szCs w:val="24"/>
          <w:rtl/>
        </w:rPr>
        <w:t xml:space="preserve"> </w:t>
      </w:r>
      <w:r w:rsidRPr="008D5766">
        <w:rPr>
          <w:rFonts w:cs="AF_Najed" w:hint="cs"/>
          <w:sz w:val="24"/>
          <w:szCs w:val="24"/>
          <w:rtl/>
        </w:rPr>
        <w:t>عناصرها</w:t>
      </w:r>
      <w:r w:rsidRPr="008D5766">
        <w:rPr>
          <w:rFonts w:cs="AF_Najed"/>
          <w:sz w:val="24"/>
          <w:szCs w:val="24"/>
          <w:rtl/>
        </w:rPr>
        <w:t xml:space="preserve"> </w:t>
      </w:r>
      <w:r w:rsidRPr="008D5766">
        <w:rPr>
          <w:rFonts w:cs="AF_Najed" w:hint="cs"/>
          <w:sz w:val="24"/>
          <w:szCs w:val="24"/>
          <w:rtl/>
        </w:rPr>
        <w:t>كمادة</w:t>
      </w:r>
      <w:r w:rsidRPr="008D5766">
        <w:rPr>
          <w:rFonts w:cs="AF_Najed"/>
          <w:sz w:val="24"/>
          <w:szCs w:val="24"/>
          <w:rtl/>
        </w:rPr>
        <w:t xml:space="preserve"> </w:t>
      </w:r>
      <w:r w:rsidRPr="008D5766">
        <w:rPr>
          <w:rFonts w:cs="AF_Najed" w:hint="cs"/>
          <w:sz w:val="24"/>
          <w:szCs w:val="24"/>
          <w:rtl/>
        </w:rPr>
        <w:t>لخدمات</w:t>
      </w:r>
      <w:r w:rsidRPr="008D5766">
        <w:rPr>
          <w:rFonts w:cs="AF_Najed"/>
          <w:sz w:val="24"/>
          <w:szCs w:val="24"/>
          <w:rtl/>
        </w:rPr>
        <w:t xml:space="preserve"> </w:t>
      </w:r>
      <w:r w:rsidRPr="008D5766">
        <w:rPr>
          <w:rFonts w:cs="AF_Najed" w:hint="cs"/>
          <w:sz w:val="24"/>
          <w:szCs w:val="24"/>
          <w:rtl/>
        </w:rPr>
        <w:t>الهاتف</w:t>
      </w:r>
      <w:r w:rsidRPr="008D5766">
        <w:rPr>
          <w:rFonts w:cs="AF_Najed"/>
          <w:sz w:val="24"/>
          <w:szCs w:val="24"/>
          <w:rtl/>
        </w:rPr>
        <w:t xml:space="preserve"> </w:t>
      </w:r>
      <w:r w:rsidRPr="008D5766">
        <w:rPr>
          <w:rFonts w:cs="AF_Najed" w:hint="cs"/>
          <w:sz w:val="24"/>
          <w:szCs w:val="24"/>
          <w:rtl/>
        </w:rPr>
        <w:t>التفاعلية</w:t>
      </w:r>
      <w:r w:rsidRPr="008D5766">
        <w:rPr>
          <w:rFonts w:cs="AF_Najed"/>
          <w:sz w:val="24"/>
          <w:szCs w:val="24"/>
          <w:rtl/>
        </w:rPr>
        <w:t xml:space="preserve"> </w:t>
      </w:r>
      <w:r w:rsidRPr="008D5766">
        <w:rPr>
          <w:rFonts w:cs="AF_Najed"/>
          <w:sz w:val="20"/>
          <w:szCs w:val="20"/>
        </w:rPr>
        <w:t>Interactive Services</w:t>
      </w:r>
      <w:r w:rsidRPr="008D5766">
        <w:rPr>
          <w:rFonts w:cs="AF_Najed"/>
          <w:sz w:val="20"/>
          <w:szCs w:val="20"/>
          <w:rtl/>
        </w:rPr>
        <w:t xml:space="preserve"> </w:t>
      </w:r>
      <w:r w:rsidRPr="008D5766">
        <w:rPr>
          <w:rFonts w:cs="AF_Najed" w:hint="cs"/>
          <w:sz w:val="24"/>
          <w:szCs w:val="24"/>
          <w:rtl/>
        </w:rPr>
        <w:t>أسئلة</w:t>
      </w:r>
      <w:r w:rsidRPr="008D5766">
        <w:rPr>
          <w:rFonts w:cs="AF_Najed"/>
          <w:sz w:val="24"/>
          <w:szCs w:val="24"/>
          <w:rtl/>
        </w:rPr>
        <w:t xml:space="preserve">  </w:t>
      </w:r>
      <w:r w:rsidRPr="008D5766">
        <w:rPr>
          <w:rFonts w:cs="AF_Najed" w:hint="cs"/>
          <w:sz w:val="24"/>
          <w:szCs w:val="24"/>
          <w:rtl/>
        </w:rPr>
        <w:t>المسابقات</w:t>
      </w:r>
      <w:r w:rsidRPr="008D5766">
        <w:rPr>
          <w:rFonts w:cs="AF_Najed"/>
          <w:sz w:val="24"/>
          <w:szCs w:val="24"/>
          <w:rtl/>
        </w:rPr>
        <w:t xml:space="preserve"> </w:t>
      </w:r>
      <w:r w:rsidRPr="008D5766">
        <w:rPr>
          <w:rFonts w:cs="AF_Najed" w:hint="cs"/>
          <w:sz w:val="24"/>
          <w:szCs w:val="24"/>
          <w:rtl/>
        </w:rPr>
        <w:t>و</w:t>
      </w:r>
      <w:r w:rsidRPr="008D5766">
        <w:rPr>
          <w:rFonts w:cs="AF_Najed"/>
          <w:sz w:val="24"/>
          <w:szCs w:val="24"/>
          <w:rtl/>
        </w:rPr>
        <w:t xml:space="preserve"> </w:t>
      </w:r>
      <w:r w:rsidRPr="008D5766">
        <w:rPr>
          <w:rFonts w:cs="AF_Najed" w:hint="cs"/>
          <w:sz w:val="24"/>
          <w:szCs w:val="24"/>
          <w:rtl/>
        </w:rPr>
        <w:t>التصويت</w:t>
      </w:r>
      <w:r w:rsidRPr="008D5766">
        <w:rPr>
          <w:rFonts w:cs="AF_Najed"/>
          <w:sz w:val="24"/>
          <w:szCs w:val="24"/>
          <w:rtl/>
        </w:rPr>
        <w:t xml:space="preserve">  </w:t>
      </w:r>
      <w:r w:rsidRPr="008D5766">
        <w:rPr>
          <w:rFonts w:cs="AF_Najed" w:hint="cs"/>
          <w:sz w:val="24"/>
          <w:szCs w:val="24"/>
          <w:rtl/>
        </w:rPr>
        <w:t>عبر</w:t>
      </w:r>
      <w:r w:rsidRPr="008D5766">
        <w:rPr>
          <w:rFonts w:cs="AF_Najed"/>
          <w:sz w:val="24"/>
          <w:szCs w:val="24"/>
          <w:rtl/>
        </w:rPr>
        <w:t xml:space="preserve"> </w:t>
      </w:r>
      <w:r w:rsidRPr="008D5766">
        <w:rPr>
          <w:rFonts w:cs="AF_Najed" w:hint="cs"/>
          <w:sz w:val="24"/>
          <w:szCs w:val="24"/>
          <w:rtl/>
        </w:rPr>
        <w:t>خدمات</w:t>
      </w:r>
      <w:r w:rsidRPr="008D5766">
        <w:rPr>
          <w:rFonts w:cs="AF_Najed"/>
          <w:sz w:val="24"/>
          <w:szCs w:val="24"/>
          <w:rtl/>
        </w:rPr>
        <w:t xml:space="preserve"> </w:t>
      </w:r>
      <w:r w:rsidRPr="008D5766">
        <w:rPr>
          <w:rFonts w:cs="AF_Najed" w:hint="cs"/>
          <w:sz w:val="24"/>
          <w:szCs w:val="24"/>
          <w:rtl/>
        </w:rPr>
        <w:t>الرسائل</w:t>
      </w:r>
      <w:r w:rsidRPr="008D5766">
        <w:rPr>
          <w:rFonts w:cs="AF_Najed"/>
          <w:sz w:val="24"/>
          <w:szCs w:val="24"/>
          <w:rtl/>
        </w:rPr>
        <w:t xml:space="preserve"> </w:t>
      </w:r>
      <w:r w:rsidRPr="008D5766">
        <w:rPr>
          <w:rFonts w:cs="AF_Najed" w:hint="cs"/>
          <w:sz w:val="24"/>
          <w:szCs w:val="24"/>
          <w:rtl/>
        </w:rPr>
        <w:t>النصية</w:t>
      </w:r>
      <w:r w:rsidRPr="008D5766">
        <w:rPr>
          <w:rFonts w:cs="AF_Najed"/>
          <w:sz w:val="24"/>
          <w:szCs w:val="24"/>
          <w:rtl/>
        </w:rPr>
        <w:t xml:space="preserve"> (</w:t>
      </w:r>
      <w:r w:rsidRPr="008D5766">
        <w:rPr>
          <w:rFonts w:cs="AF_Najed"/>
          <w:sz w:val="20"/>
          <w:szCs w:val="20"/>
        </w:rPr>
        <w:t>SMS</w:t>
      </w:r>
      <w:r w:rsidRPr="008D5766">
        <w:rPr>
          <w:rFonts w:cs="AF_Najed"/>
          <w:sz w:val="24"/>
          <w:szCs w:val="24"/>
          <w:rtl/>
        </w:rPr>
        <w:t xml:space="preserve">) </w:t>
      </w:r>
      <w:r w:rsidRPr="008D5766">
        <w:rPr>
          <w:rFonts w:cs="AF_Najed" w:hint="cs"/>
          <w:sz w:val="24"/>
          <w:szCs w:val="24"/>
          <w:rtl/>
        </w:rPr>
        <w:t>والرسائل</w:t>
      </w:r>
      <w:r w:rsidRPr="008D5766">
        <w:rPr>
          <w:rFonts w:cs="AF_Najed"/>
          <w:sz w:val="24"/>
          <w:szCs w:val="24"/>
          <w:rtl/>
        </w:rPr>
        <w:t xml:space="preserve"> </w:t>
      </w:r>
      <w:r w:rsidRPr="008D5766">
        <w:rPr>
          <w:rFonts w:cs="AF_Najed" w:hint="cs"/>
          <w:sz w:val="24"/>
          <w:szCs w:val="24"/>
          <w:rtl/>
        </w:rPr>
        <w:t>المصورة</w:t>
      </w:r>
      <w:r w:rsidRPr="008D5766">
        <w:rPr>
          <w:rFonts w:cs="AF_Najed"/>
          <w:sz w:val="24"/>
          <w:szCs w:val="24"/>
          <w:rtl/>
        </w:rPr>
        <w:t xml:space="preserve"> </w:t>
      </w:r>
      <w:r w:rsidRPr="008D5766">
        <w:rPr>
          <w:rFonts w:cs="AF_Najed" w:hint="cs"/>
          <w:sz w:val="24"/>
          <w:szCs w:val="24"/>
          <w:rtl/>
        </w:rPr>
        <w:t>وخدمات</w:t>
      </w:r>
      <w:r w:rsidRPr="008D5766">
        <w:rPr>
          <w:rFonts w:cs="AF_Najed"/>
          <w:sz w:val="24"/>
          <w:szCs w:val="24"/>
          <w:rtl/>
        </w:rPr>
        <w:t xml:space="preserve"> </w:t>
      </w:r>
      <w:r w:rsidRPr="008D5766">
        <w:rPr>
          <w:rFonts w:cs="AF_Najed" w:hint="cs"/>
          <w:sz w:val="24"/>
          <w:szCs w:val="24"/>
          <w:rtl/>
        </w:rPr>
        <w:t>الاجابة</w:t>
      </w:r>
      <w:r w:rsidRPr="008D5766">
        <w:rPr>
          <w:rFonts w:cs="AF_Najed"/>
          <w:sz w:val="24"/>
          <w:szCs w:val="24"/>
          <w:rtl/>
        </w:rPr>
        <w:t xml:space="preserve"> </w:t>
      </w:r>
      <w:r w:rsidRPr="008D5766">
        <w:rPr>
          <w:rFonts w:cs="AF_Najed" w:hint="cs"/>
          <w:sz w:val="24"/>
          <w:szCs w:val="24"/>
          <w:rtl/>
        </w:rPr>
        <w:t>الصوتية</w:t>
      </w:r>
      <w:r w:rsidRPr="008D5766">
        <w:rPr>
          <w:rFonts w:cs="AF_Najed"/>
          <w:sz w:val="24"/>
          <w:szCs w:val="24"/>
          <w:rtl/>
        </w:rPr>
        <w:t xml:space="preserve"> </w:t>
      </w:r>
      <w:r w:rsidRPr="008D5766">
        <w:rPr>
          <w:rFonts w:cs="AF_Najed" w:hint="cs"/>
          <w:sz w:val="24"/>
          <w:szCs w:val="24"/>
          <w:rtl/>
        </w:rPr>
        <w:t>التفاعلية</w:t>
      </w:r>
      <w:r w:rsidRPr="008D5766">
        <w:rPr>
          <w:rFonts w:cs="AF_Najed"/>
          <w:sz w:val="24"/>
          <w:szCs w:val="24"/>
          <w:rtl/>
        </w:rPr>
        <w:t xml:space="preserve"> </w:t>
      </w:r>
      <w:r w:rsidRPr="008D5766">
        <w:rPr>
          <w:rFonts w:cs="AF_Najed" w:hint="cs"/>
          <w:sz w:val="24"/>
          <w:szCs w:val="24"/>
          <w:rtl/>
        </w:rPr>
        <w:t>و</w:t>
      </w:r>
      <w:r w:rsidRPr="008D5766">
        <w:rPr>
          <w:rFonts w:cs="AF_Najed"/>
          <w:sz w:val="24"/>
          <w:szCs w:val="24"/>
          <w:rtl/>
        </w:rPr>
        <w:t xml:space="preserve"> </w:t>
      </w:r>
      <w:r w:rsidRPr="008D5766">
        <w:rPr>
          <w:rFonts w:cs="AF_Najed" w:hint="cs"/>
          <w:sz w:val="24"/>
          <w:szCs w:val="24"/>
          <w:rtl/>
        </w:rPr>
        <w:t>خدمات</w:t>
      </w:r>
      <w:r w:rsidRPr="008D5766">
        <w:rPr>
          <w:rFonts w:cs="AF_Najed"/>
          <w:sz w:val="24"/>
          <w:szCs w:val="24"/>
          <w:rtl/>
        </w:rPr>
        <w:t xml:space="preserve"> </w:t>
      </w:r>
      <w:r w:rsidRPr="008D5766">
        <w:rPr>
          <w:rFonts w:cs="AF_Najed" w:hint="cs"/>
          <w:sz w:val="24"/>
          <w:szCs w:val="24"/>
          <w:rtl/>
        </w:rPr>
        <w:t>الاجابة</w:t>
      </w:r>
      <w:r w:rsidRPr="008D5766">
        <w:rPr>
          <w:rFonts w:cs="AF_Najed"/>
          <w:sz w:val="24"/>
          <w:szCs w:val="24"/>
          <w:rtl/>
        </w:rPr>
        <w:t xml:space="preserve"> </w:t>
      </w:r>
      <w:r w:rsidRPr="008D5766">
        <w:rPr>
          <w:rFonts w:cs="AF_Najed" w:hint="cs"/>
          <w:sz w:val="24"/>
          <w:szCs w:val="24"/>
          <w:rtl/>
        </w:rPr>
        <w:t>الصورية</w:t>
      </w:r>
      <w:r w:rsidRPr="008D5766">
        <w:rPr>
          <w:rFonts w:cs="AF_Najed"/>
          <w:sz w:val="24"/>
          <w:szCs w:val="24"/>
          <w:rtl/>
        </w:rPr>
        <w:t xml:space="preserve"> </w:t>
      </w:r>
      <w:r w:rsidRPr="008D5766">
        <w:rPr>
          <w:rFonts w:cs="AF_Najed" w:hint="cs"/>
          <w:sz w:val="24"/>
          <w:szCs w:val="24"/>
          <w:rtl/>
        </w:rPr>
        <w:t>التفاعلية</w:t>
      </w:r>
      <w:r w:rsidRPr="008D5766">
        <w:rPr>
          <w:rFonts w:cs="AF_Najed"/>
          <w:sz w:val="24"/>
          <w:szCs w:val="24"/>
          <w:rtl/>
        </w:rPr>
        <w:t xml:space="preserve"> (</w:t>
      </w:r>
      <w:r w:rsidRPr="008D5766">
        <w:rPr>
          <w:rFonts w:cs="AF_Najed"/>
          <w:sz w:val="20"/>
          <w:szCs w:val="20"/>
        </w:rPr>
        <w:t>MMS</w:t>
      </w:r>
      <w:r w:rsidRPr="008D5766">
        <w:rPr>
          <w:rFonts w:cs="AF_Najed"/>
          <w:sz w:val="24"/>
          <w:szCs w:val="24"/>
          <w:rtl/>
        </w:rPr>
        <w:t xml:space="preserve">)   </w:t>
      </w:r>
    </w:p>
    <w:p w14:paraId="04637D4A" w14:textId="55D50C9A" w:rsidR="00CE6AA4" w:rsidRPr="008D5766" w:rsidRDefault="00CE6AA4" w:rsidP="00C55CBB">
      <w:pPr>
        <w:pStyle w:val="ListParagraph"/>
        <w:numPr>
          <w:ilvl w:val="2"/>
          <w:numId w:val="57"/>
        </w:numPr>
        <w:bidi/>
        <w:jc w:val="both"/>
        <w:rPr>
          <w:rFonts w:cs="AF_Najed"/>
          <w:sz w:val="24"/>
          <w:szCs w:val="24"/>
        </w:rPr>
      </w:pPr>
      <w:r w:rsidRPr="008D5766">
        <w:rPr>
          <w:rFonts w:cs="AF_Najed" w:hint="cs"/>
          <w:sz w:val="24"/>
          <w:szCs w:val="24"/>
          <w:rtl/>
        </w:rPr>
        <w:lastRenderedPageBreak/>
        <w:t>الترخيص</w:t>
      </w:r>
      <w:r w:rsidRPr="008D5766">
        <w:rPr>
          <w:rFonts w:cs="AF_Najed"/>
          <w:sz w:val="24"/>
          <w:szCs w:val="24"/>
          <w:rtl/>
        </w:rPr>
        <w:t xml:space="preserve"> </w:t>
      </w:r>
      <w:r w:rsidRPr="008D5766">
        <w:rPr>
          <w:rFonts w:cs="AF_Najed" w:hint="cs"/>
          <w:sz w:val="24"/>
          <w:szCs w:val="24"/>
          <w:rtl/>
        </w:rPr>
        <w:t>للمشتركين</w:t>
      </w:r>
      <w:r w:rsidRPr="008D5766">
        <w:rPr>
          <w:rFonts w:cs="AF_Najed"/>
          <w:sz w:val="24"/>
          <w:szCs w:val="24"/>
          <w:rtl/>
        </w:rPr>
        <w:t xml:space="preserve"> </w:t>
      </w:r>
      <w:r w:rsidRPr="008D5766">
        <w:rPr>
          <w:rFonts w:cs="AF_Najed" w:hint="cs"/>
          <w:sz w:val="24"/>
          <w:szCs w:val="24"/>
          <w:rtl/>
        </w:rPr>
        <w:t>باستخدام</w:t>
      </w:r>
      <w:r w:rsidRPr="008D5766">
        <w:rPr>
          <w:rFonts w:cs="AF_Najed"/>
          <w:sz w:val="24"/>
          <w:szCs w:val="24"/>
          <w:rtl/>
        </w:rPr>
        <w:t xml:space="preserve"> </w:t>
      </w:r>
      <w:r w:rsidRPr="008D5766">
        <w:rPr>
          <w:rFonts w:cs="AF_Najed" w:hint="cs"/>
          <w:sz w:val="24"/>
          <w:szCs w:val="24"/>
          <w:rtl/>
        </w:rPr>
        <w:t>محتوى المباريات</w:t>
      </w:r>
      <w:r w:rsidRPr="008D5766">
        <w:rPr>
          <w:rFonts w:cs="AF_Najed"/>
          <w:sz w:val="24"/>
          <w:szCs w:val="24"/>
          <w:rtl/>
        </w:rPr>
        <w:t xml:space="preserve"> </w:t>
      </w:r>
      <w:r w:rsidRPr="008D5766">
        <w:rPr>
          <w:rFonts w:cs="AF_Najed" w:hint="cs"/>
          <w:sz w:val="24"/>
          <w:szCs w:val="24"/>
          <w:rtl/>
        </w:rPr>
        <w:t>على تطبيقات</w:t>
      </w:r>
      <w:r w:rsidRPr="008D5766">
        <w:rPr>
          <w:rFonts w:cs="AF_Najed"/>
          <w:sz w:val="24"/>
          <w:szCs w:val="24"/>
          <w:rtl/>
        </w:rPr>
        <w:t xml:space="preserve"> </w:t>
      </w:r>
      <w:r w:rsidRPr="008D5766">
        <w:rPr>
          <w:rFonts w:cs="AF_Najed" w:hint="cs"/>
          <w:sz w:val="24"/>
          <w:szCs w:val="24"/>
          <w:rtl/>
        </w:rPr>
        <w:t>الهاتف</w:t>
      </w:r>
      <w:r w:rsidRPr="008D5766">
        <w:rPr>
          <w:rFonts w:cs="AF_Najed"/>
          <w:sz w:val="24"/>
          <w:szCs w:val="24"/>
          <w:rtl/>
        </w:rPr>
        <w:t xml:space="preserve"> </w:t>
      </w:r>
      <w:r w:rsidRPr="008D5766">
        <w:rPr>
          <w:rFonts w:cs="AF_Najed" w:hint="cs"/>
          <w:sz w:val="24"/>
          <w:szCs w:val="24"/>
          <w:rtl/>
        </w:rPr>
        <w:t>المتحرك</w:t>
      </w:r>
      <w:r w:rsidRPr="008D5766">
        <w:rPr>
          <w:rFonts w:cs="AF_Najed"/>
          <w:sz w:val="24"/>
          <w:szCs w:val="24"/>
          <w:rtl/>
        </w:rPr>
        <w:t xml:space="preserve"> </w:t>
      </w:r>
      <w:r w:rsidRPr="008D5766">
        <w:rPr>
          <w:rFonts w:cs="AF_Najed"/>
          <w:sz w:val="20"/>
          <w:szCs w:val="20"/>
        </w:rPr>
        <w:t>Mobile Application</w:t>
      </w:r>
      <w:r w:rsidRPr="008D5766">
        <w:rPr>
          <w:rFonts w:cs="AF_Najed"/>
          <w:sz w:val="24"/>
          <w:szCs w:val="24"/>
          <w:rtl/>
        </w:rPr>
        <w:t xml:space="preserve">. </w:t>
      </w:r>
      <w:r w:rsidRPr="008D5766">
        <w:rPr>
          <w:rFonts w:cs="AF_Najed" w:hint="cs"/>
          <w:sz w:val="24"/>
          <w:szCs w:val="24"/>
          <w:rtl/>
        </w:rPr>
        <w:t>مقاطع</w:t>
      </w:r>
      <w:r w:rsidRPr="008D5766">
        <w:rPr>
          <w:rFonts w:cs="AF_Najed"/>
          <w:sz w:val="24"/>
          <w:szCs w:val="24"/>
          <w:rtl/>
        </w:rPr>
        <w:t xml:space="preserve"> </w:t>
      </w:r>
      <w:r w:rsidRPr="008D5766">
        <w:rPr>
          <w:rFonts w:cs="AF_Najed" w:hint="cs"/>
          <w:sz w:val="24"/>
          <w:szCs w:val="24"/>
          <w:rtl/>
        </w:rPr>
        <w:t>سمعية</w:t>
      </w:r>
      <w:r w:rsidRPr="008D5766">
        <w:rPr>
          <w:rFonts w:cs="AF_Najed"/>
          <w:sz w:val="24"/>
          <w:szCs w:val="24"/>
          <w:rtl/>
        </w:rPr>
        <w:t xml:space="preserve"> </w:t>
      </w:r>
      <w:r w:rsidRPr="008D5766">
        <w:rPr>
          <w:rFonts w:cs="AF_Najed" w:hint="cs"/>
          <w:sz w:val="24"/>
          <w:szCs w:val="24"/>
          <w:rtl/>
        </w:rPr>
        <w:t>أوبصرية</w:t>
      </w:r>
      <w:r w:rsidRPr="008D5766">
        <w:rPr>
          <w:rFonts w:cs="AF_Najed"/>
          <w:sz w:val="24"/>
          <w:szCs w:val="24"/>
          <w:rtl/>
        </w:rPr>
        <w:t xml:space="preserve"> </w:t>
      </w:r>
      <w:r w:rsidRPr="008D5766">
        <w:rPr>
          <w:rFonts w:cs="AF_Najed" w:hint="cs"/>
          <w:sz w:val="24"/>
          <w:szCs w:val="24"/>
          <w:rtl/>
        </w:rPr>
        <w:t>مختصرة</w:t>
      </w:r>
      <w:r w:rsidRPr="008D5766">
        <w:rPr>
          <w:rFonts w:cs="AF_Najed"/>
          <w:sz w:val="24"/>
          <w:szCs w:val="24"/>
          <w:rtl/>
        </w:rPr>
        <w:t xml:space="preserve"> </w:t>
      </w:r>
      <w:r w:rsidRPr="008D5766">
        <w:rPr>
          <w:rFonts w:cs="AF_Najed"/>
          <w:sz w:val="20"/>
          <w:szCs w:val="20"/>
        </w:rPr>
        <w:t>Audio clip</w:t>
      </w:r>
      <w:r w:rsidRPr="00FB47B0">
        <w:rPr>
          <w:rFonts w:cs="AF_Najed"/>
          <w:sz w:val="24"/>
          <w:szCs w:val="24"/>
          <w:rtl/>
        </w:rPr>
        <w:t xml:space="preserve">  </w:t>
      </w:r>
      <w:r w:rsidRPr="008D5766">
        <w:rPr>
          <w:rFonts w:cs="AF_Najed" w:hint="cs"/>
          <w:sz w:val="24"/>
          <w:szCs w:val="24"/>
          <w:rtl/>
        </w:rPr>
        <w:t>لخدمات</w:t>
      </w:r>
      <w:r w:rsidRPr="008D5766">
        <w:rPr>
          <w:rFonts w:cs="AF_Najed"/>
          <w:sz w:val="24"/>
          <w:szCs w:val="24"/>
          <w:rtl/>
        </w:rPr>
        <w:t xml:space="preserve"> </w:t>
      </w:r>
      <w:r w:rsidRPr="008D5766">
        <w:rPr>
          <w:rFonts w:cs="AF_Najed" w:hint="cs"/>
          <w:sz w:val="24"/>
          <w:szCs w:val="24"/>
          <w:rtl/>
        </w:rPr>
        <w:t>الموبايل</w:t>
      </w:r>
      <w:r w:rsidRPr="008D5766">
        <w:rPr>
          <w:rFonts w:cs="AF_Najed"/>
          <w:sz w:val="24"/>
          <w:szCs w:val="24"/>
          <w:rtl/>
        </w:rPr>
        <w:t xml:space="preserve">. </w:t>
      </w:r>
    </w:p>
    <w:p w14:paraId="77CA3E25" w14:textId="04A48A80" w:rsidR="00CE6AA4" w:rsidRPr="00010DB0" w:rsidRDefault="00CE6AA4" w:rsidP="00C55CBB">
      <w:pPr>
        <w:pStyle w:val="ListParagraph"/>
        <w:numPr>
          <w:ilvl w:val="1"/>
          <w:numId w:val="57"/>
        </w:numPr>
        <w:bidi/>
        <w:jc w:val="both"/>
        <w:rPr>
          <w:rFonts w:cs="AF_Najed"/>
          <w:sz w:val="24"/>
          <w:szCs w:val="24"/>
        </w:rPr>
      </w:pPr>
      <w:r w:rsidRPr="00010DB0">
        <w:rPr>
          <w:rFonts w:cs="AF_Najed" w:hint="cs"/>
          <w:sz w:val="24"/>
          <w:szCs w:val="24"/>
          <w:rtl/>
        </w:rPr>
        <w:t>حق حصري</w:t>
      </w:r>
      <w:r w:rsidRPr="00010DB0">
        <w:rPr>
          <w:rFonts w:cs="AF_Najed"/>
          <w:sz w:val="24"/>
          <w:szCs w:val="24"/>
          <w:rtl/>
        </w:rPr>
        <w:t xml:space="preserve"> </w:t>
      </w:r>
      <w:r w:rsidRPr="00010DB0">
        <w:rPr>
          <w:rFonts w:cs="AF_Najed" w:hint="cs"/>
          <w:sz w:val="24"/>
          <w:szCs w:val="24"/>
          <w:rtl/>
        </w:rPr>
        <w:t>للتوزيع</w:t>
      </w:r>
      <w:r w:rsidRPr="00010DB0">
        <w:rPr>
          <w:rFonts w:cs="AF_Najed"/>
          <w:sz w:val="24"/>
          <w:szCs w:val="24"/>
          <w:rtl/>
        </w:rPr>
        <w:t xml:space="preserve"> </w:t>
      </w:r>
      <w:r w:rsidRPr="00010DB0">
        <w:rPr>
          <w:rFonts w:cs="AF_Najed" w:hint="cs"/>
          <w:sz w:val="24"/>
          <w:szCs w:val="24"/>
          <w:rtl/>
        </w:rPr>
        <w:t>الرقمي</w:t>
      </w:r>
      <w:r w:rsidRPr="00010DB0">
        <w:rPr>
          <w:rFonts w:cs="AF_Najed"/>
          <w:sz w:val="24"/>
          <w:szCs w:val="24"/>
          <w:rtl/>
        </w:rPr>
        <w:t xml:space="preserve"> </w:t>
      </w:r>
      <w:r w:rsidRPr="00010DB0">
        <w:rPr>
          <w:rFonts w:cs="AF_Najed" w:hint="cs"/>
          <w:sz w:val="24"/>
          <w:szCs w:val="24"/>
          <w:rtl/>
        </w:rPr>
        <w:t>عبر</w:t>
      </w:r>
      <w:r w:rsidRPr="00010DB0">
        <w:rPr>
          <w:rFonts w:cs="AF_Najed"/>
          <w:sz w:val="24"/>
          <w:szCs w:val="24"/>
          <w:rtl/>
        </w:rPr>
        <w:t xml:space="preserve"> </w:t>
      </w:r>
      <w:r w:rsidRPr="00010DB0">
        <w:rPr>
          <w:rFonts w:cs="AF_Najed" w:hint="cs"/>
          <w:sz w:val="24"/>
          <w:szCs w:val="24"/>
          <w:rtl/>
        </w:rPr>
        <w:t>شبكة</w:t>
      </w:r>
      <w:r w:rsidRPr="00010DB0">
        <w:rPr>
          <w:rFonts w:cs="AF_Najed"/>
          <w:sz w:val="24"/>
          <w:szCs w:val="24"/>
          <w:rtl/>
        </w:rPr>
        <w:t xml:space="preserve"> </w:t>
      </w:r>
      <w:r w:rsidRPr="00010DB0">
        <w:rPr>
          <w:rFonts w:cs="AF_Najed" w:hint="cs"/>
          <w:sz w:val="24"/>
          <w:szCs w:val="24"/>
          <w:rtl/>
        </w:rPr>
        <w:t>الانترنت</w:t>
      </w:r>
      <w:r w:rsidRPr="00010DB0">
        <w:rPr>
          <w:rFonts w:cs="AF_Najed"/>
          <w:sz w:val="24"/>
          <w:szCs w:val="24"/>
          <w:rtl/>
        </w:rPr>
        <w:t xml:space="preserve"> </w:t>
      </w:r>
      <w:r w:rsidRPr="00010DB0">
        <w:rPr>
          <w:rFonts w:cs="AF_Najed" w:hint="cs"/>
          <w:sz w:val="24"/>
          <w:szCs w:val="24"/>
          <w:rtl/>
        </w:rPr>
        <w:t>تشمل</w:t>
      </w:r>
      <w:r w:rsidRPr="00010DB0">
        <w:rPr>
          <w:rFonts w:cs="AF_Najed"/>
          <w:sz w:val="24"/>
          <w:szCs w:val="24"/>
          <w:rtl/>
        </w:rPr>
        <w:t xml:space="preserve"> </w:t>
      </w:r>
      <w:r w:rsidRPr="00010DB0">
        <w:rPr>
          <w:rFonts w:cs="AF_Najed" w:hint="cs"/>
          <w:sz w:val="24"/>
          <w:szCs w:val="24"/>
          <w:rtl/>
        </w:rPr>
        <w:t>التوزيع</w:t>
      </w:r>
      <w:r w:rsidRPr="00010DB0">
        <w:rPr>
          <w:rFonts w:cs="AF_Najed"/>
          <w:sz w:val="24"/>
          <w:szCs w:val="24"/>
          <w:rtl/>
        </w:rPr>
        <w:t xml:space="preserve"> </w:t>
      </w:r>
      <w:r w:rsidRPr="00010DB0">
        <w:rPr>
          <w:rFonts w:cs="AF_Najed" w:hint="cs"/>
          <w:sz w:val="24"/>
          <w:szCs w:val="24"/>
          <w:rtl/>
        </w:rPr>
        <w:t>الرقمي</w:t>
      </w:r>
      <w:r w:rsidRPr="00010DB0">
        <w:rPr>
          <w:rFonts w:cs="AF_Najed"/>
          <w:sz w:val="24"/>
          <w:szCs w:val="24"/>
          <w:rtl/>
        </w:rPr>
        <w:t xml:space="preserve"> </w:t>
      </w:r>
      <w:r w:rsidR="006F7ED0">
        <w:rPr>
          <w:rFonts w:cs="AF_Najed" w:hint="cs"/>
          <w:sz w:val="24"/>
          <w:szCs w:val="24"/>
          <w:rtl/>
        </w:rPr>
        <w:t>(</w:t>
      </w:r>
      <w:r w:rsidRPr="00010DB0">
        <w:rPr>
          <w:rFonts w:cs="AF_Najed" w:hint="cs"/>
          <w:sz w:val="24"/>
          <w:szCs w:val="24"/>
          <w:rtl/>
        </w:rPr>
        <w:t>للمباريات</w:t>
      </w:r>
      <w:r w:rsidR="006F7ED0">
        <w:rPr>
          <w:rFonts w:cs="AF_Najed" w:hint="cs"/>
          <w:sz w:val="24"/>
          <w:szCs w:val="24"/>
          <w:rtl/>
        </w:rPr>
        <w:t>)</w:t>
      </w:r>
      <w:r w:rsidRPr="00010DB0">
        <w:rPr>
          <w:rFonts w:cs="AF_Najed" w:hint="cs"/>
          <w:sz w:val="24"/>
          <w:szCs w:val="24"/>
          <w:rtl/>
        </w:rPr>
        <w:t>عبر</w:t>
      </w:r>
      <w:r w:rsidRPr="00010DB0">
        <w:rPr>
          <w:rFonts w:cs="AF_Najed"/>
          <w:sz w:val="24"/>
          <w:szCs w:val="24"/>
          <w:rtl/>
        </w:rPr>
        <w:t xml:space="preserve"> </w:t>
      </w:r>
      <w:r w:rsidRPr="00010DB0">
        <w:rPr>
          <w:rFonts w:cs="AF_Najed" w:hint="cs"/>
          <w:sz w:val="24"/>
          <w:szCs w:val="24"/>
          <w:rtl/>
        </w:rPr>
        <w:t>شبكة</w:t>
      </w:r>
      <w:r w:rsidRPr="00010DB0">
        <w:rPr>
          <w:rFonts w:cs="AF_Najed"/>
          <w:sz w:val="24"/>
          <w:szCs w:val="24"/>
          <w:rtl/>
        </w:rPr>
        <w:t xml:space="preserve"> </w:t>
      </w:r>
      <w:r w:rsidRPr="00010DB0">
        <w:rPr>
          <w:rFonts w:cs="AF_Najed" w:hint="cs"/>
          <w:sz w:val="24"/>
          <w:szCs w:val="24"/>
          <w:rtl/>
        </w:rPr>
        <w:t>الانترنت</w:t>
      </w:r>
      <w:r w:rsidRPr="00010DB0">
        <w:rPr>
          <w:rFonts w:cs="AF_Najed"/>
          <w:sz w:val="24"/>
          <w:szCs w:val="24"/>
          <w:rtl/>
        </w:rPr>
        <w:t xml:space="preserve"> </w:t>
      </w:r>
      <w:r w:rsidRPr="00010DB0">
        <w:rPr>
          <w:rFonts w:cs="AF_Najed" w:hint="cs"/>
          <w:sz w:val="24"/>
          <w:szCs w:val="24"/>
          <w:rtl/>
        </w:rPr>
        <w:t>والترخيص</w:t>
      </w:r>
      <w:r w:rsidRPr="00010DB0">
        <w:rPr>
          <w:rFonts w:cs="AF_Najed"/>
          <w:sz w:val="24"/>
          <w:szCs w:val="24"/>
          <w:rtl/>
        </w:rPr>
        <w:t xml:space="preserve"> </w:t>
      </w:r>
      <w:r w:rsidRPr="00010DB0">
        <w:rPr>
          <w:rFonts w:cs="AF_Najed" w:hint="cs"/>
          <w:sz w:val="24"/>
          <w:szCs w:val="24"/>
          <w:rtl/>
        </w:rPr>
        <w:t>بتوزيع</w:t>
      </w:r>
      <w:r w:rsidRPr="00010DB0">
        <w:rPr>
          <w:rFonts w:cs="AF_Najed"/>
          <w:sz w:val="24"/>
          <w:szCs w:val="24"/>
          <w:rtl/>
        </w:rPr>
        <w:t xml:space="preserve"> </w:t>
      </w:r>
      <w:r w:rsidR="006F7ED0">
        <w:rPr>
          <w:rFonts w:cs="AF_Najed" w:hint="cs"/>
          <w:sz w:val="24"/>
          <w:szCs w:val="24"/>
          <w:rtl/>
        </w:rPr>
        <w:t>(</w:t>
      </w:r>
      <w:r w:rsidRPr="00010DB0">
        <w:rPr>
          <w:rFonts w:cs="AF_Najed" w:hint="cs"/>
          <w:sz w:val="24"/>
          <w:szCs w:val="24"/>
          <w:rtl/>
        </w:rPr>
        <w:t>المباريات</w:t>
      </w:r>
      <w:r w:rsidR="006F7ED0">
        <w:rPr>
          <w:rFonts w:cs="AF_Najed" w:hint="cs"/>
          <w:sz w:val="24"/>
          <w:szCs w:val="24"/>
          <w:rtl/>
        </w:rPr>
        <w:t xml:space="preserve">) </w:t>
      </w:r>
      <w:r w:rsidRPr="00010DB0">
        <w:rPr>
          <w:rFonts w:cs="AF_Najed" w:hint="cs"/>
          <w:sz w:val="24"/>
          <w:szCs w:val="24"/>
          <w:rtl/>
        </w:rPr>
        <w:t>او</w:t>
      </w:r>
      <w:r w:rsidRPr="00010DB0">
        <w:rPr>
          <w:rFonts w:cs="AF_Najed"/>
          <w:sz w:val="24"/>
          <w:szCs w:val="24"/>
          <w:rtl/>
        </w:rPr>
        <w:t xml:space="preserve"> </w:t>
      </w:r>
      <w:r w:rsidRPr="00010DB0">
        <w:rPr>
          <w:rFonts w:cs="AF_Najed" w:hint="cs"/>
          <w:sz w:val="24"/>
          <w:szCs w:val="24"/>
          <w:rtl/>
        </w:rPr>
        <w:t>اجزاء</w:t>
      </w:r>
      <w:r w:rsidRPr="00010DB0">
        <w:rPr>
          <w:rFonts w:cs="AF_Najed"/>
          <w:sz w:val="24"/>
          <w:szCs w:val="24"/>
          <w:rtl/>
        </w:rPr>
        <w:t xml:space="preserve"> </w:t>
      </w:r>
      <w:r w:rsidRPr="00010DB0">
        <w:rPr>
          <w:rFonts w:cs="AF_Najed" w:hint="cs"/>
          <w:sz w:val="24"/>
          <w:szCs w:val="24"/>
          <w:rtl/>
        </w:rPr>
        <w:t>منها،</w:t>
      </w:r>
      <w:r w:rsidRPr="00010DB0">
        <w:rPr>
          <w:rFonts w:cs="AF_Najed"/>
          <w:sz w:val="24"/>
          <w:szCs w:val="24"/>
          <w:rtl/>
        </w:rPr>
        <w:t xml:space="preserve"> </w:t>
      </w:r>
      <w:r w:rsidRPr="00010DB0">
        <w:rPr>
          <w:rFonts w:cs="AF_Najed" w:hint="cs"/>
          <w:sz w:val="24"/>
          <w:szCs w:val="24"/>
          <w:rtl/>
        </w:rPr>
        <w:t>او</w:t>
      </w:r>
      <w:r w:rsidRPr="00010DB0">
        <w:rPr>
          <w:rFonts w:cs="AF_Najed"/>
          <w:sz w:val="24"/>
          <w:szCs w:val="24"/>
          <w:rtl/>
        </w:rPr>
        <w:t xml:space="preserve"> </w:t>
      </w:r>
      <w:r w:rsidRPr="00010DB0">
        <w:rPr>
          <w:rFonts w:cs="AF_Najed" w:hint="cs"/>
          <w:sz w:val="24"/>
          <w:szCs w:val="24"/>
          <w:rtl/>
        </w:rPr>
        <w:t>اية</w:t>
      </w:r>
      <w:r w:rsidRPr="00010DB0">
        <w:rPr>
          <w:rFonts w:cs="AF_Najed"/>
          <w:sz w:val="24"/>
          <w:szCs w:val="24"/>
          <w:rtl/>
        </w:rPr>
        <w:t xml:space="preserve"> </w:t>
      </w:r>
      <w:r w:rsidRPr="00010DB0">
        <w:rPr>
          <w:rFonts w:cs="AF_Najed" w:hint="cs"/>
          <w:sz w:val="24"/>
          <w:szCs w:val="24"/>
          <w:rtl/>
        </w:rPr>
        <w:t>عناصر</w:t>
      </w:r>
      <w:r w:rsidRPr="00010DB0">
        <w:rPr>
          <w:rFonts w:cs="AF_Najed"/>
          <w:sz w:val="24"/>
          <w:szCs w:val="24"/>
          <w:rtl/>
        </w:rPr>
        <w:t xml:space="preserve"> </w:t>
      </w:r>
      <w:r w:rsidRPr="00010DB0">
        <w:rPr>
          <w:rFonts w:cs="AF_Najed" w:hint="cs"/>
          <w:sz w:val="24"/>
          <w:szCs w:val="24"/>
          <w:rtl/>
        </w:rPr>
        <w:t>مؤلفة</w:t>
      </w:r>
      <w:r w:rsidRPr="00010DB0">
        <w:rPr>
          <w:rFonts w:cs="AF_Najed"/>
          <w:sz w:val="24"/>
          <w:szCs w:val="24"/>
          <w:rtl/>
        </w:rPr>
        <w:t xml:space="preserve"> </w:t>
      </w:r>
      <w:r w:rsidRPr="00010DB0">
        <w:rPr>
          <w:rFonts w:cs="AF_Najed" w:hint="cs"/>
          <w:sz w:val="24"/>
          <w:szCs w:val="24"/>
          <w:rtl/>
        </w:rPr>
        <w:t>له</w:t>
      </w:r>
      <w:r w:rsidRPr="00010DB0">
        <w:rPr>
          <w:rFonts w:cs="AF_Najed"/>
          <w:sz w:val="24"/>
          <w:szCs w:val="24"/>
          <w:rtl/>
        </w:rPr>
        <w:t xml:space="preserve"> </w:t>
      </w:r>
      <w:r w:rsidRPr="00010DB0">
        <w:rPr>
          <w:rFonts w:cs="AF_Najed" w:hint="cs"/>
          <w:sz w:val="24"/>
          <w:szCs w:val="24"/>
          <w:rtl/>
        </w:rPr>
        <w:t>ممنتجة</w:t>
      </w:r>
      <w:r w:rsidRPr="00010DB0">
        <w:rPr>
          <w:rFonts w:cs="AF_Najed"/>
          <w:sz w:val="24"/>
          <w:szCs w:val="24"/>
          <w:rtl/>
        </w:rPr>
        <w:t xml:space="preserve"> </w:t>
      </w:r>
      <w:r w:rsidRPr="00010DB0">
        <w:rPr>
          <w:rFonts w:cs="AF_Najed" w:hint="cs"/>
          <w:sz w:val="24"/>
          <w:szCs w:val="24"/>
          <w:rtl/>
        </w:rPr>
        <w:t>خصيصا</w:t>
      </w:r>
      <w:r w:rsidRPr="00010DB0">
        <w:rPr>
          <w:rFonts w:cs="AF_Najed"/>
          <w:sz w:val="24"/>
          <w:szCs w:val="24"/>
          <w:rtl/>
        </w:rPr>
        <w:t xml:space="preserve"> </w:t>
      </w:r>
      <w:r w:rsidRPr="00010DB0">
        <w:rPr>
          <w:rFonts w:cs="AF_Najed" w:hint="cs"/>
          <w:sz w:val="24"/>
          <w:szCs w:val="24"/>
          <w:rtl/>
        </w:rPr>
        <w:t>للتوزيع</w:t>
      </w:r>
      <w:r w:rsidRPr="00010DB0">
        <w:rPr>
          <w:rFonts w:cs="AF_Najed"/>
          <w:sz w:val="24"/>
          <w:szCs w:val="24"/>
          <w:rtl/>
        </w:rPr>
        <w:t xml:space="preserve"> </w:t>
      </w:r>
      <w:r w:rsidRPr="00010DB0">
        <w:rPr>
          <w:rFonts w:cs="AF_Najed" w:hint="cs"/>
          <w:sz w:val="24"/>
          <w:szCs w:val="24"/>
          <w:rtl/>
        </w:rPr>
        <w:t>الرقمي</w:t>
      </w:r>
      <w:r w:rsidRPr="00010DB0">
        <w:rPr>
          <w:rFonts w:cs="AF_Najed"/>
          <w:sz w:val="24"/>
          <w:szCs w:val="24"/>
          <w:rtl/>
        </w:rPr>
        <w:t xml:space="preserve"> </w:t>
      </w:r>
      <w:r w:rsidRPr="00010DB0">
        <w:rPr>
          <w:rFonts w:cs="AF_Najed" w:hint="cs"/>
          <w:sz w:val="24"/>
          <w:szCs w:val="24"/>
          <w:rtl/>
        </w:rPr>
        <w:t>من</w:t>
      </w:r>
      <w:r w:rsidRPr="00010DB0">
        <w:rPr>
          <w:rFonts w:cs="AF_Najed"/>
          <w:sz w:val="24"/>
          <w:szCs w:val="24"/>
          <w:rtl/>
        </w:rPr>
        <w:t xml:space="preserve"> </w:t>
      </w:r>
      <w:r w:rsidRPr="00010DB0">
        <w:rPr>
          <w:rFonts w:cs="AF_Najed" w:hint="cs"/>
          <w:sz w:val="24"/>
          <w:szCs w:val="24"/>
          <w:rtl/>
        </w:rPr>
        <w:t>خلال</w:t>
      </w:r>
      <w:r w:rsidRPr="00010DB0">
        <w:rPr>
          <w:rFonts w:cs="AF_Najed"/>
          <w:sz w:val="24"/>
          <w:szCs w:val="24"/>
          <w:rtl/>
        </w:rPr>
        <w:t xml:space="preserve"> </w:t>
      </w:r>
      <w:r w:rsidRPr="00010DB0">
        <w:rPr>
          <w:rFonts w:cs="AF_Najed" w:hint="cs"/>
          <w:sz w:val="24"/>
          <w:szCs w:val="24"/>
          <w:rtl/>
        </w:rPr>
        <w:t>وسائل</w:t>
      </w:r>
      <w:r w:rsidRPr="00010DB0">
        <w:rPr>
          <w:rFonts w:cs="AF_Najed"/>
          <w:sz w:val="24"/>
          <w:szCs w:val="24"/>
          <w:rtl/>
        </w:rPr>
        <w:t xml:space="preserve"> </w:t>
      </w:r>
      <w:r w:rsidRPr="00FB47B0">
        <w:rPr>
          <w:rFonts w:cs="AF_Najed" w:hint="cs"/>
          <w:sz w:val="20"/>
          <w:szCs w:val="20"/>
          <w:rtl/>
        </w:rPr>
        <w:t>الـ</w:t>
      </w:r>
      <w:r w:rsidRPr="00E11931">
        <w:rPr>
          <w:rFonts w:cs="AF_Najed"/>
          <w:sz w:val="20"/>
          <w:szCs w:val="20"/>
        </w:rPr>
        <w:t>IPTV</w:t>
      </w:r>
      <w:r w:rsidRPr="00E11931">
        <w:rPr>
          <w:rFonts w:cs="AF_Najed"/>
          <w:sz w:val="20"/>
          <w:szCs w:val="20"/>
          <w:rtl/>
        </w:rPr>
        <w:t xml:space="preserve"> </w:t>
      </w:r>
      <w:r w:rsidRPr="00010DB0">
        <w:rPr>
          <w:rFonts w:cs="AF_Najed" w:hint="cs"/>
          <w:sz w:val="24"/>
          <w:szCs w:val="24"/>
          <w:rtl/>
        </w:rPr>
        <w:t>او</w:t>
      </w:r>
      <w:r w:rsidRPr="00010DB0">
        <w:rPr>
          <w:rFonts w:cs="AF_Najed"/>
          <w:sz w:val="24"/>
          <w:szCs w:val="24"/>
          <w:rtl/>
        </w:rPr>
        <w:t xml:space="preserve"> </w:t>
      </w:r>
      <w:r w:rsidRPr="00010DB0">
        <w:rPr>
          <w:rFonts w:cs="AF_Najed" w:hint="cs"/>
          <w:sz w:val="24"/>
          <w:szCs w:val="24"/>
          <w:rtl/>
        </w:rPr>
        <w:t>غيرها</w:t>
      </w:r>
      <w:r w:rsidRPr="00010DB0">
        <w:rPr>
          <w:rFonts w:cs="AF_Najed"/>
          <w:sz w:val="24"/>
          <w:szCs w:val="24"/>
          <w:rtl/>
        </w:rPr>
        <w:t xml:space="preserve"> </w:t>
      </w:r>
      <w:r w:rsidRPr="00010DB0">
        <w:rPr>
          <w:rFonts w:cs="AF_Najed" w:hint="cs"/>
          <w:sz w:val="24"/>
          <w:szCs w:val="24"/>
          <w:rtl/>
        </w:rPr>
        <w:t>ان</w:t>
      </w:r>
      <w:r w:rsidRPr="00010DB0">
        <w:rPr>
          <w:rFonts w:cs="AF_Najed"/>
          <w:sz w:val="24"/>
          <w:szCs w:val="24"/>
          <w:rtl/>
        </w:rPr>
        <w:t xml:space="preserve"> </w:t>
      </w:r>
      <w:r w:rsidRPr="00010DB0">
        <w:rPr>
          <w:rFonts w:cs="AF_Najed" w:hint="cs"/>
          <w:sz w:val="24"/>
          <w:szCs w:val="24"/>
          <w:rtl/>
        </w:rPr>
        <w:t>وجدت</w:t>
      </w:r>
      <w:r w:rsidRPr="00010DB0">
        <w:rPr>
          <w:rFonts w:cs="AF_Najed"/>
          <w:sz w:val="24"/>
          <w:szCs w:val="24"/>
          <w:rtl/>
        </w:rPr>
        <w:t xml:space="preserve"> </w:t>
      </w:r>
      <w:r w:rsidRPr="00010DB0">
        <w:rPr>
          <w:rFonts w:cs="AF_Najed" w:hint="cs"/>
          <w:sz w:val="24"/>
          <w:szCs w:val="24"/>
          <w:rtl/>
        </w:rPr>
        <w:t>وباي</w:t>
      </w:r>
      <w:r w:rsidRPr="00010DB0">
        <w:rPr>
          <w:rFonts w:cs="AF_Najed"/>
          <w:sz w:val="24"/>
          <w:szCs w:val="24"/>
          <w:rtl/>
        </w:rPr>
        <w:t xml:space="preserve"> </w:t>
      </w:r>
      <w:r w:rsidRPr="00010DB0">
        <w:rPr>
          <w:rFonts w:cs="AF_Najed" w:hint="cs"/>
          <w:sz w:val="24"/>
          <w:szCs w:val="24"/>
          <w:rtl/>
        </w:rPr>
        <w:t>شكل</w:t>
      </w:r>
      <w:r w:rsidRPr="00010DB0">
        <w:rPr>
          <w:rFonts w:cs="AF_Najed"/>
          <w:sz w:val="24"/>
          <w:szCs w:val="24"/>
          <w:rtl/>
        </w:rPr>
        <w:t xml:space="preserve"> </w:t>
      </w:r>
      <w:r w:rsidRPr="00010DB0">
        <w:rPr>
          <w:rFonts w:cs="AF_Najed" w:hint="cs"/>
          <w:sz w:val="24"/>
          <w:szCs w:val="24"/>
          <w:rtl/>
        </w:rPr>
        <w:t>من</w:t>
      </w:r>
      <w:r w:rsidRPr="00010DB0">
        <w:rPr>
          <w:rFonts w:cs="AF_Najed"/>
          <w:sz w:val="24"/>
          <w:szCs w:val="24"/>
          <w:rtl/>
        </w:rPr>
        <w:t xml:space="preserve"> </w:t>
      </w:r>
      <w:r w:rsidRPr="00010DB0">
        <w:rPr>
          <w:rFonts w:cs="AF_Najed" w:hint="cs"/>
          <w:sz w:val="24"/>
          <w:szCs w:val="24"/>
          <w:rtl/>
        </w:rPr>
        <w:t>اشكال</w:t>
      </w:r>
      <w:r w:rsidRPr="00010DB0">
        <w:rPr>
          <w:rFonts w:cs="AF_Najed"/>
          <w:sz w:val="24"/>
          <w:szCs w:val="24"/>
          <w:rtl/>
        </w:rPr>
        <w:t xml:space="preserve"> </w:t>
      </w:r>
      <w:r w:rsidRPr="00010DB0">
        <w:rPr>
          <w:rFonts w:cs="AF_Najed" w:hint="cs"/>
          <w:sz w:val="24"/>
          <w:szCs w:val="24"/>
          <w:rtl/>
        </w:rPr>
        <w:t>التوزيع</w:t>
      </w:r>
      <w:r w:rsidRPr="00010DB0">
        <w:rPr>
          <w:rFonts w:cs="AF_Najed"/>
          <w:sz w:val="24"/>
          <w:szCs w:val="24"/>
          <w:rtl/>
        </w:rPr>
        <w:t xml:space="preserve">  </w:t>
      </w:r>
      <w:r w:rsidRPr="00010DB0">
        <w:rPr>
          <w:rFonts w:cs="AF_Najed" w:hint="cs"/>
          <w:sz w:val="24"/>
          <w:szCs w:val="24"/>
          <w:rtl/>
        </w:rPr>
        <w:t>الرقمي،</w:t>
      </w:r>
      <w:r w:rsidRPr="00010DB0">
        <w:rPr>
          <w:rFonts w:cs="AF_Najed"/>
          <w:sz w:val="24"/>
          <w:szCs w:val="24"/>
          <w:rtl/>
        </w:rPr>
        <w:t xml:space="preserve"> </w:t>
      </w:r>
      <w:r w:rsidRPr="00010DB0">
        <w:rPr>
          <w:rFonts w:cs="AF_Najed" w:hint="cs"/>
          <w:sz w:val="24"/>
          <w:szCs w:val="24"/>
          <w:rtl/>
        </w:rPr>
        <w:t>كالتغذية</w:t>
      </w:r>
      <w:r w:rsidRPr="00010DB0">
        <w:rPr>
          <w:rFonts w:cs="AF_Najed"/>
          <w:sz w:val="24"/>
          <w:szCs w:val="24"/>
          <w:rtl/>
        </w:rPr>
        <w:t xml:space="preserve"> </w:t>
      </w:r>
      <w:r w:rsidRPr="00010DB0">
        <w:rPr>
          <w:rFonts w:cs="AF_Najed" w:hint="cs"/>
          <w:sz w:val="24"/>
          <w:szCs w:val="24"/>
          <w:rtl/>
        </w:rPr>
        <w:t>المباشرة</w:t>
      </w:r>
      <w:r w:rsidRPr="00010DB0">
        <w:rPr>
          <w:rFonts w:cs="AF_Najed"/>
          <w:sz w:val="24"/>
          <w:szCs w:val="24"/>
          <w:rtl/>
        </w:rPr>
        <w:t xml:space="preserve"> </w:t>
      </w:r>
      <w:r w:rsidRPr="00E11931">
        <w:rPr>
          <w:rFonts w:cs="AF_Najed"/>
          <w:sz w:val="20"/>
          <w:szCs w:val="20"/>
        </w:rPr>
        <w:t>Live Streaming</w:t>
      </w:r>
      <w:r w:rsidRPr="00FB47B0">
        <w:rPr>
          <w:rFonts w:cs="AF_Najed"/>
          <w:sz w:val="24"/>
          <w:szCs w:val="24"/>
          <w:rtl/>
        </w:rPr>
        <w:t xml:space="preserve"> </w:t>
      </w:r>
      <w:r w:rsidRPr="00010DB0">
        <w:rPr>
          <w:rFonts w:cs="AF_Najed" w:hint="cs"/>
          <w:sz w:val="24"/>
          <w:szCs w:val="24"/>
          <w:rtl/>
        </w:rPr>
        <w:t>،</w:t>
      </w:r>
      <w:r w:rsidRPr="00010DB0">
        <w:rPr>
          <w:rFonts w:cs="AF_Najed"/>
          <w:sz w:val="24"/>
          <w:szCs w:val="24"/>
          <w:rtl/>
        </w:rPr>
        <w:t xml:space="preserve"> </w:t>
      </w:r>
      <w:r w:rsidRPr="00010DB0">
        <w:rPr>
          <w:rFonts w:cs="AF_Najed" w:hint="cs"/>
          <w:sz w:val="24"/>
          <w:szCs w:val="24"/>
          <w:rtl/>
        </w:rPr>
        <w:t>او</w:t>
      </w:r>
      <w:r w:rsidRPr="00010DB0">
        <w:rPr>
          <w:rFonts w:cs="AF_Najed"/>
          <w:sz w:val="24"/>
          <w:szCs w:val="24"/>
          <w:rtl/>
        </w:rPr>
        <w:t xml:space="preserve"> </w:t>
      </w:r>
      <w:r w:rsidRPr="00010DB0">
        <w:rPr>
          <w:rFonts w:cs="AF_Najed" w:hint="cs"/>
          <w:sz w:val="24"/>
          <w:szCs w:val="24"/>
          <w:rtl/>
        </w:rPr>
        <w:t>من</w:t>
      </w:r>
      <w:r w:rsidRPr="00010DB0">
        <w:rPr>
          <w:rFonts w:cs="AF_Najed"/>
          <w:sz w:val="24"/>
          <w:szCs w:val="24"/>
          <w:rtl/>
        </w:rPr>
        <w:t xml:space="preserve"> </w:t>
      </w:r>
      <w:r w:rsidRPr="00010DB0">
        <w:rPr>
          <w:rFonts w:cs="AF_Najed" w:hint="cs"/>
          <w:sz w:val="24"/>
          <w:szCs w:val="24"/>
          <w:rtl/>
        </w:rPr>
        <w:t>خلال</w:t>
      </w:r>
      <w:r w:rsidRPr="00010DB0">
        <w:rPr>
          <w:rFonts w:cs="AF_Najed"/>
          <w:sz w:val="24"/>
          <w:szCs w:val="24"/>
          <w:rtl/>
        </w:rPr>
        <w:t xml:space="preserve"> </w:t>
      </w:r>
      <w:r w:rsidRPr="00010DB0">
        <w:rPr>
          <w:rFonts w:cs="AF_Najed" w:hint="cs"/>
          <w:sz w:val="24"/>
          <w:szCs w:val="24"/>
          <w:rtl/>
        </w:rPr>
        <w:t>التحميل</w:t>
      </w:r>
      <w:r w:rsidRPr="00010DB0">
        <w:rPr>
          <w:rFonts w:cs="AF_Najed"/>
          <w:sz w:val="24"/>
          <w:szCs w:val="24"/>
          <w:rtl/>
        </w:rPr>
        <w:t xml:space="preserve"> </w:t>
      </w:r>
      <w:r w:rsidRPr="00E11931">
        <w:rPr>
          <w:rFonts w:cs="AF_Najed"/>
          <w:sz w:val="20"/>
          <w:szCs w:val="20"/>
        </w:rPr>
        <w:t>Downloading</w:t>
      </w:r>
      <w:r w:rsidRPr="00010DB0">
        <w:rPr>
          <w:rFonts w:cs="AF_Najed"/>
          <w:sz w:val="24"/>
          <w:szCs w:val="24"/>
          <w:rtl/>
        </w:rPr>
        <w:t>.</w:t>
      </w:r>
    </w:p>
    <w:p w14:paraId="24BF0F79" w14:textId="36AC6C92" w:rsidR="00CE6AA4" w:rsidRPr="00010DB0" w:rsidRDefault="00CE6AA4" w:rsidP="00C55CBB">
      <w:pPr>
        <w:pStyle w:val="ListParagraph"/>
        <w:numPr>
          <w:ilvl w:val="1"/>
          <w:numId w:val="57"/>
        </w:numPr>
        <w:bidi/>
        <w:jc w:val="both"/>
        <w:rPr>
          <w:rFonts w:cs="AF_Najed"/>
          <w:sz w:val="24"/>
          <w:szCs w:val="24"/>
        </w:rPr>
      </w:pPr>
      <w:r w:rsidRPr="00010DB0">
        <w:rPr>
          <w:rFonts w:cs="AF_Najed" w:hint="cs"/>
          <w:sz w:val="24"/>
          <w:szCs w:val="24"/>
          <w:rtl/>
        </w:rPr>
        <w:t>حق حصري لاستغلال</w:t>
      </w:r>
      <w:r w:rsidRPr="00010DB0">
        <w:rPr>
          <w:rFonts w:cs="AF_Najed"/>
          <w:sz w:val="24"/>
          <w:szCs w:val="24"/>
          <w:rtl/>
        </w:rPr>
        <w:t xml:space="preserve"> </w:t>
      </w:r>
      <w:r w:rsidRPr="00010DB0">
        <w:rPr>
          <w:rFonts w:cs="AF_Najed" w:hint="cs"/>
          <w:sz w:val="24"/>
          <w:szCs w:val="24"/>
          <w:rtl/>
        </w:rPr>
        <w:t>والترخيص</w:t>
      </w:r>
      <w:r w:rsidRPr="00010DB0">
        <w:rPr>
          <w:rFonts w:cs="AF_Najed"/>
          <w:sz w:val="24"/>
          <w:szCs w:val="24"/>
          <w:rtl/>
        </w:rPr>
        <w:t xml:space="preserve"> </w:t>
      </w:r>
      <w:r w:rsidRPr="00010DB0">
        <w:rPr>
          <w:rFonts w:cs="AF_Najed" w:hint="cs"/>
          <w:sz w:val="24"/>
          <w:szCs w:val="24"/>
          <w:rtl/>
        </w:rPr>
        <w:t>باستغلال</w:t>
      </w:r>
      <w:r w:rsidRPr="00010DB0">
        <w:rPr>
          <w:rFonts w:cs="AF_Najed"/>
          <w:sz w:val="24"/>
          <w:szCs w:val="24"/>
          <w:rtl/>
        </w:rPr>
        <w:t xml:space="preserve"> </w:t>
      </w:r>
      <w:r w:rsidRPr="00010DB0">
        <w:rPr>
          <w:rFonts w:cs="AF_Najed" w:hint="cs"/>
          <w:sz w:val="24"/>
          <w:szCs w:val="24"/>
          <w:rtl/>
        </w:rPr>
        <w:t>الحقوق</w:t>
      </w:r>
      <w:r w:rsidRPr="00010DB0">
        <w:rPr>
          <w:rFonts w:cs="AF_Najed"/>
          <w:sz w:val="24"/>
          <w:szCs w:val="24"/>
          <w:rtl/>
        </w:rPr>
        <w:t xml:space="preserve"> </w:t>
      </w:r>
      <w:r w:rsidRPr="00010DB0">
        <w:rPr>
          <w:rFonts w:cs="AF_Najed" w:hint="cs"/>
          <w:sz w:val="24"/>
          <w:szCs w:val="24"/>
          <w:rtl/>
        </w:rPr>
        <w:t>الرقمية</w:t>
      </w:r>
      <w:r w:rsidRPr="00010DB0">
        <w:rPr>
          <w:rFonts w:cs="AF_Najed"/>
          <w:sz w:val="24"/>
          <w:szCs w:val="24"/>
          <w:rtl/>
        </w:rPr>
        <w:t xml:space="preserve"> </w:t>
      </w:r>
      <w:r w:rsidRPr="00010DB0">
        <w:rPr>
          <w:rFonts w:cs="AF_Najed" w:hint="cs"/>
          <w:sz w:val="24"/>
          <w:szCs w:val="24"/>
          <w:rtl/>
        </w:rPr>
        <w:t xml:space="preserve">للمباريات </w:t>
      </w:r>
      <w:r w:rsidRPr="00010DB0">
        <w:rPr>
          <w:rFonts w:cs="AF_Najed"/>
          <w:sz w:val="24"/>
          <w:szCs w:val="24"/>
          <w:rtl/>
        </w:rPr>
        <w:t xml:space="preserve"> </w:t>
      </w:r>
      <w:r w:rsidRPr="00E11931">
        <w:rPr>
          <w:rFonts w:cs="AF_Najed"/>
          <w:sz w:val="20"/>
          <w:szCs w:val="20"/>
        </w:rPr>
        <w:t>Digital Right</w:t>
      </w:r>
      <w:r w:rsidRPr="00FB47B0">
        <w:rPr>
          <w:sz w:val="24"/>
        </w:rPr>
        <w:t>s</w:t>
      </w:r>
      <w:r w:rsidRPr="00010DB0">
        <w:rPr>
          <w:rFonts w:cs="AF_Najed"/>
          <w:sz w:val="24"/>
          <w:szCs w:val="24"/>
          <w:rtl/>
        </w:rPr>
        <w:t xml:space="preserve"> </w:t>
      </w:r>
      <w:r w:rsidRPr="00010DB0">
        <w:rPr>
          <w:rFonts w:cs="AF_Najed" w:hint="cs"/>
          <w:sz w:val="24"/>
          <w:szCs w:val="24"/>
          <w:rtl/>
        </w:rPr>
        <w:t>من</w:t>
      </w:r>
      <w:r w:rsidRPr="00010DB0">
        <w:rPr>
          <w:rFonts w:cs="AF_Najed"/>
          <w:sz w:val="24"/>
          <w:szCs w:val="24"/>
          <w:rtl/>
        </w:rPr>
        <w:t xml:space="preserve"> </w:t>
      </w:r>
      <w:r w:rsidRPr="00010DB0">
        <w:rPr>
          <w:rFonts w:cs="AF_Najed" w:hint="cs"/>
          <w:sz w:val="24"/>
          <w:szCs w:val="24"/>
          <w:rtl/>
        </w:rPr>
        <w:t>خلال</w:t>
      </w:r>
      <w:r w:rsidRPr="00010DB0">
        <w:rPr>
          <w:rFonts w:cs="AF_Najed"/>
          <w:sz w:val="24"/>
          <w:szCs w:val="24"/>
          <w:rtl/>
        </w:rPr>
        <w:t xml:space="preserve"> </w:t>
      </w:r>
      <w:r w:rsidRPr="00010DB0">
        <w:rPr>
          <w:rFonts w:cs="AF_Najed" w:hint="cs"/>
          <w:sz w:val="24"/>
          <w:szCs w:val="24"/>
          <w:rtl/>
        </w:rPr>
        <w:t>خدمة</w:t>
      </w:r>
      <w:r w:rsidRPr="00010DB0">
        <w:rPr>
          <w:rFonts w:cs="AF_Najed"/>
          <w:sz w:val="24"/>
          <w:szCs w:val="24"/>
          <w:rtl/>
        </w:rPr>
        <w:t xml:space="preserve"> </w:t>
      </w:r>
      <w:r w:rsidRPr="00010DB0">
        <w:rPr>
          <w:rFonts w:cs="AF_Najed" w:hint="cs"/>
          <w:sz w:val="24"/>
          <w:szCs w:val="24"/>
          <w:rtl/>
        </w:rPr>
        <w:t>شاهد</w:t>
      </w:r>
      <w:r w:rsidRPr="00010DB0">
        <w:rPr>
          <w:rFonts w:cs="AF_Najed"/>
          <w:sz w:val="24"/>
          <w:szCs w:val="24"/>
          <w:rtl/>
        </w:rPr>
        <w:t>.</w:t>
      </w:r>
      <w:r w:rsidRPr="00010DB0">
        <w:rPr>
          <w:rFonts w:cs="AF_Najed" w:hint="cs"/>
          <w:sz w:val="24"/>
          <w:szCs w:val="24"/>
          <w:rtl/>
        </w:rPr>
        <w:t>نت</w:t>
      </w:r>
      <w:r w:rsidRPr="00010DB0">
        <w:rPr>
          <w:rFonts w:cs="AF_Najed"/>
          <w:sz w:val="24"/>
          <w:szCs w:val="24"/>
          <w:rtl/>
        </w:rPr>
        <w:t xml:space="preserve"> </w:t>
      </w:r>
      <w:r w:rsidRPr="00010DB0">
        <w:rPr>
          <w:rFonts w:cs="AF_Najed" w:hint="cs"/>
          <w:sz w:val="24"/>
          <w:szCs w:val="24"/>
          <w:rtl/>
        </w:rPr>
        <w:t>لخدمات</w:t>
      </w:r>
      <w:r w:rsidRPr="00010DB0">
        <w:rPr>
          <w:rFonts w:cs="AF_Najed"/>
          <w:sz w:val="24"/>
          <w:szCs w:val="24"/>
          <w:rtl/>
        </w:rPr>
        <w:t xml:space="preserve"> </w:t>
      </w:r>
      <w:r w:rsidRPr="00010DB0">
        <w:rPr>
          <w:rFonts w:cs="AF_Najed" w:hint="cs"/>
          <w:sz w:val="24"/>
          <w:szCs w:val="24"/>
          <w:rtl/>
        </w:rPr>
        <w:t>الفيديو</w:t>
      </w:r>
      <w:r w:rsidRPr="00010DB0">
        <w:rPr>
          <w:rFonts w:cs="AF_Najed"/>
          <w:sz w:val="24"/>
          <w:szCs w:val="24"/>
          <w:rtl/>
        </w:rPr>
        <w:t xml:space="preserve"> </w:t>
      </w:r>
      <w:r w:rsidRPr="00010DB0">
        <w:rPr>
          <w:rFonts w:cs="AF_Najed" w:hint="cs"/>
          <w:sz w:val="24"/>
          <w:szCs w:val="24"/>
          <w:rtl/>
        </w:rPr>
        <w:t>عند</w:t>
      </w:r>
      <w:r w:rsidRPr="00010DB0">
        <w:rPr>
          <w:rFonts w:cs="AF_Najed"/>
          <w:sz w:val="24"/>
          <w:szCs w:val="24"/>
          <w:rtl/>
        </w:rPr>
        <w:t xml:space="preserve"> </w:t>
      </w:r>
      <w:r w:rsidRPr="00010DB0">
        <w:rPr>
          <w:rFonts w:cs="AF_Najed" w:hint="cs"/>
          <w:sz w:val="24"/>
          <w:szCs w:val="24"/>
          <w:rtl/>
        </w:rPr>
        <w:t>الطلب</w:t>
      </w:r>
      <w:r w:rsidRPr="00010DB0">
        <w:rPr>
          <w:rFonts w:cs="AF_Najed"/>
          <w:sz w:val="24"/>
          <w:szCs w:val="24"/>
          <w:rtl/>
        </w:rPr>
        <w:t xml:space="preserve"> </w:t>
      </w:r>
      <w:r w:rsidRPr="00E11931">
        <w:rPr>
          <w:rFonts w:cs="AF_Najed"/>
          <w:sz w:val="20"/>
          <w:szCs w:val="20"/>
        </w:rPr>
        <w:t>shahid</w:t>
      </w:r>
      <w:r w:rsidRPr="00FB47B0">
        <w:rPr>
          <w:sz w:val="24"/>
        </w:rPr>
        <w:t>.</w:t>
      </w:r>
      <w:r w:rsidRPr="00E11931">
        <w:rPr>
          <w:rFonts w:cs="AF_Najed"/>
          <w:sz w:val="20"/>
          <w:szCs w:val="20"/>
        </w:rPr>
        <w:t>net</w:t>
      </w:r>
      <w:r w:rsidRPr="00E11931">
        <w:rPr>
          <w:rFonts w:cs="AF_Najed"/>
          <w:sz w:val="20"/>
          <w:szCs w:val="20"/>
          <w:rtl/>
        </w:rPr>
        <w:t xml:space="preserve"> </w:t>
      </w:r>
      <w:r w:rsidRPr="00010DB0">
        <w:rPr>
          <w:rFonts w:cs="AF_Najed" w:hint="cs"/>
          <w:sz w:val="24"/>
          <w:szCs w:val="24"/>
          <w:rtl/>
        </w:rPr>
        <w:t>المتوفرة</w:t>
      </w:r>
      <w:r w:rsidRPr="00010DB0">
        <w:rPr>
          <w:rFonts w:cs="AF_Najed"/>
          <w:sz w:val="24"/>
          <w:szCs w:val="24"/>
          <w:rtl/>
        </w:rPr>
        <w:t xml:space="preserve"> </w:t>
      </w:r>
      <w:r w:rsidRPr="00010DB0">
        <w:rPr>
          <w:rFonts w:cs="AF_Najed" w:hint="cs"/>
          <w:sz w:val="24"/>
          <w:szCs w:val="24"/>
          <w:rtl/>
        </w:rPr>
        <w:t>من</w:t>
      </w:r>
      <w:r w:rsidRPr="00010DB0">
        <w:rPr>
          <w:rFonts w:cs="AF_Najed"/>
          <w:sz w:val="24"/>
          <w:szCs w:val="24"/>
          <w:rtl/>
        </w:rPr>
        <w:t xml:space="preserve"> </w:t>
      </w:r>
      <w:r w:rsidRPr="00010DB0">
        <w:rPr>
          <w:rFonts w:cs="AF_Najed" w:hint="cs"/>
          <w:sz w:val="24"/>
          <w:szCs w:val="24"/>
          <w:rtl/>
        </w:rPr>
        <w:t>خلال</w:t>
      </w:r>
      <w:r w:rsidRPr="00010DB0">
        <w:rPr>
          <w:rFonts w:cs="AF_Najed"/>
          <w:sz w:val="24"/>
          <w:szCs w:val="24"/>
          <w:rtl/>
        </w:rPr>
        <w:t xml:space="preserve"> </w:t>
      </w:r>
      <w:r w:rsidRPr="00010DB0">
        <w:rPr>
          <w:rFonts w:cs="AF_Najed" w:hint="cs"/>
          <w:sz w:val="24"/>
          <w:szCs w:val="24"/>
          <w:rtl/>
        </w:rPr>
        <w:t>تطبيقات</w:t>
      </w:r>
      <w:r w:rsidRPr="00010DB0">
        <w:rPr>
          <w:rFonts w:cs="AF_Najed"/>
          <w:sz w:val="24"/>
          <w:szCs w:val="24"/>
          <w:rtl/>
        </w:rPr>
        <w:t xml:space="preserve"> </w:t>
      </w:r>
      <w:r w:rsidRPr="00010DB0">
        <w:rPr>
          <w:rFonts w:cs="AF_Najed" w:hint="cs"/>
          <w:sz w:val="24"/>
          <w:szCs w:val="24"/>
          <w:rtl/>
        </w:rPr>
        <w:t>الأجهزة</w:t>
      </w:r>
      <w:r w:rsidRPr="00010DB0">
        <w:rPr>
          <w:rFonts w:cs="AF_Najed"/>
          <w:sz w:val="24"/>
          <w:szCs w:val="24"/>
          <w:rtl/>
        </w:rPr>
        <w:t xml:space="preserve"> </w:t>
      </w:r>
      <w:r w:rsidRPr="00010DB0">
        <w:rPr>
          <w:rFonts w:cs="AF_Najed" w:hint="cs"/>
          <w:sz w:val="24"/>
          <w:szCs w:val="24"/>
          <w:rtl/>
        </w:rPr>
        <w:t>اللوحية</w:t>
      </w:r>
      <w:r w:rsidRPr="00010DB0">
        <w:rPr>
          <w:rFonts w:cs="AF_Najed"/>
          <w:sz w:val="24"/>
          <w:szCs w:val="24"/>
          <w:rtl/>
        </w:rPr>
        <w:t xml:space="preserve"> </w:t>
      </w:r>
      <w:r w:rsidRPr="00010DB0">
        <w:rPr>
          <w:rFonts w:cs="AF_Najed" w:hint="cs"/>
          <w:sz w:val="24"/>
          <w:szCs w:val="24"/>
          <w:rtl/>
        </w:rPr>
        <w:t>و</w:t>
      </w:r>
      <w:r w:rsidRPr="00010DB0">
        <w:rPr>
          <w:rFonts w:cs="AF_Najed"/>
          <w:sz w:val="24"/>
          <w:szCs w:val="24"/>
          <w:rtl/>
        </w:rPr>
        <w:t xml:space="preserve"> </w:t>
      </w:r>
      <w:r w:rsidRPr="00010DB0">
        <w:rPr>
          <w:rFonts w:cs="AF_Najed" w:hint="cs"/>
          <w:sz w:val="24"/>
          <w:szCs w:val="24"/>
          <w:rtl/>
        </w:rPr>
        <w:t>وسائط</w:t>
      </w:r>
      <w:r w:rsidRPr="00010DB0">
        <w:rPr>
          <w:rFonts w:cs="AF_Najed"/>
          <w:sz w:val="24"/>
          <w:szCs w:val="24"/>
          <w:rtl/>
        </w:rPr>
        <w:t xml:space="preserve"> </w:t>
      </w:r>
      <w:r w:rsidRPr="00010DB0">
        <w:rPr>
          <w:rFonts w:cs="AF_Najed" w:hint="cs"/>
          <w:sz w:val="24"/>
          <w:szCs w:val="24"/>
          <w:rtl/>
        </w:rPr>
        <w:t>تكنولوجيا</w:t>
      </w:r>
      <w:r w:rsidRPr="00010DB0">
        <w:rPr>
          <w:rFonts w:cs="AF_Najed"/>
          <w:sz w:val="24"/>
          <w:szCs w:val="24"/>
          <w:rtl/>
        </w:rPr>
        <w:t xml:space="preserve"> </w:t>
      </w:r>
      <w:r w:rsidRPr="00010DB0">
        <w:rPr>
          <w:rFonts w:cs="AF_Najed" w:hint="cs"/>
          <w:sz w:val="24"/>
          <w:szCs w:val="24"/>
          <w:rtl/>
        </w:rPr>
        <w:t>الاتصال</w:t>
      </w:r>
      <w:r w:rsidRPr="00010DB0">
        <w:rPr>
          <w:rFonts w:cs="AF_Najed"/>
          <w:sz w:val="24"/>
          <w:szCs w:val="24"/>
          <w:rtl/>
        </w:rPr>
        <w:t xml:space="preserve"> </w:t>
      </w:r>
      <w:r w:rsidRPr="00010DB0">
        <w:rPr>
          <w:rFonts w:cs="AF_Najed" w:hint="cs"/>
          <w:sz w:val="24"/>
          <w:szCs w:val="24"/>
          <w:rtl/>
        </w:rPr>
        <w:t>بشبكة</w:t>
      </w:r>
      <w:r w:rsidRPr="00010DB0">
        <w:rPr>
          <w:rFonts w:cs="AF_Najed"/>
          <w:sz w:val="24"/>
          <w:szCs w:val="24"/>
          <w:rtl/>
        </w:rPr>
        <w:t xml:space="preserve"> </w:t>
      </w:r>
      <w:r w:rsidRPr="00010DB0">
        <w:rPr>
          <w:rFonts w:cs="AF_Najed" w:hint="cs"/>
          <w:sz w:val="24"/>
          <w:szCs w:val="24"/>
          <w:rtl/>
        </w:rPr>
        <w:t>الانترنت</w:t>
      </w:r>
      <w:r w:rsidRPr="00010DB0">
        <w:rPr>
          <w:rFonts w:cs="AF_Najed"/>
          <w:sz w:val="24"/>
          <w:szCs w:val="24"/>
          <w:rtl/>
        </w:rPr>
        <w:t xml:space="preserve"> </w:t>
      </w:r>
      <w:r w:rsidRPr="00010DB0">
        <w:rPr>
          <w:rFonts w:cs="AF_Najed" w:hint="cs"/>
          <w:sz w:val="24"/>
          <w:szCs w:val="24"/>
          <w:rtl/>
        </w:rPr>
        <w:t>الحالية</w:t>
      </w:r>
      <w:r w:rsidRPr="00010DB0">
        <w:rPr>
          <w:rFonts w:cs="AF_Najed"/>
          <w:sz w:val="24"/>
          <w:szCs w:val="24"/>
          <w:rtl/>
        </w:rPr>
        <w:t xml:space="preserve"> </w:t>
      </w:r>
      <w:r w:rsidRPr="00010DB0">
        <w:rPr>
          <w:rFonts w:cs="AF_Najed" w:hint="cs"/>
          <w:sz w:val="24"/>
          <w:szCs w:val="24"/>
          <w:rtl/>
        </w:rPr>
        <w:t>والمستقبلية</w:t>
      </w:r>
      <w:r w:rsidRPr="00010DB0">
        <w:rPr>
          <w:rFonts w:cs="AF_Najed"/>
          <w:sz w:val="24"/>
          <w:szCs w:val="24"/>
          <w:rtl/>
        </w:rPr>
        <w:t xml:space="preserve"> </w:t>
      </w:r>
      <w:r w:rsidRPr="00010DB0">
        <w:rPr>
          <w:rFonts w:cs="AF_Najed" w:hint="cs"/>
          <w:sz w:val="24"/>
          <w:szCs w:val="24"/>
          <w:rtl/>
        </w:rPr>
        <w:t>ومن</w:t>
      </w:r>
      <w:r w:rsidRPr="00010DB0">
        <w:rPr>
          <w:rFonts w:cs="AF_Najed"/>
          <w:sz w:val="24"/>
          <w:szCs w:val="24"/>
          <w:rtl/>
        </w:rPr>
        <w:t xml:space="preserve"> </w:t>
      </w:r>
      <w:r w:rsidRPr="00010DB0">
        <w:rPr>
          <w:rFonts w:cs="AF_Najed" w:hint="cs"/>
          <w:sz w:val="24"/>
          <w:szCs w:val="24"/>
          <w:rtl/>
        </w:rPr>
        <w:t>خلال</w:t>
      </w:r>
      <w:r w:rsidRPr="00010DB0">
        <w:rPr>
          <w:rFonts w:cs="AF_Najed"/>
          <w:sz w:val="24"/>
          <w:szCs w:val="24"/>
          <w:rtl/>
        </w:rPr>
        <w:t xml:space="preserve"> </w:t>
      </w:r>
      <w:r w:rsidRPr="00010DB0">
        <w:rPr>
          <w:rFonts w:cs="AF_Najed" w:hint="cs"/>
          <w:sz w:val="24"/>
          <w:szCs w:val="24"/>
          <w:rtl/>
        </w:rPr>
        <w:t>موقع</w:t>
      </w:r>
      <w:r w:rsidRPr="00010DB0">
        <w:rPr>
          <w:rFonts w:cs="AF_Najed"/>
          <w:sz w:val="24"/>
          <w:szCs w:val="24"/>
          <w:rtl/>
        </w:rPr>
        <w:t xml:space="preserve"> </w:t>
      </w:r>
      <w:r w:rsidR="006F7ED0">
        <w:rPr>
          <w:rFonts w:cs="AF_Najed" w:hint="cs"/>
          <w:sz w:val="24"/>
          <w:szCs w:val="24"/>
          <w:rtl/>
        </w:rPr>
        <w:t>(</w:t>
      </w:r>
      <w:r w:rsidR="005A5EB3">
        <w:rPr>
          <w:rFonts w:cs="AF_Najed" w:hint="cs"/>
          <w:sz w:val="24"/>
          <w:szCs w:val="24"/>
          <w:rtl/>
        </w:rPr>
        <w:t>القنوات المرخص لها</w:t>
      </w:r>
      <w:r w:rsidR="006F7ED0">
        <w:rPr>
          <w:rFonts w:cs="AF_Najed" w:hint="cs"/>
          <w:sz w:val="24"/>
          <w:szCs w:val="24"/>
          <w:rtl/>
        </w:rPr>
        <w:t>)</w:t>
      </w:r>
      <w:r w:rsidR="005A5EB3">
        <w:rPr>
          <w:rFonts w:cs="AF_Najed" w:hint="cs"/>
          <w:sz w:val="24"/>
          <w:szCs w:val="24"/>
          <w:rtl/>
        </w:rPr>
        <w:t xml:space="preserve"> </w:t>
      </w:r>
      <w:r w:rsidRPr="00010DB0">
        <w:rPr>
          <w:rFonts w:cs="AF_Najed" w:hint="cs"/>
          <w:sz w:val="24"/>
          <w:szCs w:val="24"/>
          <w:rtl/>
        </w:rPr>
        <w:t>على</w:t>
      </w:r>
      <w:r w:rsidRPr="00010DB0">
        <w:rPr>
          <w:rFonts w:cs="AF_Najed"/>
          <w:sz w:val="24"/>
          <w:szCs w:val="24"/>
          <w:rtl/>
        </w:rPr>
        <w:t xml:space="preserve"> </w:t>
      </w:r>
      <w:r w:rsidRPr="00010DB0">
        <w:rPr>
          <w:rFonts w:cs="AF_Najed" w:hint="cs"/>
          <w:sz w:val="24"/>
          <w:szCs w:val="24"/>
          <w:rtl/>
        </w:rPr>
        <w:t>اليوتيوب</w:t>
      </w:r>
      <w:r w:rsidRPr="00010DB0">
        <w:rPr>
          <w:rFonts w:cs="AF_Najed"/>
          <w:sz w:val="24"/>
          <w:szCs w:val="24"/>
          <w:rtl/>
        </w:rPr>
        <w:t>.</w:t>
      </w:r>
    </w:p>
    <w:p w14:paraId="50C15C5D" w14:textId="09EB7654" w:rsidR="00CE6AA4" w:rsidRDefault="00CE6AA4" w:rsidP="00C55CBB">
      <w:pPr>
        <w:pStyle w:val="ListParagraph"/>
        <w:numPr>
          <w:ilvl w:val="1"/>
          <w:numId w:val="57"/>
        </w:numPr>
        <w:bidi/>
        <w:jc w:val="both"/>
        <w:rPr>
          <w:rFonts w:cs="AF_Najed"/>
          <w:sz w:val="24"/>
          <w:szCs w:val="24"/>
        </w:rPr>
      </w:pPr>
      <w:r w:rsidRPr="008D5766">
        <w:rPr>
          <w:rFonts w:cs="AF_Najed" w:hint="cs"/>
          <w:sz w:val="24"/>
          <w:szCs w:val="24"/>
          <w:rtl/>
        </w:rPr>
        <w:t>حق حصري للترخيص</w:t>
      </w:r>
      <w:r w:rsidRPr="008D5766">
        <w:rPr>
          <w:rFonts w:cs="AF_Najed"/>
          <w:sz w:val="24"/>
          <w:szCs w:val="24"/>
          <w:rtl/>
        </w:rPr>
        <w:t xml:space="preserve"> </w:t>
      </w:r>
      <w:r w:rsidRPr="008D5766">
        <w:rPr>
          <w:rFonts w:cs="AF_Najed" w:hint="cs"/>
          <w:sz w:val="24"/>
          <w:szCs w:val="24"/>
          <w:rtl/>
        </w:rPr>
        <w:t>للمشتركين</w:t>
      </w:r>
      <w:r w:rsidRPr="008D5766">
        <w:rPr>
          <w:rFonts w:cs="AF_Najed"/>
          <w:sz w:val="24"/>
          <w:szCs w:val="24"/>
          <w:rtl/>
        </w:rPr>
        <w:t xml:space="preserve"> </w:t>
      </w:r>
      <w:r w:rsidRPr="008D5766">
        <w:rPr>
          <w:rFonts w:cs="AF_Najed" w:hint="cs"/>
          <w:sz w:val="24"/>
          <w:szCs w:val="24"/>
          <w:rtl/>
        </w:rPr>
        <w:t>بمشاهدة</w:t>
      </w:r>
      <w:r w:rsidRPr="008D5766">
        <w:rPr>
          <w:rFonts w:cs="AF_Najed"/>
          <w:sz w:val="24"/>
          <w:szCs w:val="24"/>
          <w:rtl/>
        </w:rPr>
        <w:t xml:space="preserve"> </w:t>
      </w:r>
      <w:r w:rsidRPr="008D5766">
        <w:rPr>
          <w:rFonts w:cs="AF_Najed" w:hint="cs"/>
          <w:sz w:val="24"/>
          <w:szCs w:val="24"/>
          <w:rtl/>
        </w:rPr>
        <w:t>البث</w:t>
      </w:r>
      <w:r w:rsidRPr="008D5766">
        <w:rPr>
          <w:rFonts w:cs="AF_Najed"/>
          <w:sz w:val="24"/>
          <w:szCs w:val="24"/>
          <w:rtl/>
        </w:rPr>
        <w:t xml:space="preserve"> </w:t>
      </w:r>
      <w:r w:rsidRPr="008D5766">
        <w:rPr>
          <w:rFonts w:cs="AF_Najed" w:hint="cs"/>
          <w:sz w:val="24"/>
          <w:szCs w:val="24"/>
          <w:rtl/>
        </w:rPr>
        <w:t>المباشر</w:t>
      </w:r>
      <w:r w:rsidRPr="008D5766">
        <w:rPr>
          <w:rFonts w:cs="AF_Najed"/>
          <w:sz w:val="24"/>
          <w:szCs w:val="24"/>
          <w:rtl/>
        </w:rPr>
        <w:t xml:space="preserve"> </w:t>
      </w:r>
      <w:r w:rsidRPr="008D5766">
        <w:rPr>
          <w:rFonts w:cs="AF_Najed" w:hint="cs"/>
          <w:sz w:val="24"/>
          <w:szCs w:val="24"/>
          <w:rtl/>
        </w:rPr>
        <w:t>للفيديو</w:t>
      </w:r>
      <w:r w:rsidRPr="008D5766">
        <w:rPr>
          <w:rFonts w:cs="AF_Najed"/>
          <w:sz w:val="24"/>
          <w:szCs w:val="24"/>
          <w:rtl/>
        </w:rPr>
        <w:t xml:space="preserve"> </w:t>
      </w:r>
      <w:r w:rsidRPr="008D5766">
        <w:rPr>
          <w:rFonts w:cs="AF_Najed" w:hint="cs"/>
          <w:sz w:val="24"/>
          <w:szCs w:val="24"/>
          <w:rtl/>
        </w:rPr>
        <w:t>على</w:t>
      </w:r>
      <w:r w:rsidRPr="008D5766">
        <w:rPr>
          <w:rFonts w:cs="AF_Najed"/>
          <w:sz w:val="24"/>
          <w:szCs w:val="24"/>
          <w:rtl/>
        </w:rPr>
        <w:t xml:space="preserve"> </w:t>
      </w:r>
      <w:r w:rsidRPr="008D5766">
        <w:rPr>
          <w:rFonts w:cs="AF_Najed" w:hint="cs"/>
          <w:sz w:val="24"/>
          <w:szCs w:val="24"/>
          <w:rtl/>
        </w:rPr>
        <w:t>الهاتف</w:t>
      </w:r>
      <w:r w:rsidRPr="008D5766">
        <w:rPr>
          <w:rFonts w:cs="AF_Najed"/>
          <w:sz w:val="24"/>
          <w:szCs w:val="24"/>
          <w:rtl/>
        </w:rPr>
        <w:t xml:space="preserve"> </w:t>
      </w:r>
      <w:r w:rsidRPr="008D5766">
        <w:rPr>
          <w:rFonts w:cs="AF_Najed" w:hint="cs"/>
          <w:sz w:val="24"/>
          <w:szCs w:val="24"/>
          <w:rtl/>
        </w:rPr>
        <w:t>المتحرك</w:t>
      </w:r>
      <w:r w:rsidRPr="008D5766">
        <w:rPr>
          <w:rFonts w:cs="AF_Najed"/>
          <w:sz w:val="24"/>
          <w:szCs w:val="24"/>
          <w:rtl/>
        </w:rPr>
        <w:t xml:space="preserve"> </w:t>
      </w:r>
      <w:r w:rsidRPr="008D5766">
        <w:rPr>
          <w:rFonts w:cs="AF_Najed" w:hint="cs"/>
          <w:sz w:val="24"/>
          <w:szCs w:val="24"/>
          <w:rtl/>
        </w:rPr>
        <w:t>وشبكة</w:t>
      </w:r>
      <w:r w:rsidRPr="008D5766">
        <w:rPr>
          <w:rFonts w:cs="AF_Najed"/>
          <w:sz w:val="24"/>
          <w:szCs w:val="24"/>
          <w:rtl/>
        </w:rPr>
        <w:t xml:space="preserve"> </w:t>
      </w:r>
      <w:r w:rsidRPr="008D5766">
        <w:rPr>
          <w:rFonts w:cs="AF_Najed" w:hint="cs"/>
          <w:sz w:val="24"/>
          <w:szCs w:val="24"/>
          <w:rtl/>
        </w:rPr>
        <w:t>الانترنت</w:t>
      </w:r>
      <w:r w:rsidRPr="008D5766">
        <w:rPr>
          <w:rFonts w:cs="AF_Najed"/>
          <w:sz w:val="24"/>
          <w:szCs w:val="24"/>
          <w:rtl/>
        </w:rPr>
        <w:t xml:space="preserve"> </w:t>
      </w:r>
      <w:r w:rsidRPr="008D5766">
        <w:rPr>
          <w:rFonts w:cs="AF_Najed" w:hint="cs"/>
          <w:sz w:val="24"/>
          <w:szCs w:val="24"/>
          <w:rtl/>
        </w:rPr>
        <w:t>للقنوات</w:t>
      </w:r>
      <w:r w:rsidRPr="008D5766">
        <w:rPr>
          <w:rFonts w:cs="AF_Najed"/>
          <w:sz w:val="24"/>
          <w:szCs w:val="24"/>
          <w:rtl/>
        </w:rPr>
        <w:t xml:space="preserve"> </w:t>
      </w:r>
      <w:r w:rsidRPr="008D5766">
        <w:rPr>
          <w:rFonts w:cs="AF_Najed" w:hint="cs"/>
          <w:sz w:val="24"/>
          <w:szCs w:val="24"/>
          <w:rtl/>
        </w:rPr>
        <w:t>التابعة</w:t>
      </w:r>
      <w:r w:rsidRPr="008D5766">
        <w:rPr>
          <w:rFonts w:cs="AF_Najed"/>
          <w:sz w:val="24"/>
          <w:szCs w:val="24"/>
          <w:rtl/>
        </w:rPr>
        <w:t xml:space="preserve"> </w:t>
      </w:r>
      <w:r w:rsidR="006F7ED0">
        <w:rPr>
          <w:rFonts w:cs="AF_Najed" w:hint="cs"/>
          <w:sz w:val="24"/>
          <w:szCs w:val="24"/>
          <w:rtl/>
        </w:rPr>
        <w:t>(</w:t>
      </w:r>
      <w:r w:rsidR="005A5EB3">
        <w:rPr>
          <w:rFonts w:cs="AF_Najed" w:hint="cs"/>
          <w:sz w:val="24"/>
          <w:szCs w:val="24"/>
          <w:rtl/>
        </w:rPr>
        <w:t>للقنوات المرخص لها</w:t>
      </w:r>
      <w:r w:rsidR="006F7ED0">
        <w:rPr>
          <w:rFonts w:cs="AF_Najed" w:hint="cs"/>
          <w:sz w:val="24"/>
          <w:szCs w:val="24"/>
          <w:rtl/>
        </w:rPr>
        <w:t>)</w:t>
      </w:r>
      <w:r w:rsidRPr="008D5766">
        <w:rPr>
          <w:rFonts w:cs="AF_Najed"/>
          <w:sz w:val="24"/>
          <w:szCs w:val="24"/>
          <w:rtl/>
        </w:rPr>
        <w:t xml:space="preserve">  </w:t>
      </w:r>
      <w:r w:rsidRPr="007A0872">
        <w:rPr>
          <w:szCs w:val="20"/>
        </w:rPr>
        <w:t>Live Streaming on Internet and on Mobile</w:t>
      </w:r>
    </w:p>
    <w:p w14:paraId="25013999" w14:textId="1D4AC303" w:rsidR="00CE6AA4" w:rsidRDefault="00CE6AA4" w:rsidP="00C55CBB">
      <w:pPr>
        <w:pStyle w:val="ListParagraph"/>
        <w:numPr>
          <w:ilvl w:val="1"/>
          <w:numId w:val="57"/>
        </w:numPr>
        <w:bidi/>
        <w:jc w:val="both"/>
        <w:rPr>
          <w:rFonts w:cs="AF_Najed"/>
          <w:sz w:val="24"/>
          <w:szCs w:val="24"/>
        </w:rPr>
      </w:pPr>
      <w:r w:rsidRPr="008D5766">
        <w:rPr>
          <w:rFonts w:cs="AF_Najed"/>
          <w:sz w:val="24"/>
          <w:szCs w:val="24"/>
          <w:rtl/>
          <w:lang w:bidi="ar-EG"/>
        </w:rPr>
        <w:t xml:space="preserve">يحق </w:t>
      </w:r>
      <w:r w:rsidR="006F7ED0">
        <w:rPr>
          <w:rFonts w:cs="AF_Najed" w:hint="cs"/>
          <w:sz w:val="24"/>
          <w:szCs w:val="24"/>
          <w:rtl/>
          <w:lang w:bidi="ar-EG"/>
        </w:rPr>
        <w:t>(</w:t>
      </w:r>
      <w:r w:rsidR="003157F4">
        <w:rPr>
          <w:rFonts w:cs="AF_Najed" w:hint="cs"/>
          <w:sz w:val="24"/>
          <w:szCs w:val="24"/>
          <w:rtl/>
          <w:lang w:bidi="ar-EG"/>
        </w:rPr>
        <w:t>للشركة</w:t>
      </w:r>
      <w:r w:rsidR="006F7ED0">
        <w:rPr>
          <w:rFonts w:cs="AF_Najed" w:hint="cs"/>
          <w:sz w:val="24"/>
          <w:szCs w:val="24"/>
          <w:rtl/>
          <w:lang w:bidi="ar-EG"/>
        </w:rPr>
        <w:t>)</w:t>
      </w:r>
      <w:r w:rsidRPr="008D5766">
        <w:rPr>
          <w:rFonts w:cs="AF_Najed"/>
          <w:sz w:val="24"/>
          <w:szCs w:val="24"/>
          <w:rtl/>
          <w:lang w:bidi="ar-EG"/>
        </w:rPr>
        <w:t xml:space="preserve"> التصرف </w:t>
      </w:r>
      <w:r w:rsidRPr="008D5766">
        <w:rPr>
          <w:rFonts w:cs="AF_Najed" w:hint="cs"/>
          <w:sz w:val="24"/>
          <w:szCs w:val="24"/>
          <w:rtl/>
          <w:lang w:bidi="ar-EG"/>
        </w:rPr>
        <w:t>في الحقوق المنصوص عليها في هذا البند</w:t>
      </w:r>
      <w:r w:rsidRPr="008D5766">
        <w:rPr>
          <w:rFonts w:cs="AF_Najed"/>
          <w:sz w:val="24"/>
          <w:szCs w:val="24"/>
          <w:rtl/>
          <w:lang w:bidi="ar-EG"/>
        </w:rPr>
        <w:t xml:space="preserve"> </w:t>
      </w:r>
      <w:r w:rsidRPr="008D5766">
        <w:rPr>
          <w:rFonts w:cs="AF_Najed" w:hint="cs"/>
          <w:sz w:val="24"/>
          <w:szCs w:val="24"/>
          <w:rtl/>
          <w:lang w:bidi="ar-EG"/>
        </w:rPr>
        <w:t>بالطريقة التي تشاء</w:t>
      </w:r>
      <w:r w:rsidRPr="008D5766">
        <w:rPr>
          <w:rFonts w:cs="AF_Najed"/>
          <w:sz w:val="24"/>
          <w:szCs w:val="24"/>
          <w:rtl/>
          <w:lang w:bidi="ar-EG"/>
        </w:rPr>
        <w:t xml:space="preserve">، سواء بالتنازل عنها للغير أو أعادة بيعها كلياً أو جزئياً وفق ما </w:t>
      </w:r>
      <w:r w:rsidRPr="008D5766">
        <w:rPr>
          <w:rFonts w:cs="AF_Najed" w:hint="cs"/>
          <w:sz w:val="24"/>
          <w:szCs w:val="24"/>
          <w:rtl/>
          <w:lang w:bidi="ar-EG"/>
        </w:rPr>
        <w:t>ت</w:t>
      </w:r>
      <w:r w:rsidRPr="008D5766">
        <w:rPr>
          <w:rFonts w:cs="AF_Najed"/>
          <w:sz w:val="24"/>
          <w:szCs w:val="24"/>
          <w:rtl/>
          <w:lang w:bidi="ar-EG"/>
        </w:rPr>
        <w:t>راه مناسباً لتحقيق أهدافه</w:t>
      </w:r>
      <w:r w:rsidRPr="008D5766">
        <w:rPr>
          <w:rFonts w:cs="AF_Najed" w:hint="cs"/>
          <w:sz w:val="24"/>
          <w:szCs w:val="24"/>
          <w:rtl/>
          <w:lang w:bidi="ar-EG"/>
        </w:rPr>
        <w:t>ا</w:t>
      </w:r>
      <w:r w:rsidRPr="008D5766">
        <w:rPr>
          <w:rFonts w:cs="AF_Najed"/>
          <w:sz w:val="24"/>
          <w:szCs w:val="24"/>
          <w:rtl/>
          <w:lang w:bidi="ar-EG"/>
        </w:rPr>
        <w:t xml:space="preserve"> ومصالحه</w:t>
      </w:r>
      <w:r w:rsidRPr="008D5766">
        <w:rPr>
          <w:rFonts w:cs="AF_Najed" w:hint="cs"/>
          <w:sz w:val="24"/>
          <w:szCs w:val="24"/>
          <w:rtl/>
          <w:lang w:bidi="ar-EG"/>
        </w:rPr>
        <w:t xml:space="preserve">ا وفقا لارادتها المنفردة </w:t>
      </w:r>
      <w:r w:rsidRPr="008D5766">
        <w:rPr>
          <w:rFonts w:cs="AF_Najed"/>
          <w:sz w:val="24"/>
          <w:szCs w:val="24"/>
          <w:rtl/>
          <w:lang w:bidi="ar-EG"/>
        </w:rPr>
        <w:t xml:space="preserve"> </w:t>
      </w:r>
      <w:r w:rsidRPr="008D5766">
        <w:rPr>
          <w:rFonts w:cs="AF_Najed" w:hint="cs"/>
          <w:sz w:val="24"/>
          <w:szCs w:val="24"/>
          <w:rtl/>
          <w:lang w:bidi="ar-EG"/>
        </w:rPr>
        <w:t xml:space="preserve"> </w:t>
      </w:r>
    </w:p>
    <w:p w14:paraId="3B0B65F1" w14:textId="77777777" w:rsidR="003157F4" w:rsidRPr="003157F4" w:rsidRDefault="003157F4" w:rsidP="00FB47B0">
      <w:pPr>
        <w:pStyle w:val="ListParagraph"/>
        <w:bidi/>
        <w:ind w:left="662"/>
        <w:jc w:val="both"/>
        <w:rPr>
          <w:rFonts w:cs="AF_Najed"/>
          <w:sz w:val="24"/>
          <w:szCs w:val="24"/>
          <w:rtl/>
        </w:rPr>
      </w:pPr>
    </w:p>
    <w:p w14:paraId="3F52B3B4" w14:textId="18D1E740" w:rsidR="00CE6AA4" w:rsidRPr="007A0872" w:rsidRDefault="00CE6AA4" w:rsidP="00444196">
      <w:pPr>
        <w:pStyle w:val="ListParagraph"/>
        <w:numPr>
          <w:ilvl w:val="0"/>
          <w:numId w:val="5"/>
        </w:numPr>
        <w:bidi/>
        <w:jc w:val="both"/>
        <w:rPr>
          <w:b/>
          <w:color w:val="FF0000"/>
          <w:sz w:val="24"/>
          <w:szCs w:val="20"/>
          <w:u w:val="single"/>
        </w:rPr>
      </w:pPr>
      <w:r w:rsidRPr="007A0872">
        <w:rPr>
          <w:rFonts w:cs="AF_Najed" w:hint="cs"/>
          <w:b/>
          <w:bCs/>
          <w:color w:val="FF0000"/>
          <w:sz w:val="24"/>
          <w:szCs w:val="24"/>
          <w:u w:val="single"/>
          <w:rtl/>
        </w:rPr>
        <w:t>حقوق</w:t>
      </w:r>
      <w:r w:rsidRPr="007A0872">
        <w:rPr>
          <w:rFonts w:cs="AF_Najed"/>
          <w:b/>
          <w:bCs/>
          <w:color w:val="FF0000"/>
          <w:sz w:val="24"/>
          <w:szCs w:val="24"/>
          <w:u w:val="single"/>
          <w:rtl/>
        </w:rPr>
        <w:t xml:space="preserve"> </w:t>
      </w:r>
      <w:r w:rsidRPr="007A0872">
        <w:rPr>
          <w:rFonts w:cs="AF_Najed" w:hint="cs"/>
          <w:b/>
          <w:bCs/>
          <w:color w:val="FF0000"/>
          <w:sz w:val="24"/>
          <w:szCs w:val="24"/>
          <w:u w:val="single"/>
          <w:rtl/>
        </w:rPr>
        <w:t>بث</w:t>
      </w:r>
      <w:r w:rsidRPr="007A0872">
        <w:rPr>
          <w:rFonts w:cs="AF_Najed"/>
          <w:b/>
          <w:bCs/>
          <w:color w:val="FF0000"/>
          <w:sz w:val="24"/>
          <w:szCs w:val="24"/>
          <w:u w:val="single"/>
          <w:rtl/>
        </w:rPr>
        <w:t xml:space="preserve"> </w:t>
      </w:r>
      <w:r w:rsidRPr="007A0872">
        <w:rPr>
          <w:rFonts w:cs="AF_Najed" w:hint="cs"/>
          <w:b/>
          <w:bCs/>
          <w:color w:val="FF0000"/>
          <w:sz w:val="24"/>
          <w:szCs w:val="24"/>
          <w:u w:val="single"/>
          <w:rtl/>
        </w:rPr>
        <w:t>الأحداث</w:t>
      </w:r>
      <w:r w:rsidRPr="007A0872">
        <w:rPr>
          <w:rFonts w:cs="AF_Najed"/>
          <w:b/>
          <w:bCs/>
          <w:color w:val="FF0000"/>
          <w:sz w:val="24"/>
          <w:szCs w:val="24"/>
          <w:u w:val="single"/>
          <w:rtl/>
        </w:rPr>
        <w:t xml:space="preserve"> </w:t>
      </w:r>
      <w:r w:rsidRPr="007A0872">
        <w:rPr>
          <w:rFonts w:cs="AF_Najed" w:hint="cs"/>
          <w:b/>
          <w:bCs/>
          <w:color w:val="FF0000"/>
          <w:sz w:val="24"/>
          <w:szCs w:val="24"/>
          <w:u w:val="single"/>
          <w:rtl/>
        </w:rPr>
        <w:t>والمناسبات</w:t>
      </w:r>
      <w:r w:rsidRPr="007A0872">
        <w:rPr>
          <w:rFonts w:cs="AF_Najed"/>
          <w:b/>
          <w:bCs/>
          <w:color w:val="FF0000"/>
          <w:sz w:val="24"/>
          <w:szCs w:val="24"/>
          <w:u w:val="single"/>
          <w:rtl/>
        </w:rPr>
        <w:t xml:space="preserve"> </w:t>
      </w:r>
      <w:r w:rsidRPr="007A0872">
        <w:rPr>
          <w:rFonts w:cs="AF_Najed" w:hint="cs"/>
          <w:b/>
          <w:bCs/>
          <w:color w:val="FF0000"/>
          <w:sz w:val="24"/>
          <w:szCs w:val="24"/>
          <w:u w:val="single"/>
          <w:rtl/>
        </w:rPr>
        <w:t>والتى</w:t>
      </w:r>
      <w:r w:rsidRPr="007A0872">
        <w:rPr>
          <w:rFonts w:cs="AF_Najed"/>
          <w:b/>
          <w:bCs/>
          <w:color w:val="FF0000"/>
          <w:sz w:val="24"/>
          <w:szCs w:val="24"/>
          <w:u w:val="single"/>
          <w:rtl/>
        </w:rPr>
        <w:t xml:space="preserve"> </w:t>
      </w:r>
      <w:r w:rsidR="003157F4" w:rsidRPr="007A0872">
        <w:rPr>
          <w:rFonts w:cs="AF_Najed" w:hint="cs"/>
          <w:b/>
          <w:bCs/>
          <w:color w:val="FF0000"/>
          <w:sz w:val="24"/>
          <w:szCs w:val="24"/>
          <w:u w:val="single"/>
          <w:rtl/>
        </w:rPr>
        <w:t xml:space="preserve">يقيمها </w:t>
      </w:r>
      <w:r w:rsidR="006F7ED0" w:rsidRPr="007A0872">
        <w:rPr>
          <w:rFonts w:cs="AF_Najed" w:hint="cs"/>
          <w:b/>
          <w:bCs/>
          <w:color w:val="FF0000"/>
          <w:sz w:val="24"/>
          <w:szCs w:val="24"/>
          <w:u w:val="single"/>
          <w:rtl/>
        </w:rPr>
        <w:t>(</w:t>
      </w:r>
      <w:r w:rsidR="003157F4" w:rsidRPr="007A0872">
        <w:rPr>
          <w:rFonts w:cs="AF_Najed" w:hint="cs"/>
          <w:b/>
          <w:bCs/>
          <w:color w:val="FF0000"/>
          <w:sz w:val="24"/>
          <w:szCs w:val="24"/>
          <w:u w:val="single"/>
          <w:rtl/>
        </w:rPr>
        <w:t>النادي</w:t>
      </w:r>
      <w:r w:rsidR="006F7ED0" w:rsidRPr="007A0872">
        <w:rPr>
          <w:rFonts w:cs="AF_Najed" w:hint="cs"/>
          <w:b/>
          <w:bCs/>
          <w:color w:val="FF0000"/>
          <w:sz w:val="24"/>
          <w:szCs w:val="24"/>
          <w:u w:val="single"/>
          <w:rtl/>
        </w:rPr>
        <w:t>)</w:t>
      </w:r>
      <w:r w:rsidRPr="007A0872">
        <w:rPr>
          <w:rFonts w:cs="AF_Najed"/>
          <w:b/>
          <w:bCs/>
          <w:color w:val="FF0000"/>
          <w:sz w:val="24"/>
          <w:szCs w:val="24"/>
          <w:u w:val="single"/>
          <w:rtl/>
        </w:rPr>
        <w:t xml:space="preserve"> </w:t>
      </w:r>
    </w:p>
    <w:p w14:paraId="62C4E278" w14:textId="786D5863" w:rsidR="00CE6AA4" w:rsidRPr="007A0872" w:rsidRDefault="003157F4" w:rsidP="00444196">
      <w:pPr>
        <w:pStyle w:val="ListParagraph"/>
        <w:numPr>
          <w:ilvl w:val="1"/>
          <w:numId w:val="60"/>
        </w:numPr>
        <w:bidi/>
        <w:jc w:val="both"/>
        <w:rPr>
          <w:rFonts w:cs="AF_Najed"/>
          <w:sz w:val="24"/>
          <w:szCs w:val="24"/>
        </w:rPr>
      </w:pPr>
      <w:r w:rsidRPr="007A0872">
        <w:rPr>
          <w:rFonts w:cs="AF_Najed" w:hint="cs"/>
          <w:sz w:val="24"/>
          <w:szCs w:val="24"/>
          <w:rtl/>
        </w:rPr>
        <w:t xml:space="preserve">يلتزم </w:t>
      </w:r>
      <w:r w:rsidR="009F4E77" w:rsidRPr="007A0872">
        <w:rPr>
          <w:rFonts w:cs="AF_Najed" w:hint="cs"/>
          <w:sz w:val="24"/>
          <w:szCs w:val="24"/>
          <w:rtl/>
        </w:rPr>
        <w:t>(الطرف</w:t>
      </w:r>
      <w:r w:rsidR="00E765CB" w:rsidRPr="007A0872">
        <w:rPr>
          <w:rFonts w:cs="AF_Najed" w:hint="cs"/>
          <w:sz w:val="24"/>
          <w:szCs w:val="24"/>
          <w:rtl/>
        </w:rPr>
        <w:t xml:space="preserve"> الاول</w:t>
      </w:r>
      <w:r w:rsidR="009F4E77" w:rsidRPr="007A0872">
        <w:rPr>
          <w:rFonts w:cs="AF_Najed" w:hint="cs"/>
          <w:sz w:val="24"/>
          <w:szCs w:val="24"/>
          <w:rtl/>
        </w:rPr>
        <w:t>)</w:t>
      </w:r>
      <w:r w:rsidR="00E765CB" w:rsidRPr="007A0872">
        <w:rPr>
          <w:rFonts w:cs="AF_Najed" w:hint="cs"/>
          <w:sz w:val="24"/>
          <w:szCs w:val="24"/>
          <w:rtl/>
        </w:rPr>
        <w:t xml:space="preserve"> </w:t>
      </w:r>
      <w:r w:rsidR="00CE6AA4" w:rsidRPr="007A0872">
        <w:rPr>
          <w:rFonts w:cs="AF_Najed" w:hint="cs"/>
          <w:sz w:val="24"/>
          <w:szCs w:val="24"/>
          <w:rtl/>
        </w:rPr>
        <w:t xml:space="preserve"> بالتنازل عن هذه الحقوق لصالح </w:t>
      </w:r>
      <w:r w:rsidR="009F4E77" w:rsidRPr="007A0872">
        <w:rPr>
          <w:rFonts w:cs="AF_Najed" w:hint="cs"/>
          <w:sz w:val="24"/>
          <w:szCs w:val="24"/>
          <w:rtl/>
        </w:rPr>
        <w:t>(</w:t>
      </w:r>
      <w:r w:rsidR="00B1719A" w:rsidRPr="007A0872">
        <w:rPr>
          <w:rFonts w:cs="AF_Najed" w:hint="cs"/>
          <w:sz w:val="24"/>
          <w:szCs w:val="24"/>
          <w:rtl/>
        </w:rPr>
        <w:t>الشركة</w:t>
      </w:r>
      <w:r w:rsidR="009F4E77" w:rsidRPr="007A0872">
        <w:rPr>
          <w:rFonts w:cs="AF_Najed" w:hint="cs"/>
          <w:sz w:val="24"/>
          <w:szCs w:val="24"/>
          <w:rtl/>
        </w:rPr>
        <w:t>)</w:t>
      </w:r>
      <w:r w:rsidR="00CE6AA4" w:rsidRPr="007A0872">
        <w:rPr>
          <w:rFonts w:cs="AF_Najed" w:hint="cs"/>
          <w:sz w:val="24"/>
          <w:szCs w:val="24"/>
          <w:rtl/>
        </w:rPr>
        <w:t xml:space="preserve"> بشكل حصري .</w:t>
      </w:r>
    </w:p>
    <w:p w14:paraId="36310CE1" w14:textId="1DE10C28" w:rsidR="00CE6AA4" w:rsidRPr="007A0872" w:rsidRDefault="00CE6AA4" w:rsidP="00444196">
      <w:pPr>
        <w:pStyle w:val="ListParagraph"/>
        <w:numPr>
          <w:ilvl w:val="1"/>
          <w:numId w:val="60"/>
        </w:numPr>
        <w:bidi/>
        <w:jc w:val="both"/>
        <w:rPr>
          <w:rFonts w:cs="AF_Najed"/>
          <w:sz w:val="24"/>
          <w:szCs w:val="24"/>
        </w:rPr>
      </w:pPr>
      <w:r w:rsidRPr="007A0872">
        <w:rPr>
          <w:rFonts w:cs="AF_Najed" w:hint="cs"/>
          <w:sz w:val="24"/>
          <w:szCs w:val="24"/>
          <w:rtl/>
        </w:rPr>
        <w:t>يحق</w:t>
      </w:r>
      <w:r w:rsidRPr="007A0872">
        <w:rPr>
          <w:rFonts w:cs="AF_Najed"/>
          <w:sz w:val="24"/>
          <w:szCs w:val="24"/>
          <w:rtl/>
        </w:rPr>
        <w:t xml:space="preserve"> </w:t>
      </w:r>
      <w:r w:rsidRPr="007A0872">
        <w:rPr>
          <w:rFonts w:cs="AF_Najed" w:hint="cs"/>
          <w:sz w:val="24"/>
          <w:szCs w:val="24"/>
          <w:rtl/>
        </w:rPr>
        <w:t>لـ</w:t>
      </w:r>
      <w:r w:rsidRPr="007A0872">
        <w:rPr>
          <w:rFonts w:cs="AF_Najed"/>
          <w:sz w:val="24"/>
          <w:szCs w:val="24"/>
          <w:rtl/>
        </w:rPr>
        <w:t xml:space="preserve"> </w:t>
      </w:r>
      <w:r w:rsidR="009F4E77" w:rsidRPr="007A0872">
        <w:rPr>
          <w:rFonts w:cs="AF_Najed" w:hint="cs"/>
          <w:sz w:val="24"/>
          <w:szCs w:val="24"/>
          <w:rtl/>
        </w:rPr>
        <w:t>(</w:t>
      </w:r>
      <w:r w:rsidR="00B1719A" w:rsidRPr="007A0872">
        <w:rPr>
          <w:rFonts w:cs="AF_Najed" w:hint="cs"/>
          <w:sz w:val="24"/>
          <w:szCs w:val="24"/>
          <w:rtl/>
        </w:rPr>
        <w:t>الشركة</w:t>
      </w:r>
      <w:r w:rsidR="009F4E77" w:rsidRPr="007A0872">
        <w:rPr>
          <w:rFonts w:cs="AF_Najed" w:hint="cs"/>
          <w:sz w:val="24"/>
          <w:szCs w:val="24"/>
          <w:rtl/>
        </w:rPr>
        <w:t xml:space="preserve">) </w:t>
      </w:r>
      <w:r w:rsidR="00B1719A" w:rsidRPr="007A0872">
        <w:rPr>
          <w:rFonts w:cs="AF_Najed" w:hint="cs"/>
          <w:sz w:val="24"/>
          <w:szCs w:val="24"/>
          <w:rtl/>
        </w:rPr>
        <w:t xml:space="preserve">و/او </w:t>
      </w:r>
      <w:r w:rsidR="009F4E77" w:rsidRPr="007A0872">
        <w:rPr>
          <w:rFonts w:cs="AF_Najed" w:hint="cs"/>
          <w:sz w:val="24"/>
          <w:szCs w:val="24"/>
          <w:rtl/>
        </w:rPr>
        <w:t>(</w:t>
      </w:r>
      <w:r w:rsidR="00B1719A" w:rsidRPr="007A0872">
        <w:rPr>
          <w:rFonts w:cs="AF_Najed" w:hint="cs"/>
          <w:sz w:val="24"/>
          <w:szCs w:val="24"/>
          <w:rtl/>
        </w:rPr>
        <w:t>القنوات المرخص لها</w:t>
      </w:r>
      <w:r w:rsidR="009F4E77" w:rsidRPr="007A0872">
        <w:rPr>
          <w:rFonts w:cs="AF_Najed" w:hint="cs"/>
          <w:sz w:val="24"/>
          <w:szCs w:val="24"/>
          <w:rtl/>
        </w:rPr>
        <w:t xml:space="preserve">) </w:t>
      </w:r>
      <w:r w:rsidR="002313E5" w:rsidRPr="007A0872">
        <w:rPr>
          <w:rFonts w:cs="AF_Najed" w:hint="cs"/>
          <w:sz w:val="24"/>
          <w:szCs w:val="24"/>
          <w:rtl/>
        </w:rPr>
        <w:t>حصريا</w:t>
      </w:r>
      <w:r w:rsidRPr="007A0872">
        <w:rPr>
          <w:rFonts w:cs="AF_Najed" w:hint="cs"/>
          <w:sz w:val="24"/>
          <w:szCs w:val="24"/>
          <w:rtl/>
        </w:rPr>
        <w:t xml:space="preserve"> بث جميع الأحداث والمناسبات العامة التى </w:t>
      </w:r>
      <w:r w:rsidR="00B1719A" w:rsidRPr="007A0872">
        <w:rPr>
          <w:rFonts w:cs="AF_Najed" w:hint="cs"/>
          <w:sz w:val="24"/>
          <w:szCs w:val="24"/>
          <w:rtl/>
        </w:rPr>
        <w:t>ي</w:t>
      </w:r>
      <w:r w:rsidRPr="007A0872">
        <w:rPr>
          <w:rFonts w:cs="AF_Najed" w:hint="cs"/>
          <w:sz w:val="24"/>
          <w:szCs w:val="24"/>
          <w:rtl/>
        </w:rPr>
        <w:t xml:space="preserve">قيمها </w:t>
      </w:r>
      <w:r w:rsidR="009F4E77" w:rsidRPr="007A0872">
        <w:rPr>
          <w:rFonts w:cs="AF_Najed" w:hint="cs"/>
          <w:sz w:val="24"/>
          <w:szCs w:val="24"/>
          <w:rtl/>
        </w:rPr>
        <w:t>(</w:t>
      </w:r>
      <w:r w:rsidR="00B1719A" w:rsidRPr="007A0872">
        <w:rPr>
          <w:rFonts w:cs="AF_Najed" w:hint="cs"/>
          <w:sz w:val="24"/>
          <w:szCs w:val="24"/>
          <w:rtl/>
        </w:rPr>
        <w:t>النادي</w:t>
      </w:r>
      <w:r w:rsidR="009F4E77" w:rsidRPr="007A0872">
        <w:rPr>
          <w:rFonts w:cs="AF_Najed" w:hint="cs"/>
          <w:sz w:val="24"/>
          <w:szCs w:val="24"/>
          <w:rtl/>
        </w:rPr>
        <w:t xml:space="preserve">) </w:t>
      </w:r>
      <w:r w:rsidRPr="007A0872">
        <w:rPr>
          <w:rFonts w:cs="AF_Najed" w:hint="cs"/>
          <w:sz w:val="24"/>
          <w:szCs w:val="24"/>
          <w:rtl/>
        </w:rPr>
        <w:t>على الهواء مباشرة/ مسجل / مؤجل مباشر.</w:t>
      </w:r>
    </w:p>
    <w:p w14:paraId="12C7F42D" w14:textId="4DC950F4" w:rsidR="00CE6AA4" w:rsidRPr="007A0872" w:rsidRDefault="00CE6AA4" w:rsidP="00444196">
      <w:pPr>
        <w:pStyle w:val="ListParagraph"/>
        <w:numPr>
          <w:ilvl w:val="1"/>
          <w:numId w:val="60"/>
        </w:numPr>
        <w:bidi/>
        <w:jc w:val="both"/>
        <w:rPr>
          <w:rFonts w:cs="AF_Najed"/>
          <w:sz w:val="24"/>
          <w:szCs w:val="24"/>
        </w:rPr>
      </w:pPr>
      <w:r w:rsidRPr="007A0872">
        <w:rPr>
          <w:rFonts w:cs="AF_Najed" w:hint="cs"/>
          <w:sz w:val="24"/>
          <w:szCs w:val="24"/>
          <w:rtl/>
        </w:rPr>
        <w:t>يحق</w:t>
      </w:r>
      <w:r w:rsidRPr="007A0872">
        <w:rPr>
          <w:rFonts w:cs="AF_Najed"/>
          <w:sz w:val="24"/>
          <w:szCs w:val="24"/>
          <w:rtl/>
        </w:rPr>
        <w:t xml:space="preserve"> </w:t>
      </w:r>
      <w:r w:rsidRPr="007A0872">
        <w:rPr>
          <w:rFonts w:cs="AF_Najed" w:hint="cs"/>
          <w:sz w:val="24"/>
          <w:szCs w:val="24"/>
          <w:rtl/>
        </w:rPr>
        <w:t>لـ</w:t>
      </w:r>
      <w:r w:rsidRPr="007A0872">
        <w:rPr>
          <w:rFonts w:cs="AF_Najed"/>
          <w:sz w:val="24"/>
          <w:szCs w:val="24"/>
          <w:rtl/>
        </w:rPr>
        <w:t xml:space="preserve"> </w:t>
      </w:r>
      <w:r w:rsidR="009F4E77" w:rsidRPr="007A0872">
        <w:rPr>
          <w:rFonts w:cs="AF_Najed" w:hint="cs"/>
          <w:sz w:val="24"/>
          <w:szCs w:val="24"/>
          <w:rtl/>
        </w:rPr>
        <w:t>(</w:t>
      </w:r>
      <w:r w:rsidR="00B1719A" w:rsidRPr="007A0872">
        <w:rPr>
          <w:rFonts w:cs="AF_Najed" w:hint="cs"/>
          <w:sz w:val="24"/>
          <w:szCs w:val="24"/>
          <w:rtl/>
        </w:rPr>
        <w:t>الشركة</w:t>
      </w:r>
      <w:r w:rsidR="009F4E77" w:rsidRPr="007A0872">
        <w:rPr>
          <w:rFonts w:cs="AF_Najed" w:hint="cs"/>
          <w:sz w:val="24"/>
          <w:szCs w:val="24"/>
          <w:rtl/>
        </w:rPr>
        <w:t>)</w:t>
      </w:r>
      <w:r w:rsidR="00B1719A" w:rsidRPr="007A0872">
        <w:rPr>
          <w:rFonts w:cs="AF_Najed" w:hint="cs"/>
          <w:sz w:val="24"/>
          <w:szCs w:val="24"/>
          <w:rtl/>
        </w:rPr>
        <w:t xml:space="preserve"> و /او </w:t>
      </w:r>
      <w:r w:rsidR="009F4E77" w:rsidRPr="007A0872">
        <w:rPr>
          <w:rFonts w:cs="AF_Najed" w:hint="cs"/>
          <w:sz w:val="24"/>
          <w:szCs w:val="24"/>
          <w:rtl/>
        </w:rPr>
        <w:t>(القنوات المرخص لها)</w:t>
      </w:r>
      <w:r w:rsidRPr="007A0872">
        <w:rPr>
          <w:rFonts w:cs="AF_Najed" w:hint="cs"/>
          <w:sz w:val="24"/>
          <w:szCs w:val="24"/>
          <w:rtl/>
        </w:rPr>
        <w:t xml:space="preserve"> حصريا  ب</w:t>
      </w:r>
      <w:r w:rsidR="00B1719A" w:rsidRPr="007A0872">
        <w:rPr>
          <w:rFonts w:cs="AF_Najed" w:hint="cs"/>
          <w:sz w:val="24"/>
          <w:szCs w:val="24"/>
          <w:rtl/>
        </w:rPr>
        <w:t>ث جميع المؤتمرات الصحفية التى  ي</w:t>
      </w:r>
      <w:r w:rsidRPr="007A0872">
        <w:rPr>
          <w:rFonts w:cs="AF_Najed" w:hint="cs"/>
          <w:sz w:val="24"/>
          <w:szCs w:val="24"/>
          <w:rtl/>
        </w:rPr>
        <w:t xml:space="preserve">قيمها </w:t>
      </w:r>
      <w:r w:rsidR="009F4E77" w:rsidRPr="007A0872">
        <w:rPr>
          <w:rFonts w:cs="AF_Najed" w:hint="cs"/>
          <w:sz w:val="24"/>
          <w:szCs w:val="24"/>
          <w:rtl/>
        </w:rPr>
        <w:t>(الطرف</w:t>
      </w:r>
      <w:r w:rsidR="00E765CB" w:rsidRPr="007A0872">
        <w:rPr>
          <w:rFonts w:cs="AF_Najed" w:hint="cs"/>
          <w:sz w:val="24"/>
          <w:szCs w:val="24"/>
          <w:rtl/>
        </w:rPr>
        <w:t xml:space="preserve"> الاول</w:t>
      </w:r>
      <w:r w:rsidR="009F4E77" w:rsidRPr="007A0872">
        <w:rPr>
          <w:rFonts w:cs="AF_Najed" w:hint="cs"/>
          <w:sz w:val="24"/>
          <w:szCs w:val="24"/>
          <w:rtl/>
        </w:rPr>
        <w:t>)</w:t>
      </w:r>
      <w:r w:rsidR="00E765CB" w:rsidRPr="007A0872">
        <w:rPr>
          <w:rFonts w:cs="AF_Najed" w:hint="cs"/>
          <w:sz w:val="24"/>
          <w:szCs w:val="24"/>
          <w:rtl/>
        </w:rPr>
        <w:t xml:space="preserve"> </w:t>
      </w:r>
      <w:r w:rsidRPr="007A0872">
        <w:rPr>
          <w:rFonts w:cs="AF_Najed" w:hint="cs"/>
          <w:sz w:val="24"/>
          <w:szCs w:val="24"/>
          <w:rtl/>
        </w:rPr>
        <w:t>على الهواء مباشرة/ مسجل / مؤجل مباشر.</w:t>
      </w:r>
    </w:p>
    <w:p w14:paraId="1BEF0D0F" w14:textId="2C6E6DBA" w:rsidR="00CE6AA4" w:rsidRPr="007A0872" w:rsidRDefault="00CE6AA4" w:rsidP="00444196">
      <w:pPr>
        <w:pStyle w:val="ListParagraph"/>
        <w:numPr>
          <w:ilvl w:val="1"/>
          <w:numId w:val="60"/>
        </w:numPr>
        <w:bidi/>
        <w:jc w:val="both"/>
        <w:rPr>
          <w:rFonts w:cs="AF_Najed"/>
          <w:sz w:val="24"/>
          <w:szCs w:val="24"/>
        </w:rPr>
      </w:pPr>
      <w:r w:rsidRPr="007A0872">
        <w:rPr>
          <w:rFonts w:cs="AF_Najed" w:hint="cs"/>
          <w:sz w:val="24"/>
          <w:szCs w:val="24"/>
          <w:rtl/>
        </w:rPr>
        <w:t>يحق</w:t>
      </w:r>
      <w:r w:rsidRPr="007A0872">
        <w:rPr>
          <w:rFonts w:cs="AF_Najed"/>
          <w:sz w:val="24"/>
          <w:szCs w:val="24"/>
          <w:rtl/>
        </w:rPr>
        <w:t xml:space="preserve"> </w:t>
      </w:r>
      <w:r w:rsidRPr="007A0872">
        <w:rPr>
          <w:rFonts w:cs="AF_Najed" w:hint="cs"/>
          <w:sz w:val="24"/>
          <w:szCs w:val="24"/>
          <w:rtl/>
        </w:rPr>
        <w:t>لـ</w:t>
      </w:r>
      <w:r w:rsidRPr="007A0872">
        <w:rPr>
          <w:rFonts w:cs="AF_Najed"/>
          <w:sz w:val="24"/>
          <w:szCs w:val="24"/>
          <w:rtl/>
        </w:rPr>
        <w:t xml:space="preserve"> </w:t>
      </w:r>
      <w:r w:rsidR="009F4E77" w:rsidRPr="007A0872">
        <w:rPr>
          <w:rFonts w:cs="AF_Najed" w:hint="cs"/>
          <w:sz w:val="24"/>
          <w:szCs w:val="24"/>
          <w:rtl/>
        </w:rPr>
        <w:t>(</w:t>
      </w:r>
      <w:r w:rsidR="00B1719A" w:rsidRPr="007A0872">
        <w:rPr>
          <w:rFonts w:cs="AF_Najed" w:hint="cs"/>
          <w:sz w:val="24"/>
          <w:szCs w:val="24"/>
          <w:rtl/>
        </w:rPr>
        <w:t>الشركة</w:t>
      </w:r>
      <w:r w:rsidR="009F4E77" w:rsidRPr="007A0872">
        <w:rPr>
          <w:rFonts w:cs="AF_Najed" w:hint="cs"/>
          <w:sz w:val="24"/>
          <w:szCs w:val="24"/>
          <w:rtl/>
        </w:rPr>
        <w:t xml:space="preserve">) </w:t>
      </w:r>
      <w:r w:rsidR="00B1719A" w:rsidRPr="007A0872">
        <w:rPr>
          <w:rFonts w:cs="AF_Najed" w:hint="cs"/>
          <w:sz w:val="24"/>
          <w:szCs w:val="24"/>
          <w:rtl/>
        </w:rPr>
        <w:t xml:space="preserve">و/او </w:t>
      </w:r>
      <w:r w:rsidR="009F4E77" w:rsidRPr="007A0872">
        <w:rPr>
          <w:rFonts w:cs="AF_Najed" w:hint="cs"/>
          <w:sz w:val="24"/>
          <w:szCs w:val="24"/>
          <w:rtl/>
        </w:rPr>
        <w:t>(</w:t>
      </w:r>
      <w:r w:rsidR="00B1719A" w:rsidRPr="007A0872">
        <w:rPr>
          <w:rFonts w:cs="AF_Najed" w:hint="cs"/>
          <w:sz w:val="24"/>
          <w:szCs w:val="24"/>
          <w:rtl/>
        </w:rPr>
        <w:t>القنوات المرخص لها</w:t>
      </w:r>
      <w:r w:rsidR="009F4E77" w:rsidRPr="007A0872">
        <w:rPr>
          <w:rFonts w:cs="AF_Najed" w:hint="cs"/>
          <w:sz w:val="24"/>
          <w:szCs w:val="24"/>
          <w:rtl/>
        </w:rPr>
        <w:t xml:space="preserve">) </w:t>
      </w:r>
      <w:r w:rsidRPr="007A0872">
        <w:rPr>
          <w:rFonts w:cs="AF_Najed" w:hint="cs"/>
          <w:sz w:val="24"/>
          <w:szCs w:val="24"/>
          <w:rtl/>
        </w:rPr>
        <w:t xml:space="preserve">حصريا بث جميع المؤتمرات الصحفية التى يقيمها الجهاز الفنى لفريق كرة القدم </w:t>
      </w:r>
      <w:r w:rsidR="009F4E77" w:rsidRPr="007A0872">
        <w:rPr>
          <w:rFonts w:cs="AF_Najed" w:hint="cs"/>
          <w:sz w:val="24"/>
          <w:szCs w:val="24"/>
          <w:rtl/>
        </w:rPr>
        <w:t>(</w:t>
      </w:r>
      <w:r w:rsidR="00B1719A" w:rsidRPr="007A0872">
        <w:rPr>
          <w:rFonts w:cs="AF_Najed" w:hint="cs"/>
          <w:sz w:val="24"/>
          <w:szCs w:val="24"/>
          <w:rtl/>
        </w:rPr>
        <w:t>للنادي</w:t>
      </w:r>
      <w:r w:rsidR="009F4E77" w:rsidRPr="007A0872">
        <w:rPr>
          <w:rFonts w:cs="AF_Najed" w:hint="cs"/>
          <w:sz w:val="24"/>
          <w:szCs w:val="24"/>
          <w:rtl/>
        </w:rPr>
        <w:t>)</w:t>
      </w:r>
      <w:r w:rsidRPr="007A0872">
        <w:rPr>
          <w:rFonts w:cs="AF_Najed" w:hint="cs"/>
          <w:sz w:val="24"/>
          <w:szCs w:val="24"/>
          <w:rtl/>
        </w:rPr>
        <w:t xml:space="preserve"> على الهواء مباشرة/ مسجل / مؤجل مباشر.</w:t>
      </w:r>
    </w:p>
    <w:p w14:paraId="3CD4C075" w14:textId="6D7F355C" w:rsidR="00CE6AA4" w:rsidRPr="007A0872" w:rsidRDefault="00CE6AA4" w:rsidP="00444196">
      <w:pPr>
        <w:pStyle w:val="ListParagraph"/>
        <w:numPr>
          <w:ilvl w:val="1"/>
          <w:numId w:val="60"/>
        </w:numPr>
        <w:bidi/>
        <w:jc w:val="both"/>
        <w:rPr>
          <w:rFonts w:cs="AF_Najed"/>
          <w:sz w:val="24"/>
          <w:szCs w:val="24"/>
        </w:rPr>
      </w:pPr>
      <w:r w:rsidRPr="007A0872">
        <w:rPr>
          <w:rFonts w:cs="AF_Najed" w:hint="cs"/>
          <w:sz w:val="24"/>
          <w:szCs w:val="24"/>
          <w:rtl/>
        </w:rPr>
        <w:t>يحق</w:t>
      </w:r>
      <w:r w:rsidRPr="007A0872">
        <w:rPr>
          <w:rFonts w:cs="AF_Najed"/>
          <w:sz w:val="24"/>
          <w:szCs w:val="24"/>
          <w:rtl/>
        </w:rPr>
        <w:t xml:space="preserve"> </w:t>
      </w:r>
      <w:r w:rsidRPr="007A0872">
        <w:rPr>
          <w:rFonts w:cs="AF_Najed" w:hint="cs"/>
          <w:sz w:val="24"/>
          <w:szCs w:val="24"/>
          <w:rtl/>
        </w:rPr>
        <w:t>لـ</w:t>
      </w:r>
      <w:r w:rsidRPr="007A0872">
        <w:rPr>
          <w:rFonts w:cs="AF_Najed"/>
          <w:sz w:val="24"/>
          <w:szCs w:val="24"/>
          <w:rtl/>
        </w:rPr>
        <w:t xml:space="preserve"> </w:t>
      </w:r>
      <w:r w:rsidR="009F4E77" w:rsidRPr="007A0872">
        <w:rPr>
          <w:rFonts w:cs="AF_Najed" w:hint="cs"/>
          <w:sz w:val="24"/>
          <w:szCs w:val="24"/>
          <w:rtl/>
        </w:rPr>
        <w:t>(</w:t>
      </w:r>
      <w:r w:rsidR="00B1719A" w:rsidRPr="007A0872">
        <w:rPr>
          <w:rFonts w:cs="AF_Najed" w:hint="cs"/>
          <w:sz w:val="24"/>
          <w:szCs w:val="24"/>
          <w:rtl/>
        </w:rPr>
        <w:t>الشركة</w:t>
      </w:r>
      <w:r w:rsidR="009F4E77" w:rsidRPr="007A0872">
        <w:rPr>
          <w:rFonts w:cs="AF_Najed" w:hint="cs"/>
          <w:sz w:val="24"/>
          <w:szCs w:val="24"/>
          <w:rtl/>
        </w:rPr>
        <w:t xml:space="preserve">) </w:t>
      </w:r>
      <w:r w:rsidR="00B1719A" w:rsidRPr="007A0872">
        <w:rPr>
          <w:rFonts w:cs="AF_Najed" w:hint="cs"/>
          <w:sz w:val="24"/>
          <w:szCs w:val="24"/>
          <w:rtl/>
        </w:rPr>
        <w:t xml:space="preserve">و/او </w:t>
      </w:r>
      <w:r w:rsidR="009F4E77" w:rsidRPr="007A0872">
        <w:rPr>
          <w:rFonts w:cs="AF_Najed" w:hint="cs"/>
          <w:sz w:val="24"/>
          <w:szCs w:val="24"/>
          <w:rtl/>
        </w:rPr>
        <w:t>(</w:t>
      </w:r>
      <w:r w:rsidR="00B1719A" w:rsidRPr="007A0872">
        <w:rPr>
          <w:rFonts w:cs="AF_Najed" w:hint="cs"/>
          <w:sz w:val="24"/>
          <w:szCs w:val="24"/>
          <w:rtl/>
        </w:rPr>
        <w:t>القنوات المرخص لها</w:t>
      </w:r>
      <w:r w:rsidR="009F4E77" w:rsidRPr="007A0872">
        <w:rPr>
          <w:rFonts w:cs="AF_Najed" w:hint="cs"/>
          <w:sz w:val="24"/>
          <w:szCs w:val="24"/>
          <w:rtl/>
        </w:rPr>
        <w:t>)</w:t>
      </w:r>
      <w:r w:rsidR="00B1719A" w:rsidRPr="007A0872">
        <w:rPr>
          <w:rFonts w:cs="AF_Najed" w:hint="cs"/>
          <w:sz w:val="24"/>
          <w:szCs w:val="24"/>
          <w:rtl/>
        </w:rPr>
        <w:t xml:space="preserve"> </w:t>
      </w:r>
      <w:r w:rsidRPr="007A0872">
        <w:rPr>
          <w:rFonts w:cs="AF_Najed" w:hint="cs"/>
          <w:sz w:val="24"/>
          <w:szCs w:val="24"/>
          <w:rtl/>
        </w:rPr>
        <w:t xml:space="preserve">حصريا بث تدريبات أو المعسكرات التى </w:t>
      </w:r>
      <w:r w:rsidR="00B1719A" w:rsidRPr="007A0872">
        <w:rPr>
          <w:rFonts w:cs="AF_Najed" w:hint="cs"/>
          <w:sz w:val="24"/>
          <w:szCs w:val="24"/>
          <w:rtl/>
        </w:rPr>
        <w:t xml:space="preserve">يقيمها </w:t>
      </w:r>
      <w:r w:rsidR="009F4E77" w:rsidRPr="007A0872">
        <w:rPr>
          <w:rFonts w:cs="AF_Najed" w:hint="cs"/>
          <w:sz w:val="24"/>
          <w:szCs w:val="24"/>
          <w:rtl/>
        </w:rPr>
        <w:t>(</w:t>
      </w:r>
      <w:r w:rsidR="00B1719A" w:rsidRPr="007A0872">
        <w:rPr>
          <w:rFonts w:cs="AF_Najed" w:hint="cs"/>
          <w:sz w:val="24"/>
          <w:szCs w:val="24"/>
          <w:rtl/>
        </w:rPr>
        <w:t>النادي</w:t>
      </w:r>
      <w:r w:rsidR="009F4E77" w:rsidRPr="007A0872">
        <w:rPr>
          <w:rFonts w:cs="AF_Najed" w:hint="cs"/>
          <w:sz w:val="24"/>
          <w:szCs w:val="24"/>
          <w:rtl/>
        </w:rPr>
        <w:t>)</w:t>
      </w:r>
      <w:r w:rsidRPr="007A0872">
        <w:rPr>
          <w:rFonts w:cs="AF_Najed" w:hint="cs"/>
          <w:sz w:val="24"/>
          <w:szCs w:val="24"/>
          <w:rtl/>
        </w:rPr>
        <w:t xml:space="preserve"> وعمل لقاءات مع اللاعبين والجهاز الفنى على الهواء مباشرة/ مسجل/مؤجل مباشر، ولايجوز للغير الحصول على هذا الحق إلا بالحصول على موافقة</w:t>
      </w:r>
      <w:r w:rsidR="009F4E77" w:rsidRPr="007A0872">
        <w:rPr>
          <w:rFonts w:cs="AF_Najed" w:hint="cs"/>
          <w:sz w:val="24"/>
          <w:szCs w:val="24"/>
          <w:rtl/>
        </w:rPr>
        <w:t xml:space="preserve"> (</w:t>
      </w:r>
      <w:r w:rsidR="00B1719A" w:rsidRPr="007A0872">
        <w:rPr>
          <w:rFonts w:cs="AF_Najed" w:hint="cs"/>
          <w:sz w:val="24"/>
          <w:szCs w:val="24"/>
          <w:rtl/>
        </w:rPr>
        <w:t>الشركة</w:t>
      </w:r>
      <w:r w:rsidR="009F4E77" w:rsidRPr="007A0872">
        <w:rPr>
          <w:rFonts w:cs="AF_Najed" w:hint="cs"/>
          <w:sz w:val="24"/>
          <w:szCs w:val="24"/>
          <w:rtl/>
        </w:rPr>
        <w:t xml:space="preserve">) </w:t>
      </w:r>
      <w:r w:rsidRPr="007A0872">
        <w:rPr>
          <w:rFonts w:cs="AF_Najed" w:hint="cs"/>
          <w:sz w:val="24"/>
          <w:szCs w:val="24"/>
          <w:rtl/>
        </w:rPr>
        <w:t xml:space="preserve">مع مراعاة ماجاء بالند (أ) من </w:t>
      </w:r>
      <w:r w:rsidR="00B1719A" w:rsidRPr="007A0872">
        <w:rPr>
          <w:rFonts w:cs="AF_Najed" w:hint="cs"/>
          <w:sz w:val="24"/>
          <w:szCs w:val="24"/>
          <w:rtl/>
        </w:rPr>
        <w:t>بند حقوق اعادة البث اعلاه</w:t>
      </w:r>
      <w:r w:rsidRPr="007A0872">
        <w:rPr>
          <w:rFonts w:cs="AF_Najed" w:hint="cs"/>
          <w:sz w:val="24"/>
          <w:szCs w:val="24"/>
          <w:rtl/>
        </w:rPr>
        <w:t>.</w:t>
      </w:r>
    </w:p>
    <w:p w14:paraId="48E81156" w14:textId="52BE869F" w:rsidR="00CE6AA4" w:rsidRPr="007A0872" w:rsidRDefault="00CE6AA4" w:rsidP="00C55CBB">
      <w:pPr>
        <w:pStyle w:val="ListParagraph"/>
        <w:numPr>
          <w:ilvl w:val="1"/>
          <w:numId w:val="60"/>
        </w:numPr>
        <w:bidi/>
        <w:jc w:val="both"/>
        <w:rPr>
          <w:rFonts w:cs="AF_Najed"/>
          <w:sz w:val="24"/>
          <w:szCs w:val="24"/>
        </w:rPr>
      </w:pPr>
      <w:r w:rsidRPr="007A0872">
        <w:rPr>
          <w:rFonts w:cs="AF_Najed" w:hint="cs"/>
          <w:sz w:val="24"/>
          <w:szCs w:val="24"/>
          <w:rtl/>
        </w:rPr>
        <w:t>يحق</w:t>
      </w:r>
      <w:r w:rsidRPr="007A0872">
        <w:rPr>
          <w:rFonts w:cs="AF_Najed"/>
          <w:sz w:val="24"/>
          <w:szCs w:val="24"/>
          <w:rtl/>
        </w:rPr>
        <w:t xml:space="preserve"> </w:t>
      </w:r>
      <w:r w:rsidR="00B1719A" w:rsidRPr="007A0872">
        <w:rPr>
          <w:rFonts w:cs="AF_Najed" w:hint="cs"/>
          <w:sz w:val="24"/>
          <w:szCs w:val="24"/>
          <w:rtl/>
        </w:rPr>
        <w:t xml:space="preserve"> ل</w:t>
      </w:r>
      <w:r w:rsidR="00A53418" w:rsidRPr="007A0872">
        <w:rPr>
          <w:rFonts w:cs="AF_Najed" w:hint="cs"/>
          <w:sz w:val="24"/>
          <w:szCs w:val="24"/>
          <w:rtl/>
        </w:rPr>
        <w:t>ـ(</w:t>
      </w:r>
      <w:r w:rsidR="00B1719A" w:rsidRPr="007A0872">
        <w:rPr>
          <w:rFonts w:cs="AF_Najed" w:hint="cs"/>
          <w:sz w:val="24"/>
          <w:szCs w:val="24"/>
          <w:rtl/>
        </w:rPr>
        <w:t>الشركة</w:t>
      </w:r>
      <w:r w:rsidR="00A53418" w:rsidRPr="007A0872">
        <w:rPr>
          <w:rFonts w:cs="AF_Najed" w:hint="cs"/>
          <w:sz w:val="24"/>
          <w:szCs w:val="24"/>
          <w:rtl/>
        </w:rPr>
        <w:t xml:space="preserve">) </w:t>
      </w:r>
      <w:r w:rsidR="00B1719A" w:rsidRPr="007A0872">
        <w:rPr>
          <w:rFonts w:cs="AF_Najed" w:hint="cs"/>
          <w:sz w:val="24"/>
          <w:szCs w:val="24"/>
          <w:rtl/>
        </w:rPr>
        <w:t xml:space="preserve">و/او </w:t>
      </w:r>
      <w:r w:rsidR="00A53418" w:rsidRPr="007A0872">
        <w:rPr>
          <w:rFonts w:cs="AF_Najed" w:hint="cs"/>
          <w:sz w:val="24"/>
          <w:szCs w:val="24"/>
          <w:rtl/>
        </w:rPr>
        <w:t>(</w:t>
      </w:r>
      <w:r w:rsidR="00B1719A" w:rsidRPr="007A0872">
        <w:rPr>
          <w:rFonts w:cs="AF_Najed" w:hint="cs"/>
          <w:sz w:val="24"/>
          <w:szCs w:val="24"/>
          <w:rtl/>
        </w:rPr>
        <w:t>القنوات المرخص لها</w:t>
      </w:r>
      <w:r w:rsidR="00A53418" w:rsidRPr="007A0872">
        <w:rPr>
          <w:rFonts w:cs="AF_Najed" w:hint="cs"/>
          <w:sz w:val="24"/>
          <w:szCs w:val="24"/>
          <w:rtl/>
        </w:rPr>
        <w:t>)</w:t>
      </w:r>
      <w:r w:rsidR="00B1719A" w:rsidRPr="007A0872">
        <w:rPr>
          <w:rFonts w:cs="AF_Najed" w:hint="cs"/>
          <w:sz w:val="24"/>
          <w:szCs w:val="24"/>
          <w:rtl/>
        </w:rPr>
        <w:t xml:space="preserve"> </w:t>
      </w:r>
      <w:r w:rsidRPr="007A0872">
        <w:rPr>
          <w:rFonts w:cs="AF_Najed" w:hint="cs"/>
          <w:sz w:val="24"/>
          <w:szCs w:val="24"/>
          <w:rtl/>
        </w:rPr>
        <w:t xml:space="preserve">حصريا بث إنتقالات </w:t>
      </w:r>
      <w:r w:rsidR="00A53418" w:rsidRPr="007A0872">
        <w:rPr>
          <w:rFonts w:cs="AF_Najed" w:hint="cs"/>
          <w:sz w:val="24"/>
          <w:szCs w:val="24"/>
          <w:rtl/>
        </w:rPr>
        <w:t>(</w:t>
      </w:r>
      <w:r w:rsidR="00B1719A" w:rsidRPr="007A0872">
        <w:rPr>
          <w:rFonts w:cs="AF_Najed" w:hint="cs"/>
          <w:sz w:val="24"/>
          <w:szCs w:val="24"/>
          <w:rtl/>
        </w:rPr>
        <w:t>النادي</w:t>
      </w:r>
      <w:r w:rsidR="00A53418" w:rsidRPr="007A0872">
        <w:rPr>
          <w:rFonts w:cs="AF_Najed" w:hint="cs"/>
          <w:sz w:val="24"/>
          <w:szCs w:val="24"/>
          <w:rtl/>
        </w:rPr>
        <w:t>)</w:t>
      </w:r>
      <w:r w:rsidRPr="007A0872">
        <w:rPr>
          <w:rFonts w:cs="AF_Najed" w:hint="cs"/>
          <w:sz w:val="24"/>
          <w:szCs w:val="24"/>
          <w:rtl/>
        </w:rPr>
        <w:t xml:space="preserve"> وعمل لقاءات مع اللاعبين والجهاز الفنى على الهواء مباشرة/ مسجل / مؤجل مباشر.</w:t>
      </w:r>
    </w:p>
    <w:p w14:paraId="09EDD900" w14:textId="79D244A7" w:rsidR="00CE6AA4" w:rsidRPr="007A0872" w:rsidRDefault="00CE6AA4" w:rsidP="00C55CBB">
      <w:pPr>
        <w:pStyle w:val="ListParagraph"/>
        <w:numPr>
          <w:ilvl w:val="1"/>
          <w:numId w:val="60"/>
        </w:numPr>
        <w:bidi/>
        <w:jc w:val="both"/>
        <w:rPr>
          <w:rFonts w:cs="AF_Najed"/>
          <w:sz w:val="24"/>
          <w:szCs w:val="24"/>
        </w:rPr>
      </w:pPr>
      <w:r w:rsidRPr="007A0872">
        <w:rPr>
          <w:rFonts w:cs="AF_Najed" w:hint="cs"/>
          <w:sz w:val="24"/>
          <w:szCs w:val="24"/>
          <w:rtl/>
        </w:rPr>
        <w:t>يحق</w:t>
      </w:r>
      <w:r w:rsidRPr="007A0872">
        <w:rPr>
          <w:rFonts w:cs="AF_Najed"/>
          <w:sz w:val="24"/>
          <w:szCs w:val="24"/>
          <w:rtl/>
        </w:rPr>
        <w:t xml:space="preserve"> </w:t>
      </w:r>
      <w:r w:rsidRPr="007A0872">
        <w:rPr>
          <w:rFonts w:cs="AF_Najed" w:hint="cs"/>
          <w:sz w:val="24"/>
          <w:szCs w:val="24"/>
          <w:rtl/>
        </w:rPr>
        <w:t>لـ</w:t>
      </w:r>
      <w:r w:rsidR="00A53418" w:rsidRPr="007A0872">
        <w:rPr>
          <w:rFonts w:cs="AF_Najed" w:hint="cs"/>
          <w:sz w:val="24"/>
          <w:szCs w:val="24"/>
          <w:rtl/>
        </w:rPr>
        <w:t>(</w:t>
      </w:r>
      <w:r w:rsidR="00B1719A" w:rsidRPr="007A0872">
        <w:rPr>
          <w:rFonts w:cs="AF_Najed" w:hint="cs"/>
          <w:sz w:val="24"/>
          <w:szCs w:val="24"/>
          <w:rtl/>
        </w:rPr>
        <w:t>الشركة</w:t>
      </w:r>
      <w:r w:rsidR="00A53418" w:rsidRPr="007A0872">
        <w:rPr>
          <w:rFonts w:cs="AF_Najed" w:hint="cs"/>
          <w:sz w:val="24"/>
          <w:szCs w:val="24"/>
          <w:rtl/>
        </w:rPr>
        <w:t xml:space="preserve">) </w:t>
      </w:r>
      <w:r w:rsidR="00B1719A" w:rsidRPr="007A0872">
        <w:rPr>
          <w:rFonts w:cs="AF_Najed" w:hint="cs"/>
          <w:sz w:val="24"/>
          <w:szCs w:val="24"/>
          <w:rtl/>
        </w:rPr>
        <w:t xml:space="preserve">و/او </w:t>
      </w:r>
      <w:r w:rsidR="00A53418" w:rsidRPr="007A0872">
        <w:rPr>
          <w:rFonts w:cs="AF_Najed" w:hint="cs"/>
          <w:sz w:val="24"/>
          <w:szCs w:val="24"/>
          <w:rtl/>
        </w:rPr>
        <w:t>(</w:t>
      </w:r>
      <w:r w:rsidR="00B1719A" w:rsidRPr="007A0872">
        <w:rPr>
          <w:rFonts w:cs="AF_Najed" w:hint="cs"/>
          <w:sz w:val="24"/>
          <w:szCs w:val="24"/>
          <w:rtl/>
        </w:rPr>
        <w:t>القنوات المرخص لها</w:t>
      </w:r>
      <w:r w:rsidR="00A53418" w:rsidRPr="007A0872">
        <w:rPr>
          <w:rFonts w:cs="AF_Najed" w:hint="cs"/>
          <w:sz w:val="24"/>
          <w:szCs w:val="24"/>
          <w:rtl/>
        </w:rPr>
        <w:t>)</w:t>
      </w:r>
      <w:r w:rsidR="00B1719A" w:rsidRPr="007A0872">
        <w:rPr>
          <w:rFonts w:cs="AF_Najed" w:hint="cs"/>
          <w:sz w:val="24"/>
          <w:szCs w:val="24"/>
          <w:rtl/>
        </w:rPr>
        <w:t xml:space="preserve"> </w:t>
      </w:r>
      <w:r w:rsidRPr="007A0872">
        <w:rPr>
          <w:rFonts w:cs="AF_Najed" w:hint="cs"/>
          <w:sz w:val="24"/>
          <w:szCs w:val="24"/>
          <w:rtl/>
        </w:rPr>
        <w:t xml:space="preserve">حصريا </w:t>
      </w:r>
      <w:r w:rsidR="00500A7E" w:rsidRPr="007A0872">
        <w:rPr>
          <w:rFonts w:cs="AF_Najed" w:hint="cs"/>
          <w:sz w:val="24"/>
          <w:szCs w:val="24"/>
          <w:rtl/>
        </w:rPr>
        <w:t xml:space="preserve">(متى رغبت) </w:t>
      </w:r>
      <w:r w:rsidRPr="007A0872">
        <w:rPr>
          <w:rFonts w:cs="AF_Najed" w:hint="cs"/>
          <w:sz w:val="24"/>
          <w:szCs w:val="24"/>
          <w:rtl/>
        </w:rPr>
        <w:t xml:space="preserve">بث لقاءات مع أعضاء مجلس إدارة </w:t>
      </w:r>
      <w:r w:rsidR="00A53418" w:rsidRPr="007A0872">
        <w:rPr>
          <w:rFonts w:cs="AF_Najed" w:hint="cs"/>
          <w:sz w:val="24"/>
          <w:szCs w:val="24"/>
          <w:rtl/>
        </w:rPr>
        <w:t xml:space="preserve">(الطرف </w:t>
      </w:r>
      <w:r w:rsidR="00E765CB" w:rsidRPr="007A0872">
        <w:rPr>
          <w:rFonts w:cs="AF_Najed" w:hint="cs"/>
          <w:sz w:val="24"/>
          <w:szCs w:val="24"/>
          <w:rtl/>
        </w:rPr>
        <w:t>الاول</w:t>
      </w:r>
      <w:r w:rsidR="00A53418" w:rsidRPr="007A0872">
        <w:rPr>
          <w:rFonts w:cs="AF_Najed" w:hint="cs"/>
          <w:sz w:val="24"/>
          <w:szCs w:val="24"/>
          <w:rtl/>
        </w:rPr>
        <w:t xml:space="preserve">) </w:t>
      </w:r>
      <w:r w:rsidRPr="007A0872">
        <w:rPr>
          <w:rFonts w:cs="AF_Najed" w:hint="cs"/>
          <w:sz w:val="24"/>
          <w:szCs w:val="24"/>
          <w:rtl/>
        </w:rPr>
        <w:t>على الهواء مباشرة/ مسجل / مؤجل مباشر.</w:t>
      </w:r>
    </w:p>
    <w:p w14:paraId="04AA96CA" w14:textId="045C49F7" w:rsidR="00CE6AA4" w:rsidRPr="007A0872" w:rsidRDefault="00CE6AA4" w:rsidP="00C55CBB">
      <w:pPr>
        <w:pStyle w:val="ListParagraph"/>
        <w:numPr>
          <w:ilvl w:val="1"/>
          <w:numId w:val="60"/>
        </w:numPr>
        <w:bidi/>
        <w:jc w:val="both"/>
        <w:rPr>
          <w:rFonts w:cs="AF_Najed"/>
          <w:sz w:val="24"/>
          <w:szCs w:val="24"/>
        </w:rPr>
      </w:pPr>
      <w:r w:rsidRPr="007A0872">
        <w:rPr>
          <w:rFonts w:cs="AF_Najed" w:hint="cs"/>
          <w:sz w:val="24"/>
          <w:szCs w:val="24"/>
          <w:rtl/>
        </w:rPr>
        <w:t>يحق</w:t>
      </w:r>
      <w:r w:rsidRPr="007A0872">
        <w:rPr>
          <w:rFonts w:cs="AF_Najed"/>
          <w:sz w:val="24"/>
          <w:szCs w:val="24"/>
          <w:rtl/>
        </w:rPr>
        <w:t xml:space="preserve"> </w:t>
      </w:r>
      <w:r w:rsidRPr="007A0872">
        <w:rPr>
          <w:rFonts w:cs="AF_Najed" w:hint="cs"/>
          <w:sz w:val="24"/>
          <w:szCs w:val="24"/>
          <w:rtl/>
        </w:rPr>
        <w:t>لـ</w:t>
      </w:r>
      <w:r w:rsidRPr="007A0872">
        <w:rPr>
          <w:rFonts w:cs="AF_Najed"/>
          <w:sz w:val="24"/>
          <w:szCs w:val="24"/>
          <w:rtl/>
        </w:rPr>
        <w:t xml:space="preserve"> </w:t>
      </w:r>
      <w:r w:rsidR="00A53418" w:rsidRPr="007A0872">
        <w:rPr>
          <w:rFonts w:cs="AF_Najed" w:hint="cs"/>
          <w:sz w:val="24"/>
          <w:szCs w:val="24"/>
          <w:rtl/>
        </w:rPr>
        <w:t>(</w:t>
      </w:r>
      <w:r w:rsidR="00B1719A" w:rsidRPr="007A0872">
        <w:rPr>
          <w:rFonts w:cs="AF_Najed" w:hint="cs"/>
          <w:sz w:val="24"/>
          <w:szCs w:val="24"/>
          <w:rtl/>
        </w:rPr>
        <w:t>الشركة</w:t>
      </w:r>
      <w:r w:rsidR="00A53418" w:rsidRPr="007A0872">
        <w:rPr>
          <w:rFonts w:cs="AF_Najed" w:hint="cs"/>
          <w:sz w:val="24"/>
          <w:szCs w:val="24"/>
          <w:rtl/>
        </w:rPr>
        <w:t xml:space="preserve">) </w:t>
      </w:r>
      <w:r w:rsidR="00B1719A" w:rsidRPr="007A0872">
        <w:rPr>
          <w:rFonts w:cs="AF_Najed" w:hint="cs"/>
          <w:sz w:val="24"/>
          <w:szCs w:val="24"/>
          <w:rtl/>
        </w:rPr>
        <w:t xml:space="preserve">و او </w:t>
      </w:r>
      <w:r w:rsidR="00A53418" w:rsidRPr="007A0872">
        <w:rPr>
          <w:rFonts w:cs="AF_Najed" w:hint="cs"/>
          <w:sz w:val="24"/>
          <w:szCs w:val="24"/>
          <w:rtl/>
        </w:rPr>
        <w:t>(</w:t>
      </w:r>
      <w:r w:rsidR="00B1719A" w:rsidRPr="007A0872">
        <w:rPr>
          <w:rFonts w:cs="AF_Najed" w:hint="cs"/>
          <w:sz w:val="24"/>
          <w:szCs w:val="24"/>
          <w:rtl/>
        </w:rPr>
        <w:t>القنوات المرخص لها</w:t>
      </w:r>
      <w:r w:rsidR="00A53418" w:rsidRPr="007A0872">
        <w:rPr>
          <w:rFonts w:cs="AF_Najed" w:hint="cs"/>
          <w:sz w:val="24"/>
          <w:szCs w:val="24"/>
          <w:rtl/>
        </w:rPr>
        <w:t>)</w:t>
      </w:r>
      <w:r w:rsidRPr="007A0872">
        <w:rPr>
          <w:rFonts w:cs="AF_Najed" w:hint="cs"/>
          <w:sz w:val="24"/>
          <w:szCs w:val="24"/>
          <w:rtl/>
        </w:rPr>
        <w:t xml:space="preserve"> حصريا تنظيم أى إحتفاليات أو أحداث داخل </w:t>
      </w:r>
      <w:r w:rsidR="00A53418" w:rsidRPr="007A0872">
        <w:rPr>
          <w:rFonts w:cs="AF_Najed" w:hint="cs"/>
          <w:sz w:val="24"/>
          <w:szCs w:val="24"/>
          <w:rtl/>
        </w:rPr>
        <w:t>(</w:t>
      </w:r>
      <w:r w:rsidR="00B1719A" w:rsidRPr="007A0872">
        <w:rPr>
          <w:rFonts w:cs="AF_Najed" w:hint="cs"/>
          <w:sz w:val="24"/>
          <w:szCs w:val="24"/>
          <w:rtl/>
        </w:rPr>
        <w:t>النادي</w:t>
      </w:r>
      <w:r w:rsidR="00A53418" w:rsidRPr="007A0872">
        <w:rPr>
          <w:rFonts w:cs="AF_Najed" w:hint="cs"/>
          <w:sz w:val="24"/>
          <w:szCs w:val="24"/>
          <w:rtl/>
        </w:rPr>
        <w:t>).</w:t>
      </w:r>
      <w:r w:rsidRPr="007A0872">
        <w:rPr>
          <w:rFonts w:cs="AF_Najed" w:hint="cs"/>
          <w:sz w:val="24"/>
          <w:szCs w:val="24"/>
          <w:rtl/>
        </w:rPr>
        <w:t xml:space="preserve"> </w:t>
      </w:r>
    </w:p>
    <w:p w14:paraId="1F67894B" w14:textId="351B3B01" w:rsidR="00CE6AA4" w:rsidRPr="007A0872" w:rsidRDefault="00CE6AA4" w:rsidP="00C55CBB">
      <w:pPr>
        <w:pStyle w:val="ListParagraph"/>
        <w:numPr>
          <w:ilvl w:val="1"/>
          <w:numId w:val="60"/>
        </w:numPr>
        <w:bidi/>
        <w:spacing w:after="0"/>
        <w:jc w:val="both"/>
        <w:rPr>
          <w:rFonts w:cs="AF_Najed"/>
          <w:sz w:val="24"/>
          <w:szCs w:val="24"/>
        </w:rPr>
      </w:pPr>
      <w:r w:rsidRPr="007A0872">
        <w:rPr>
          <w:rFonts w:cs="AF_Najed"/>
          <w:sz w:val="24"/>
          <w:szCs w:val="24"/>
          <w:rtl/>
          <w:lang w:bidi="ar-EG"/>
        </w:rPr>
        <w:t xml:space="preserve">يحق </w:t>
      </w:r>
      <w:r w:rsidR="00B1719A" w:rsidRPr="007A0872">
        <w:rPr>
          <w:rFonts w:cs="AF_Najed" w:hint="cs"/>
          <w:sz w:val="24"/>
          <w:szCs w:val="24"/>
          <w:rtl/>
          <w:lang w:bidi="ar-EG"/>
        </w:rPr>
        <w:t>ل</w:t>
      </w:r>
      <w:r w:rsidR="00A53418" w:rsidRPr="007A0872">
        <w:rPr>
          <w:rFonts w:cs="AF_Najed" w:hint="cs"/>
          <w:sz w:val="24"/>
          <w:szCs w:val="24"/>
          <w:rtl/>
          <w:lang w:bidi="ar-EG"/>
        </w:rPr>
        <w:t>ـ (ا</w:t>
      </w:r>
      <w:r w:rsidR="00B1719A" w:rsidRPr="007A0872">
        <w:rPr>
          <w:rFonts w:cs="AF_Najed" w:hint="cs"/>
          <w:sz w:val="24"/>
          <w:szCs w:val="24"/>
          <w:rtl/>
          <w:lang w:bidi="ar-EG"/>
        </w:rPr>
        <w:t>لشركة</w:t>
      </w:r>
      <w:r w:rsidR="00A53418" w:rsidRPr="007A0872">
        <w:rPr>
          <w:rFonts w:cs="AF_Najed" w:hint="cs"/>
          <w:sz w:val="24"/>
          <w:szCs w:val="24"/>
          <w:rtl/>
          <w:lang w:bidi="ar-EG"/>
        </w:rPr>
        <w:t>)</w:t>
      </w:r>
      <w:r w:rsidRPr="007A0872">
        <w:rPr>
          <w:rFonts w:cs="AF_Najed"/>
          <w:sz w:val="24"/>
          <w:szCs w:val="24"/>
          <w:rtl/>
          <w:lang w:bidi="ar-EG"/>
        </w:rPr>
        <w:t xml:space="preserve"> التصرف </w:t>
      </w:r>
      <w:r w:rsidRPr="007A0872">
        <w:rPr>
          <w:rFonts w:cs="AF_Najed" w:hint="cs"/>
          <w:sz w:val="24"/>
          <w:szCs w:val="24"/>
          <w:rtl/>
          <w:lang w:bidi="ar-EG"/>
        </w:rPr>
        <w:t>في الحقوق المنصوص عليها في هذا البند</w:t>
      </w:r>
      <w:r w:rsidRPr="007A0872">
        <w:rPr>
          <w:rFonts w:cs="AF_Najed"/>
          <w:sz w:val="24"/>
          <w:szCs w:val="24"/>
          <w:rtl/>
          <w:lang w:bidi="ar-EG"/>
        </w:rPr>
        <w:t xml:space="preserve"> </w:t>
      </w:r>
      <w:r w:rsidRPr="007A0872">
        <w:rPr>
          <w:rFonts w:cs="AF_Najed" w:hint="cs"/>
          <w:sz w:val="24"/>
          <w:szCs w:val="24"/>
          <w:rtl/>
          <w:lang w:bidi="ar-EG"/>
        </w:rPr>
        <w:t>بالطريقة التي تشاء</w:t>
      </w:r>
      <w:r w:rsidRPr="007A0872">
        <w:rPr>
          <w:rFonts w:cs="AF_Najed"/>
          <w:sz w:val="24"/>
          <w:szCs w:val="24"/>
          <w:rtl/>
          <w:lang w:bidi="ar-EG"/>
        </w:rPr>
        <w:t xml:space="preserve">، سواء بالتنازل عنها للغير أو أعادة بيعها كلياً أو جزئياً وفق ما </w:t>
      </w:r>
      <w:r w:rsidRPr="007A0872">
        <w:rPr>
          <w:rFonts w:cs="AF_Najed" w:hint="cs"/>
          <w:sz w:val="24"/>
          <w:szCs w:val="24"/>
          <w:rtl/>
          <w:lang w:bidi="ar-EG"/>
        </w:rPr>
        <w:t>ت</w:t>
      </w:r>
      <w:r w:rsidRPr="007A0872">
        <w:rPr>
          <w:rFonts w:cs="AF_Najed"/>
          <w:sz w:val="24"/>
          <w:szCs w:val="24"/>
          <w:rtl/>
          <w:lang w:bidi="ar-EG"/>
        </w:rPr>
        <w:t>راه مناسباً لتحقيق أهدافه</w:t>
      </w:r>
      <w:r w:rsidRPr="007A0872">
        <w:rPr>
          <w:rFonts w:cs="AF_Najed" w:hint="cs"/>
          <w:sz w:val="24"/>
          <w:szCs w:val="24"/>
          <w:rtl/>
          <w:lang w:bidi="ar-EG"/>
        </w:rPr>
        <w:t>ا</w:t>
      </w:r>
      <w:r w:rsidRPr="007A0872">
        <w:rPr>
          <w:rFonts w:cs="AF_Najed"/>
          <w:sz w:val="24"/>
          <w:szCs w:val="24"/>
          <w:rtl/>
          <w:lang w:bidi="ar-EG"/>
        </w:rPr>
        <w:t xml:space="preserve"> ومصالحه</w:t>
      </w:r>
      <w:r w:rsidRPr="007A0872">
        <w:rPr>
          <w:rFonts w:cs="AF_Najed" w:hint="cs"/>
          <w:sz w:val="24"/>
          <w:szCs w:val="24"/>
          <w:rtl/>
          <w:lang w:bidi="ar-EG"/>
        </w:rPr>
        <w:t>ا وفقا لارادتها المنفردة.</w:t>
      </w:r>
      <w:r w:rsidRPr="007A0872">
        <w:rPr>
          <w:rFonts w:cs="AF_Najed"/>
          <w:sz w:val="24"/>
          <w:szCs w:val="24"/>
          <w:rtl/>
          <w:lang w:bidi="ar-EG"/>
        </w:rPr>
        <w:t xml:space="preserve"> </w:t>
      </w:r>
    </w:p>
    <w:p w14:paraId="620AC7C7" w14:textId="77777777" w:rsidR="00CE6AA4" w:rsidRDefault="00CE6AA4" w:rsidP="00887CDF">
      <w:pPr>
        <w:bidi/>
        <w:jc w:val="both"/>
        <w:rPr>
          <w:rFonts w:cs="AF_Najed"/>
          <w:sz w:val="24"/>
          <w:szCs w:val="24"/>
          <w:rtl/>
        </w:rPr>
      </w:pPr>
    </w:p>
    <w:p w14:paraId="20CF6BC3" w14:textId="77777777" w:rsidR="005069B3" w:rsidRDefault="005069B3" w:rsidP="005069B3">
      <w:pPr>
        <w:bidi/>
        <w:jc w:val="both"/>
        <w:rPr>
          <w:rFonts w:cs="AF_Najed"/>
          <w:sz w:val="24"/>
          <w:szCs w:val="24"/>
          <w:rtl/>
        </w:rPr>
      </w:pPr>
    </w:p>
    <w:p w14:paraId="5065D92D" w14:textId="77777777" w:rsidR="005069B3" w:rsidRDefault="005069B3" w:rsidP="005069B3">
      <w:pPr>
        <w:bidi/>
        <w:jc w:val="both"/>
        <w:rPr>
          <w:rFonts w:cs="AF_Najed"/>
          <w:sz w:val="24"/>
          <w:szCs w:val="24"/>
          <w:rtl/>
        </w:rPr>
      </w:pPr>
    </w:p>
    <w:p w14:paraId="3994AA60" w14:textId="77777777" w:rsidR="00A53418" w:rsidRDefault="00A53418" w:rsidP="00A53418">
      <w:pPr>
        <w:bidi/>
        <w:spacing w:after="0"/>
        <w:ind w:left="360"/>
        <w:rPr>
          <w:rFonts w:ascii="Times New Roman" w:eastAsia="Times New Roman" w:hAnsi="Times New Roman" w:cs="AF_Najed"/>
          <w:b/>
          <w:bCs/>
          <w:color w:val="FF0000"/>
          <w:sz w:val="24"/>
          <w:szCs w:val="24"/>
          <w:u w:val="single"/>
          <w:rtl/>
          <w:lang w:val="en-US" w:bidi="ar-EG"/>
        </w:rPr>
      </w:pPr>
    </w:p>
    <w:p w14:paraId="6158DFEA" w14:textId="77777777" w:rsidR="00CE6AA4" w:rsidRPr="00BA10C4" w:rsidRDefault="00CE6AA4" w:rsidP="00FB47B0">
      <w:pPr>
        <w:bidi/>
        <w:jc w:val="center"/>
        <w:rPr>
          <w:rFonts w:cs="AF_Najed"/>
          <w:color w:val="FF0000"/>
          <w:sz w:val="36"/>
          <w:szCs w:val="36"/>
        </w:rPr>
      </w:pPr>
      <w:r w:rsidRPr="00BA10C4">
        <w:rPr>
          <w:rFonts w:cs="AF_Najed" w:hint="cs"/>
          <w:b/>
          <w:bCs/>
          <w:color w:val="FF0000"/>
          <w:sz w:val="36"/>
          <w:szCs w:val="36"/>
          <w:u w:val="single"/>
          <w:rtl/>
        </w:rPr>
        <w:lastRenderedPageBreak/>
        <w:t xml:space="preserve">البند </w:t>
      </w:r>
      <w:r>
        <w:rPr>
          <w:rFonts w:cs="AF_Najed" w:hint="cs"/>
          <w:b/>
          <w:bCs/>
          <w:color w:val="FF0000"/>
          <w:sz w:val="36"/>
          <w:szCs w:val="36"/>
          <w:u w:val="single"/>
          <w:rtl/>
        </w:rPr>
        <w:t>الخامس</w:t>
      </w:r>
      <w:r w:rsidRPr="00BA10C4">
        <w:rPr>
          <w:rFonts w:cs="AF_Najed" w:hint="cs"/>
          <w:b/>
          <w:bCs/>
          <w:color w:val="FF0000"/>
          <w:sz w:val="36"/>
          <w:szCs w:val="36"/>
          <w:u w:val="single"/>
          <w:rtl/>
        </w:rPr>
        <w:t xml:space="preserve"> : قيود إعادة التسويق للغير</w:t>
      </w:r>
    </w:p>
    <w:p w14:paraId="2992FB09" w14:textId="42113106" w:rsidR="00CE6AA4" w:rsidRPr="00713F4A" w:rsidRDefault="00CE6AA4" w:rsidP="007A0872">
      <w:pPr>
        <w:bidi/>
        <w:spacing w:after="0"/>
        <w:jc w:val="both"/>
        <w:rPr>
          <w:rFonts w:cs="AF_Najed"/>
          <w:sz w:val="24"/>
          <w:szCs w:val="24"/>
          <w:rtl/>
        </w:rPr>
      </w:pPr>
      <w:r w:rsidRPr="00713F4A">
        <w:rPr>
          <w:rFonts w:cs="AF_Najed" w:hint="cs"/>
          <w:sz w:val="24"/>
          <w:szCs w:val="24"/>
          <w:rtl/>
        </w:rPr>
        <w:t>يمتنع</w:t>
      </w:r>
      <w:r w:rsidRPr="00713F4A">
        <w:rPr>
          <w:rFonts w:cs="AF_Najed"/>
          <w:sz w:val="24"/>
          <w:szCs w:val="24"/>
          <w:rtl/>
        </w:rPr>
        <w:t xml:space="preserve"> </w:t>
      </w:r>
      <w:r w:rsidRPr="00713F4A">
        <w:rPr>
          <w:rFonts w:cs="AF_Najed" w:hint="cs"/>
          <w:sz w:val="24"/>
          <w:szCs w:val="24"/>
          <w:rtl/>
        </w:rPr>
        <w:t>فى</w:t>
      </w:r>
      <w:r w:rsidRPr="00713F4A">
        <w:rPr>
          <w:rFonts w:cs="AF_Najed"/>
          <w:sz w:val="24"/>
          <w:szCs w:val="24"/>
          <w:rtl/>
        </w:rPr>
        <w:t xml:space="preserve"> </w:t>
      </w:r>
      <w:r w:rsidRPr="00713F4A">
        <w:rPr>
          <w:rFonts w:cs="AF_Najed" w:hint="cs"/>
          <w:sz w:val="24"/>
          <w:szCs w:val="24"/>
          <w:rtl/>
        </w:rPr>
        <w:t>جميع</w:t>
      </w:r>
      <w:r w:rsidRPr="00713F4A">
        <w:rPr>
          <w:rFonts w:cs="AF_Najed"/>
          <w:sz w:val="24"/>
          <w:szCs w:val="24"/>
          <w:rtl/>
        </w:rPr>
        <w:t xml:space="preserve"> </w:t>
      </w:r>
      <w:r w:rsidRPr="00713F4A">
        <w:rPr>
          <w:rFonts w:cs="AF_Najed" w:hint="cs"/>
          <w:sz w:val="24"/>
          <w:szCs w:val="24"/>
          <w:rtl/>
        </w:rPr>
        <w:t>الأحوال</w:t>
      </w:r>
      <w:r w:rsidRPr="00713F4A">
        <w:rPr>
          <w:rFonts w:cs="AF_Najed"/>
          <w:sz w:val="24"/>
          <w:szCs w:val="24"/>
          <w:rtl/>
        </w:rPr>
        <w:t xml:space="preserve"> </w:t>
      </w:r>
      <w:r w:rsidRPr="00713F4A">
        <w:rPr>
          <w:rFonts w:cs="AF_Najed" w:hint="cs"/>
          <w:sz w:val="24"/>
          <w:szCs w:val="24"/>
          <w:rtl/>
        </w:rPr>
        <w:t>ولأى</w:t>
      </w:r>
      <w:r w:rsidRPr="00713F4A">
        <w:rPr>
          <w:rFonts w:cs="AF_Najed"/>
          <w:sz w:val="24"/>
          <w:szCs w:val="24"/>
          <w:rtl/>
        </w:rPr>
        <w:t xml:space="preserve"> </w:t>
      </w:r>
      <w:r w:rsidRPr="00713F4A">
        <w:rPr>
          <w:rFonts w:cs="AF_Najed" w:hint="cs"/>
          <w:sz w:val="24"/>
          <w:szCs w:val="24"/>
          <w:rtl/>
        </w:rPr>
        <w:t>سبب</w:t>
      </w:r>
      <w:r w:rsidRPr="00713F4A">
        <w:rPr>
          <w:rFonts w:cs="AF_Najed"/>
          <w:sz w:val="24"/>
          <w:szCs w:val="24"/>
          <w:rtl/>
        </w:rPr>
        <w:t xml:space="preserve"> </w:t>
      </w:r>
      <w:r w:rsidRPr="00713F4A">
        <w:rPr>
          <w:rFonts w:cs="AF_Najed" w:hint="cs"/>
          <w:sz w:val="24"/>
          <w:szCs w:val="24"/>
          <w:rtl/>
        </w:rPr>
        <w:t>من</w:t>
      </w:r>
      <w:r w:rsidRPr="00713F4A">
        <w:rPr>
          <w:rFonts w:cs="AF_Najed"/>
          <w:sz w:val="24"/>
          <w:szCs w:val="24"/>
          <w:rtl/>
        </w:rPr>
        <w:t xml:space="preserve"> </w:t>
      </w:r>
      <w:r w:rsidRPr="00713F4A">
        <w:rPr>
          <w:rFonts w:cs="AF_Najed" w:hint="cs"/>
          <w:sz w:val="24"/>
          <w:szCs w:val="24"/>
          <w:rtl/>
        </w:rPr>
        <w:t>الأسباب</w:t>
      </w:r>
      <w:r w:rsidRPr="00713F4A">
        <w:rPr>
          <w:rFonts w:cs="AF_Najed"/>
          <w:sz w:val="24"/>
          <w:szCs w:val="24"/>
          <w:rtl/>
        </w:rPr>
        <w:t xml:space="preserve"> </w:t>
      </w:r>
      <w:r w:rsidRPr="00713F4A">
        <w:rPr>
          <w:rFonts w:cs="AF_Najed" w:hint="cs"/>
          <w:sz w:val="24"/>
          <w:szCs w:val="24"/>
          <w:rtl/>
        </w:rPr>
        <w:t xml:space="preserve">على </w:t>
      </w:r>
      <w:r w:rsidR="007A0872">
        <w:rPr>
          <w:rFonts w:cs="AF_Najed" w:hint="cs"/>
          <w:sz w:val="24"/>
          <w:szCs w:val="24"/>
          <w:rtl/>
        </w:rPr>
        <w:t>(</w:t>
      </w:r>
      <w:r w:rsidR="009B70FE">
        <w:rPr>
          <w:rFonts w:cs="AF_Najed" w:hint="cs"/>
          <w:sz w:val="24"/>
          <w:szCs w:val="24"/>
          <w:rtl/>
        </w:rPr>
        <w:t>الشركة</w:t>
      </w:r>
      <w:r w:rsidR="007A0872">
        <w:rPr>
          <w:rFonts w:cs="AF_Najed" w:hint="cs"/>
          <w:sz w:val="24"/>
          <w:szCs w:val="24"/>
          <w:rtl/>
        </w:rPr>
        <w:t>)</w:t>
      </w:r>
      <w:r w:rsidRPr="00713F4A">
        <w:rPr>
          <w:rFonts w:cs="AF_Najed" w:hint="cs"/>
          <w:sz w:val="24"/>
          <w:szCs w:val="24"/>
          <w:rtl/>
        </w:rPr>
        <w:t xml:space="preserve"> إعادة بيع</w:t>
      </w:r>
      <w:r w:rsidRPr="00713F4A">
        <w:rPr>
          <w:rFonts w:cs="AF_Najed"/>
          <w:sz w:val="24"/>
          <w:szCs w:val="24"/>
          <w:rtl/>
        </w:rPr>
        <w:t xml:space="preserve"> </w:t>
      </w:r>
      <w:r w:rsidRPr="00713F4A">
        <w:rPr>
          <w:rFonts w:cs="AF_Najed" w:hint="cs"/>
          <w:sz w:val="24"/>
          <w:szCs w:val="24"/>
          <w:rtl/>
        </w:rPr>
        <w:t>أى</w:t>
      </w:r>
      <w:r w:rsidRPr="00713F4A">
        <w:rPr>
          <w:rFonts w:cs="AF_Najed"/>
          <w:sz w:val="24"/>
          <w:szCs w:val="24"/>
          <w:rtl/>
        </w:rPr>
        <w:t xml:space="preserve"> </w:t>
      </w:r>
      <w:r w:rsidRPr="00713F4A">
        <w:rPr>
          <w:rFonts w:cs="AF_Najed" w:hint="cs"/>
          <w:sz w:val="24"/>
          <w:szCs w:val="24"/>
          <w:rtl/>
        </w:rPr>
        <w:t>حق</w:t>
      </w:r>
      <w:r w:rsidRPr="00713F4A">
        <w:rPr>
          <w:rFonts w:cs="AF_Najed"/>
          <w:sz w:val="24"/>
          <w:szCs w:val="24"/>
          <w:rtl/>
        </w:rPr>
        <w:t xml:space="preserve"> </w:t>
      </w:r>
      <w:r w:rsidRPr="00713F4A">
        <w:rPr>
          <w:rFonts w:cs="AF_Najed" w:hint="cs"/>
          <w:sz w:val="24"/>
          <w:szCs w:val="24"/>
          <w:rtl/>
        </w:rPr>
        <w:t>من</w:t>
      </w:r>
      <w:r w:rsidRPr="00713F4A">
        <w:rPr>
          <w:rFonts w:cs="AF_Najed"/>
          <w:sz w:val="24"/>
          <w:szCs w:val="24"/>
          <w:rtl/>
        </w:rPr>
        <w:t xml:space="preserve"> </w:t>
      </w:r>
      <w:r w:rsidRPr="00713F4A">
        <w:rPr>
          <w:rFonts w:cs="AF_Najed" w:hint="cs"/>
          <w:sz w:val="24"/>
          <w:szCs w:val="24"/>
          <w:rtl/>
        </w:rPr>
        <w:t>الحقوق</w:t>
      </w:r>
      <w:r w:rsidRPr="00713F4A">
        <w:rPr>
          <w:rFonts w:cs="AF_Najed"/>
          <w:sz w:val="24"/>
          <w:szCs w:val="24"/>
          <w:rtl/>
        </w:rPr>
        <w:t xml:space="preserve"> </w:t>
      </w:r>
      <w:r w:rsidRPr="00713F4A">
        <w:rPr>
          <w:rFonts w:cs="AF_Najed" w:hint="cs"/>
          <w:sz w:val="24"/>
          <w:szCs w:val="24"/>
          <w:rtl/>
        </w:rPr>
        <w:t>الواردة</w:t>
      </w:r>
      <w:r w:rsidRPr="00713F4A">
        <w:rPr>
          <w:rFonts w:cs="AF_Najed"/>
          <w:sz w:val="24"/>
          <w:szCs w:val="24"/>
          <w:rtl/>
        </w:rPr>
        <w:t xml:space="preserve"> </w:t>
      </w:r>
      <w:r w:rsidRPr="00713F4A">
        <w:rPr>
          <w:rFonts w:cs="AF_Najed" w:hint="cs"/>
          <w:sz w:val="24"/>
          <w:szCs w:val="24"/>
          <w:rtl/>
        </w:rPr>
        <w:t>بهذا</w:t>
      </w:r>
      <w:r w:rsidRPr="00713F4A">
        <w:rPr>
          <w:rFonts w:cs="AF_Najed"/>
          <w:sz w:val="24"/>
          <w:szCs w:val="24"/>
          <w:rtl/>
        </w:rPr>
        <w:t xml:space="preserve"> </w:t>
      </w:r>
      <w:r w:rsidRPr="00713F4A">
        <w:rPr>
          <w:rFonts w:cs="AF_Najed" w:hint="cs"/>
          <w:sz w:val="24"/>
          <w:szCs w:val="24"/>
          <w:rtl/>
        </w:rPr>
        <w:t>العقد</w:t>
      </w:r>
      <w:r w:rsidRPr="00713F4A">
        <w:rPr>
          <w:rFonts w:cs="AF_Najed"/>
          <w:sz w:val="24"/>
          <w:szCs w:val="24"/>
          <w:rtl/>
        </w:rPr>
        <w:t xml:space="preserve"> </w:t>
      </w:r>
      <w:r w:rsidRPr="00713F4A">
        <w:rPr>
          <w:rFonts w:cs="AF_Najed" w:hint="cs"/>
          <w:sz w:val="24"/>
          <w:szCs w:val="24"/>
          <w:rtl/>
        </w:rPr>
        <w:t xml:space="preserve">الى أى جهة </w:t>
      </w:r>
      <w:r w:rsidR="00AB6186">
        <w:rPr>
          <w:rFonts w:cs="AF_Najed" w:hint="cs"/>
          <w:sz w:val="24"/>
          <w:szCs w:val="24"/>
          <w:rtl/>
        </w:rPr>
        <w:t xml:space="preserve">يكون نشاطها </w:t>
      </w:r>
      <w:r w:rsidRPr="00713F4A">
        <w:rPr>
          <w:rFonts w:cs="AF_Najed" w:hint="cs"/>
          <w:sz w:val="24"/>
          <w:szCs w:val="24"/>
          <w:rtl/>
        </w:rPr>
        <w:t>:</w:t>
      </w:r>
    </w:p>
    <w:p w14:paraId="06B558BF" w14:textId="77777777" w:rsidR="00CE6AA4" w:rsidRPr="00713F4A" w:rsidRDefault="00CE6AA4" w:rsidP="00C55CBB">
      <w:pPr>
        <w:pStyle w:val="ListParagraph"/>
        <w:numPr>
          <w:ilvl w:val="0"/>
          <w:numId w:val="7"/>
        </w:numPr>
        <w:bidi/>
        <w:spacing w:after="0"/>
        <w:jc w:val="both"/>
        <w:rPr>
          <w:rFonts w:cs="AF_Najed"/>
          <w:sz w:val="24"/>
          <w:szCs w:val="24"/>
          <w:rtl/>
        </w:rPr>
      </w:pPr>
      <w:r w:rsidRPr="00713F4A">
        <w:rPr>
          <w:rFonts w:cs="AF_Najed" w:hint="cs"/>
          <w:sz w:val="24"/>
          <w:szCs w:val="24"/>
          <w:rtl/>
        </w:rPr>
        <w:t>منتجات</w:t>
      </w:r>
      <w:r w:rsidRPr="00713F4A">
        <w:rPr>
          <w:rFonts w:cs="AF_Najed"/>
          <w:sz w:val="24"/>
          <w:szCs w:val="24"/>
          <w:rtl/>
        </w:rPr>
        <w:t xml:space="preserve"> </w:t>
      </w:r>
      <w:r w:rsidRPr="00713F4A">
        <w:rPr>
          <w:rFonts w:cs="AF_Najed" w:hint="cs"/>
          <w:sz w:val="24"/>
          <w:szCs w:val="24"/>
          <w:rtl/>
        </w:rPr>
        <w:t>المشروبات</w:t>
      </w:r>
      <w:r w:rsidRPr="00713F4A">
        <w:rPr>
          <w:rFonts w:cs="AF_Najed"/>
          <w:sz w:val="24"/>
          <w:szCs w:val="24"/>
          <w:rtl/>
        </w:rPr>
        <w:t xml:space="preserve"> </w:t>
      </w:r>
      <w:r w:rsidRPr="00713F4A">
        <w:rPr>
          <w:rFonts w:cs="AF_Najed" w:hint="cs"/>
          <w:sz w:val="24"/>
          <w:szCs w:val="24"/>
          <w:rtl/>
        </w:rPr>
        <w:t>الكحولية</w:t>
      </w:r>
      <w:r w:rsidRPr="00713F4A">
        <w:rPr>
          <w:rFonts w:cs="AF_Najed"/>
          <w:sz w:val="24"/>
          <w:szCs w:val="24"/>
          <w:rtl/>
        </w:rPr>
        <w:t xml:space="preserve"> </w:t>
      </w:r>
      <w:r w:rsidRPr="00713F4A">
        <w:rPr>
          <w:rFonts w:cs="AF_Najed" w:hint="cs"/>
          <w:sz w:val="24"/>
          <w:szCs w:val="24"/>
          <w:rtl/>
        </w:rPr>
        <w:t>أو</w:t>
      </w:r>
      <w:r w:rsidRPr="00713F4A">
        <w:rPr>
          <w:rFonts w:cs="AF_Najed"/>
          <w:sz w:val="24"/>
          <w:szCs w:val="24"/>
          <w:rtl/>
        </w:rPr>
        <w:t xml:space="preserve"> </w:t>
      </w:r>
      <w:r w:rsidRPr="00713F4A">
        <w:rPr>
          <w:rFonts w:cs="AF_Najed" w:hint="cs"/>
          <w:sz w:val="24"/>
          <w:szCs w:val="24"/>
          <w:rtl/>
        </w:rPr>
        <w:t>السجائر</w:t>
      </w:r>
      <w:r w:rsidRPr="00713F4A">
        <w:rPr>
          <w:rFonts w:cs="AF_Najed"/>
          <w:sz w:val="24"/>
          <w:szCs w:val="24"/>
          <w:rtl/>
        </w:rPr>
        <w:t xml:space="preserve"> </w:t>
      </w:r>
      <w:r w:rsidRPr="00713F4A">
        <w:rPr>
          <w:rFonts w:cs="AF_Najed" w:hint="cs"/>
          <w:sz w:val="24"/>
          <w:szCs w:val="24"/>
          <w:rtl/>
        </w:rPr>
        <w:t>أو</w:t>
      </w:r>
      <w:r w:rsidRPr="00713F4A">
        <w:rPr>
          <w:rFonts w:cs="AF_Najed"/>
          <w:sz w:val="24"/>
          <w:szCs w:val="24"/>
          <w:rtl/>
        </w:rPr>
        <w:t xml:space="preserve"> </w:t>
      </w:r>
      <w:r w:rsidRPr="00713F4A">
        <w:rPr>
          <w:rFonts w:cs="AF_Najed" w:hint="cs"/>
          <w:sz w:val="24"/>
          <w:szCs w:val="24"/>
          <w:rtl/>
        </w:rPr>
        <w:t>منتجات</w:t>
      </w:r>
      <w:r w:rsidRPr="00713F4A">
        <w:rPr>
          <w:rFonts w:cs="AF_Najed"/>
          <w:sz w:val="24"/>
          <w:szCs w:val="24"/>
          <w:rtl/>
        </w:rPr>
        <w:t xml:space="preserve"> </w:t>
      </w:r>
      <w:r w:rsidRPr="00713F4A">
        <w:rPr>
          <w:rFonts w:cs="AF_Najed" w:hint="cs"/>
          <w:sz w:val="24"/>
          <w:szCs w:val="24"/>
          <w:rtl/>
        </w:rPr>
        <w:t>الدخان</w:t>
      </w:r>
      <w:r w:rsidRPr="00713F4A">
        <w:rPr>
          <w:rFonts w:cs="AF_Najed"/>
          <w:sz w:val="24"/>
          <w:szCs w:val="24"/>
          <w:rtl/>
        </w:rPr>
        <w:t xml:space="preserve">  </w:t>
      </w:r>
      <w:r w:rsidRPr="00713F4A">
        <w:rPr>
          <w:rFonts w:cs="AF_Najed" w:hint="cs"/>
          <w:sz w:val="24"/>
          <w:szCs w:val="24"/>
          <w:rtl/>
        </w:rPr>
        <w:t>لما</w:t>
      </w:r>
      <w:r w:rsidRPr="00713F4A">
        <w:rPr>
          <w:rFonts w:cs="AF_Najed"/>
          <w:sz w:val="24"/>
          <w:szCs w:val="24"/>
          <w:rtl/>
        </w:rPr>
        <w:t xml:space="preserve"> </w:t>
      </w:r>
      <w:r w:rsidRPr="00713F4A">
        <w:rPr>
          <w:rFonts w:cs="AF_Najed" w:hint="cs"/>
          <w:sz w:val="24"/>
          <w:szCs w:val="24"/>
          <w:rtl/>
        </w:rPr>
        <w:t>فى</w:t>
      </w:r>
      <w:r w:rsidRPr="00713F4A">
        <w:rPr>
          <w:rFonts w:cs="AF_Najed"/>
          <w:sz w:val="24"/>
          <w:szCs w:val="24"/>
          <w:rtl/>
        </w:rPr>
        <w:t xml:space="preserve"> </w:t>
      </w:r>
      <w:r w:rsidRPr="00713F4A">
        <w:rPr>
          <w:rFonts w:cs="AF_Najed" w:hint="cs"/>
          <w:sz w:val="24"/>
          <w:szCs w:val="24"/>
          <w:rtl/>
        </w:rPr>
        <w:t>هذه</w:t>
      </w:r>
      <w:r w:rsidRPr="00713F4A">
        <w:rPr>
          <w:rFonts w:cs="AF_Najed"/>
          <w:sz w:val="24"/>
          <w:szCs w:val="24"/>
          <w:rtl/>
        </w:rPr>
        <w:t xml:space="preserve"> </w:t>
      </w:r>
      <w:r w:rsidRPr="00713F4A">
        <w:rPr>
          <w:rFonts w:cs="AF_Najed" w:hint="cs"/>
          <w:sz w:val="24"/>
          <w:szCs w:val="24"/>
          <w:rtl/>
        </w:rPr>
        <w:t>المنتجات</w:t>
      </w:r>
      <w:r w:rsidRPr="00713F4A">
        <w:rPr>
          <w:rFonts w:cs="AF_Najed"/>
          <w:sz w:val="24"/>
          <w:szCs w:val="24"/>
          <w:rtl/>
        </w:rPr>
        <w:t xml:space="preserve"> </w:t>
      </w:r>
      <w:r w:rsidRPr="00713F4A">
        <w:rPr>
          <w:rFonts w:cs="AF_Najed" w:hint="cs"/>
          <w:sz w:val="24"/>
          <w:szCs w:val="24"/>
          <w:rtl/>
        </w:rPr>
        <w:t>من</w:t>
      </w:r>
      <w:r w:rsidRPr="00713F4A">
        <w:rPr>
          <w:rFonts w:cs="AF_Najed"/>
          <w:sz w:val="24"/>
          <w:szCs w:val="24"/>
          <w:rtl/>
        </w:rPr>
        <w:t xml:space="preserve"> </w:t>
      </w:r>
      <w:r w:rsidRPr="00713F4A">
        <w:rPr>
          <w:rFonts w:cs="AF_Najed" w:hint="cs"/>
          <w:sz w:val="24"/>
          <w:szCs w:val="24"/>
          <w:rtl/>
        </w:rPr>
        <w:t>تأثير</w:t>
      </w:r>
      <w:r w:rsidRPr="00713F4A">
        <w:rPr>
          <w:rFonts w:cs="AF_Najed"/>
          <w:sz w:val="24"/>
          <w:szCs w:val="24"/>
          <w:rtl/>
        </w:rPr>
        <w:t xml:space="preserve"> </w:t>
      </w:r>
      <w:r w:rsidRPr="00713F4A">
        <w:rPr>
          <w:rFonts w:cs="AF_Najed" w:hint="cs"/>
          <w:sz w:val="24"/>
          <w:szCs w:val="24"/>
          <w:rtl/>
        </w:rPr>
        <w:t>ضار</w:t>
      </w:r>
      <w:r w:rsidRPr="00713F4A">
        <w:rPr>
          <w:rFonts w:cs="AF_Najed"/>
          <w:sz w:val="24"/>
          <w:szCs w:val="24"/>
          <w:rtl/>
        </w:rPr>
        <w:t xml:space="preserve"> </w:t>
      </w:r>
      <w:r w:rsidRPr="00713F4A">
        <w:rPr>
          <w:rFonts w:cs="AF_Najed" w:hint="cs"/>
          <w:sz w:val="24"/>
          <w:szCs w:val="24"/>
          <w:rtl/>
        </w:rPr>
        <w:t>على</w:t>
      </w:r>
      <w:r w:rsidRPr="00713F4A">
        <w:rPr>
          <w:rFonts w:cs="AF_Najed"/>
          <w:sz w:val="24"/>
          <w:szCs w:val="24"/>
          <w:rtl/>
        </w:rPr>
        <w:t xml:space="preserve"> </w:t>
      </w:r>
      <w:r w:rsidRPr="00713F4A">
        <w:rPr>
          <w:rFonts w:cs="AF_Najed" w:hint="cs"/>
          <w:sz w:val="24"/>
          <w:szCs w:val="24"/>
          <w:rtl/>
        </w:rPr>
        <w:t>الصحة</w:t>
      </w:r>
      <w:r w:rsidRPr="00713F4A">
        <w:rPr>
          <w:rFonts w:cs="AF_Najed"/>
          <w:sz w:val="24"/>
          <w:szCs w:val="24"/>
          <w:rtl/>
        </w:rPr>
        <w:t xml:space="preserve"> </w:t>
      </w:r>
      <w:r w:rsidRPr="00713F4A">
        <w:rPr>
          <w:rFonts w:cs="AF_Najed" w:hint="cs"/>
          <w:sz w:val="24"/>
          <w:szCs w:val="24"/>
          <w:rtl/>
        </w:rPr>
        <w:t>يتنافى</w:t>
      </w:r>
      <w:r w:rsidRPr="00713F4A">
        <w:rPr>
          <w:rFonts w:cs="AF_Najed"/>
          <w:sz w:val="24"/>
          <w:szCs w:val="24"/>
          <w:rtl/>
        </w:rPr>
        <w:t xml:space="preserve"> </w:t>
      </w:r>
      <w:r w:rsidRPr="00713F4A">
        <w:rPr>
          <w:rFonts w:cs="AF_Najed" w:hint="cs"/>
          <w:sz w:val="24"/>
          <w:szCs w:val="24"/>
          <w:rtl/>
        </w:rPr>
        <w:t>والهدف</w:t>
      </w:r>
      <w:r w:rsidRPr="00713F4A">
        <w:rPr>
          <w:rFonts w:cs="AF_Najed"/>
          <w:sz w:val="24"/>
          <w:szCs w:val="24"/>
          <w:rtl/>
        </w:rPr>
        <w:t xml:space="preserve"> </w:t>
      </w:r>
      <w:r w:rsidRPr="00713F4A">
        <w:rPr>
          <w:rFonts w:cs="AF_Najed" w:hint="cs"/>
          <w:sz w:val="24"/>
          <w:szCs w:val="24"/>
          <w:rtl/>
        </w:rPr>
        <w:t>السامى</w:t>
      </w:r>
      <w:r w:rsidRPr="00713F4A">
        <w:rPr>
          <w:rFonts w:cs="AF_Najed"/>
          <w:sz w:val="24"/>
          <w:szCs w:val="24"/>
          <w:rtl/>
        </w:rPr>
        <w:t xml:space="preserve"> </w:t>
      </w:r>
      <w:r w:rsidRPr="00713F4A">
        <w:rPr>
          <w:rFonts w:cs="AF_Najed" w:hint="cs"/>
          <w:sz w:val="24"/>
          <w:szCs w:val="24"/>
          <w:rtl/>
        </w:rPr>
        <w:t>للرياضة.</w:t>
      </w:r>
    </w:p>
    <w:p w14:paraId="761A4E02" w14:textId="3F9DCBD6" w:rsidR="00CE6AA4" w:rsidRDefault="00CE6AA4" w:rsidP="00C55CBB">
      <w:pPr>
        <w:pStyle w:val="ListParagraph"/>
        <w:numPr>
          <w:ilvl w:val="0"/>
          <w:numId w:val="7"/>
        </w:numPr>
        <w:bidi/>
        <w:spacing w:after="0"/>
        <w:jc w:val="both"/>
        <w:rPr>
          <w:rFonts w:cs="AF_Najed"/>
          <w:sz w:val="24"/>
          <w:szCs w:val="24"/>
        </w:rPr>
      </w:pPr>
      <w:r w:rsidRPr="00713F4A">
        <w:rPr>
          <w:rFonts w:cs="AF_Najed" w:hint="cs"/>
          <w:sz w:val="24"/>
          <w:szCs w:val="24"/>
          <w:rtl/>
        </w:rPr>
        <w:t>المنظمات</w:t>
      </w:r>
      <w:r>
        <w:rPr>
          <w:rFonts w:cs="AF_Najed" w:hint="cs"/>
          <w:sz w:val="24"/>
          <w:szCs w:val="24"/>
          <w:rtl/>
        </w:rPr>
        <w:t xml:space="preserve"> </w:t>
      </w:r>
      <w:r w:rsidR="009F22A9">
        <w:rPr>
          <w:rFonts w:cs="AF_Najed" w:hint="cs"/>
          <w:sz w:val="24"/>
          <w:szCs w:val="24"/>
          <w:rtl/>
        </w:rPr>
        <w:t>أو القنوات</w:t>
      </w:r>
      <w:r w:rsidR="009F22A9" w:rsidRPr="00713F4A">
        <w:rPr>
          <w:rFonts w:cs="AF_Najed"/>
          <w:sz w:val="24"/>
          <w:szCs w:val="24"/>
          <w:rtl/>
        </w:rPr>
        <w:t xml:space="preserve"> </w:t>
      </w:r>
      <w:r w:rsidR="009F22A9" w:rsidRPr="00713F4A">
        <w:rPr>
          <w:rFonts w:cs="AF_Najed" w:hint="cs"/>
          <w:sz w:val="24"/>
          <w:szCs w:val="24"/>
          <w:rtl/>
        </w:rPr>
        <w:t>ذات</w:t>
      </w:r>
      <w:r w:rsidR="009F22A9" w:rsidRPr="00713F4A">
        <w:rPr>
          <w:rFonts w:cs="AF_Najed"/>
          <w:sz w:val="24"/>
          <w:szCs w:val="24"/>
          <w:rtl/>
        </w:rPr>
        <w:t xml:space="preserve"> </w:t>
      </w:r>
      <w:r w:rsidR="009F22A9" w:rsidRPr="00713F4A">
        <w:rPr>
          <w:rFonts w:cs="AF_Najed" w:hint="cs"/>
          <w:sz w:val="24"/>
          <w:szCs w:val="24"/>
          <w:rtl/>
        </w:rPr>
        <w:t>الصفة</w:t>
      </w:r>
      <w:r w:rsidR="009F22A9" w:rsidRPr="00713F4A">
        <w:rPr>
          <w:rFonts w:cs="AF_Najed"/>
          <w:sz w:val="24"/>
          <w:szCs w:val="24"/>
          <w:rtl/>
        </w:rPr>
        <w:t xml:space="preserve"> </w:t>
      </w:r>
      <w:r w:rsidRPr="00713F4A">
        <w:rPr>
          <w:rFonts w:cs="AF_Najed" w:hint="cs"/>
          <w:sz w:val="24"/>
          <w:szCs w:val="24"/>
          <w:rtl/>
        </w:rPr>
        <w:t>السياسية</w:t>
      </w:r>
      <w:r w:rsidRPr="00713F4A">
        <w:rPr>
          <w:rFonts w:cs="AF_Najed"/>
          <w:sz w:val="24"/>
          <w:szCs w:val="24"/>
          <w:rtl/>
        </w:rPr>
        <w:t xml:space="preserve"> </w:t>
      </w:r>
      <w:r w:rsidRPr="00713F4A">
        <w:rPr>
          <w:rFonts w:cs="AF_Najed" w:hint="cs"/>
          <w:sz w:val="24"/>
          <w:szCs w:val="24"/>
          <w:rtl/>
        </w:rPr>
        <w:t>أو</w:t>
      </w:r>
      <w:r w:rsidRPr="00713F4A">
        <w:rPr>
          <w:rFonts w:cs="AF_Najed"/>
          <w:sz w:val="24"/>
          <w:szCs w:val="24"/>
          <w:rtl/>
        </w:rPr>
        <w:t xml:space="preserve"> </w:t>
      </w:r>
      <w:r w:rsidRPr="00713F4A">
        <w:rPr>
          <w:rFonts w:cs="AF_Najed" w:hint="cs"/>
          <w:sz w:val="24"/>
          <w:szCs w:val="24"/>
          <w:rtl/>
        </w:rPr>
        <w:t>الدينية</w:t>
      </w:r>
      <w:r w:rsidR="00D60CB2" w:rsidRPr="00713F4A">
        <w:rPr>
          <w:rFonts w:cs="AF_Najed" w:hint="cs"/>
          <w:sz w:val="24"/>
          <w:szCs w:val="24"/>
          <w:rtl/>
        </w:rPr>
        <w:t xml:space="preserve"> </w:t>
      </w:r>
      <w:r w:rsidR="009F22A9" w:rsidRPr="00713F4A">
        <w:rPr>
          <w:rFonts w:cs="AF_Najed" w:hint="cs"/>
          <w:sz w:val="24"/>
          <w:szCs w:val="24"/>
          <w:rtl/>
        </w:rPr>
        <w:t>أو لها مواقف سياسية ضد جمهورية مصر العربية،</w:t>
      </w:r>
      <w:r w:rsidR="009F22A9" w:rsidRPr="00713F4A">
        <w:rPr>
          <w:rFonts w:cs="AF_Najed"/>
          <w:sz w:val="24"/>
          <w:szCs w:val="24"/>
          <w:rtl/>
        </w:rPr>
        <w:t xml:space="preserve"> </w:t>
      </w:r>
      <w:r w:rsidRPr="00713F4A">
        <w:rPr>
          <w:rFonts w:cs="AF_Najed" w:hint="cs"/>
          <w:sz w:val="24"/>
          <w:szCs w:val="24"/>
          <w:rtl/>
        </w:rPr>
        <w:t>،</w:t>
      </w:r>
      <w:r w:rsidR="00D60CB2">
        <w:rPr>
          <w:rFonts w:cs="AF_Najed"/>
          <w:sz w:val="24"/>
          <w:szCs w:val="24"/>
          <w:rtl/>
        </w:rPr>
        <w:t xml:space="preserve"> </w:t>
      </w:r>
      <w:r w:rsidRPr="00713F4A">
        <w:rPr>
          <w:rFonts w:cs="AF_Najed" w:hint="cs"/>
          <w:sz w:val="24"/>
          <w:szCs w:val="24"/>
          <w:rtl/>
        </w:rPr>
        <w:t>حيث</w:t>
      </w:r>
      <w:r w:rsidRPr="00713F4A">
        <w:rPr>
          <w:rFonts w:cs="AF_Najed"/>
          <w:sz w:val="24"/>
          <w:szCs w:val="24"/>
          <w:rtl/>
        </w:rPr>
        <w:t xml:space="preserve"> </w:t>
      </w:r>
      <w:r w:rsidRPr="00713F4A">
        <w:rPr>
          <w:rFonts w:cs="AF_Najed" w:hint="cs"/>
          <w:sz w:val="24"/>
          <w:szCs w:val="24"/>
          <w:rtl/>
        </w:rPr>
        <w:t>أن</w:t>
      </w:r>
      <w:r w:rsidRPr="00713F4A">
        <w:rPr>
          <w:rFonts w:cs="AF_Najed"/>
          <w:sz w:val="24"/>
          <w:szCs w:val="24"/>
          <w:rtl/>
        </w:rPr>
        <w:t xml:space="preserve"> </w:t>
      </w:r>
      <w:r w:rsidRPr="00713F4A">
        <w:rPr>
          <w:rFonts w:cs="AF_Najed" w:hint="cs"/>
          <w:sz w:val="24"/>
          <w:szCs w:val="24"/>
          <w:rtl/>
        </w:rPr>
        <w:t>لعبة</w:t>
      </w:r>
      <w:r w:rsidRPr="00713F4A">
        <w:rPr>
          <w:rFonts w:cs="AF_Najed"/>
          <w:sz w:val="24"/>
          <w:szCs w:val="24"/>
          <w:rtl/>
        </w:rPr>
        <w:t xml:space="preserve"> </w:t>
      </w:r>
      <w:r w:rsidRPr="00713F4A">
        <w:rPr>
          <w:rFonts w:cs="AF_Najed" w:hint="cs"/>
          <w:sz w:val="24"/>
          <w:szCs w:val="24"/>
          <w:rtl/>
        </w:rPr>
        <w:t>كرة</w:t>
      </w:r>
      <w:r w:rsidRPr="00713F4A">
        <w:rPr>
          <w:rFonts w:cs="AF_Najed"/>
          <w:sz w:val="24"/>
          <w:szCs w:val="24"/>
          <w:rtl/>
        </w:rPr>
        <w:t xml:space="preserve"> </w:t>
      </w:r>
      <w:r w:rsidRPr="00713F4A">
        <w:rPr>
          <w:rFonts w:cs="AF_Najed" w:hint="cs"/>
          <w:sz w:val="24"/>
          <w:szCs w:val="24"/>
          <w:rtl/>
        </w:rPr>
        <w:t>القدم</w:t>
      </w:r>
      <w:r w:rsidRPr="00713F4A">
        <w:rPr>
          <w:rFonts w:cs="AF_Najed"/>
          <w:sz w:val="24"/>
          <w:szCs w:val="24"/>
          <w:rtl/>
        </w:rPr>
        <w:t xml:space="preserve"> </w:t>
      </w:r>
      <w:r w:rsidRPr="00713F4A">
        <w:rPr>
          <w:rFonts w:cs="AF_Najed" w:hint="cs"/>
          <w:sz w:val="24"/>
          <w:szCs w:val="24"/>
          <w:rtl/>
        </w:rPr>
        <w:t>هى</w:t>
      </w:r>
      <w:r w:rsidRPr="00713F4A">
        <w:rPr>
          <w:rFonts w:cs="AF_Najed"/>
          <w:sz w:val="24"/>
          <w:szCs w:val="24"/>
          <w:rtl/>
        </w:rPr>
        <w:t xml:space="preserve"> </w:t>
      </w:r>
      <w:r w:rsidRPr="00713F4A">
        <w:rPr>
          <w:rFonts w:cs="AF_Najed" w:hint="cs"/>
          <w:sz w:val="24"/>
          <w:szCs w:val="24"/>
          <w:rtl/>
        </w:rPr>
        <w:t>لعبة</w:t>
      </w:r>
      <w:r w:rsidRPr="00713F4A">
        <w:rPr>
          <w:rFonts w:cs="AF_Najed"/>
          <w:sz w:val="24"/>
          <w:szCs w:val="24"/>
          <w:rtl/>
        </w:rPr>
        <w:t xml:space="preserve"> </w:t>
      </w:r>
      <w:r w:rsidRPr="00713F4A">
        <w:rPr>
          <w:rFonts w:cs="AF_Najed" w:hint="cs"/>
          <w:sz w:val="24"/>
          <w:szCs w:val="24"/>
          <w:rtl/>
        </w:rPr>
        <w:t>شعبية</w:t>
      </w:r>
      <w:r w:rsidRPr="00713F4A">
        <w:rPr>
          <w:rFonts w:cs="AF_Najed"/>
          <w:sz w:val="24"/>
          <w:szCs w:val="24"/>
          <w:rtl/>
        </w:rPr>
        <w:t xml:space="preserve"> </w:t>
      </w:r>
      <w:r w:rsidRPr="00713F4A">
        <w:rPr>
          <w:rFonts w:cs="AF_Najed" w:hint="cs"/>
          <w:sz w:val="24"/>
          <w:szCs w:val="24"/>
          <w:rtl/>
        </w:rPr>
        <w:t>أهلية</w:t>
      </w:r>
      <w:r w:rsidRPr="00713F4A">
        <w:rPr>
          <w:rFonts w:cs="AF_Najed"/>
          <w:sz w:val="24"/>
          <w:szCs w:val="24"/>
          <w:rtl/>
        </w:rPr>
        <w:t xml:space="preserve"> </w:t>
      </w:r>
      <w:r w:rsidRPr="00713F4A">
        <w:rPr>
          <w:rFonts w:cs="AF_Najed" w:hint="cs"/>
          <w:sz w:val="24"/>
          <w:szCs w:val="24"/>
          <w:rtl/>
        </w:rPr>
        <w:t>تمثل</w:t>
      </w:r>
      <w:r w:rsidRPr="00713F4A">
        <w:rPr>
          <w:rFonts w:cs="AF_Najed"/>
          <w:sz w:val="24"/>
          <w:szCs w:val="24"/>
          <w:rtl/>
        </w:rPr>
        <w:t xml:space="preserve"> </w:t>
      </w:r>
      <w:r w:rsidRPr="00713F4A">
        <w:rPr>
          <w:rFonts w:cs="AF_Najed" w:hint="cs"/>
          <w:sz w:val="24"/>
          <w:szCs w:val="24"/>
          <w:rtl/>
        </w:rPr>
        <w:t>إمتاع</w:t>
      </w:r>
      <w:r w:rsidRPr="00713F4A">
        <w:rPr>
          <w:rFonts w:cs="AF_Najed"/>
          <w:sz w:val="24"/>
          <w:szCs w:val="24"/>
          <w:rtl/>
        </w:rPr>
        <w:t xml:space="preserve"> </w:t>
      </w:r>
      <w:r w:rsidRPr="00713F4A">
        <w:rPr>
          <w:rFonts w:cs="AF_Najed" w:hint="cs"/>
          <w:sz w:val="24"/>
          <w:szCs w:val="24"/>
          <w:rtl/>
        </w:rPr>
        <w:t>لكل</w:t>
      </w:r>
      <w:r w:rsidRPr="00713F4A">
        <w:rPr>
          <w:rFonts w:cs="AF_Najed"/>
          <w:sz w:val="24"/>
          <w:szCs w:val="24"/>
          <w:rtl/>
        </w:rPr>
        <w:t xml:space="preserve"> </w:t>
      </w:r>
      <w:r w:rsidRPr="00713F4A">
        <w:rPr>
          <w:rFonts w:cs="AF_Najed" w:hint="cs"/>
          <w:sz w:val="24"/>
          <w:szCs w:val="24"/>
          <w:rtl/>
        </w:rPr>
        <w:t>طوائف</w:t>
      </w:r>
      <w:r w:rsidRPr="00713F4A">
        <w:rPr>
          <w:rFonts w:cs="AF_Najed"/>
          <w:sz w:val="24"/>
          <w:szCs w:val="24"/>
          <w:rtl/>
        </w:rPr>
        <w:t xml:space="preserve"> </w:t>
      </w:r>
      <w:r w:rsidRPr="00713F4A">
        <w:rPr>
          <w:rFonts w:cs="AF_Najed" w:hint="cs"/>
          <w:sz w:val="24"/>
          <w:szCs w:val="24"/>
          <w:rtl/>
        </w:rPr>
        <w:t>المجتمع</w:t>
      </w:r>
      <w:r w:rsidRPr="00713F4A">
        <w:rPr>
          <w:rFonts w:cs="AF_Najed"/>
          <w:sz w:val="24"/>
          <w:szCs w:val="24"/>
          <w:rtl/>
        </w:rPr>
        <w:t xml:space="preserve"> </w:t>
      </w:r>
      <w:r w:rsidRPr="00713F4A">
        <w:rPr>
          <w:rFonts w:cs="AF_Najed" w:hint="cs"/>
          <w:sz w:val="24"/>
          <w:szCs w:val="24"/>
          <w:rtl/>
        </w:rPr>
        <w:t>وليست</w:t>
      </w:r>
      <w:r w:rsidRPr="00713F4A">
        <w:rPr>
          <w:rFonts w:cs="AF_Najed"/>
          <w:sz w:val="24"/>
          <w:szCs w:val="24"/>
          <w:rtl/>
        </w:rPr>
        <w:t xml:space="preserve"> </w:t>
      </w:r>
      <w:r w:rsidRPr="00713F4A">
        <w:rPr>
          <w:rFonts w:cs="AF_Najed" w:hint="cs"/>
          <w:sz w:val="24"/>
          <w:szCs w:val="24"/>
          <w:rtl/>
        </w:rPr>
        <w:t>ذات</w:t>
      </w:r>
      <w:r w:rsidRPr="00713F4A">
        <w:rPr>
          <w:rFonts w:cs="AF_Najed"/>
          <w:sz w:val="24"/>
          <w:szCs w:val="24"/>
          <w:rtl/>
        </w:rPr>
        <w:t xml:space="preserve"> </w:t>
      </w:r>
      <w:r w:rsidRPr="00713F4A">
        <w:rPr>
          <w:rFonts w:cs="AF_Najed" w:hint="cs"/>
          <w:sz w:val="24"/>
          <w:szCs w:val="24"/>
          <w:rtl/>
        </w:rPr>
        <w:t>صبغة</w:t>
      </w:r>
      <w:r w:rsidRPr="00713F4A">
        <w:rPr>
          <w:rFonts w:cs="AF_Najed"/>
          <w:sz w:val="24"/>
          <w:szCs w:val="24"/>
          <w:rtl/>
        </w:rPr>
        <w:t xml:space="preserve"> </w:t>
      </w:r>
      <w:r w:rsidRPr="00713F4A">
        <w:rPr>
          <w:rFonts w:cs="AF_Najed" w:hint="cs"/>
          <w:sz w:val="24"/>
          <w:szCs w:val="24"/>
          <w:rtl/>
        </w:rPr>
        <w:t>سياسية</w:t>
      </w:r>
      <w:r w:rsidRPr="00713F4A">
        <w:rPr>
          <w:rFonts w:cs="AF_Najed"/>
          <w:sz w:val="24"/>
          <w:szCs w:val="24"/>
          <w:rtl/>
        </w:rPr>
        <w:t xml:space="preserve"> </w:t>
      </w:r>
      <w:r w:rsidRPr="00713F4A">
        <w:rPr>
          <w:rFonts w:cs="AF_Najed" w:hint="cs"/>
          <w:sz w:val="24"/>
          <w:szCs w:val="24"/>
          <w:rtl/>
        </w:rPr>
        <w:t>أو</w:t>
      </w:r>
      <w:r w:rsidRPr="00713F4A">
        <w:rPr>
          <w:rFonts w:cs="AF_Najed"/>
          <w:sz w:val="24"/>
          <w:szCs w:val="24"/>
          <w:rtl/>
        </w:rPr>
        <w:t xml:space="preserve"> </w:t>
      </w:r>
      <w:r w:rsidRPr="00713F4A">
        <w:rPr>
          <w:rFonts w:cs="AF_Najed" w:hint="cs"/>
          <w:sz w:val="24"/>
          <w:szCs w:val="24"/>
          <w:rtl/>
        </w:rPr>
        <w:t>دينية أو عرقية.</w:t>
      </w:r>
    </w:p>
    <w:p w14:paraId="00B01761" w14:textId="77777777" w:rsidR="007A0872" w:rsidRDefault="007A0872" w:rsidP="00FB47B0">
      <w:pPr>
        <w:bidi/>
        <w:jc w:val="center"/>
        <w:rPr>
          <w:rFonts w:cs="AF_Najed"/>
          <w:b/>
          <w:bCs/>
          <w:color w:val="FF0000"/>
          <w:sz w:val="36"/>
          <w:szCs w:val="36"/>
          <w:u w:val="single"/>
          <w:rtl/>
          <w:lang w:bidi="ar-EG"/>
        </w:rPr>
      </w:pPr>
    </w:p>
    <w:p w14:paraId="3D2EDCCD" w14:textId="4FFD1DC3" w:rsidR="00CE6AA4" w:rsidRPr="00BA10C4" w:rsidRDefault="00CE6AA4" w:rsidP="00E114C0">
      <w:pPr>
        <w:bidi/>
        <w:jc w:val="center"/>
        <w:rPr>
          <w:rFonts w:cs="AF_Najed"/>
          <w:color w:val="FF0000"/>
          <w:sz w:val="36"/>
          <w:szCs w:val="36"/>
        </w:rPr>
      </w:pPr>
      <w:r w:rsidRPr="00BA10C4">
        <w:rPr>
          <w:rFonts w:cs="AF_Najed"/>
          <w:b/>
          <w:bCs/>
          <w:color w:val="FF0000"/>
          <w:sz w:val="36"/>
          <w:szCs w:val="36"/>
          <w:u w:val="single"/>
          <w:rtl/>
          <w:lang w:bidi="ar-EG"/>
        </w:rPr>
        <w:t xml:space="preserve">البند </w:t>
      </w:r>
      <w:r>
        <w:rPr>
          <w:rFonts w:cs="AF_Najed" w:hint="cs"/>
          <w:b/>
          <w:bCs/>
          <w:color w:val="FF0000"/>
          <w:sz w:val="36"/>
          <w:szCs w:val="36"/>
          <w:u w:val="single"/>
          <w:rtl/>
          <w:lang w:bidi="ar-EG"/>
        </w:rPr>
        <w:t>السادس</w:t>
      </w:r>
      <w:r w:rsidRPr="00BA10C4">
        <w:rPr>
          <w:rFonts w:cs="AF_Najed" w:hint="cs"/>
          <w:b/>
          <w:bCs/>
          <w:color w:val="FF0000"/>
          <w:sz w:val="36"/>
          <w:szCs w:val="36"/>
          <w:u w:val="single"/>
          <w:rtl/>
          <w:lang w:bidi="ar-EG"/>
        </w:rPr>
        <w:t>: إلتزامات (</w:t>
      </w:r>
      <w:r w:rsidR="00E114C0">
        <w:rPr>
          <w:rFonts w:cs="AF_Najed" w:hint="cs"/>
          <w:b/>
          <w:bCs/>
          <w:color w:val="FF0000"/>
          <w:sz w:val="36"/>
          <w:szCs w:val="36"/>
          <w:u w:val="single"/>
          <w:rtl/>
          <w:lang w:bidi="ar-EG"/>
        </w:rPr>
        <w:t>النادى</w:t>
      </w:r>
      <w:bookmarkStart w:id="0" w:name="_GoBack"/>
      <w:bookmarkEnd w:id="0"/>
      <w:r w:rsidRPr="00BA10C4">
        <w:rPr>
          <w:rFonts w:cs="AF_Najed" w:hint="cs"/>
          <w:b/>
          <w:bCs/>
          <w:color w:val="FF0000"/>
          <w:sz w:val="36"/>
          <w:szCs w:val="36"/>
          <w:u w:val="single"/>
          <w:rtl/>
          <w:lang w:bidi="ar-EG"/>
        </w:rPr>
        <w:t>)</w:t>
      </w:r>
    </w:p>
    <w:p w14:paraId="49D9826F" w14:textId="4724590F" w:rsidR="00CE6AA4" w:rsidRPr="00571E21" w:rsidRDefault="004D77F9" w:rsidP="00C55CBB">
      <w:pPr>
        <w:pStyle w:val="ListParagraph"/>
        <w:numPr>
          <w:ilvl w:val="0"/>
          <w:numId w:val="8"/>
        </w:numPr>
        <w:bidi/>
        <w:jc w:val="both"/>
        <w:rPr>
          <w:rFonts w:cs="AF_Najed"/>
          <w:sz w:val="24"/>
          <w:szCs w:val="24"/>
          <w:rtl/>
        </w:rPr>
      </w:pPr>
      <w:r>
        <w:rPr>
          <w:rFonts w:cs="AF_Najed" w:hint="cs"/>
          <w:sz w:val="24"/>
          <w:szCs w:val="24"/>
          <w:rtl/>
        </w:rPr>
        <w:t xml:space="preserve">يلتزم </w:t>
      </w:r>
      <w:r w:rsidR="007A0872">
        <w:rPr>
          <w:rFonts w:cs="AF_Najed" w:hint="cs"/>
          <w:sz w:val="24"/>
          <w:szCs w:val="24"/>
          <w:rtl/>
        </w:rPr>
        <w:t>(الطرف</w:t>
      </w:r>
      <w:r w:rsidR="00860D0D" w:rsidRPr="00860D0D">
        <w:rPr>
          <w:rFonts w:cs="AF_Najed" w:hint="cs"/>
          <w:sz w:val="24"/>
          <w:szCs w:val="24"/>
          <w:rtl/>
        </w:rPr>
        <w:t xml:space="preserve"> الاول</w:t>
      </w:r>
      <w:r w:rsidR="007A0872">
        <w:rPr>
          <w:rFonts w:cs="AF_Najed" w:hint="cs"/>
          <w:sz w:val="24"/>
          <w:szCs w:val="24"/>
          <w:rtl/>
        </w:rPr>
        <w:t>)</w:t>
      </w:r>
      <w:r w:rsidR="00860D0D">
        <w:rPr>
          <w:rFonts w:cs="AF_Najed" w:hint="cs"/>
          <w:sz w:val="24"/>
          <w:szCs w:val="24"/>
          <w:rtl/>
        </w:rPr>
        <w:t xml:space="preserve"> </w:t>
      </w:r>
      <w:r w:rsidR="00CE6AA4" w:rsidRPr="00571E21">
        <w:rPr>
          <w:rFonts w:cs="AF_Najed" w:hint="cs"/>
          <w:sz w:val="24"/>
          <w:szCs w:val="24"/>
          <w:rtl/>
        </w:rPr>
        <w:t>بضمان</w:t>
      </w:r>
      <w:r w:rsidR="00CE6AA4" w:rsidRPr="00571E21">
        <w:rPr>
          <w:rFonts w:cs="AF_Najed"/>
          <w:sz w:val="24"/>
          <w:szCs w:val="24"/>
          <w:rtl/>
        </w:rPr>
        <w:t xml:space="preserve"> </w:t>
      </w:r>
      <w:r w:rsidR="00CE6AA4" w:rsidRPr="00571E21">
        <w:rPr>
          <w:rFonts w:cs="AF_Najed" w:hint="cs"/>
          <w:sz w:val="24"/>
          <w:szCs w:val="24"/>
          <w:rtl/>
        </w:rPr>
        <w:t xml:space="preserve">حصول </w:t>
      </w:r>
      <w:r w:rsidR="007A0872">
        <w:rPr>
          <w:rFonts w:cs="AF_Najed" w:hint="cs"/>
          <w:sz w:val="24"/>
          <w:szCs w:val="24"/>
          <w:rtl/>
        </w:rPr>
        <w:t>(</w:t>
      </w:r>
      <w:r>
        <w:rPr>
          <w:rFonts w:cs="AF_Najed" w:hint="cs"/>
          <w:sz w:val="24"/>
          <w:szCs w:val="24"/>
          <w:rtl/>
        </w:rPr>
        <w:t>الشركة</w:t>
      </w:r>
      <w:r w:rsidR="007A0872">
        <w:rPr>
          <w:rFonts w:cs="AF_Najed" w:hint="cs"/>
          <w:sz w:val="24"/>
          <w:szCs w:val="24"/>
          <w:rtl/>
        </w:rPr>
        <w:t>)</w:t>
      </w:r>
      <w:r>
        <w:rPr>
          <w:rFonts w:cs="AF_Najed" w:hint="cs"/>
          <w:sz w:val="24"/>
          <w:szCs w:val="24"/>
          <w:rtl/>
        </w:rPr>
        <w:t xml:space="preserve"> </w:t>
      </w:r>
      <w:r w:rsidR="00CE6AA4" w:rsidRPr="00571E21">
        <w:rPr>
          <w:rFonts w:cs="AF_Najed" w:hint="cs"/>
          <w:sz w:val="24"/>
          <w:szCs w:val="24"/>
          <w:rtl/>
        </w:rPr>
        <w:t>على</w:t>
      </w:r>
      <w:r w:rsidR="00CE6AA4" w:rsidRPr="00571E21">
        <w:rPr>
          <w:rFonts w:cs="AF_Najed"/>
          <w:sz w:val="24"/>
          <w:szCs w:val="24"/>
          <w:rtl/>
        </w:rPr>
        <w:t xml:space="preserve"> </w:t>
      </w:r>
      <w:r w:rsidR="00CE6AA4" w:rsidRPr="00571E21">
        <w:rPr>
          <w:rFonts w:cs="AF_Najed" w:hint="cs"/>
          <w:sz w:val="24"/>
          <w:szCs w:val="24"/>
          <w:rtl/>
        </w:rPr>
        <w:t>كافة</w:t>
      </w:r>
      <w:r w:rsidR="00CE6AA4" w:rsidRPr="00571E21">
        <w:rPr>
          <w:rFonts w:cs="AF_Najed"/>
          <w:sz w:val="24"/>
          <w:szCs w:val="24"/>
          <w:rtl/>
        </w:rPr>
        <w:t xml:space="preserve"> </w:t>
      </w:r>
      <w:r w:rsidR="00CE6AA4" w:rsidRPr="00571E21">
        <w:rPr>
          <w:rFonts w:cs="AF_Najed" w:hint="cs"/>
          <w:sz w:val="24"/>
          <w:szCs w:val="24"/>
          <w:rtl/>
        </w:rPr>
        <w:t>المستندات</w:t>
      </w:r>
      <w:r w:rsidR="00CE6AA4" w:rsidRPr="00571E21">
        <w:rPr>
          <w:rFonts w:cs="AF_Najed"/>
          <w:sz w:val="24"/>
          <w:szCs w:val="24"/>
          <w:rtl/>
        </w:rPr>
        <w:t xml:space="preserve"> </w:t>
      </w:r>
      <w:r w:rsidR="00CE6AA4" w:rsidRPr="00571E21">
        <w:rPr>
          <w:rFonts w:cs="AF_Najed" w:hint="cs"/>
          <w:sz w:val="24"/>
          <w:szCs w:val="24"/>
          <w:rtl/>
        </w:rPr>
        <w:t>اللازمة</w:t>
      </w:r>
      <w:r w:rsidR="00CE6AA4" w:rsidRPr="00571E21">
        <w:rPr>
          <w:rFonts w:cs="AF_Najed"/>
          <w:sz w:val="24"/>
          <w:szCs w:val="24"/>
          <w:rtl/>
        </w:rPr>
        <w:t xml:space="preserve"> </w:t>
      </w:r>
      <w:r>
        <w:rPr>
          <w:rFonts w:cs="AF_Najed" w:hint="cs"/>
          <w:sz w:val="24"/>
          <w:szCs w:val="24"/>
          <w:rtl/>
        </w:rPr>
        <w:t>و</w:t>
      </w:r>
      <w:r w:rsidR="00CE6AA4" w:rsidRPr="00571E21">
        <w:rPr>
          <w:rFonts w:cs="AF_Najed" w:hint="cs"/>
          <w:sz w:val="24"/>
          <w:szCs w:val="24"/>
          <w:rtl/>
        </w:rPr>
        <w:t>المراسلات اللازمة الخاصة بمخاطبة</w:t>
      </w:r>
      <w:r w:rsidR="00CE6AA4" w:rsidRPr="00571E21">
        <w:rPr>
          <w:rFonts w:cs="AF_Najed"/>
          <w:sz w:val="24"/>
          <w:szCs w:val="24"/>
          <w:rtl/>
        </w:rPr>
        <w:t xml:space="preserve"> </w:t>
      </w:r>
      <w:r w:rsidR="00CE6AA4" w:rsidRPr="00571E21">
        <w:rPr>
          <w:rFonts w:cs="AF_Najed" w:hint="cs"/>
          <w:sz w:val="24"/>
          <w:szCs w:val="24"/>
          <w:rtl/>
        </w:rPr>
        <w:t>الجهات</w:t>
      </w:r>
      <w:r w:rsidR="00CE6AA4" w:rsidRPr="00571E21">
        <w:rPr>
          <w:rFonts w:cs="AF_Najed"/>
          <w:sz w:val="24"/>
          <w:szCs w:val="24"/>
          <w:rtl/>
        </w:rPr>
        <w:t xml:space="preserve"> </w:t>
      </w:r>
      <w:r w:rsidR="00CE6AA4" w:rsidRPr="00571E21">
        <w:rPr>
          <w:rFonts w:cs="AF_Najed" w:hint="cs"/>
          <w:sz w:val="24"/>
          <w:szCs w:val="24"/>
          <w:rtl/>
        </w:rPr>
        <w:t>والهيئات</w:t>
      </w:r>
      <w:r w:rsidR="00CE6AA4" w:rsidRPr="00571E21">
        <w:rPr>
          <w:rFonts w:cs="AF_Najed"/>
          <w:sz w:val="24"/>
          <w:szCs w:val="24"/>
          <w:rtl/>
        </w:rPr>
        <w:t xml:space="preserve"> </w:t>
      </w:r>
      <w:r w:rsidR="00CE6AA4" w:rsidRPr="00571E21">
        <w:rPr>
          <w:rFonts w:cs="AF_Najed" w:hint="cs"/>
          <w:sz w:val="24"/>
          <w:szCs w:val="24"/>
          <w:rtl/>
        </w:rPr>
        <w:t>المختلفة</w:t>
      </w:r>
      <w:r w:rsidR="00CE6AA4" w:rsidRPr="00571E21">
        <w:rPr>
          <w:rFonts w:cs="AF_Najed"/>
          <w:sz w:val="24"/>
          <w:szCs w:val="24"/>
          <w:rtl/>
        </w:rPr>
        <w:t xml:space="preserve"> </w:t>
      </w:r>
      <w:r w:rsidR="00CE6AA4" w:rsidRPr="00571E21">
        <w:rPr>
          <w:rFonts w:cs="AF_Najed" w:hint="cs"/>
          <w:sz w:val="24"/>
          <w:szCs w:val="24"/>
          <w:rtl/>
        </w:rPr>
        <w:t xml:space="preserve"> لتمكين </w:t>
      </w:r>
      <w:r w:rsidR="007A0872">
        <w:rPr>
          <w:rFonts w:cs="AF_Najed" w:hint="cs"/>
          <w:sz w:val="24"/>
          <w:szCs w:val="24"/>
          <w:rtl/>
        </w:rPr>
        <w:t>(</w:t>
      </w:r>
      <w:r>
        <w:rPr>
          <w:rFonts w:cs="AF_Najed" w:hint="cs"/>
          <w:sz w:val="24"/>
          <w:szCs w:val="24"/>
          <w:rtl/>
        </w:rPr>
        <w:t>الشركة</w:t>
      </w:r>
      <w:r w:rsidR="007A0872">
        <w:rPr>
          <w:rFonts w:cs="AF_Najed" w:hint="cs"/>
          <w:sz w:val="24"/>
          <w:szCs w:val="24"/>
          <w:rtl/>
        </w:rPr>
        <w:t>)</w:t>
      </w:r>
      <w:r w:rsidR="00CE6AA4" w:rsidRPr="00571E21">
        <w:rPr>
          <w:rFonts w:cs="AF_Najed" w:hint="cs"/>
          <w:sz w:val="24"/>
          <w:szCs w:val="24"/>
          <w:rtl/>
        </w:rPr>
        <w:t xml:space="preserve"> من </w:t>
      </w:r>
      <w:r w:rsidR="00CE6AA4" w:rsidRPr="00571E21">
        <w:rPr>
          <w:rFonts w:cs="AF_Najed"/>
          <w:sz w:val="24"/>
          <w:szCs w:val="24"/>
          <w:rtl/>
        </w:rPr>
        <w:t xml:space="preserve"> </w:t>
      </w:r>
      <w:r w:rsidR="00CE6AA4" w:rsidRPr="00571E21">
        <w:rPr>
          <w:rFonts w:cs="AF_Najed" w:hint="cs"/>
          <w:sz w:val="24"/>
          <w:szCs w:val="24"/>
          <w:rtl/>
        </w:rPr>
        <w:t>الحصول</w:t>
      </w:r>
      <w:r w:rsidR="00CE6AA4" w:rsidRPr="00571E21">
        <w:rPr>
          <w:rFonts w:cs="AF_Najed"/>
          <w:sz w:val="24"/>
          <w:szCs w:val="24"/>
          <w:rtl/>
        </w:rPr>
        <w:t xml:space="preserve"> </w:t>
      </w:r>
      <w:r w:rsidR="00CE6AA4" w:rsidRPr="00571E21">
        <w:rPr>
          <w:rFonts w:cs="AF_Najed" w:hint="cs"/>
          <w:sz w:val="24"/>
          <w:szCs w:val="24"/>
          <w:rtl/>
        </w:rPr>
        <w:t xml:space="preserve">على </w:t>
      </w:r>
      <w:r w:rsidR="007C4E7E">
        <w:rPr>
          <w:rFonts w:cs="AF_Najed" w:hint="cs"/>
          <w:sz w:val="24"/>
          <w:szCs w:val="24"/>
          <w:rtl/>
        </w:rPr>
        <w:t>(</w:t>
      </w:r>
      <w:r w:rsidR="00CE6AA4" w:rsidRPr="00571E21">
        <w:rPr>
          <w:rFonts w:cs="AF_Najed" w:hint="cs"/>
          <w:sz w:val="24"/>
          <w:szCs w:val="24"/>
          <w:rtl/>
        </w:rPr>
        <w:t>الحقوق</w:t>
      </w:r>
      <w:r w:rsidR="00CE6AA4" w:rsidRPr="00571E21">
        <w:rPr>
          <w:rFonts w:cs="AF_Najed"/>
          <w:sz w:val="24"/>
          <w:szCs w:val="24"/>
          <w:rtl/>
        </w:rPr>
        <w:t xml:space="preserve"> </w:t>
      </w:r>
      <w:r w:rsidR="00CE6AA4" w:rsidRPr="00571E21">
        <w:rPr>
          <w:rFonts w:cs="AF_Najed" w:hint="cs"/>
          <w:sz w:val="24"/>
          <w:szCs w:val="24"/>
          <w:rtl/>
        </w:rPr>
        <w:t>الممنوحة</w:t>
      </w:r>
      <w:r w:rsidR="007C4E7E">
        <w:rPr>
          <w:rFonts w:cs="AF_Najed" w:hint="cs"/>
          <w:sz w:val="24"/>
          <w:szCs w:val="24"/>
          <w:rtl/>
        </w:rPr>
        <w:t>)</w:t>
      </w:r>
      <w:r w:rsidR="00CE6AA4" w:rsidRPr="00571E21">
        <w:rPr>
          <w:rFonts w:cs="AF_Najed" w:hint="cs"/>
          <w:sz w:val="24"/>
          <w:szCs w:val="24"/>
          <w:rtl/>
        </w:rPr>
        <w:t xml:space="preserve"> </w:t>
      </w:r>
      <w:r w:rsidR="00473DC6">
        <w:rPr>
          <w:rFonts w:cs="AF_Najed" w:hint="cs"/>
          <w:sz w:val="24"/>
          <w:szCs w:val="24"/>
          <w:rtl/>
        </w:rPr>
        <w:t>وفقا لما هو منصوص عليه في هذا العقد</w:t>
      </w:r>
      <w:r w:rsidR="00CE6AA4" w:rsidRPr="00571E21">
        <w:rPr>
          <w:rFonts w:cs="AF_Najed"/>
          <w:sz w:val="24"/>
          <w:szCs w:val="24"/>
          <w:rtl/>
        </w:rPr>
        <w:t xml:space="preserve">  </w:t>
      </w:r>
      <w:r w:rsidR="00CE6AA4" w:rsidRPr="00571E21">
        <w:rPr>
          <w:rFonts w:cs="AF_Najed" w:hint="cs"/>
          <w:sz w:val="24"/>
          <w:szCs w:val="24"/>
          <w:rtl/>
        </w:rPr>
        <w:t>وخاصة</w:t>
      </w:r>
      <w:r w:rsidR="00CE6AA4" w:rsidRPr="00571E21">
        <w:rPr>
          <w:rFonts w:cs="AF_Najed"/>
          <w:sz w:val="24"/>
          <w:szCs w:val="24"/>
          <w:rtl/>
        </w:rPr>
        <w:t xml:space="preserve"> (</w:t>
      </w:r>
      <w:r w:rsidR="00CE6AA4" w:rsidRPr="00571E21">
        <w:rPr>
          <w:rFonts w:cs="AF_Najed" w:hint="cs"/>
          <w:sz w:val="24"/>
          <w:szCs w:val="24"/>
          <w:rtl/>
        </w:rPr>
        <w:t>إتحاد</w:t>
      </w:r>
      <w:r w:rsidR="00CE6AA4" w:rsidRPr="00571E21">
        <w:rPr>
          <w:rFonts w:cs="AF_Najed"/>
          <w:sz w:val="24"/>
          <w:szCs w:val="24"/>
          <w:rtl/>
        </w:rPr>
        <w:t xml:space="preserve"> </w:t>
      </w:r>
      <w:r w:rsidR="00CE6AA4" w:rsidRPr="00571E21">
        <w:rPr>
          <w:rFonts w:cs="AF_Najed" w:hint="cs"/>
          <w:sz w:val="24"/>
          <w:szCs w:val="24"/>
          <w:rtl/>
        </w:rPr>
        <w:t>الإذاعة</w:t>
      </w:r>
      <w:r w:rsidR="00CE6AA4" w:rsidRPr="00571E21">
        <w:rPr>
          <w:rFonts w:cs="AF_Najed"/>
          <w:sz w:val="24"/>
          <w:szCs w:val="24"/>
          <w:rtl/>
        </w:rPr>
        <w:t xml:space="preserve"> </w:t>
      </w:r>
      <w:r w:rsidR="00CE6AA4" w:rsidRPr="00571E21">
        <w:rPr>
          <w:rFonts w:cs="AF_Najed" w:hint="cs"/>
          <w:sz w:val="24"/>
          <w:szCs w:val="24"/>
          <w:rtl/>
        </w:rPr>
        <w:t>و</w:t>
      </w:r>
      <w:r w:rsidR="00CE6AA4" w:rsidRPr="00571E21">
        <w:rPr>
          <w:rFonts w:cs="AF_Najed"/>
          <w:sz w:val="24"/>
          <w:szCs w:val="24"/>
          <w:rtl/>
        </w:rPr>
        <w:t xml:space="preserve"> </w:t>
      </w:r>
      <w:r w:rsidR="00CE6AA4" w:rsidRPr="00571E21">
        <w:rPr>
          <w:rFonts w:cs="AF_Najed" w:hint="cs"/>
          <w:sz w:val="24"/>
          <w:szCs w:val="24"/>
          <w:rtl/>
        </w:rPr>
        <w:t>التليفزيون</w:t>
      </w:r>
      <w:r w:rsidR="00473DC6">
        <w:rPr>
          <w:rFonts w:cs="AF_Najed" w:hint="cs"/>
          <w:sz w:val="24"/>
          <w:szCs w:val="24"/>
          <w:rtl/>
        </w:rPr>
        <w:t xml:space="preserve"> و</w:t>
      </w:r>
      <w:r w:rsidR="00CE6AA4" w:rsidRPr="00571E21">
        <w:rPr>
          <w:rFonts w:cs="AF_Najed" w:hint="cs"/>
          <w:sz w:val="24"/>
          <w:szCs w:val="24"/>
          <w:rtl/>
        </w:rPr>
        <w:t>الإستادات</w:t>
      </w:r>
      <w:r w:rsidR="00473DC6">
        <w:rPr>
          <w:rFonts w:cs="AF_Najed" w:hint="cs"/>
          <w:sz w:val="24"/>
          <w:szCs w:val="24"/>
          <w:rtl/>
        </w:rPr>
        <w:t xml:space="preserve"> و</w:t>
      </w:r>
      <w:r w:rsidR="00CE6AA4" w:rsidRPr="00571E21">
        <w:rPr>
          <w:rFonts w:cs="AF_Najed" w:hint="cs"/>
          <w:sz w:val="24"/>
          <w:szCs w:val="24"/>
          <w:rtl/>
        </w:rPr>
        <w:t>غيرها</w:t>
      </w:r>
      <w:r w:rsidR="00CE6AA4" w:rsidRPr="00571E21">
        <w:rPr>
          <w:rFonts w:cs="AF_Najed"/>
          <w:sz w:val="24"/>
          <w:szCs w:val="24"/>
          <w:rtl/>
        </w:rPr>
        <w:t xml:space="preserve"> </w:t>
      </w:r>
      <w:r w:rsidR="00CE6AA4" w:rsidRPr="00571E21">
        <w:rPr>
          <w:rFonts w:cs="AF_Najed" w:hint="cs"/>
          <w:sz w:val="24"/>
          <w:szCs w:val="24"/>
          <w:rtl/>
        </w:rPr>
        <w:t>من</w:t>
      </w:r>
      <w:r w:rsidR="00CE6AA4" w:rsidRPr="00571E21">
        <w:rPr>
          <w:rFonts w:cs="AF_Najed"/>
          <w:sz w:val="24"/>
          <w:szCs w:val="24"/>
          <w:rtl/>
        </w:rPr>
        <w:t xml:space="preserve"> </w:t>
      </w:r>
      <w:r w:rsidR="00CE6AA4" w:rsidRPr="00571E21">
        <w:rPr>
          <w:rFonts w:cs="AF_Najed" w:hint="cs"/>
          <w:sz w:val="24"/>
          <w:szCs w:val="24"/>
          <w:rtl/>
        </w:rPr>
        <w:t>الجهات</w:t>
      </w:r>
      <w:r w:rsidR="00CE6AA4" w:rsidRPr="00571E21">
        <w:rPr>
          <w:rFonts w:cs="AF_Najed"/>
          <w:sz w:val="24"/>
          <w:szCs w:val="24"/>
          <w:rtl/>
        </w:rPr>
        <w:t xml:space="preserve"> </w:t>
      </w:r>
      <w:r w:rsidR="00CE6AA4" w:rsidRPr="00571E21">
        <w:rPr>
          <w:rFonts w:cs="AF_Najed" w:hint="cs"/>
          <w:sz w:val="24"/>
          <w:szCs w:val="24"/>
          <w:rtl/>
        </w:rPr>
        <w:t>المعنية</w:t>
      </w:r>
      <w:r w:rsidR="00CE6AA4" w:rsidRPr="00571E21">
        <w:rPr>
          <w:rFonts w:cs="AF_Najed"/>
          <w:sz w:val="24"/>
          <w:szCs w:val="24"/>
          <w:rtl/>
        </w:rPr>
        <w:t xml:space="preserve"> </w:t>
      </w:r>
      <w:r w:rsidR="00473DC6">
        <w:rPr>
          <w:rFonts w:cs="AF_Najed" w:hint="cs"/>
          <w:sz w:val="24"/>
          <w:szCs w:val="24"/>
          <w:rtl/>
        </w:rPr>
        <w:t>ب</w:t>
      </w:r>
      <w:r w:rsidR="007C4E7E">
        <w:rPr>
          <w:rFonts w:cs="AF_Najed" w:hint="cs"/>
          <w:sz w:val="24"/>
          <w:szCs w:val="24"/>
          <w:rtl/>
        </w:rPr>
        <w:t>ـ(</w:t>
      </w:r>
      <w:r w:rsidR="00473DC6">
        <w:rPr>
          <w:rFonts w:cs="AF_Najed" w:hint="cs"/>
          <w:sz w:val="24"/>
          <w:szCs w:val="24"/>
          <w:rtl/>
        </w:rPr>
        <w:t>الحقوق الممنوحة</w:t>
      </w:r>
      <w:r w:rsidR="007C4E7E">
        <w:rPr>
          <w:rFonts w:cs="AF_Najed" w:hint="cs"/>
          <w:sz w:val="24"/>
          <w:szCs w:val="24"/>
          <w:rtl/>
        </w:rPr>
        <w:t>)</w:t>
      </w:r>
      <w:r w:rsidR="00CE6AA4" w:rsidRPr="00571E21">
        <w:rPr>
          <w:rFonts w:cs="AF_Najed" w:hint="cs"/>
          <w:sz w:val="24"/>
          <w:szCs w:val="24"/>
          <w:rtl/>
        </w:rPr>
        <w:t>.</w:t>
      </w:r>
    </w:p>
    <w:p w14:paraId="386DAD9F" w14:textId="3AC05C7E" w:rsidR="00CE6AA4" w:rsidRPr="00571E21" w:rsidRDefault="004D77F9" w:rsidP="00C55CBB">
      <w:pPr>
        <w:pStyle w:val="ListParagraph"/>
        <w:numPr>
          <w:ilvl w:val="0"/>
          <w:numId w:val="8"/>
        </w:numPr>
        <w:bidi/>
        <w:jc w:val="both"/>
        <w:rPr>
          <w:rFonts w:cs="AF_Najed"/>
          <w:sz w:val="24"/>
          <w:szCs w:val="24"/>
        </w:rPr>
      </w:pPr>
      <w:r>
        <w:rPr>
          <w:rFonts w:cs="AF_Najed" w:hint="cs"/>
          <w:sz w:val="24"/>
          <w:szCs w:val="24"/>
          <w:rtl/>
        </w:rPr>
        <w:t>ي</w:t>
      </w:r>
      <w:r w:rsidR="00CE6AA4" w:rsidRPr="00571E21">
        <w:rPr>
          <w:rFonts w:cs="AF_Najed" w:hint="cs"/>
          <w:sz w:val="24"/>
          <w:szCs w:val="24"/>
          <w:rtl/>
        </w:rPr>
        <w:t xml:space="preserve">تعهد </w:t>
      </w:r>
      <w:r w:rsidR="007C4E7E">
        <w:rPr>
          <w:rFonts w:cs="AF_Najed" w:hint="cs"/>
          <w:sz w:val="24"/>
          <w:szCs w:val="24"/>
          <w:rtl/>
        </w:rPr>
        <w:t>(الطرف</w:t>
      </w:r>
      <w:r w:rsidR="007C4E7E" w:rsidRPr="00860D0D">
        <w:rPr>
          <w:rFonts w:cs="AF_Najed" w:hint="cs"/>
          <w:sz w:val="24"/>
          <w:szCs w:val="24"/>
          <w:rtl/>
        </w:rPr>
        <w:t xml:space="preserve"> الاول</w:t>
      </w:r>
      <w:r w:rsidR="007C4E7E">
        <w:rPr>
          <w:rFonts w:cs="AF_Najed" w:hint="cs"/>
          <w:sz w:val="24"/>
          <w:szCs w:val="24"/>
          <w:rtl/>
        </w:rPr>
        <w:t xml:space="preserve">) </w:t>
      </w:r>
      <w:r>
        <w:rPr>
          <w:rFonts w:cs="AF_Najed" w:hint="cs"/>
          <w:sz w:val="24"/>
          <w:szCs w:val="24"/>
          <w:rtl/>
        </w:rPr>
        <w:t xml:space="preserve">تعهدا كاملا غير منقوص </w:t>
      </w:r>
      <w:r w:rsidR="00CE6AA4" w:rsidRPr="00571E21">
        <w:rPr>
          <w:rFonts w:cs="AF_Najed" w:hint="cs"/>
          <w:sz w:val="24"/>
          <w:szCs w:val="24"/>
          <w:rtl/>
        </w:rPr>
        <w:t xml:space="preserve">بمنح </w:t>
      </w:r>
      <w:r w:rsidR="007C4E7E">
        <w:rPr>
          <w:rFonts w:cs="AF_Najed" w:hint="cs"/>
          <w:sz w:val="24"/>
          <w:szCs w:val="24"/>
          <w:rtl/>
        </w:rPr>
        <w:t>(الشركة)</w:t>
      </w:r>
      <w:r w:rsidR="00CE6AA4" w:rsidRPr="00571E21">
        <w:rPr>
          <w:rFonts w:cs="AF_Najed" w:hint="cs"/>
          <w:sz w:val="24"/>
          <w:szCs w:val="24"/>
          <w:rtl/>
        </w:rPr>
        <w:t xml:space="preserve"> كافة</w:t>
      </w:r>
      <w:r w:rsidR="00CE6AA4" w:rsidRPr="00571E21">
        <w:rPr>
          <w:rFonts w:cs="AF_Najed"/>
          <w:sz w:val="24"/>
          <w:szCs w:val="24"/>
          <w:rtl/>
        </w:rPr>
        <w:t xml:space="preserve"> </w:t>
      </w:r>
      <w:r w:rsidR="00CE6AA4" w:rsidRPr="00571E21">
        <w:rPr>
          <w:rFonts w:cs="AF_Najed" w:hint="cs"/>
          <w:sz w:val="24"/>
          <w:szCs w:val="24"/>
          <w:rtl/>
        </w:rPr>
        <w:t>التراخيص</w:t>
      </w:r>
      <w:r w:rsidR="00CE6AA4" w:rsidRPr="00571E21">
        <w:rPr>
          <w:rFonts w:cs="AF_Najed"/>
          <w:sz w:val="24"/>
          <w:szCs w:val="24"/>
          <w:rtl/>
        </w:rPr>
        <w:t xml:space="preserve"> </w:t>
      </w:r>
      <w:r w:rsidR="00CE6AA4" w:rsidRPr="00571E21">
        <w:rPr>
          <w:rFonts w:cs="AF_Najed" w:hint="cs"/>
          <w:sz w:val="24"/>
          <w:szCs w:val="24"/>
          <w:rtl/>
        </w:rPr>
        <w:t>اللازمة</w:t>
      </w:r>
      <w:r w:rsidR="00CE6AA4" w:rsidRPr="00571E21">
        <w:rPr>
          <w:rFonts w:cs="AF_Najed"/>
          <w:sz w:val="24"/>
          <w:szCs w:val="24"/>
          <w:rtl/>
        </w:rPr>
        <w:t xml:space="preserve"> </w:t>
      </w:r>
      <w:r w:rsidR="00CE6AA4" w:rsidRPr="00571E21">
        <w:rPr>
          <w:rFonts w:cs="AF_Najed" w:hint="cs"/>
          <w:sz w:val="24"/>
          <w:szCs w:val="24"/>
          <w:rtl/>
        </w:rPr>
        <w:t>حتى</w:t>
      </w:r>
      <w:r w:rsidR="00CE6AA4" w:rsidRPr="00571E21">
        <w:rPr>
          <w:rFonts w:cs="AF_Najed"/>
          <w:sz w:val="24"/>
          <w:szCs w:val="24"/>
          <w:rtl/>
        </w:rPr>
        <w:t xml:space="preserve"> </w:t>
      </w:r>
      <w:r w:rsidR="00CE6AA4" w:rsidRPr="00571E21">
        <w:rPr>
          <w:rFonts w:cs="AF_Najed" w:hint="cs"/>
          <w:sz w:val="24"/>
          <w:szCs w:val="24"/>
          <w:rtl/>
        </w:rPr>
        <w:t>يتسنى</w:t>
      </w:r>
      <w:r w:rsidR="00CE6AA4" w:rsidRPr="00571E21">
        <w:rPr>
          <w:rFonts w:cs="AF_Najed"/>
          <w:sz w:val="24"/>
          <w:szCs w:val="24"/>
          <w:rtl/>
        </w:rPr>
        <w:t xml:space="preserve"> </w:t>
      </w:r>
      <w:r w:rsidR="00CE6AA4" w:rsidRPr="00571E21">
        <w:rPr>
          <w:rFonts w:cs="AF_Najed" w:hint="cs"/>
          <w:sz w:val="24"/>
          <w:szCs w:val="24"/>
          <w:rtl/>
        </w:rPr>
        <w:t>لها</w:t>
      </w:r>
      <w:r w:rsidR="00CE6AA4" w:rsidRPr="00571E21">
        <w:rPr>
          <w:rFonts w:cs="AF_Najed"/>
          <w:sz w:val="24"/>
          <w:szCs w:val="24"/>
          <w:rtl/>
        </w:rPr>
        <w:t xml:space="preserve"> </w:t>
      </w:r>
      <w:r w:rsidR="00CE6AA4" w:rsidRPr="00571E21">
        <w:rPr>
          <w:rFonts w:cs="AF_Najed" w:hint="cs"/>
          <w:sz w:val="24"/>
          <w:szCs w:val="24"/>
          <w:rtl/>
        </w:rPr>
        <w:t>ممارسة</w:t>
      </w:r>
      <w:r w:rsidR="00CE6AA4" w:rsidRPr="00571E21">
        <w:rPr>
          <w:rFonts w:cs="AF_Najed"/>
          <w:sz w:val="24"/>
          <w:szCs w:val="24"/>
          <w:rtl/>
        </w:rPr>
        <w:t xml:space="preserve"> </w:t>
      </w:r>
      <w:r w:rsidR="007C4E7E">
        <w:rPr>
          <w:rFonts w:cs="AF_Najed" w:hint="cs"/>
          <w:sz w:val="24"/>
          <w:szCs w:val="24"/>
          <w:rtl/>
        </w:rPr>
        <w:t>(</w:t>
      </w:r>
      <w:r w:rsidR="00CE6AA4" w:rsidRPr="00571E21">
        <w:rPr>
          <w:rFonts w:cs="AF_Najed" w:hint="cs"/>
          <w:sz w:val="24"/>
          <w:szCs w:val="24"/>
          <w:rtl/>
        </w:rPr>
        <w:t>الحقوق</w:t>
      </w:r>
      <w:r w:rsidR="00CE6AA4" w:rsidRPr="00571E21">
        <w:rPr>
          <w:rFonts w:cs="AF_Najed"/>
          <w:sz w:val="24"/>
          <w:szCs w:val="24"/>
          <w:rtl/>
        </w:rPr>
        <w:t xml:space="preserve"> </w:t>
      </w:r>
      <w:r w:rsidR="00C42B4B">
        <w:rPr>
          <w:rFonts w:cs="AF_Najed" w:hint="cs"/>
          <w:sz w:val="24"/>
          <w:szCs w:val="24"/>
          <w:rtl/>
        </w:rPr>
        <w:t>الممنوحة</w:t>
      </w:r>
      <w:r w:rsidR="007C4E7E">
        <w:rPr>
          <w:rFonts w:cs="AF_Najed" w:hint="cs"/>
          <w:sz w:val="24"/>
          <w:szCs w:val="24"/>
          <w:rtl/>
        </w:rPr>
        <w:t>)</w:t>
      </w:r>
      <w:r w:rsidR="00CE6AA4" w:rsidRPr="00571E21">
        <w:rPr>
          <w:rFonts w:cs="AF_Najed" w:hint="cs"/>
          <w:sz w:val="24"/>
          <w:szCs w:val="24"/>
          <w:rtl/>
        </w:rPr>
        <w:t xml:space="preserve"> بما</w:t>
      </w:r>
      <w:r w:rsidR="00CE6AA4" w:rsidRPr="00571E21">
        <w:rPr>
          <w:rFonts w:cs="AF_Najed"/>
          <w:sz w:val="24"/>
          <w:szCs w:val="24"/>
          <w:rtl/>
        </w:rPr>
        <w:t xml:space="preserve"> </w:t>
      </w:r>
      <w:r w:rsidR="00CE6AA4" w:rsidRPr="00571E21">
        <w:rPr>
          <w:rFonts w:cs="AF_Najed" w:hint="cs"/>
          <w:sz w:val="24"/>
          <w:szCs w:val="24"/>
          <w:rtl/>
        </w:rPr>
        <w:t>في</w:t>
      </w:r>
      <w:r w:rsidR="00CE6AA4" w:rsidRPr="00571E21">
        <w:rPr>
          <w:rFonts w:cs="AF_Najed"/>
          <w:sz w:val="24"/>
          <w:szCs w:val="24"/>
          <w:rtl/>
        </w:rPr>
        <w:t xml:space="preserve"> </w:t>
      </w:r>
      <w:r w:rsidR="00CE6AA4" w:rsidRPr="00571E21">
        <w:rPr>
          <w:rFonts w:cs="AF_Najed" w:hint="cs"/>
          <w:sz w:val="24"/>
          <w:szCs w:val="24"/>
          <w:rtl/>
        </w:rPr>
        <w:t>ذلك</w:t>
      </w:r>
      <w:r w:rsidR="00CE6AA4" w:rsidRPr="00571E21">
        <w:rPr>
          <w:rFonts w:cs="AF_Najed"/>
          <w:sz w:val="24"/>
          <w:szCs w:val="24"/>
          <w:rtl/>
        </w:rPr>
        <w:t xml:space="preserve"> </w:t>
      </w:r>
      <w:r w:rsidR="00CE6AA4" w:rsidRPr="00571E21">
        <w:rPr>
          <w:rFonts w:cs="AF_Najed" w:hint="cs"/>
          <w:sz w:val="24"/>
          <w:szCs w:val="24"/>
          <w:rtl/>
        </w:rPr>
        <w:t>تقديم</w:t>
      </w:r>
      <w:r w:rsidR="00CE6AA4" w:rsidRPr="00571E21">
        <w:rPr>
          <w:rFonts w:cs="AF_Najed"/>
          <w:sz w:val="24"/>
          <w:szCs w:val="24"/>
          <w:rtl/>
        </w:rPr>
        <w:t xml:space="preserve"> </w:t>
      </w:r>
      <w:r w:rsidR="00CE6AA4" w:rsidRPr="00571E21">
        <w:rPr>
          <w:rFonts w:cs="AF_Najed" w:hint="cs"/>
          <w:sz w:val="24"/>
          <w:szCs w:val="24"/>
          <w:rtl/>
        </w:rPr>
        <w:t>الأوراق</w:t>
      </w:r>
      <w:r w:rsidR="00CE6AA4" w:rsidRPr="00571E21">
        <w:rPr>
          <w:rFonts w:cs="AF_Najed"/>
          <w:sz w:val="24"/>
          <w:szCs w:val="24"/>
          <w:rtl/>
        </w:rPr>
        <w:t xml:space="preserve"> </w:t>
      </w:r>
      <w:r w:rsidR="00CE6AA4" w:rsidRPr="00571E21">
        <w:rPr>
          <w:rFonts w:cs="AF_Najed" w:hint="cs"/>
          <w:sz w:val="24"/>
          <w:szCs w:val="24"/>
          <w:rtl/>
        </w:rPr>
        <w:t>والمستندات</w:t>
      </w:r>
      <w:r w:rsidR="00CE6AA4" w:rsidRPr="00571E21">
        <w:rPr>
          <w:rFonts w:cs="AF_Najed"/>
          <w:sz w:val="24"/>
          <w:szCs w:val="24"/>
          <w:rtl/>
        </w:rPr>
        <w:t xml:space="preserve"> </w:t>
      </w:r>
      <w:r w:rsidR="00CE6AA4" w:rsidRPr="00571E21">
        <w:rPr>
          <w:rFonts w:cs="AF_Najed" w:hint="cs"/>
          <w:sz w:val="24"/>
          <w:szCs w:val="24"/>
          <w:rtl/>
        </w:rPr>
        <w:t>التي</w:t>
      </w:r>
      <w:r w:rsidR="00CE6AA4" w:rsidRPr="00571E21">
        <w:rPr>
          <w:rFonts w:cs="AF_Najed"/>
          <w:sz w:val="24"/>
          <w:szCs w:val="24"/>
          <w:rtl/>
        </w:rPr>
        <w:t xml:space="preserve"> </w:t>
      </w:r>
      <w:r w:rsidR="00C42B4B">
        <w:rPr>
          <w:rFonts w:cs="AF_Najed" w:hint="cs"/>
          <w:sz w:val="24"/>
          <w:szCs w:val="24"/>
          <w:rtl/>
        </w:rPr>
        <w:t xml:space="preserve">تطلبها </w:t>
      </w:r>
      <w:r w:rsidR="007C4E7E">
        <w:rPr>
          <w:rFonts w:cs="AF_Najed" w:hint="cs"/>
          <w:sz w:val="24"/>
          <w:szCs w:val="24"/>
          <w:rtl/>
        </w:rPr>
        <w:t>(</w:t>
      </w:r>
      <w:r>
        <w:rPr>
          <w:rFonts w:cs="AF_Najed" w:hint="cs"/>
          <w:sz w:val="24"/>
          <w:szCs w:val="24"/>
          <w:rtl/>
        </w:rPr>
        <w:t>الشركة</w:t>
      </w:r>
      <w:r w:rsidR="007C4E7E">
        <w:rPr>
          <w:rFonts w:cs="AF_Najed" w:hint="cs"/>
          <w:sz w:val="24"/>
          <w:szCs w:val="24"/>
          <w:rtl/>
        </w:rPr>
        <w:t>)</w:t>
      </w:r>
      <w:r>
        <w:rPr>
          <w:rFonts w:cs="AF_Najed" w:hint="cs"/>
          <w:sz w:val="24"/>
          <w:szCs w:val="24"/>
          <w:rtl/>
        </w:rPr>
        <w:t xml:space="preserve"> طالما تكون لازمة لتمكين </w:t>
      </w:r>
      <w:r w:rsidR="007C4E7E">
        <w:rPr>
          <w:rFonts w:cs="AF_Najed" w:hint="cs"/>
          <w:sz w:val="24"/>
          <w:szCs w:val="24"/>
          <w:rtl/>
        </w:rPr>
        <w:t>(</w:t>
      </w:r>
      <w:r>
        <w:rPr>
          <w:rFonts w:cs="AF_Najed" w:hint="cs"/>
          <w:sz w:val="24"/>
          <w:szCs w:val="24"/>
          <w:rtl/>
        </w:rPr>
        <w:t>الشركة</w:t>
      </w:r>
      <w:r w:rsidR="007C4E7E">
        <w:rPr>
          <w:rFonts w:cs="AF_Najed" w:hint="cs"/>
          <w:sz w:val="24"/>
          <w:szCs w:val="24"/>
          <w:rtl/>
        </w:rPr>
        <w:t>)</w:t>
      </w:r>
      <w:r>
        <w:rPr>
          <w:rFonts w:cs="AF_Najed" w:hint="cs"/>
          <w:sz w:val="24"/>
          <w:szCs w:val="24"/>
          <w:rtl/>
        </w:rPr>
        <w:t xml:space="preserve"> او </w:t>
      </w:r>
      <w:r w:rsidR="007C4E7E">
        <w:rPr>
          <w:rFonts w:cs="AF_Najed" w:hint="cs"/>
          <w:sz w:val="24"/>
          <w:szCs w:val="24"/>
          <w:rtl/>
        </w:rPr>
        <w:t xml:space="preserve">(القنوات المرخص لها) أو (عملاء الشركة) </w:t>
      </w:r>
      <w:r>
        <w:rPr>
          <w:rFonts w:cs="AF_Najed" w:hint="cs"/>
          <w:sz w:val="24"/>
          <w:szCs w:val="24"/>
          <w:rtl/>
        </w:rPr>
        <w:t xml:space="preserve">من ممارسة </w:t>
      </w:r>
      <w:r w:rsidR="007C4E7E">
        <w:rPr>
          <w:rFonts w:cs="AF_Najed" w:hint="cs"/>
          <w:sz w:val="24"/>
          <w:szCs w:val="24"/>
          <w:rtl/>
        </w:rPr>
        <w:t>(</w:t>
      </w:r>
      <w:r>
        <w:rPr>
          <w:rFonts w:cs="AF_Najed" w:hint="cs"/>
          <w:sz w:val="24"/>
          <w:szCs w:val="24"/>
          <w:rtl/>
        </w:rPr>
        <w:t>الحقوق الممنوحة</w:t>
      </w:r>
      <w:r w:rsidR="007C4E7E">
        <w:rPr>
          <w:rFonts w:cs="AF_Najed" w:hint="cs"/>
          <w:sz w:val="24"/>
          <w:szCs w:val="24"/>
          <w:rtl/>
        </w:rPr>
        <w:t>)</w:t>
      </w:r>
      <w:r w:rsidR="00CE6AA4" w:rsidRPr="00571E21">
        <w:rPr>
          <w:rFonts w:cs="AF_Najed" w:hint="cs"/>
          <w:sz w:val="24"/>
          <w:szCs w:val="24"/>
          <w:rtl/>
        </w:rPr>
        <w:t>.</w:t>
      </w:r>
    </w:p>
    <w:p w14:paraId="62AA89AC" w14:textId="0937FC15" w:rsidR="00CE6AA4" w:rsidRDefault="00F80461" w:rsidP="00C55CBB">
      <w:pPr>
        <w:pStyle w:val="ListParagraph"/>
        <w:numPr>
          <w:ilvl w:val="0"/>
          <w:numId w:val="8"/>
        </w:numPr>
        <w:bidi/>
        <w:jc w:val="both"/>
        <w:rPr>
          <w:rFonts w:cs="AF_Najed"/>
          <w:sz w:val="24"/>
          <w:szCs w:val="24"/>
        </w:rPr>
      </w:pPr>
      <w:r>
        <w:rPr>
          <w:rFonts w:cs="AF_Najed" w:hint="cs"/>
          <w:sz w:val="24"/>
          <w:szCs w:val="24"/>
          <w:rtl/>
        </w:rPr>
        <w:t>ي</w:t>
      </w:r>
      <w:r w:rsidR="00CE6AA4" w:rsidRPr="00571E21">
        <w:rPr>
          <w:rFonts w:cs="AF_Najed" w:hint="cs"/>
          <w:sz w:val="24"/>
          <w:szCs w:val="24"/>
          <w:rtl/>
        </w:rPr>
        <w:t xml:space="preserve">لتزم </w:t>
      </w:r>
      <w:r w:rsidR="007C4E7E">
        <w:rPr>
          <w:rFonts w:cs="AF_Najed" w:hint="cs"/>
          <w:sz w:val="24"/>
          <w:szCs w:val="24"/>
          <w:rtl/>
        </w:rPr>
        <w:t>الطرف</w:t>
      </w:r>
      <w:r w:rsidR="007C4E7E" w:rsidRPr="00860D0D">
        <w:rPr>
          <w:rFonts w:cs="AF_Najed" w:hint="cs"/>
          <w:sz w:val="24"/>
          <w:szCs w:val="24"/>
          <w:rtl/>
        </w:rPr>
        <w:t xml:space="preserve"> الاول</w:t>
      </w:r>
      <w:r w:rsidR="007C4E7E">
        <w:rPr>
          <w:rFonts w:cs="AF_Najed" w:hint="cs"/>
          <w:sz w:val="24"/>
          <w:szCs w:val="24"/>
          <w:rtl/>
        </w:rPr>
        <w:t xml:space="preserve">) </w:t>
      </w:r>
      <w:r w:rsidR="00CE6AA4" w:rsidRPr="00571E21">
        <w:rPr>
          <w:rFonts w:cs="AF_Najed" w:hint="cs"/>
          <w:sz w:val="24"/>
          <w:szCs w:val="24"/>
          <w:rtl/>
        </w:rPr>
        <w:t>بعقد</w:t>
      </w:r>
      <w:r w:rsidR="00CE6AA4" w:rsidRPr="00571E21">
        <w:rPr>
          <w:rFonts w:cs="AF_Najed"/>
          <w:sz w:val="24"/>
          <w:szCs w:val="24"/>
          <w:rtl/>
        </w:rPr>
        <w:t xml:space="preserve"> </w:t>
      </w:r>
      <w:r w:rsidR="00CE6AA4" w:rsidRPr="00571E21">
        <w:rPr>
          <w:rFonts w:cs="AF_Najed" w:hint="cs"/>
          <w:sz w:val="24"/>
          <w:szCs w:val="24"/>
          <w:rtl/>
        </w:rPr>
        <w:t>إجتماعات</w:t>
      </w:r>
      <w:r w:rsidR="00CE6AA4" w:rsidRPr="00571E21">
        <w:rPr>
          <w:rFonts w:cs="AF_Najed"/>
          <w:sz w:val="24"/>
          <w:szCs w:val="24"/>
          <w:rtl/>
        </w:rPr>
        <w:t xml:space="preserve"> </w:t>
      </w:r>
      <w:r w:rsidR="00CE6AA4" w:rsidRPr="00571E21">
        <w:rPr>
          <w:rFonts w:cs="AF_Najed" w:hint="cs"/>
          <w:sz w:val="24"/>
          <w:szCs w:val="24"/>
          <w:rtl/>
        </w:rPr>
        <w:t>للتنسيق</w:t>
      </w:r>
      <w:r w:rsidR="00CE6AA4" w:rsidRPr="00571E21">
        <w:rPr>
          <w:rFonts w:cs="AF_Najed"/>
          <w:sz w:val="24"/>
          <w:szCs w:val="24"/>
          <w:rtl/>
        </w:rPr>
        <w:t xml:space="preserve"> </w:t>
      </w:r>
      <w:r w:rsidR="00CE6AA4" w:rsidRPr="00571E21">
        <w:rPr>
          <w:rFonts w:cs="AF_Najed" w:hint="cs"/>
          <w:sz w:val="24"/>
          <w:szCs w:val="24"/>
          <w:rtl/>
        </w:rPr>
        <w:t>و</w:t>
      </w:r>
      <w:r w:rsidR="00CE6AA4" w:rsidRPr="00571E21">
        <w:rPr>
          <w:rFonts w:cs="AF_Najed"/>
          <w:sz w:val="24"/>
          <w:szCs w:val="24"/>
          <w:rtl/>
        </w:rPr>
        <w:t xml:space="preserve"> </w:t>
      </w:r>
      <w:r w:rsidR="00CE6AA4" w:rsidRPr="00571E21">
        <w:rPr>
          <w:rFonts w:cs="AF_Najed" w:hint="cs"/>
          <w:sz w:val="24"/>
          <w:szCs w:val="24"/>
          <w:rtl/>
        </w:rPr>
        <w:t>متابعة</w:t>
      </w:r>
      <w:r w:rsidR="00CE6AA4" w:rsidRPr="00571E21">
        <w:rPr>
          <w:rFonts w:cs="AF_Najed"/>
          <w:sz w:val="24"/>
          <w:szCs w:val="24"/>
          <w:rtl/>
        </w:rPr>
        <w:t xml:space="preserve"> </w:t>
      </w:r>
      <w:r w:rsidR="00CE6AA4" w:rsidRPr="00571E21">
        <w:rPr>
          <w:rFonts w:cs="AF_Najed" w:hint="cs"/>
          <w:sz w:val="24"/>
          <w:szCs w:val="24"/>
          <w:rtl/>
        </w:rPr>
        <w:t>حسن</w:t>
      </w:r>
      <w:r w:rsidR="00CE6AA4" w:rsidRPr="00571E21">
        <w:rPr>
          <w:rFonts w:cs="AF_Najed"/>
          <w:sz w:val="24"/>
          <w:szCs w:val="24"/>
          <w:rtl/>
        </w:rPr>
        <w:t xml:space="preserve"> </w:t>
      </w:r>
      <w:r w:rsidR="00CE6AA4" w:rsidRPr="00571E21">
        <w:rPr>
          <w:rFonts w:cs="AF_Najed" w:hint="cs"/>
          <w:sz w:val="24"/>
          <w:szCs w:val="24"/>
          <w:rtl/>
        </w:rPr>
        <w:t>سير</w:t>
      </w:r>
      <w:r w:rsidR="00CE6AA4" w:rsidRPr="00571E21">
        <w:rPr>
          <w:rFonts w:cs="AF_Najed"/>
          <w:sz w:val="24"/>
          <w:szCs w:val="24"/>
          <w:rtl/>
        </w:rPr>
        <w:t xml:space="preserve"> </w:t>
      </w:r>
      <w:r w:rsidR="00CE6AA4" w:rsidRPr="00571E21">
        <w:rPr>
          <w:rFonts w:cs="AF_Najed" w:hint="cs"/>
          <w:sz w:val="24"/>
          <w:szCs w:val="24"/>
          <w:rtl/>
        </w:rPr>
        <w:t>العمل</w:t>
      </w:r>
      <w:r w:rsidR="00CE6AA4" w:rsidRPr="00571E21">
        <w:rPr>
          <w:rFonts w:cs="AF_Najed"/>
          <w:sz w:val="24"/>
          <w:szCs w:val="24"/>
          <w:rtl/>
        </w:rPr>
        <w:t xml:space="preserve"> </w:t>
      </w:r>
      <w:r w:rsidR="00CE6AA4" w:rsidRPr="00571E21">
        <w:rPr>
          <w:rFonts w:cs="AF_Najed" w:hint="cs"/>
          <w:sz w:val="24"/>
          <w:szCs w:val="24"/>
          <w:rtl/>
        </w:rPr>
        <w:t xml:space="preserve">بينه وبين </w:t>
      </w:r>
      <w:r w:rsidR="007C4E7E">
        <w:rPr>
          <w:rFonts w:cs="AF_Najed" w:hint="cs"/>
          <w:sz w:val="24"/>
          <w:szCs w:val="24"/>
          <w:rtl/>
        </w:rPr>
        <w:t>(</w:t>
      </w:r>
      <w:r>
        <w:rPr>
          <w:rFonts w:cs="AF_Najed" w:hint="cs"/>
          <w:sz w:val="24"/>
          <w:szCs w:val="24"/>
          <w:rtl/>
        </w:rPr>
        <w:t>الشركة</w:t>
      </w:r>
      <w:r w:rsidR="007C4E7E">
        <w:rPr>
          <w:rFonts w:cs="AF_Najed" w:hint="cs"/>
          <w:sz w:val="24"/>
          <w:szCs w:val="24"/>
          <w:rtl/>
        </w:rPr>
        <w:t xml:space="preserve">) </w:t>
      </w:r>
      <w:r w:rsidR="00CE6AA4" w:rsidRPr="00571E21">
        <w:rPr>
          <w:rFonts w:cs="AF_Najed" w:hint="cs"/>
          <w:sz w:val="24"/>
          <w:szCs w:val="24"/>
          <w:rtl/>
        </w:rPr>
        <w:t>أو</w:t>
      </w:r>
      <w:r w:rsidR="00CE6AA4" w:rsidRPr="00571E21">
        <w:rPr>
          <w:rFonts w:cs="AF_Najed"/>
          <w:sz w:val="24"/>
          <w:szCs w:val="24"/>
          <w:rtl/>
        </w:rPr>
        <w:t xml:space="preserve"> </w:t>
      </w:r>
      <w:r w:rsidR="00CE6AA4" w:rsidRPr="00571E21">
        <w:rPr>
          <w:rFonts w:cs="AF_Najed" w:hint="cs"/>
          <w:sz w:val="24"/>
          <w:szCs w:val="24"/>
          <w:rtl/>
        </w:rPr>
        <w:t>مع</w:t>
      </w:r>
      <w:r w:rsidR="00CE6AA4" w:rsidRPr="00571E21">
        <w:rPr>
          <w:rFonts w:cs="AF_Najed"/>
          <w:sz w:val="24"/>
          <w:szCs w:val="24"/>
          <w:rtl/>
        </w:rPr>
        <w:t xml:space="preserve"> </w:t>
      </w:r>
      <w:r w:rsidR="00CE6AA4" w:rsidRPr="00571E21">
        <w:rPr>
          <w:rFonts w:cs="AF_Najed" w:hint="cs"/>
          <w:sz w:val="24"/>
          <w:szCs w:val="24"/>
          <w:rtl/>
        </w:rPr>
        <w:t>الهيئات</w:t>
      </w:r>
      <w:r w:rsidR="00CE6AA4" w:rsidRPr="00571E21">
        <w:rPr>
          <w:rFonts w:cs="AF_Najed"/>
          <w:sz w:val="24"/>
          <w:szCs w:val="24"/>
          <w:rtl/>
        </w:rPr>
        <w:t xml:space="preserve"> </w:t>
      </w:r>
      <w:r w:rsidR="00CE6AA4" w:rsidRPr="00571E21">
        <w:rPr>
          <w:rFonts w:cs="AF_Najed" w:hint="cs"/>
          <w:sz w:val="24"/>
          <w:szCs w:val="24"/>
          <w:rtl/>
        </w:rPr>
        <w:t>المختلفة</w:t>
      </w:r>
      <w:r w:rsidR="00CE6AA4" w:rsidRPr="00571E21">
        <w:rPr>
          <w:rFonts w:cs="AF_Najed"/>
          <w:sz w:val="24"/>
          <w:szCs w:val="24"/>
          <w:rtl/>
        </w:rPr>
        <w:t xml:space="preserve"> </w:t>
      </w:r>
      <w:r w:rsidR="00CE6AA4" w:rsidRPr="00571E21">
        <w:rPr>
          <w:rFonts w:cs="AF_Najed" w:hint="cs"/>
          <w:sz w:val="24"/>
          <w:szCs w:val="24"/>
          <w:rtl/>
        </w:rPr>
        <w:t>وكلما</w:t>
      </w:r>
      <w:r w:rsidR="00CE6AA4" w:rsidRPr="00571E21">
        <w:rPr>
          <w:rFonts w:cs="AF_Najed"/>
          <w:sz w:val="24"/>
          <w:szCs w:val="24"/>
          <w:rtl/>
        </w:rPr>
        <w:t xml:space="preserve"> </w:t>
      </w:r>
      <w:r w:rsidR="00CE6AA4" w:rsidRPr="00571E21">
        <w:rPr>
          <w:rFonts w:cs="AF_Najed" w:hint="cs"/>
          <w:sz w:val="24"/>
          <w:szCs w:val="24"/>
          <w:rtl/>
        </w:rPr>
        <w:t>طلبت</w:t>
      </w:r>
      <w:r w:rsidR="007C4E7E">
        <w:rPr>
          <w:rFonts w:cs="AF_Najed" w:hint="cs"/>
          <w:sz w:val="24"/>
          <w:szCs w:val="24"/>
          <w:rtl/>
        </w:rPr>
        <w:t>(</w:t>
      </w:r>
      <w:r>
        <w:rPr>
          <w:rFonts w:cs="AF_Najed" w:hint="cs"/>
          <w:sz w:val="24"/>
          <w:szCs w:val="24"/>
          <w:rtl/>
        </w:rPr>
        <w:t>الشركة</w:t>
      </w:r>
      <w:r w:rsidR="007C4E7E">
        <w:rPr>
          <w:rFonts w:cs="AF_Najed" w:hint="cs"/>
          <w:sz w:val="24"/>
          <w:szCs w:val="24"/>
          <w:rtl/>
        </w:rPr>
        <w:t>)</w:t>
      </w:r>
      <w:r w:rsidR="00CE6AA4" w:rsidRPr="00571E21">
        <w:rPr>
          <w:rFonts w:cs="AF_Najed" w:hint="cs"/>
          <w:sz w:val="24"/>
          <w:szCs w:val="24"/>
          <w:rtl/>
        </w:rPr>
        <w:t xml:space="preserve"> ذلك.</w:t>
      </w:r>
    </w:p>
    <w:p w14:paraId="43706E51" w14:textId="41C6745E" w:rsidR="00A46254" w:rsidRPr="00571E21" w:rsidRDefault="00860D0D" w:rsidP="00C55CBB">
      <w:pPr>
        <w:pStyle w:val="ListParagraph"/>
        <w:numPr>
          <w:ilvl w:val="0"/>
          <w:numId w:val="8"/>
        </w:numPr>
        <w:bidi/>
        <w:jc w:val="both"/>
        <w:rPr>
          <w:rFonts w:cs="AF_Najed"/>
          <w:sz w:val="24"/>
          <w:szCs w:val="24"/>
          <w:rtl/>
        </w:rPr>
      </w:pPr>
      <w:r>
        <w:rPr>
          <w:rFonts w:cs="AF_Najed" w:hint="cs"/>
          <w:sz w:val="24"/>
          <w:szCs w:val="24"/>
          <w:rtl/>
        </w:rPr>
        <w:t>يضمن مجلس</w:t>
      </w:r>
      <w:r w:rsidR="00A46254">
        <w:rPr>
          <w:rFonts w:cs="AF_Najed" w:hint="cs"/>
          <w:sz w:val="24"/>
          <w:szCs w:val="24"/>
          <w:rtl/>
        </w:rPr>
        <w:t xml:space="preserve"> ادارة </w:t>
      </w:r>
      <w:r w:rsidR="007C4E7E">
        <w:rPr>
          <w:rFonts w:cs="AF_Najed" w:hint="cs"/>
          <w:sz w:val="24"/>
          <w:szCs w:val="24"/>
          <w:rtl/>
        </w:rPr>
        <w:t>(الطرف</w:t>
      </w:r>
      <w:r w:rsidRPr="00860D0D">
        <w:rPr>
          <w:rFonts w:cs="AF_Najed" w:hint="cs"/>
          <w:sz w:val="24"/>
          <w:szCs w:val="24"/>
          <w:rtl/>
        </w:rPr>
        <w:t xml:space="preserve"> الاول</w:t>
      </w:r>
      <w:r w:rsidR="007C4E7E">
        <w:rPr>
          <w:rFonts w:cs="AF_Najed" w:hint="cs"/>
          <w:sz w:val="24"/>
          <w:szCs w:val="24"/>
          <w:rtl/>
        </w:rPr>
        <w:t>)</w:t>
      </w:r>
      <w:r w:rsidR="00A46254">
        <w:rPr>
          <w:rFonts w:cs="AF_Najed" w:hint="cs"/>
          <w:sz w:val="24"/>
          <w:szCs w:val="24"/>
          <w:rtl/>
        </w:rPr>
        <w:t xml:space="preserve"> بانه يتمتع بكافة الصلاحيات و الصفة لمنح </w:t>
      </w:r>
      <w:r w:rsidR="007C4E7E">
        <w:rPr>
          <w:rFonts w:cs="AF_Najed" w:hint="cs"/>
          <w:sz w:val="24"/>
          <w:szCs w:val="24"/>
          <w:rtl/>
        </w:rPr>
        <w:t>(</w:t>
      </w:r>
      <w:r w:rsidR="00A46254">
        <w:rPr>
          <w:rFonts w:cs="AF_Najed" w:hint="cs"/>
          <w:sz w:val="24"/>
          <w:szCs w:val="24"/>
          <w:rtl/>
        </w:rPr>
        <w:t>الشركة</w:t>
      </w:r>
      <w:r w:rsidR="007C4E7E">
        <w:rPr>
          <w:rFonts w:cs="AF_Najed" w:hint="cs"/>
          <w:sz w:val="24"/>
          <w:szCs w:val="24"/>
          <w:rtl/>
        </w:rPr>
        <w:t>) (</w:t>
      </w:r>
      <w:r w:rsidR="00A46254">
        <w:rPr>
          <w:rFonts w:cs="AF_Najed" w:hint="cs"/>
          <w:sz w:val="24"/>
          <w:szCs w:val="24"/>
          <w:rtl/>
        </w:rPr>
        <w:t>الحقوق الممنوحة</w:t>
      </w:r>
      <w:r w:rsidR="007C4E7E">
        <w:rPr>
          <w:rFonts w:cs="AF_Najed" w:hint="cs"/>
          <w:sz w:val="24"/>
          <w:szCs w:val="24"/>
          <w:rtl/>
        </w:rPr>
        <w:t xml:space="preserve">) </w:t>
      </w:r>
      <w:r w:rsidR="00A46254">
        <w:rPr>
          <w:rFonts w:cs="AF_Najed" w:hint="cs"/>
          <w:sz w:val="24"/>
          <w:szCs w:val="24"/>
          <w:rtl/>
        </w:rPr>
        <w:t xml:space="preserve">وذلك طوال مدة العقد .  </w:t>
      </w:r>
    </w:p>
    <w:p w14:paraId="4B44E34E" w14:textId="5D92AAB2" w:rsidR="00CE6AA4" w:rsidRPr="00571E21" w:rsidRDefault="000B1B6B" w:rsidP="00C55CBB">
      <w:pPr>
        <w:pStyle w:val="ListParagraph"/>
        <w:numPr>
          <w:ilvl w:val="0"/>
          <w:numId w:val="8"/>
        </w:numPr>
        <w:bidi/>
        <w:jc w:val="both"/>
        <w:rPr>
          <w:rFonts w:cs="AF_Najed"/>
          <w:sz w:val="24"/>
          <w:szCs w:val="24"/>
          <w:rtl/>
        </w:rPr>
      </w:pPr>
      <w:r>
        <w:rPr>
          <w:rFonts w:cs="AF_Najed" w:hint="cs"/>
          <w:sz w:val="24"/>
          <w:szCs w:val="24"/>
          <w:rtl/>
        </w:rPr>
        <w:t>ي</w:t>
      </w:r>
      <w:r w:rsidR="00C7320F" w:rsidRPr="00C7320F">
        <w:rPr>
          <w:rFonts w:cs="AF_Najed" w:hint="cs"/>
          <w:sz w:val="24"/>
          <w:szCs w:val="24"/>
          <w:rtl/>
        </w:rPr>
        <w:t xml:space="preserve">لتزم </w:t>
      </w:r>
      <w:r w:rsidR="007C4E7E">
        <w:rPr>
          <w:rFonts w:cs="AF_Najed" w:hint="cs"/>
          <w:sz w:val="24"/>
          <w:szCs w:val="24"/>
          <w:rtl/>
        </w:rPr>
        <w:t>(الطرف</w:t>
      </w:r>
      <w:r w:rsidR="00860D0D" w:rsidRPr="00860D0D">
        <w:rPr>
          <w:rFonts w:cs="AF_Najed" w:hint="cs"/>
          <w:sz w:val="24"/>
          <w:szCs w:val="24"/>
          <w:rtl/>
        </w:rPr>
        <w:t xml:space="preserve"> الاول</w:t>
      </w:r>
      <w:r w:rsidR="007C4E7E">
        <w:rPr>
          <w:rFonts w:cs="AF_Najed" w:hint="cs"/>
          <w:sz w:val="24"/>
          <w:szCs w:val="24"/>
          <w:rtl/>
        </w:rPr>
        <w:t>)</w:t>
      </w:r>
      <w:r w:rsidR="00860D0D">
        <w:rPr>
          <w:rFonts w:cs="AF_Najed" w:hint="cs"/>
          <w:sz w:val="24"/>
          <w:szCs w:val="24"/>
          <w:rtl/>
        </w:rPr>
        <w:t xml:space="preserve"> </w:t>
      </w:r>
      <w:r w:rsidR="00C7320F" w:rsidRPr="00C7320F">
        <w:rPr>
          <w:rFonts w:cs="AF_Najed" w:hint="cs"/>
          <w:sz w:val="24"/>
          <w:szCs w:val="24"/>
          <w:rtl/>
        </w:rPr>
        <w:t>بإصدار</w:t>
      </w:r>
      <w:r w:rsidR="00C7320F" w:rsidRPr="00C7320F">
        <w:rPr>
          <w:rFonts w:cs="AF_Najed"/>
          <w:sz w:val="24"/>
          <w:szCs w:val="24"/>
          <w:rtl/>
        </w:rPr>
        <w:t xml:space="preserve"> </w:t>
      </w:r>
      <w:r w:rsidR="00C7320F" w:rsidRPr="00C7320F">
        <w:rPr>
          <w:rFonts w:cs="AF_Najed" w:hint="cs"/>
          <w:sz w:val="24"/>
          <w:szCs w:val="24"/>
          <w:rtl/>
        </w:rPr>
        <w:t>عدد</w:t>
      </w:r>
      <w:r w:rsidR="00C7320F" w:rsidRPr="00C7320F">
        <w:rPr>
          <w:rFonts w:cs="AF_Najed"/>
          <w:sz w:val="24"/>
          <w:szCs w:val="24"/>
          <w:rtl/>
        </w:rPr>
        <w:t xml:space="preserve"> </w:t>
      </w:r>
      <w:r w:rsidR="00C7320F" w:rsidRPr="00C7320F">
        <w:rPr>
          <w:rFonts w:cs="AF_Najed" w:hint="cs"/>
          <w:sz w:val="24"/>
          <w:szCs w:val="24"/>
          <w:rtl/>
        </w:rPr>
        <w:t>10</w:t>
      </w:r>
      <w:r w:rsidR="00C7320F" w:rsidRPr="00C7320F">
        <w:rPr>
          <w:rFonts w:cs="AF_Najed"/>
          <w:sz w:val="24"/>
          <w:szCs w:val="24"/>
          <w:rtl/>
        </w:rPr>
        <w:t xml:space="preserve"> (</w:t>
      </w:r>
      <w:r w:rsidR="00C7320F" w:rsidRPr="00C7320F">
        <w:rPr>
          <w:rFonts w:cs="AF_Najed" w:hint="cs"/>
          <w:sz w:val="24"/>
          <w:szCs w:val="24"/>
          <w:rtl/>
        </w:rPr>
        <w:t>عشرة)</w:t>
      </w:r>
      <w:r w:rsidR="00C7320F" w:rsidRPr="00C7320F">
        <w:rPr>
          <w:rFonts w:cs="AF_Najed"/>
          <w:sz w:val="24"/>
          <w:szCs w:val="24"/>
          <w:rtl/>
        </w:rPr>
        <w:t xml:space="preserve"> </w:t>
      </w:r>
      <w:r w:rsidR="00C7320F" w:rsidRPr="00C7320F">
        <w:rPr>
          <w:rFonts w:cs="AF_Najed" w:hint="cs"/>
          <w:sz w:val="24"/>
          <w:szCs w:val="24"/>
          <w:rtl/>
        </w:rPr>
        <w:t>تصاريح</w:t>
      </w:r>
      <w:r w:rsidR="00C7320F" w:rsidRPr="00C7320F">
        <w:rPr>
          <w:rFonts w:cs="AF_Najed"/>
          <w:sz w:val="24"/>
          <w:szCs w:val="24"/>
          <w:rtl/>
        </w:rPr>
        <w:t xml:space="preserve"> </w:t>
      </w:r>
      <w:r w:rsidR="00C7320F" w:rsidRPr="00C7320F">
        <w:rPr>
          <w:rFonts w:cs="AF_Najed" w:hint="cs"/>
          <w:sz w:val="24"/>
          <w:szCs w:val="24"/>
          <w:rtl/>
        </w:rPr>
        <w:t>دخول</w:t>
      </w:r>
      <w:r w:rsidR="00C7320F" w:rsidRPr="00C7320F">
        <w:rPr>
          <w:rFonts w:cs="AF_Najed"/>
          <w:sz w:val="24"/>
          <w:szCs w:val="24"/>
          <w:rtl/>
        </w:rPr>
        <w:t xml:space="preserve"> </w:t>
      </w:r>
      <w:r w:rsidR="00C7320F" w:rsidRPr="00C7320F">
        <w:rPr>
          <w:rFonts w:cs="AF_Najed" w:hint="cs"/>
          <w:sz w:val="24"/>
          <w:szCs w:val="24"/>
          <w:rtl/>
        </w:rPr>
        <w:t>لكل مباراة من المباريات  تعطى</w:t>
      </w:r>
      <w:r w:rsidR="00C7320F" w:rsidRPr="00C7320F">
        <w:rPr>
          <w:rFonts w:cs="AF_Najed"/>
          <w:sz w:val="24"/>
          <w:szCs w:val="24"/>
          <w:rtl/>
        </w:rPr>
        <w:t xml:space="preserve"> </w:t>
      </w:r>
      <w:r w:rsidR="00C7320F" w:rsidRPr="00C7320F">
        <w:rPr>
          <w:rFonts w:cs="AF_Najed" w:hint="cs"/>
          <w:sz w:val="24"/>
          <w:szCs w:val="24"/>
          <w:rtl/>
        </w:rPr>
        <w:t>للعاملين</w:t>
      </w:r>
      <w:r w:rsidR="00C7320F" w:rsidRPr="00C7320F">
        <w:rPr>
          <w:rFonts w:cs="AF_Najed"/>
          <w:sz w:val="24"/>
          <w:szCs w:val="24"/>
          <w:rtl/>
        </w:rPr>
        <w:t xml:space="preserve"> </w:t>
      </w:r>
      <w:r w:rsidR="00C7320F" w:rsidRPr="00C7320F">
        <w:rPr>
          <w:rFonts w:cs="AF_Najed" w:hint="cs"/>
          <w:sz w:val="24"/>
          <w:szCs w:val="24"/>
          <w:rtl/>
        </w:rPr>
        <w:t xml:space="preserve">بـ </w:t>
      </w:r>
      <w:r w:rsidR="00DB2D99">
        <w:rPr>
          <w:rFonts w:cs="AF_Najed" w:hint="cs"/>
          <w:sz w:val="24"/>
          <w:szCs w:val="24"/>
          <w:rtl/>
        </w:rPr>
        <w:t xml:space="preserve">(القنوات المرخص لها) أو (عملاء الشركة) </w:t>
      </w:r>
      <w:r>
        <w:rPr>
          <w:rFonts w:cs="AF_Najed" w:hint="cs"/>
          <w:sz w:val="24"/>
          <w:szCs w:val="24"/>
          <w:rtl/>
        </w:rPr>
        <w:t xml:space="preserve">لدخول </w:t>
      </w:r>
      <w:r w:rsidR="00C7320F" w:rsidRPr="00C7320F">
        <w:rPr>
          <w:rFonts w:cs="AF_Najed" w:hint="cs"/>
          <w:sz w:val="24"/>
          <w:szCs w:val="24"/>
          <w:rtl/>
        </w:rPr>
        <w:t>أرض الملعب وذلك</w:t>
      </w:r>
      <w:r w:rsidR="00C7320F" w:rsidRPr="00C7320F">
        <w:rPr>
          <w:rFonts w:cs="AF_Najed"/>
          <w:sz w:val="24"/>
          <w:szCs w:val="24"/>
          <w:rtl/>
        </w:rPr>
        <w:t xml:space="preserve"> </w:t>
      </w:r>
      <w:r w:rsidR="00C7320F" w:rsidRPr="00C7320F">
        <w:rPr>
          <w:rFonts w:cs="AF_Najed" w:hint="cs"/>
          <w:sz w:val="24"/>
          <w:szCs w:val="24"/>
          <w:rtl/>
        </w:rPr>
        <w:t>لتمكينهم</w:t>
      </w:r>
      <w:r w:rsidR="00C7320F" w:rsidRPr="00C7320F">
        <w:rPr>
          <w:rFonts w:cs="AF_Najed"/>
          <w:sz w:val="24"/>
          <w:szCs w:val="24"/>
          <w:rtl/>
        </w:rPr>
        <w:t xml:space="preserve"> </w:t>
      </w:r>
      <w:r w:rsidR="00C7320F" w:rsidRPr="00C7320F">
        <w:rPr>
          <w:rFonts w:cs="AF_Najed" w:hint="cs"/>
          <w:sz w:val="24"/>
          <w:szCs w:val="24"/>
          <w:rtl/>
        </w:rPr>
        <w:t>من</w:t>
      </w:r>
      <w:r w:rsidR="00C7320F" w:rsidRPr="00C7320F">
        <w:rPr>
          <w:rFonts w:cs="AF_Najed"/>
          <w:sz w:val="24"/>
          <w:szCs w:val="24"/>
          <w:rtl/>
        </w:rPr>
        <w:t xml:space="preserve"> </w:t>
      </w:r>
      <w:r w:rsidR="00C7320F" w:rsidRPr="00C7320F">
        <w:rPr>
          <w:rFonts w:cs="AF_Najed" w:hint="cs"/>
          <w:sz w:val="24"/>
          <w:szCs w:val="24"/>
          <w:rtl/>
        </w:rPr>
        <w:t>مباشرة</w:t>
      </w:r>
      <w:r w:rsidR="00C7320F" w:rsidRPr="00C7320F">
        <w:rPr>
          <w:rFonts w:cs="AF_Najed"/>
          <w:sz w:val="24"/>
          <w:szCs w:val="24"/>
          <w:rtl/>
        </w:rPr>
        <w:t xml:space="preserve"> </w:t>
      </w:r>
      <w:r w:rsidR="00C7320F" w:rsidRPr="00C7320F">
        <w:rPr>
          <w:rFonts w:cs="AF_Najed" w:hint="cs"/>
          <w:sz w:val="24"/>
          <w:szCs w:val="24"/>
          <w:rtl/>
        </w:rPr>
        <w:t>عملهم</w:t>
      </w:r>
      <w:r w:rsidR="00C7320F" w:rsidRPr="00C7320F">
        <w:rPr>
          <w:rFonts w:cs="AF_Najed"/>
          <w:sz w:val="24"/>
          <w:szCs w:val="24"/>
          <w:rtl/>
        </w:rPr>
        <w:t xml:space="preserve"> </w:t>
      </w:r>
      <w:r w:rsidR="001816C8">
        <w:rPr>
          <w:rFonts w:cs="AF_Najed" w:hint="cs"/>
          <w:sz w:val="24"/>
          <w:szCs w:val="24"/>
          <w:rtl/>
        </w:rPr>
        <w:t xml:space="preserve">وممارسة </w:t>
      </w:r>
      <w:r w:rsidR="00DB2D99">
        <w:rPr>
          <w:rFonts w:cs="AF_Najed" w:hint="cs"/>
          <w:sz w:val="24"/>
          <w:szCs w:val="24"/>
          <w:rtl/>
        </w:rPr>
        <w:t xml:space="preserve">(القنوات المرخص لها) أو (عملاء الشركة) </w:t>
      </w:r>
      <w:r w:rsidR="001816C8">
        <w:rPr>
          <w:rFonts w:cs="AF_Najed" w:hint="cs"/>
          <w:sz w:val="24"/>
          <w:szCs w:val="24"/>
          <w:rtl/>
        </w:rPr>
        <w:t>لحقوقها بموجب هذا العقد .</w:t>
      </w:r>
      <w:r w:rsidR="00C7320F" w:rsidRPr="00C7320F">
        <w:rPr>
          <w:rFonts w:cs="AF_Najed"/>
          <w:sz w:val="24"/>
          <w:szCs w:val="24"/>
          <w:rtl/>
        </w:rPr>
        <w:t xml:space="preserve"> </w:t>
      </w:r>
      <w:r>
        <w:rPr>
          <w:rFonts w:cs="AF_Najed" w:hint="cs"/>
          <w:sz w:val="24"/>
          <w:szCs w:val="24"/>
          <w:rtl/>
        </w:rPr>
        <w:t>ي</w:t>
      </w:r>
      <w:r w:rsidR="00C7320F" w:rsidRPr="00C7320F">
        <w:rPr>
          <w:rFonts w:cs="AF_Najed" w:hint="cs"/>
          <w:sz w:val="24"/>
          <w:szCs w:val="24"/>
          <w:rtl/>
        </w:rPr>
        <w:t xml:space="preserve">تحمل </w:t>
      </w:r>
      <w:r w:rsidR="00DB2D99">
        <w:rPr>
          <w:rFonts w:cs="AF_Najed" w:hint="cs"/>
          <w:sz w:val="24"/>
          <w:szCs w:val="24"/>
          <w:rtl/>
        </w:rPr>
        <w:t>(</w:t>
      </w:r>
      <w:r>
        <w:rPr>
          <w:rFonts w:cs="AF_Najed" w:hint="cs"/>
          <w:sz w:val="24"/>
          <w:szCs w:val="24"/>
          <w:rtl/>
        </w:rPr>
        <w:t>النادي</w:t>
      </w:r>
      <w:r w:rsidR="00DB2D99">
        <w:rPr>
          <w:rFonts w:cs="AF_Najed" w:hint="cs"/>
          <w:sz w:val="24"/>
          <w:szCs w:val="24"/>
          <w:rtl/>
        </w:rPr>
        <w:t>)</w:t>
      </w:r>
      <w:r w:rsidR="00C7320F" w:rsidRPr="00C7320F">
        <w:rPr>
          <w:rFonts w:cs="AF_Najed" w:hint="cs"/>
          <w:sz w:val="24"/>
          <w:szCs w:val="24"/>
          <w:rtl/>
        </w:rPr>
        <w:t xml:space="preserve"> منفرد</w:t>
      </w:r>
      <w:r>
        <w:rPr>
          <w:rFonts w:cs="AF_Najed" w:hint="cs"/>
          <w:sz w:val="24"/>
          <w:szCs w:val="24"/>
          <w:rtl/>
        </w:rPr>
        <w:t>ا</w:t>
      </w:r>
      <w:r w:rsidR="00C7320F" w:rsidRPr="00C7320F">
        <w:rPr>
          <w:rFonts w:cs="AF_Najed" w:hint="cs"/>
          <w:sz w:val="24"/>
          <w:szCs w:val="24"/>
          <w:rtl/>
        </w:rPr>
        <w:t xml:space="preserve"> مسؤولية إخطار</w:t>
      </w:r>
      <w:r w:rsidR="00C7320F" w:rsidRPr="00C7320F">
        <w:rPr>
          <w:rFonts w:cs="AF_Najed"/>
          <w:sz w:val="24"/>
          <w:szCs w:val="24"/>
          <w:rtl/>
        </w:rPr>
        <w:t xml:space="preserve"> </w:t>
      </w:r>
      <w:r w:rsidR="00C7320F" w:rsidRPr="00C7320F">
        <w:rPr>
          <w:rFonts w:cs="AF_Najed" w:hint="cs"/>
          <w:sz w:val="24"/>
          <w:szCs w:val="24"/>
          <w:rtl/>
        </w:rPr>
        <w:t>الجهات</w:t>
      </w:r>
      <w:r w:rsidR="00C7320F" w:rsidRPr="00C7320F">
        <w:rPr>
          <w:rFonts w:cs="AF_Najed"/>
          <w:sz w:val="24"/>
          <w:szCs w:val="24"/>
          <w:rtl/>
        </w:rPr>
        <w:t xml:space="preserve"> </w:t>
      </w:r>
      <w:r w:rsidR="00C7320F" w:rsidRPr="00C7320F">
        <w:rPr>
          <w:rFonts w:cs="AF_Najed" w:hint="cs"/>
          <w:sz w:val="24"/>
          <w:szCs w:val="24"/>
          <w:rtl/>
        </w:rPr>
        <w:t>المعنية</w:t>
      </w:r>
      <w:r w:rsidR="00C7320F" w:rsidRPr="00C7320F">
        <w:rPr>
          <w:rFonts w:cs="AF_Najed"/>
          <w:sz w:val="24"/>
          <w:szCs w:val="24"/>
          <w:rtl/>
        </w:rPr>
        <w:t xml:space="preserve"> </w:t>
      </w:r>
      <w:r>
        <w:rPr>
          <w:rFonts w:cs="AF_Najed" w:hint="cs"/>
          <w:sz w:val="24"/>
          <w:szCs w:val="24"/>
          <w:rtl/>
        </w:rPr>
        <w:t>بذلك و الحصول على موافقتها</w:t>
      </w:r>
      <w:r w:rsidR="001816C8">
        <w:rPr>
          <w:rFonts w:cs="AF_Najed" w:hint="cs"/>
          <w:sz w:val="24"/>
          <w:szCs w:val="24"/>
          <w:rtl/>
        </w:rPr>
        <w:t>،</w:t>
      </w:r>
      <w:r w:rsidR="00C7320F" w:rsidRPr="00C7320F">
        <w:rPr>
          <w:rFonts w:cs="AF_Najed" w:hint="cs"/>
          <w:sz w:val="24"/>
          <w:szCs w:val="24"/>
          <w:rtl/>
        </w:rPr>
        <w:t xml:space="preserve"> بالاضافة الى جميع التصاريح</w:t>
      </w:r>
      <w:r w:rsidR="00DB2D99">
        <w:rPr>
          <w:rFonts w:cs="AF_Najed" w:hint="cs"/>
          <w:sz w:val="24"/>
          <w:szCs w:val="24"/>
          <w:rtl/>
        </w:rPr>
        <w:t xml:space="preserve"> </w:t>
      </w:r>
      <w:r w:rsidR="00C7320F" w:rsidRPr="00C7320F">
        <w:rPr>
          <w:rFonts w:cs="AF_Najed" w:hint="cs"/>
          <w:sz w:val="24"/>
          <w:szCs w:val="24"/>
          <w:rtl/>
        </w:rPr>
        <w:t xml:space="preserve">لادخال المعدات اللازمة التي يحتاجها فريق </w:t>
      </w:r>
      <w:r w:rsidR="00DB2D99">
        <w:rPr>
          <w:rFonts w:cs="AF_Najed" w:hint="cs"/>
          <w:sz w:val="24"/>
          <w:szCs w:val="24"/>
          <w:rtl/>
        </w:rPr>
        <w:t xml:space="preserve">(القنوات المرخص لها) أو (عملاء الشركة) </w:t>
      </w:r>
      <w:r w:rsidR="00C7320F" w:rsidRPr="00C7320F">
        <w:rPr>
          <w:rFonts w:cs="AF_Najed" w:hint="cs"/>
          <w:sz w:val="24"/>
          <w:szCs w:val="24"/>
          <w:rtl/>
        </w:rPr>
        <w:t>لاتمام عمله من داخل ارض الملعب و ممارسة حقوقه</w:t>
      </w:r>
      <w:r>
        <w:rPr>
          <w:rFonts w:cs="AF_Najed" w:hint="cs"/>
          <w:sz w:val="24"/>
          <w:szCs w:val="24"/>
          <w:rtl/>
        </w:rPr>
        <w:t>ا</w:t>
      </w:r>
      <w:r w:rsidR="00C7320F" w:rsidRPr="00C7320F">
        <w:rPr>
          <w:rFonts w:cs="AF_Najed" w:hint="cs"/>
          <w:sz w:val="24"/>
          <w:szCs w:val="24"/>
          <w:rtl/>
        </w:rPr>
        <w:t xml:space="preserve"> بموجب هذا العقد</w:t>
      </w:r>
      <w:r w:rsidR="00CE6AA4" w:rsidRPr="00571E21">
        <w:rPr>
          <w:rFonts w:cs="AF_Najed" w:hint="cs"/>
          <w:sz w:val="24"/>
          <w:szCs w:val="24"/>
          <w:rtl/>
        </w:rPr>
        <w:t>.</w:t>
      </w:r>
    </w:p>
    <w:p w14:paraId="2CD104EC" w14:textId="4DF8EA94" w:rsidR="00CE6AA4" w:rsidRPr="00571E21" w:rsidRDefault="006752E0" w:rsidP="00C55CBB">
      <w:pPr>
        <w:pStyle w:val="ListParagraph"/>
        <w:numPr>
          <w:ilvl w:val="0"/>
          <w:numId w:val="8"/>
        </w:numPr>
        <w:bidi/>
        <w:jc w:val="both"/>
        <w:rPr>
          <w:rFonts w:cs="AF_Najed"/>
          <w:sz w:val="24"/>
          <w:szCs w:val="24"/>
          <w:rtl/>
        </w:rPr>
      </w:pPr>
      <w:r>
        <w:rPr>
          <w:rFonts w:cs="AF_Najed" w:hint="cs"/>
          <w:sz w:val="24"/>
          <w:szCs w:val="24"/>
          <w:rtl/>
        </w:rPr>
        <w:t>ي</w:t>
      </w:r>
      <w:r w:rsidR="00BE56C5">
        <w:rPr>
          <w:rFonts w:cs="AF_Najed" w:hint="cs"/>
          <w:sz w:val="24"/>
          <w:szCs w:val="24"/>
          <w:rtl/>
        </w:rPr>
        <w:t xml:space="preserve">لتزم </w:t>
      </w:r>
      <w:r w:rsidR="00B11CD2">
        <w:rPr>
          <w:rFonts w:cs="AF_Najed" w:hint="cs"/>
          <w:sz w:val="24"/>
          <w:szCs w:val="24"/>
          <w:rtl/>
        </w:rPr>
        <w:t>(الطرف</w:t>
      </w:r>
      <w:r w:rsidR="00860D0D" w:rsidRPr="00860D0D">
        <w:rPr>
          <w:rFonts w:cs="AF_Najed" w:hint="cs"/>
          <w:sz w:val="24"/>
          <w:szCs w:val="24"/>
          <w:rtl/>
        </w:rPr>
        <w:t xml:space="preserve"> الاول</w:t>
      </w:r>
      <w:r w:rsidR="00B11CD2">
        <w:rPr>
          <w:rFonts w:cs="AF_Najed" w:hint="cs"/>
          <w:sz w:val="24"/>
          <w:szCs w:val="24"/>
          <w:rtl/>
        </w:rPr>
        <w:t>)</w:t>
      </w:r>
      <w:r w:rsidR="00860D0D">
        <w:rPr>
          <w:rFonts w:cs="AF_Najed" w:hint="cs"/>
          <w:sz w:val="24"/>
          <w:szCs w:val="24"/>
          <w:rtl/>
        </w:rPr>
        <w:t xml:space="preserve"> </w:t>
      </w:r>
      <w:r w:rsidR="00BE56C5">
        <w:rPr>
          <w:rFonts w:cs="AF_Najed" w:hint="cs"/>
          <w:sz w:val="24"/>
          <w:szCs w:val="24"/>
          <w:rtl/>
        </w:rPr>
        <w:t xml:space="preserve">في حال كان ذلك </w:t>
      </w:r>
      <w:r>
        <w:rPr>
          <w:rFonts w:cs="AF_Najed" w:hint="cs"/>
          <w:sz w:val="24"/>
          <w:szCs w:val="24"/>
          <w:rtl/>
        </w:rPr>
        <w:t xml:space="preserve"> مسموحا </w:t>
      </w:r>
      <w:r w:rsidR="00CE6AA4" w:rsidRPr="00571E21">
        <w:rPr>
          <w:rFonts w:cs="AF_Najed" w:hint="cs"/>
          <w:sz w:val="24"/>
          <w:szCs w:val="24"/>
          <w:rtl/>
        </w:rPr>
        <w:t>بموجب القوانين المرعية بإصدار</w:t>
      </w:r>
      <w:r w:rsidR="00CE6AA4" w:rsidRPr="00571E21">
        <w:rPr>
          <w:rFonts w:cs="AF_Najed"/>
          <w:sz w:val="24"/>
          <w:szCs w:val="24"/>
          <w:rtl/>
        </w:rPr>
        <w:t xml:space="preserve"> </w:t>
      </w:r>
      <w:r w:rsidR="0034229E">
        <w:rPr>
          <w:rFonts w:cs="AF_Najed" w:hint="cs"/>
          <w:sz w:val="24"/>
          <w:szCs w:val="24"/>
          <w:rtl/>
        </w:rPr>
        <w:t xml:space="preserve">التصاريح </w:t>
      </w:r>
      <w:r w:rsidR="00CE6AA4" w:rsidRPr="00571E21">
        <w:rPr>
          <w:rFonts w:cs="AF_Najed" w:hint="cs"/>
          <w:sz w:val="24"/>
          <w:szCs w:val="24"/>
          <w:rtl/>
        </w:rPr>
        <w:t>لدخول</w:t>
      </w:r>
      <w:r w:rsidR="00CE6AA4" w:rsidRPr="00571E21">
        <w:rPr>
          <w:rFonts w:cs="AF_Najed"/>
          <w:sz w:val="24"/>
          <w:szCs w:val="24"/>
          <w:rtl/>
        </w:rPr>
        <w:t xml:space="preserve"> </w:t>
      </w:r>
      <w:r w:rsidR="00CE6AA4" w:rsidRPr="00571E21">
        <w:rPr>
          <w:rFonts w:cs="AF_Najed" w:hint="cs"/>
          <w:sz w:val="24"/>
          <w:szCs w:val="24"/>
          <w:rtl/>
        </w:rPr>
        <w:t xml:space="preserve">سيارات العمل </w:t>
      </w:r>
      <w:r w:rsidR="0034229E">
        <w:rPr>
          <w:rFonts w:cs="AF_Najed" w:hint="cs"/>
          <w:sz w:val="24"/>
          <w:szCs w:val="24"/>
          <w:rtl/>
        </w:rPr>
        <w:t xml:space="preserve">لفريق عمل </w:t>
      </w:r>
      <w:r w:rsidR="00B11CD2">
        <w:rPr>
          <w:rFonts w:cs="AF_Najed" w:hint="cs"/>
          <w:sz w:val="24"/>
          <w:szCs w:val="24"/>
          <w:rtl/>
        </w:rPr>
        <w:t xml:space="preserve">(القنوات المرخص لها) أو (عملاء الشركة) </w:t>
      </w:r>
      <w:r w:rsidR="00FD4DAE">
        <w:rPr>
          <w:rFonts w:cs="AF_Najed" w:hint="cs"/>
          <w:sz w:val="24"/>
          <w:szCs w:val="24"/>
          <w:rtl/>
        </w:rPr>
        <w:t>و</w:t>
      </w:r>
      <w:r w:rsidR="00CE6AA4" w:rsidRPr="00571E21">
        <w:rPr>
          <w:rFonts w:cs="AF_Najed" w:hint="cs"/>
          <w:sz w:val="24"/>
          <w:szCs w:val="24"/>
          <w:rtl/>
        </w:rPr>
        <w:t>كبار ضيوف</w:t>
      </w:r>
      <w:r>
        <w:rPr>
          <w:rFonts w:cs="AF_Najed" w:hint="cs"/>
          <w:sz w:val="24"/>
          <w:szCs w:val="24"/>
          <w:rtl/>
        </w:rPr>
        <w:t xml:space="preserve">ها </w:t>
      </w:r>
      <w:r w:rsidR="00FD4DAE">
        <w:rPr>
          <w:rFonts w:cs="AF_Najed" w:hint="cs"/>
          <w:sz w:val="24"/>
          <w:szCs w:val="24"/>
          <w:rtl/>
        </w:rPr>
        <w:t>الى</w:t>
      </w:r>
      <w:r w:rsidR="00CE6AA4" w:rsidRPr="00571E21">
        <w:rPr>
          <w:rFonts w:cs="AF_Najed" w:hint="cs"/>
          <w:sz w:val="24"/>
          <w:szCs w:val="24"/>
          <w:rtl/>
        </w:rPr>
        <w:t xml:space="preserve"> </w:t>
      </w:r>
      <w:r w:rsidR="00FD4DAE">
        <w:rPr>
          <w:rFonts w:cs="AF_Najed" w:hint="cs"/>
          <w:sz w:val="24"/>
          <w:szCs w:val="24"/>
          <w:rtl/>
        </w:rPr>
        <w:t xml:space="preserve">الاستادات التي تقام عليها </w:t>
      </w:r>
      <w:r w:rsidR="00CE6AA4" w:rsidRPr="00571E21">
        <w:rPr>
          <w:rFonts w:cs="AF_Najed" w:hint="cs"/>
          <w:sz w:val="24"/>
          <w:szCs w:val="24"/>
          <w:rtl/>
        </w:rPr>
        <w:t>المباريات.</w:t>
      </w:r>
    </w:p>
    <w:p w14:paraId="69B6A68D" w14:textId="634FB4B6" w:rsidR="00CE6AA4" w:rsidRPr="00571E21" w:rsidRDefault="006752E0" w:rsidP="00C55CBB">
      <w:pPr>
        <w:pStyle w:val="ListParagraph"/>
        <w:numPr>
          <w:ilvl w:val="0"/>
          <w:numId w:val="8"/>
        </w:numPr>
        <w:bidi/>
        <w:jc w:val="both"/>
        <w:rPr>
          <w:rFonts w:cs="AF_Najed"/>
          <w:sz w:val="24"/>
          <w:szCs w:val="24"/>
          <w:rtl/>
        </w:rPr>
      </w:pPr>
      <w:r>
        <w:rPr>
          <w:rFonts w:cs="AF_Najed" w:hint="cs"/>
          <w:sz w:val="24"/>
          <w:szCs w:val="24"/>
          <w:rtl/>
        </w:rPr>
        <w:t>ي</w:t>
      </w:r>
      <w:r w:rsidR="00CE6AA4" w:rsidRPr="00571E21">
        <w:rPr>
          <w:rFonts w:cs="AF_Najed" w:hint="cs"/>
          <w:sz w:val="24"/>
          <w:szCs w:val="24"/>
          <w:rtl/>
        </w:rPr>
        <w:t>لتزم</w:t>
      </w:r>
      <w:r w:rsidR="00B11CD2">
        <w:rPr>
          <w:rFonts w:cs="AF_Najed" w:hint="cs"/>
          <w:sz w:val="24"/>
          <w:szCs w:val="24"/>
          <w:rtl/>
        </w:rPr>
        <w:t xml:space="preserve"> (الطرف </w:t>
      </w:r>
      <w:r w:rsidR="00860D0D" w:rsidRPr="00860D0D">
        <w:rPr>
          <w:rFonts w:cs="AF_Najed" w:hint="cs"/>
          <w:sz w:val="24"/>
          <w:szCs w:val="24"/>
          <w:rtl/>
        </w:rPr>
        <w:t>الاول</w:t>
      </w:r>
      <w:r w:rsidR="00B11CD2">
        <w:rPr>
          <w:rFonts w:cs="AF_Najed" w:hint="cs"/>
          <w:sz w:val="24"/>
          <w:szCs w:val="24"/>
          <w:rtl/>
        </w:rPr>
        <w:t>)</w:t>
      </w:r>
      <w:r>
        <w:rPr>
          <w:rFonts w:cs="AF_Najed" w:hint="cs"/>
          <w:sz w:val="24"/>
          <w:szCs w:val="24"/>
          <w:rtl/>
        </w:rPr>
        <w:t>التزاما كاملا غير منقوص</w:t>
      </w:r>
      <w:r w:rsidR="00CE6AA4" w:rsidRPr="00571E21">
        <w:rPr>
          <w:rFonts w:cs="AF_Najed" w:hint="cs"/>
          <w:sz w:val="24"/>
          <w:szCs w:val="24"/>
          <w:rtl/>
        </w:rPr>
        <w:t xml:space="preserve"> بتوقيع الاتفاقيات اللازمة مع مسئولى تنظ</w:t>
      </w:r>
      <w:r>
        <w:rPr>
          <w:rFonts w:cs="AF_Najed" w:hint="cs"/>
          <w:sz w:val="24"/>
          <w:szCs w:val="24"/>
          <w:rtl/>
        </w:rPr>
        <w:t>يم المباريات فى المسابقات التى ي</w:t>
      </w:r>
      <w:r w:rsidR="00CE6AA4" w:rsidRPr="00571E21">
        <w:rPr>
          <w:rFonts w:cs="AF_Najed" w:hint="cs"/>
          <w:sz w:val="24"/>
          <w:szCs w:val="24"/>
          <w:rtl/>
        </w:rPr>
        <w:t>شترك فيها</w:t>
      </w:r>
      <w:r>
        <w:rPr>
          <w:rFonts w:cs="AF_Najed" w:hint="cs"/>
          <w:sz w:val="24"/>
          <w:szCs w:val="24"/>
          <w:rtl/>
        </w:rPr>
        <w:t xml:space="preserve"> النادي</w:t>
      </w:r>
      <w:r w:rsidR="00CE6AA4" w:rsidRPr="00571E21">
        <w:rPr>
          <w:rFonts w:cs="AF_Najed" w:hint="cs"/>
          <w:sz w:val="24"/>
          <w:szCs w:val="24"/>
          <w:rtl/>
        </w:rPr>
        <w:t xml:space="preserve"> ل</w:t>
      </w:r>
      <w:r>
        <w:rPr>
          <w:rFonts w:cs="AF_Najed" w:hint="cs"/>
          <w:sz w:val="24"/>
          <w:szCs w:val="24"/>
          <w:rtl/>
        </w:rPr>
        <w:t>ي</w:t>
      </w:r>
      <w:r w:rsidR="00CE6AA4" w:rsidRPr="00571E21">
        <w:rPr>
          <w:rFonts w:cs="AF_Najed" w:hint="cs"/>
          <w:sz w:val="24"/>
          <w:szCs w:val="24"/>
          <w:rtl/>
        </w:rPr>
        <w:t xml:space="preserve">تمكن من تنفيذ التزاماته </w:t>
      </w:r>
      <w:r>
        <w:rPr>
          <w:rFonts w:cs="AF_Najed" w:hint="cs"/>
          <w:sz w:val="24"/>
          <w:szCs w:val="24"/>
          <w:rtl/>
        </w:rPr>
        <w:t>المنصوص عليها في</w:t>
      </w:r>
      <w:r w:rsidR="00CE6AA4" w:rsidRPr="00571E21">
        <w:rPr>
          <w:rFonts w:cs="AF_Najed" w:hint="cs"/>
          <w:sz w:val="24"/>
          <w:szCs w:val="24"/>
          <w:rtl/>
        </w:rPr>
        <w:t xml:space="preserve"> هذا العقد</w:t>
      </w:r>
      <w:r>
        <w:rPr>
          <w:rFonts w:cs="AF_Najed" w:hint="cs"/>
          <w:sz w:val="24"/>
          <w:szCs w:val="24"/>
          <w:rtl/>
        </w:rPr>
        <w:t xml:space="preserve"> وكذلك</w:t>
      </w:r>
      <w:r w:rsidR="00CE6AA4" w:rsidRPr="00571E21">
        <w:rPr>
          <w:rFonts w:cs="AF_Najed" w:hint="cs"/>
          <w:sz w:val="24"/>
          <w:szCs w:val="24"/>
          <w:rtl/>
        </w:rPr>
        <w:t xml:space="preserve"> لتمكين </w:t>
      </w:r>
      <w:r w:rsidR="00B11CD2">
        <w:rPr>
          <w:rFonts w:cs="AF_Najed" w:hint="cs"/>
          <w:sz w:val="24"/>
          <w:szCs w:val="24"/>
          <w:rtl/>
        </w:rPr>
        <w:t>(</w:t>
      </w:r>
      <w:r w:rsidRPr="006752E0">
        <w:rPr>
          <w:rFonts w:cs="AF_Najed" w:hint="cs"/>
          <w:sz w:val="24"/>
          <w:szCs w:val="24"/>
          <w:rtl/>
        </w:rPr>
        <w:t>الشركة</w:t>
      </w:r>
      <w:r w:rsidR="00B11CD2">
        <w:rPr>
          <w:rFonts w:cs="AF_Najed" w:hint="cs"/>
          <w:sz w:val="24"/>
          <w:szCs w:val="24"/>
          <w:rtl/>
        </w:rPr>
        <w:t xml:space="preserve">) </w:t>
      </w:r>
      <w:r w:rsidRPr="006752E0">
        <w:rPr>
          <w:rFonts w:cs="AF_Najed" w:hint="cs"/>
          <w:sz w:val="24"/>
          <w:szCs w:val="24"/>
          <w:rtl/>
        </w:rPr>
        <w:t xml:space="preserve">و/او </w:t>
      </w:r>
      <w:r w:rsidR="000B5E33">
        <w:rPr>
          <w:rFonts w:cs="AF_Najed" w:hint="cs"/>
          <w:sz w:val="24"/>
          <w:szCs w:val="24"/>
          <w:rtl/>
        </w:rPr>
        <w:t xml:space="preserve">(القنوات المرخص لها) أو (عملاء الشركة) </w:t>
      </w:r>
      <w:r w:rsidR="00CE6AA4" w:rsidRPr="00571E21">
        <w:rPr>
          <w:rFonts w:cs="AF_Najed" w:hint="cs"/>
          <w:sz w:val="24"/>
          <w:szCs w:val="24"/>
          <w:rtl/>
        </w:rPr>
        <w:t>من ممارسة الحقوق الممنوحة لها بموجب هذا العقد. .</w:t>
      </w:r>
    </w:p>
    <w:p w14:paraId="1F2060BE" w14:textId="50C96AEC" w:rsidR="00CE6AA4" w:rsidRPr="00571E21" w:rsidRDefault="00ED26FE" w:rsidP="00C55CBB">
      <w:pPr>
        <w:pStyle w:val="ListParagraph"/>
        <w:numPr>
          <w:ilvl w:val="0"/>
          <w:numId w:val="8"/>
        </w:numPr>
        <w:bidi/>
        <w:jc w:val="both"/>
        <w:rPr>
          <w:rFonts w:cs="AF_Najed"/>
          <w:sz w:val="24"/>
          <w:szCs w:val="24"/>
          <w:rtl/>
        </w:rPr>
      </w:pPr>
      <w:r>
        <w:rPr>
          <w:rFonts w:cs="AF_Najed" w:hint="cs"/>
          <w:sz w:val="24"/>
          <w:szCs w:val="24"/>
          <w:rtl/>
        </w:rPr>
        <w:t>ي</w:t>
      </w:r>
      <w:r w:rsidR="00CE6AA4" w:rsidRPr="00571E21">
        <w:rPr>
          <w:rFonts w:cs="AF_Najed" w:hint="cs"/>
          <w:sz w:val="24"/>
          <w:szCs w:val="24"/>
          <w:rtl/>
        </w:rPr>
        <w:t xml:space="preserve">لتزم </w:t>
      </w:r>
      <w:r w:rsidR="000B5E33">
        <w:rPr>
          <w:rFonts w:cs="AF_Najed" w:hint="cs"/>
          <w:sz w:val="24"/>
          <w:szCs w:val="24"/>
          <w:rtl/>
        </w:rPr>
        <w:t>(الطرف</w:t>
      </w:r>
      <w:r w:rsidR="00860D0D" w:rsidRPr="00860D0D">
        <w:rPr>
          <w:rFonts w:cs="AF_Najed" w:hint="cs"/>
          <w:sz w:val="24"/>
          <w:szCs w:val="24"/>
          <w:rtl/>
        </w:rPr>
        <w:t xml:space="preserve"> الاول</w:t>
      </w:r>
      <w:r w:rsidR="000B5E33">
        <w:rPr>
          <w:rFonts w:cs="AF_Najed" w:hint="cs"/>
          <w:sz w:val="24"/>
          <w:szCs w:val="24"/>
          <w:rtl/>
        </w:rPr>
        <w:t>)</w:t>
      </w:r>
      <w:r w:rsidR="00860D0D">
        <w:rPr>
          <w:rFonts w:cs="AF_Najed" w:hint="cs"/>
          <w:sz w:val="24"/>
          <w:szCs w:val="24"/>
          <w:rtl/>
        </w:rPr>
        <w:t xml:space="preserve"> </w:t>
      </w:r>
      <w:r w:rsidR="00CE6AA4" w:rsidRPr="00571E21">
        <w:rPr>
          <w:rFonts w:cs="AF_Najed" w:hint="cs"/>
          <w:sz w:val="24"/>
          <w:szCs w:val="24"/>
          <w:rtl/>
        </w:rPr>
        <w:t>بتنظيم</w:t>
      </w:r>
      <w:r w:rsidR="00CE6AA4" w:rsidRPr="00571E21">
        <w:rPr>
          <w:rFonts w:cs="AF_Najed"/>
          <w:sz w:val="24"/>
          <w:szCs w:val="24"/>
          <w:rtl/>
        </w:rPr>
        <w:t xml:space="preserve"> </w:t>
      </w:r>
      <w:r w:rsidR="00CE6AA4" w:rsidRPr="00571E21">
        <w:rPr>
          <w:rFonts w:cs="AF_Najed" w:hint="cs"/>
          <w:sz w:val="24"/>
          <w:szCs w:val="24"/>
          <w:rtl/>
        </w:rPr>
        <w:t>مؤتمر</w:t>
      </w:r>
      <w:r w:rsidR="00CE6AA4" w:rsidRPr="00571E21">
        <w:rPr>
          <w:rFonts w:cs="AF_Najed"/>
          <w:sz w:val="24"/>
          <w:szCs w:val="24"/>
          <w:rtl/>
        </w:rPr>
        <w:t xml:space="preserve"> </w:t>
      </w:r>
      <w:r w:rsidR="00CE6AA4" w:rsidRPr="00571E21">
        <w:rPr>
          <w:rFonts w:cs="AF_Najed" w:hint="cs"/>
          <w:sz w:val="24"/>
          <w:szCs w:val="24"/>
          <w:rtl/>
        </w:rPr>
        <w:t>صحفي</w:t>
      </w:r>
      <w:r w:rsidR="00CE6AA4" w:rsidRPr="00571E21">
        <w:rPr>
          <w:rFonts w:cs="AF_Najed"/>
          <w:sz w:val="24"/>
          <w:szCs w:val="24"/>
          <w:rtl/>
        </w:rPr>
        <w:t xml:space="preserve"> </w:t>
      </w:r>
      <w:r w:rsidR="00CE6AA4" w:rsidRPr="00571E21">
        <w:rPr>
          <w:rFonts w:cs="AF_Najed" w:hint="cs"/>
          <w:sz w:val="24"/>
          <w:szCs w:val="24"/>
          <w:rtl/>
        </w:rPr>
        <w:t>مع</w:t>
      </w:r>
      <w:r w:rsidR="000B5E33">
        <w:rPr>
          <w:rFonts w:cs="AF_Najed" w:hint="cs"/>
          <w:sz w:val="24"/>
          <w:szCs w:val="24"/>
          <w:rtl/>
        </w:rPr>
        <w:t xml:space="preserve"> (</w:t>
      </w:r>
      <w:r w:rsidRPr="00ED26FE">
        <w:rPr>
          <w:rFonts w:cs="AF_Najed" w:hint="cs"/>
          <w:sz w:val="24"/>
          <w:szCs w:val="24"/>
          <w:rtl/>
        </w:rPr>
        <w:t>الشركة</w:t>
      </w:r>
      <w:r w:rsidR="000B5E33">
        <w:rPr>
          <w:rFonts w:cs="AF_Najed" w:hint="cs"/>
          <w:sz w:val="24"/>
          <w:szCs w:val="24"/>
          <w:rtl/>
        </w:rPr>
        <w:t>)</w:t>
      </w:r>
      <w:r w:rsidRPr="00ED26FE">
        <w:rPr>
          <w:rFonts w:cs="AF_Najed" w:hint="cs"/>
          <w:sz w:val="24"/>
          <w:szCs w:val="24"/>
          <w:rtl/>
        </w:rPr>
        <w:t xml:space="preserve"> و/او </w:t>
      </w:r>
      <w:r w:rsidR="000B5E33">
        <w:rPr>
          <w:rFonts w:cs="AF_Najed" w:hint="cs"/>
          <w:sz w:val="24"/>
          <w:szCs w:val="24"/>
          <w:rtl/>
        </w:rPr>
        <w:t xml:space="preserve">(القنوات المرخص لها) أو (عملاء الشركة) </w:t>
      </w:r>
      <w:r w:rsidR="00F62364">
        <w:rPr>
          <w:rFonts w:cs="AF_Najed" w:hint="cs"/>
          <w:sz w:val="24"/>
          <w:szCs w:val="24"/>
          <w:rtl/>
        </w:rPr>
        <w:t xml:space="preserve">في حال طلبت </w:t>
      </w:r>
      <w:r w:rsidR="000B5E33">
        <w:rPr>
          <w:rFonts w:cs="AF_Najed" w:hint="cs"/>
          <w:sz w:val="24"/>
          <w:szCs w:val="24"/>
          <w:rtl/>
        </w:rPr>
        <w:t>(</w:t>
      </w:r>
      <w:r>
        <w:rPr>
          <w:rFonts w:cs="AF_Najed" w:hint="cs"/>
          <w:sz w:val="24"/>
          <w:szCs w:val="24"/>
          <w:rtl/>
        </w:rPr>
        <w:t>الشركة</w:t>
      </w:r>
      <w:r w:rsidR="000B5E33">
        <w:rPr>
          <w:rFonts w:cs="AF_Najed" w:hint="cs"/>
          <w:sz w:val="24"/>
          <w:szCs w:val="24"/>
          <w:rtl/>
        </w:rPr>
        <w:t xml:space="preserve">) </w:t>
      </w:r>
      <w:r w:rsidR="00F62364">
        <w:rPr>
          <w:rFonts w:cs="AF_Najed" w:hint="cs"/>
          <w:sz w:val="24"/>
          <w:szCs w:val="24"/>
          <w:rtl/>
        </w:rPr>
        <w:t>ذلك</w:t>
      </w:r>
      <w:r w:rsidR="00CE6AA4" w:rsidRPr="00571E21">
        <w:rPr>
          <w:rFonts w:cs="AF_Najed" w:hint="cs"/>
          <w:sz w:val="24"/>
          <w:szCs w:val="24"/>
          <w:rtl/>
        </w:rPr>
        <w:t xml:space="preserve"> للإعلان عن توقيع هذا العقد.</w:t>
      </w:r>
    </w:p>
    <w:p w14:paraId="382C139E" w14:textId="7F5BB396" w:rsidR="00CE6AA4" w:rsidRPr="00571E21" w:rsidRDefault="00217D62" w:rsidP="00C55CBB">
      <w:pPr>
        <w:pStyle w:val="ListParagraph"/>
        <w:numPr>
          <w:ilvl w:val="0"/>
          <w:numId w:val="8"/>
        </w:numPr>
        <w:bidi/>
        <w:jc w:val="both"/>
        <w:rPr>
          <w:rFonts w:cs="AF_Najed"/>
          <w:sz w:val="24"/>
          <w:szCs w:val="24"/>
          <w:rtl/>
        </w:rPr>
      </w:pPr>
      <w:r>
        <w:rPr>
          <w:rFonts w:cs="AF_Najed" w:hint="cs"/>
          <w:sz w:val="24"/>
          <w:szCs w:val="24"/>
          <w:rtl/>
        </w:rPr>
        <w:t>ي</w:t>
      </w:r>
      <w:r w:rsidR="00CE6AA4" w:rsidRPr="00571E21">
        <w:rPr>
          <w:rFonts w:cs="AF_Najed" w:hint="cs"/>
          <w:sz w:val="24"/>
          <w:szCs w:val="24"/>
          <w:rtl/>
        </w:rPr>
        <w:t>لتزم</w:t>
      </w:r>
      <w:r w:rsidR="00CE6AA4" w:rsidRPr="00571E21">
        <w:rPr>
          <w:rFonts w:cs="AF_Najed"/>
          <w:sz w:val="24"/>
          <w:szCs w:val="24"/>
          <w:rtl/>
        </w:rPr>
        <w:t xml:space="preserve"> </w:t>
      </w:r>
      <w:r w:rsidR="000B5E33">
        <w:rPr>
          <w:rFonts w:cs="AF_Najed" w:hint="cs"/>
          <w:sz w:val="24"/>
          <w:szCs w:val="24"/>
          <w:rtl/>
        </w:rPr>
        <w:t>(الطرف</w:t>
      </w:r>
      <w:r w:rsidR="00860D0D" w:rsidRPr="00860D0D">
        <w:rPr>
          <w:rFonts w:cs="AF_Najed" w:hint="cs"/>
          <w:sz w:val="24"/>
          <w:szCs w:val="24"/>
          <w:rtl/>
        </w:rPr>
        <w:t xml:space="preserve"> الاول</w:t>
      </w:r>
      <w:r w:rsidR="000B5E33">
        <w:rPr>
          <w:rFonts w:cs="AF_Najed" w:hint="cs"/>
          <w:sz w:val="24"/>
          <w:szCs w:val="24"/>
          <w:rtl/>
        </w:rPr>
        <w:t>)</w:t>
      </w:r>
      <w:r w:rsidR="00860D0D">
        <w:rPr>
          <w:rFonts w:cs="AF_Najed" w:hint="cs"/>
          <w:sz w:val="24"/>
          <w:szCs w:val="24"/>
          <w:rtl/>
        </w:rPr>
        <w:t xml:space="preserve"> </w:t>
      </w:r>
      <w:r w:rsidR="00CE6AA4" w:rsidRPr="00571E21">
        <w:rPr>
          <w:rFonts w:cs="AF_Najed" w:hint="cs"/>
          <w:sz w:val="24"/>
          <w:szCs w:val="24"/>
          <w:rtl/>
        </w:rPr>
        <w:t xml:space="preserve">بمشاركة </w:t>
      </w:r>
      <w:r w:rsidR="00093BC2">
        <w:rPr>
          <w:rFonts w:cs="AF_Najed" w:hint="cs"/>
          <w:sz w:val="24"/>
          <w:szCs w:val="24"/>
          <w:rtl/>
        </w:rPr>
        <w:t xml:space="preserve">لاعبين </w:t>
      </w:r>
      <w:r w:rsidR="00CE6AA4" w:rsidRPr="00571E21">
        <w:rPr>
          <w:rFonts w:cs="AF_Najed" w:hint="cs"/>
          <w:sz w:val="24"/>
          <w:szCs w:val="24"/>
          <w:rtl/>
        </w:rPr>
        <w:t>على الأقل و</w:t>
      </w:r>
      <w:r>
        <w:rPr>
          <w:rFonts w:cs="AF_Najed" w:hint="cs"/>
          <w:sz w:val="24"/>
          <w:szCs w:val="24"/>
          <w:rtl/>
        </w:rPr>
        <w:t>/او</w:t>
      </w:r>
      <w:r w:rsidR="00CE6AA4" w:rsidRPr="00571E21">
        <w:rPr>
          <w:rFonts w:cs="AF_Najed" w:hint="cs"/>
          <w:sz w:val="24"/>
          <w:szCs w:val="24"/>
          <w:rtl/>
        </w:rPr>
        <w:t xml:space="preserve"> المدير الفنى أو أحد أفراد الجهاز الفنى </w:t>
      </w:r>
      <w:r w:rsidR="00CE6AA4" w:rsidRPr="00571E21">
        <w:rPr>
          <w:rFonts w:cs="AF_Najed" w:hint="cs"/>
          <w:sz w:val="24"/>
          <w:szCs w:val="24"/>
          <w:rtl/>
          <w:lang w:bidi="ar-AE"/>
        </w:rPr>
        <w:t xml:space="preserve"> </w:t>
      </w:r>
      <w:r w:rsidR="000B5E33">
        <w:rPr>
          <w:rFonts w:cs="AF_Najed" w:hint="cs"/>
          <w:sz w:val="24"/>
          <w:szCs w:val="24"/>
          <w:rtl/>
          <w:lang w:bidi="ar-AE"/>
        </w:rPr>
        <w:t>(</w:t>
      </w:r>
      <w:r>
        <w:rPr>
          <w:rFonts w:cs="AF_Najed" w:hint="cs"/>
          <w:sz w:val="24"/>
          <w:szCs w:val="24"/>
          <w:rtl/>
          <w:lang w:bidi="ar-AE"/>
        </w:rPr>
        <w:t>لل</w:t>
      </w:r>
      <w:r w:rsidR="00CE6AA4" w:rsidRPr="00571E21">
        <w:rPr>
          <w:rFonts w:cs="AF_Najed" w:hint="cs"/>
          <w:sz w:val="24"/>
          <w:szCs w:val="24"/>
          <w:rtl/>
          <w:lang w:bidi="ar-AE"/>
        </w:rPr>
        <w:t>نادي</w:t>
      </w:r>
      <w:r w:rsidR="000B5E33">
        <w:rPr>
          <w:rFonts w:cs="AF_Najed" w:hint="cs"/>
          <w:sz w:val="24"/>
          <w:szCs w:val="24"/>
          <w:rtl/>
          <w:lang w:bidi="ar-AE"/>
        </w:rPr>
        <w:t>)</w:t>
      </w:r>
      <w:r w:rsidR="00CE6AA4" w:rsidRPr="00FB47B0">
        <w:rPr>
          <w:rFonts w:cs="AF_Najed"/>
          <w:sz w:val="24"/>
          <w:szCs w:val="24"/>
          <w:rtl/>
        </w:rPr>
        <w:t xml:space="preserve"> </w:t>
      </w:r>
      <w:r w:rsidR="00CE6AA4" w:rsidRPr="00571E21">
        <w:rPr>
          <w:rFonts w:cs="AF_Najed" w:hint="cs"/>
          <w:sz w:val="24"/>
          <w:szCs w:val="24"/>
          <w:rtl/>
        </w:rPr>
        <w:t xml:space="preserve">شهريا للمشاركة فى البرامج التى تنتجها </w:t>
      </w:r>
      <w:r w:rsidR="000B5E33">
        <w:rPr>
          <w:rFonts w:cs="AF_Najed" w:hint="cs"/>
          <w:sz w:val="24"/>
          <w:szCs w:val="24"/>
          <w:rtl/>
        </w:rPr>
        <w:t>(</w:t>
      </w:r>
      <w:r>
        <w:rPr>
          <w:rFonts w:cs="AF_Najed" w:hint="cs"/>
          <w:sz w:val="24"/>
          <w:szCs w:val="24"/>
          <w:rtl/>
        </w:rPr>
        <w:t>القنوات المرخص لها</w:t>
      </w:r>
      <w:r w:rsidR="000B5E33">
        <w:rPr>
          <w:rFonts w:cs="AF_Najed" w:hint="cs"/>
          <w:sz w:val="24"/>
          <w:szCs w:val="24"/>
          <w:rtl/>
        </w:rPr>
        <w:t>)</w:t>
      </w:r>
      <w:r>
        <w:rPr>
          <w:rFonts w:cs="AF_Najed" w:hint="cs"/>
          <w:sz w:val="24"/>
          <w:szCs w:val="24"/>
          <w:rtl/>
        </w:rPr>
        <w:t xml:space="preserve"> (</w:t>
      </w:r>
      <w:r w:rsidR="00CE6AA4" w:rsidRPr="00571E21">
        <w:rPr>
          <w:rFonts w:cs="AF_Najed" w:hint="cs"/>
          <w:sz w:val="24"/>
          <w:szCs w:val="24"/>
          <w:rtl/>
        </w:rPr>
        <w:t>متى رغبت</w:t>
      </w:r>
      <w:r w:rsidR="000B5E33">
        <w:rPr>
          <w:rFonts w:cs="AF_Najed" w:hint="cs"/>
          <w:sz w:val="24"/>
          <w:szCs w:val="24"/>
          <w:rtl/>
        </w:rPr>
        <w:t>)</w:t>
      </w:r>
      <w:r>
        <w:rPr>
          <w:rFonts w:cs="AF_Najed" w:hint="cs"/>
          <w:sz w:val="24"/>
          <w:szCs w:val="24"/>
          <w:rtl/>
        </w:rPr>
        <w:t xml:space="preserve"> </w:t>
      </w:r>
      <w:r w:rsidR="000B5E33">
        <w:rPr>
          <w:rFonts w:cs="AF_Najed" w:hint="cs"/>
          <w:sz w:val="24"/>
          <w:szCs w:val="24"/>
          <w:rtl/>
        </w:rPr>
        <w:t>(</w:t>
      </w:r>
      <w:r>
        <w:rPr>
          <w:rFonts w:cs="AF_Najed" w:hint="cs"/>
          <w:sz w:val="24"/>
          <w:szCs w:val="24"/>
          <w:rtl/>
        </w:rPr>
        <w:t>الشركة</w:t>
      </w:r>
      <w:r w:rsidR="000B5E33">
        <w:rPr>
          <w:rFonts w:cs="AF_Najed" w:hint="cs"/>
          <w:sz w:val="24"/>
          <w:szCs w:val="24"/>
          <w:rtl/>
        </w:rPr>
        <w:t>)</w:t>
      </w:r>
      <w:r>
        <w:rPr>
          <w:rFonts w:cs="AF_Najed" w:hint="cs"/>
          <w:sz w:val="24"/>
          <w:szCs w:val="24"/>
          <w:rtl/>
        </w:rPr>
        <w:t xml:space="preserve"> بذلك</w:t>
      </w:r>
      <w:r w:rsidR="00CE6AA4" w:rsidRPr="00571E21">
        <w:rPr>
          <w:rFonts w:cs="AF_Najed" w:hint="cs"/>
          <w:sz w:val="24"/>
          <w:szCs w:val="24"/>
          <w:rtl/>
        </w:rPr>
        <w:t xml:space="preserve"> دون ان يترتب على </w:t>
      </w:r>
      <w:r w:rsidR="000B5E33">
        <w:rPr>
          <w:rFonts w:cs="AF_Najed" w:hint="cs"/>
          <w:sz w:val="24"/>
          <w:szCs w:val="24"/>
          <w:rtl/>
        </w:rPr>
        <w:t>(</w:t>
      </w:r>
      <w:r w:rsidRPr="00217D62">
        <w:rPr>
          <w:rFonts w:cs="AF_Najed" w:hint="cs"/>
          <w:sz w:val="24"/>
          <w:szCs w:val="24"/>
          <w:rtl/>
        </w:rPr>
        <w:t>الشركة</w:t>
      </w:r>
      <w:r w:rsidR="000B5E33">
        <w:rPr>
          <w:rFonts w:cs="AF_Najed" w:hint="cs"/>
          <w:sz w:val="24"/>
          <w:szCs w:val="24"/>
          <w:rtl/>
        </w:rPr>
        <w:t>)</w:t>
      </w:r>
      <w:r w:rsidRPr="00217D62">
        <w:rPr>
          <w:rFonts w:cs="AF_Najed" w:hint="cs"/>
          <w:sz w:val="24"/>
          <w:szCs w:val="24"/>
          <w:rtl/>
        </w:rPr>
        <w:t xml:space="preserve"> و/او </w:t>
      </w:r>
      <w:r w:rsidR="000B5E33">
        <w:rPr>
          <w:rFonts w:cs="AF_Najed" w:hint="cs"/>
          <w:sz w:val="24"/>
          <w:szCs w:val="24"/>
          <w:rtl/>
        </w:rPr>
        <w:t>(</w:t>
      </w:r>
      <w:r w:rsidRPr="00217D62">
        <w:rPr>
          <w:rFonts w:cs="AF_Najed" w:hint="cs"/>
          <w:sz w:val="24"/>
          <w:szCs w:val="24"/>
          <w:rtl/>
        </w:rPr>
        <w:t>القنوات المرخص لها</w:t>
      </w:r>
      <w:r w:rsidR="000B5E33">
        <w:rPr>
          <w:rFonts w:cs="AF_Najed" w:hint="cs"/>
          <w:sz w:val="24"/>
          <w:szCs w:val="24"/>
          <w:rtl/>
        </w:rPr>
        <w:t>)</w:t>
      </w:r>
      <w:r w:rsidR="00CE6AA4" w:rsidRPr="00571E21">
        <w:rPr>
          <w:rFonts w:cs="AF_Najed" w:hint="cs"/>
          <w:sz w:val="24"/>
          <w:szCs w:val="24"/>
          <w:rtl/>
        </w:rPr>
        <w:t xml:space="preserve"> دفع اي مقابل مادي . </w:t>
      </w:r>
    </w:p>
    <w:p w14:paraId="0DF96FE4" w14:textId="53ED371B" w:rsidR="00CE6AA4" w:rsidRPr="009E4B9A" w:rsidRDefault="00B66731" w:rsidP="00C55CBB">
      <w:pPr>
        <w:pStyle w:val="ListParagraph"/>
        <w:numPr>
          <w:ilvl w:val="0"/>
          <w:numId w:val="8"/>
        </w:numPr>
        <w:bidi/>
        <w:ind w:left="743" w:hanging="426"/>
        <w:jc w:val="both"/>
        <w:rPr>
          <w:rFonts w:asciiTheme="minorBidi" w:hAnsiTheme="minorBidi" w:cs="AF_Najed"/>
          <w:sz w:val="24"/>
          <w:szCs w:val="24"/>
        </w:rPr>
      </w:pPr>
      <w:r>
        <w:rPr>
          <w:rFonts w:cs="AF_Najed" w:hint="cs"/>
          <w:sz w:val="24"/>
          <w:szCs w:val="24"/>
          <w:rtl/>
        </w:rPr>
        <w:t>ي</w:t>
      </w:r>
      <w:r w:rsidR="00CE6AA4" w:rsidRPr="00571E21">
        <w:rPr>
          <w:rFonts w:cs="AF_Najed" w:hint="cs"/>
          <w:sz w:val="24"/>
          <w:szCs w:val="24"/>
          <w:rtl/>
        </w:rPr>
        <w:t xml:space="preserve">لتزم </w:t>
      </w:r>
      <w:r w:rsidR="002C3C9C">
        <w:rPr>
          <w:rFonts w:cs="AF_Najed" w:hint="cs"/>
          <w:sz w:val="24"/>
          <w:szCs w:val="24"/>
          <w:rtl/>
        </w:rPr>
        <w:t>(الطرف</w:t>
      </w:r>
      <w:r w:rsidR="00860D0D" w:rsidRPr="00860D0D">
        <w:rPr>
          <w:rFonts w:cs="AF_Najed" w:hint="cs"/>
          <w:sz w:val="24"/>
          <w:szCs w:val="24"/>
          <w:rtl/>
        </w:rPr>
        <w:t xml:space="preserve"> الاول</w:t>
      </w:r>
      <w:r w:rsidR="002C3C9C">
        <w:rPr>
          <w:rFonts w:cs="AF_Najed" w:hint="cs"/>
          <w:sz w:val="24"/>
          <w:szCs w:val="24"/>
          <w:rtl/>
        </w:rPr>
        <w:t>)</w:t>
      </w:r>
      <w:r w:rsidR="00860D0D">
        <w:rPr>
          <w:rFonts w:cs="AF_Najed" w:hint="cs"/>
          <w:sz w:val="24"/>
          <w:szCs w:val="24"/>
          <w:rtl/>
        </w:rPr>
        <w:t xml:space="preserve"> </w:t>
      </w:r>
      <w:r>
        <w:rPr>
          <w:rFonts w:cs="AF_Najed" w:hint="cs"/>
          <w:sz w:val="24"/>
          <w:szCs w:val="24"/>
          <w:rtl/>
        </w:rPr>
        <w:t>بالموافقة على تعيين منسقين منسقين للشركة</w:t>
      </w:r>
      <w:r w:rsidR="00CE6AA4" w:rsidRPr="00571E21">
        <w:rPr>
          <w:rFonts w:cs="AF_Najed" w:hint="cs"/>
          <w:sz w:val="24"/>
          <w:szCs w:val="24"/>
          <w:rtl/>
        </w:rPr>
        <w:t xml:space="preserve"> فى</w:t>
      </w:r>
      <w:r>
        <w:rPr>
          <w:rFonts w:cs="AF_Najed" w:hint="cs"/>
          <w:sz w:val="24"/>
          <w:szCs w:val="24"/>
          <w:rtl/>
        </w:rPr>
        <w:t xml:space="preserve"> </w:t>
      </w:r>
      <w:r w:rsidR="00CE6AA4" w:rsidRPr="00571E21">
        <w:rPr>
          <w:rFonts w:cs="AF_Najed" w:hint="cs"/>
          <w:sz w:val="24"/>
          <w:szCs w:val="24"/>
          <w:rtl/>
        </w:rPr>
        <w:t>كل</w:t>
      </w:r>
      <w:r w:rsidR="00CE6AA4" w:rsidRPr="00571E21">
        <w:rPr>
          <w:rFonts w:cs="AF_Najed"/>
          <w:sz w:val="24"/>
          <w:szCs w:val="24"/>
          <w:rtl/>
        </w:rPr>
        <w:t xml:space="preserve"> </w:t>
      </w:r>
      <w:r w:rsidR="00CE6AA4" w:rsidRPr="00571E21">
        <w:rPr>
          <w:rFonts w:cs="AF_Najed" w:hint="cs"/>
          <w:sz w:val="24"/>
          <w:szCs w:val="24"/>
          <w:rtl/>
        </w:rPr>
        <w:t>المباريات</w:t>
      </w:r>
      <w:r w:rsidR="00CE6AA4" w:rsidRPr="00571E21">
        <w:rPr>
          <w:rFonts w:cs="AF_Najed"/>
          <w:sz w:val="24"/>
          <w:szCs w:val="24"/>
          <w:rtl/>
        </w:rPr>
        <w:t xml:space="preserve"> </w:t>
      </w:r>
      <w:r w:rsidR="00CE6AA4" w:rsidRPr="00571E21">
        <w:rPr>
          <w:rFonts w:cs="AF_Najed" w:hint="cs"/>
          <w:sz w:val="24"/>
          <w:szCs w:val="24"/>
          <w:rtl/>
        </w:rPr>
        <w:t>و</w:t>
      </w:r>
      <w:r w:rsidR="00CE6AA4" w:rsidRPr="00571E21">
        <w:rPr>
          <w:rFonts w:cs="AF_Najed"/>
          <w:sz w:val="24"/>
          <w:szCs w:val="24"/>
          <w:rtl/>
        </w:rPr>
        <w:t xml:space="preserve"> </w:t>
      </w:r>
      <w:r w:rsidR="00CE6AA4" w:rsidRPr="00571E21">
        <w:rPr>
          <w:rFonts w:cs="AF_Najed" w:hint="cs"/>
          <w:sz w:val="24"/>
          <w:szCs w:val="24"/>
          <w:rtl/>
        </w:rPr>
        <w:t>الأحداث</w:t>
      </w:r>
      <w:r w:rsidR="00CE6AA4" w:rsidRPr="00571E21">
        <w:rPr>
          <w:rFonts w:cs="AF_Najed"/>
          <w:sz w:val="24"/>
          <w:szCs w:val="24"/>
          <w:rtl/>
        </w:rPr>
        <w:t xml:space="preserve"> </w:t>
      </w:r>
      <w:r w:rsidR="00CE6AA4" w:rsidRPr="00571E21">
        <w:rPr>
          <w:rFonts w:cs="AF_Najed" w:hint="cs"/>
          <w:sz w:val="24"/>
          <w:szCs w:val="24"/>
          <w:rtl/>
        </w:rPr>
        <w:t>الرياضية</w:t>
      </w:r>
      <w:r w:rsidR="00CE6AA4" w:rsidRPr="00571E21">
        <w:rPr>
          <w:rFonts w:cs="AF_Najed"/>
          <w:sz w:val="24"/>
          <w:szCs w:val="24"/>
          <w:rtl/>
        </w:rPr>
        <w:t xml:space="preserve"> </w:t>
      </w:r>
      <w:r w:rsidR="00CE6AA4" w:rsidRPr="00571E21">
        <w:rPr>
          <w:rFonts w:cs="AF_Najed" w:hint="cs"/>
          <w:sz w:val="24"/>
          <w:szCs w:val="24"/>
          <w:rtl/>
        </w:rPr>
        <w:t>لضمان</w:t>
      </w:r>
      <w:r w:rsidR="00CE6AA4" w:rsidRPr="00571E21">
        <w:rPr>
          <w:rFonts w:cs="AF_Najed"/>
          <w:sz w:val="24"/>
          <w:szCs w:val="24"/>
          <w:rtl/>
        </w:rPr>
        <w:t xml:space="preserve"> </w:t>
      </w:r>
      <w:r w:rsidR="00093BC2">
        <w:rPr>
          <w:rFonts w:cs="AF_Najed" w:hint="cs"/>
          <w:sz w:val="24"/>
          <w:szCs w:val="24"/>
          <w:rtl/>
        </w:rPr>
        <w:t xml:space="preserve">ممارسة </w:t>
      </w:r>
      <w:r w:rsidR="002C3C9C">
        <w:rPr>
          <w:rFonts w:cs="AF_Najed" w:hint="cs"/>
          <w:sz w:val="24"/>
          <w:szCs w:val="24"/>
          <w:rtl/>
        </w:rPr>
        <w:t>(</w:t>
      </w:r>
      <w:r>
        <w:rPr>
          <w:rFonts w:cs="AF_Najed" w:hint="cs"/>
          <w:sz w:val="24"/>
          <w:szCs w:val="24"/>
          <w:rtl/>
        </w:rPr>
        <w:t>الشركة</w:t>
      </w:r>
      <w:r w:rsidR="002C3C9C">
        <w:rPr>
          <w:rFonts w:cs="AF_Najed" w:hint="cs"/>
          <w:sz w:val="24"/>
          <w:szCs w:val="24"/>
          <w:rtl/>
        </w:rPr>
        <w:t>)</w:t>
      </w:r>
      <w:r>
        <w:rPr>
          <w:rFonts w:cs="AF_Najed" w:hint="cs"/>
          <w:sz w:val="24"/>
          <w:szCs w:val="24"/>
          <w:rtl/>
        </w:rPr>
        <w:t xml:space="preserve"> </w:t>
      </w:r>
      <w:r w:rsidR="00093BC2">
        <w:rPr>
          <w:rFonts w:cs="AF_Najed" w:hint="cs"/>
          <w:sz w:val="24"/>
          <w:szCs w:val="24"/>
          <w:rtl/>
        </w:rPr>
        <w:t>ل</w:t>
      </w:r>
      <w:r w:rsidR="002C3C9C">
        <w:rPr>
          <w:rFonts w:cs="AF_Najed" w:hint="cs"/>
          <w:sz w:val="24"/>
          <w:szCs w:val="24"/>
          <w:rtl/>
        </w:rPr>
        <w:t>ـ (ا</w:t>
      </w:r>
      <w:r w:rsidR="00093BC2">
        <w:rPr>
          <w:rFonts w:cs="AF_Najed" w:hint="cs"/>
          <w:sz w:val="24"/>
          <w:szCs w:val="24"/>
          <w:rtl/>
        </w:rPr>
        <w:t>لحقوق الممنوحة</w:t>
      </w:r>
      <w:r w:rsidR="002C3C9C">
        <w:rPr>
          <w:rFonts w:cs="AF_Najed" w:hint="cs"/>
          <w:sz w:val="24"/>
          <w:szCs w:val="24"/>
          <w:rtl/>
        </w:rPr>
        <w:t>)</w:t>
      </w:r>
      <w:r w:rsidR="00CE6AA4" w:rsidRPr="00571E21">
        <w:rPr>
          <w:rFonts w:cs="AF_Najed" w:hint="cs"/>
          <w:sz w:val="24"/>
          <w:szCs w:val="24"/>
          <w:rtl/>
        </w:rPr>
        <w:t xml:space="preserve">. </w:t>
      </w:r>
    </w:p>
    <w:p w14:paraId="354628FD" w14:textId="3C8953D4" w:rsidR="009E4B9A" w:rsidRPr="00571E21" w:rsidRDefault="000D56D2" w:rsidP="00C55CBB">
      <w:pPr>
        <w:pStyle w:val="ListParagraph"/>
        <w:numPr>
          <w:ilvl w:val="0"/>
          <w:numId w:val="8"/>
        </w:numPr>
        <w:bidi/>
        <w:jc w:val="both"/>
        <w:rPr>
          <w:rFonts w:asciiTheme="minorBidi" w:hAnsiTheme="minorBidi" w:cs="AF_Najed"/>
          <w:sz w:val="24"/>
          <w:szCs w:val="24"/>
        </w:rPr>
      </w:pPr>
      <w:r>
        <w:rPr>
          <w:rFonts w:asciiTheme="minorBidi" w:hAnsiTheme="minorBidi" w:cs="AF_Najed" w:hint="cs"/>
          <w:sz w:val="24"/>
          <w:szCs w:val="24"/>
          <w:rtl/>
        </w:rPr>
        <w:lastRenderedPageBreak/>
        <w:t>ي</w:t>
      </w:r>
      <w:r w:rsidR="009E4B9A">
        <w:rPr>
          <w:rFonts w:asciiTheme="minorBidi" w:hAnsiTheme="minorBidi" w:cs="AF_Najed" w:hint="cs"/>
          <w:sz w:val="24"/>
          <w:szCs w:val="24"/>
          <w:rtl/>
        </w:rPr>
        <w:t xml:space="preserve">ضمن </w:t>
      </w:r>
      <w:r w:rsidR="002C3C9C">
        <w:rPr>
          <w:rFonts w:asciiTheme="minorBidi" w:hAnsiTheme="minorBidi" w:cs="AF_Najed" w:hint="cs"/>
          <w:sz w:val="24"/>
          <w:szCs w:val="24"/>
          <w:rtl/>
        </w:rPr>
        <w:t>(الطرف</w:t>
      </w:r>
      <w:r w:rsidR="00860D0D" w:rsidRPr="00860D0D">
        <w:rPr>
          <w:rFonts w:asciiTheme="minorBidi" w:hAnsiTheme="minorBidi" w:cs="AF_Najed" w:hint="cs"/>
          <w:sz w:val="24"/>
          <w:szCs w:val="24"/>
          <w:rtl/>
        </w:rPr>
        <w:t xml:space="preserve"> الاول</w:t>
      </w:r>
      <w:r w:rsidR="002C3C9C">
        <w:rPr>
          <w:rFonts w:asciiTheme="minorBidi" w:hAnsiTheme="minorBidi" w:cs="AF_Najed" w:hint="cs"/>
          <w:sz w:val="24"/>
          <w:szCs w:val="24"/>
          <w:rtl/>
        </w:rPr>
        <w:t xml:space="preserve">) </w:t>
      </w:r>
      <w:r w:rsidR="009E4B9A" w:rsidRPr="00571E21">
        <w:rPr>
          <w:rFonts w:asciiTheme="minorBidi" w:hAnsiTheme="minorBidi" w:cs="AF_Najed" w:hint="eastAsia"/>
          <w:sz w:val="24"/>
          <w:szCs w:val="24"/>
          <w:rtl/>
        </w:rPr>
        <w:t>بأن</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الحقوق</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المادية</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والمعنوية</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العائدة</w:t>
      </w:r>
      <w:r w:rsidR="009E4B9A" w:rsidRPr="00571E21">
        <w:rPr>
          <w:rFonts w:asciiTheme="minorBidi" w:hAnsiTheme="minorBidi" w:cs="AF_Najed"/>
          <w:sz w:val="24"/>
          <w:szCs w:val="24"/>
          <w:rtl/>
        </w:rPr>
        <w:t xml:space="preserve"> </w:t>
      </w:r>
      <w:r w:rsidR="002C3C9C">
        <w:rPr>
          <w:rFonts w:asciiTheme="minorBidi" w:hAnsiTheme="minorBidi" w:cs="AF_Najed" w:hint="cs"/>
          <w:sz w:val="24"/>
          <w:szCs w:val="24"/>
          <w:rtl/>
        </w:rPr>
        <w:t>(</w:t>
      </w:r>
      <w:r w:rsidR="009E4B9A" w:rsidRPr="00571E21">
        <w:rPr>
          <w:rFonts w:asciiTheme="minorBidi" w:hAnsiTheme="minorBidi" w:cs="AF_Najed" w:hint="cs"/>
          <w:sz w:val="24"/>
          <w:szCs w:val="24"/>
          <w:rtl/>
        </w:rPr>
        <w:t>للمباريات</w:t>
      </w:r>
      <w:r w:rsidR="002C3C9C">
        <w:rPr>
          <w:rFonts w:asciiTheme="minorBidi" w:hAnsiTheme="minorBidi" w:cs="AF_Najed" w:hint="cs"/>
          <w:sz w:val="24"/>
          <w:szCs w:val="24"/>
          <w:rtl/>
        </w:rPr>
        <w:t>)</w:t>
      </w:r>
      <w:r w:rsidR="009E4B9A" w:rsidRPr="00571E21">
        <w:rPr>
          <w:rFonts w:asciiTheme="minorBidi" w:hAnsiTheme="minorBidi" w:cs="AF_Najed" w:hint="cs"/>
          <w:sz w:val="24"/>
          <w:szCs w:val="24"/>
          <w:rtl/>
        </w:rPr>
        <w:t xml:space="preserve"> وعناصرها </w:t>
      </w:r>
      <w:r w:rsidR="009E4B9A" w:rsidRPr="00571E21">
        <w:rPr>
          <w:rFonts w:asciiTheme="minorBidi" w:hAnsiTheme="minorBidi" w:cs="AF_Najed" w:hint="eastAsia"/>
          <w:sz w:val="24"/>
          <w:szCs w:val="24"/>
          <w:rtl/>
        </w:rPr>
        <w:t>موضوع</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العقد</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الحاضر</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و</w:t>
      </w:r>
      <w:r w:rsidR="009E4B9A" w:rsidRPr="00571E21">
        <w:rPr>
          <w:rFonts w:asciiTheme="minorBidi" w:hAnsiTheme="minorBidi" w:cs="AF_Najed"/>
          <w:sz w:val="24"/>
          <w:szCs w:val="24"/>
          <w:rtl/>
        </w:rPr>
        <w:t>/</w:t>
      </w:r>
      <w:r w:rsidR="009E4B9A" w:rsidRPr="00571E21">
        <w:rPr>
          <w:rFonts w:asciiTheme="minorBidi" w:hAnsiTheme="minorBidi" w:cs="AF_Najed" w:hint="eastAsia"/>
          <w:sz w:val="24"/>
          <w:szCs w:val="24"/>
          <w:rtl/>
        </w:rPr>
        <w:t>أو</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المواد</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المتعلقة</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بها</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وكافة</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العناصر</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المكوّنة</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له</w:t>
      </w:r>
      <w:r w:rsidR="009E4B9A" w:rsidRPr="00571E21">
        <w:rPr>
          <w:rFonts w:asciiTheme="minorBidi" w:hAnsiTheme="minorBidi" w:cs="AF_Najed" w:hint="cs"/>
          <w:sz w:val="24"/>
          <w:szCs w:val="24"/>
          <w:rtl/>
        </w:rPr>
        <w:t>ا</w:t>
      </w:r>
      <w:r w:rsidR="009E4B9A" w:rsidRPr="00571E21">
        <w:rPr>
          <w:rFonts w:asciiTheme="minorBidi" w:hAnsiTheme="minorBidi" w:cs="AF_Najed" w:hint="eastAsia"/>
          <w:sz w:val="24"/>
          <w:szCs w:val="24"/>
          <w:rtl/>
        </w:rPr>
        <w:t xml:space="preserve"> ،</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تعود</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بالكامل</w:t>
      </w:r>
      <w:r w:rsidR="009E4B9A" w:rsidRPr="00571E21">
        <w:rPr>
          <w:rFonts w:asciiTheme="minorBidi" w:hAnsiTheme="minorBidi" w:cs="AF_Najed"/>
          <w:sz w:val="24"/>
          <w:szCs w:val="24"/>
          <w:rtl/>
        </w:rPr>
        <w:t xml:space="preserve"> </w:t>
      </w:r>
      <w:r w:rsidR="00860D0D">
        <w:rPr>
          <w:rFonts w:asciiTheme="minorBidi" w:hAnsiTheme="minorBidi" w:cs="AF_Najed" w:hint="cs"/>
          <w:sz w:val="24"/>
          <w:szCs w:val="24"/>
          <w:rtl/>
        </w:rPr>
        <w:t>ل</w:t>
      </w:r>
      <w:r w:rsidR="002C3C9C">
        <w:rPr>
          <w:rFonts w:asciiTheme="minorBidi" w:hAnsiTheme="minorBidi" w:cs="AF_Najed" w:hint="cs"/>
          <w:sz w:val="24"/>
          <w:szCs w:val="24"/>
          <w:rtl/>
        </w:rPr>
        <w:t xml:space="preserve">ـ(الطرف </w:t>
      </w:r>
      <w:r w:rsidR="00860D0D" w:rsidRPr="00860D0D">
        <w:rPr>
          <w:rFonts w:asciiTheme="minorBidi" w:hAnsiTheme="minorBidi" w:cs="AF_Najed" w:hint="cs"/>
          <w:sz w:val="24"/>
          <w:szCs w:val="24"/>
          <w:rtl/>
        </w:rPr>
        <w:t>الاول</w:t>
      </w:r>
      <w:r w:rsidR="002C3C9C">
        <w:rPr>
          <w:rFonts w:asciiTheme="minorBidi" w:hAnsiTheme="minorBidi" w:cs="AF_Najed" w:hint="cs"/>
          <w:sz w:val="24"/>
          <w:szCs w:val="24"/>
          <w:rtl/>
        </w:rPr>
        <w:t xml:space="preserve">) </w:t>
      </w:r>
      <w:r w:rsidR="009E4B9A" w:rsidRPr="00571E21">
        <w:rPr>
          <w:rFonts w:asciiTheme="minorBidi" w:hAnsiTheme="minorBidi" w:cs="AF_Najed" w:hint="cs"/>
          <w:sz w:val="24"/>
          <w:szCs w:val="24"/>
          <w:rtl/>
        </w:rPr>
        <w:t xml:space="preserve">دون </w:t>
      </w:r>
      <w:r w:rsidR="009E4B9A" w:rsidRPr="00571E21">
        <w:rPr>
          <w:rFonts w:asciiTheme="minorBidi" w:hAnsiTheme="minorBidi" w:cs="AF_Najed" w:hint="eastAsia"/>
          <w:sz w:val="24"/>
          <w:szCs w:val="24"/>
          <w:rtl/>
        </w:rPr>
        <w:t>أي</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شخص</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ثالث</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فيعود</w:t>
      </w:r>
      <w:r w:rsidR="009E4B9A" w:rsidRPr="00571E21">
        <w:rPr>
          <w:rFonts w:asciiTheme="minorBidi" w:hAnsiTheme="minorBidi" w:cs="AF_Najed"/>
          <w:sz w:val="24"/>
          <w:szCs w:val="24"/>
          <w:rtl/>
        </w:rPr>
        <w:t xml:space="preserve"> </w:t>
      </w:r>
      <w:r w:rsidR="00860D0D">
        <w:rPr>
          <w:rFonts w:asciiTheme="minorBidi" w:hAnsiTheme="minorBidi" w:cs="AF_Najed" w:hint="cs"/>
          <w:sz w:val="24"/>
          <w:szCs w:val="24"/>
          <w:rtl/>
        </w:rPr>
        <w:t>ل</w:t>
      </w:r>
      <w:r w:rsidR="002C3C9C">
        <w:rPr>
          <w:rFonts w:asciiTheme="minorBidi" w:hAnsiTheme="minorBidi" w:cs="AF_Najed" w:hint="cs"/>
          <w:sz w:val="24"/>
          <w:szCs w:val="24"/>
          <w:rtl/>
        </w:rPr>
        <w:t>ـ (الطرف</w:t>
      </w:r>
      <w:r w:rsidR="00860D0D" w:rsidRPr="00860D0D">
        <w:rPr>
          <w:rFonts w:asciiTheme="minorBidi" w:hAnsiTheme="minorBidi" w:cs="AF_Najed" w:hint="cs"/>
          <w:sz w:val="24"/>
          <w:szCs w:val="24"/>
          <w:rtl/>
        </w:rPr>
        <w:t xml:space="preserve"> الاول</w:t>
      </w:r>
      <w:r w:rsidR="002C3C9C">
        <w:rPr>
          <w:rFonts w:asciiTheme="minorBidi" w:hAnsiTheme="minorBidi" w:cs="AF_Najed" w:hint="cs"/>
          <w:sz w:val="24"/>
          <w:szCs w:val="24"/>
          <w:rtl/>
        </w:rPr>
        <w:t>)</w:t>
      </w:r>
      <w:r w:rsidR="00860D0D">
        <w:rPr>
          <w:rFonts w:asciiTheme="minorBidi" w:hAnsiTheme="minorBidi" w:cs="AF_Najed" w:hint="cs"/>
          <w:sz w:val="24"/>
          <w:szCs w:val="24"/>
          <w:rtl/>
        </w:rPr>
        <w:t xml:space="preserve"> </w:t>
      </w:r>
      <w:r w:rsidR="009E4B9A" w:rsidRPr="00571E21">
        <w:rPr>
          <w:rFonts w:asciiTheme="minorBidi" w:hAnsiTheme="minorBidi" w:cs="AF_Najed" w:hint="cs"/>
          <w:sz w:val="24"/>
          <w:szCs w:val="24"/>
          <w:rtl/>
        </w:rPr>
        <w:t>منفرد</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بصفته</w:t>
      </w:r>
      <w:r w:rsidR="009E4B9A" w:rsidRPr="00571E21">
        <w:rPr>
          <w:rFonts w:asciiTheme="minorBidi" w:hAnsiTheme="minorBidi" w:cs="AF_Najed"/>
          <w:sz w:val="24"/>
          <w:szCs w:val="24"/>
          <w:rtl/>
        </w:rPr>
        <w:t xml:space="preserve"> </w:t>
      </w:r>
      <w:r>
        <w:rPr>
          <w:rFonts w:asciiTheme="minorBidi" w:hAnsiTheme="minorBidi" w:cs="AF_Najed" w:hint="cs"/>
          <w:sz w:val="24"/>
          <w:szCs w:val="24"/>
          <w:rtl/>
        </w:rPr>
        <w:t xml:space="preserve">المالك </w:t>
      </w:r>
      <w:r w:rsidR="009E4B9A" w:rsidRPr="00571E21">
        <w:rPr>
          <w:rFonts w:asciiTheme="minorBidi" w:hAnsiTheme="minorBidi" w:cs="AF_Najed" w:hint="eastAsia"/>
          <w:sz w:val="24"/>
          <w:szCs w:val="24"/>
          <w:rtl/>
        </w:rPr>
        <w:t>الوحيد</w:t>
      </w:r>
      <w:r w:rsidR="009E4B9A" w:rsidRPr="00571E21">
        <w:rPr>
          <w:rFonts w:asciiTheme="minorBidi" w:hAnsiTheme="minorBidi" w:cs="AF_Najed"/>
          <w:sz w:val="24"/>
          <w:szCs w:val="24"/>
          <w:rtl/>
        </w:rPr>
        <w:t xml:space="preserve"> </w:t>
      </w:r>
      <w:r w:rsidR="009E4B9A" w:rsidRPr="00571E21">
        <w:rPr>
          <w:rFonts w:asciiTheme="minorBidi" w:hAnsiTheme="minorBidi" w:cs="AF_Najed" w:hint="cs"/>
          <w:sz w:val="24"/>
          <w:szCs w:val="24"/>
          <w:rtl/>
        </w:rPr>
        <w:t>للحقوق ل</w:t>
      </w:r>
      <w:r w:rsidR="009E4B9A" w:rsidRPr="00571E21">
        <w:rPr>
          <w:rFonts w:asciiTheme="minorBidi" w:hAnsiTheme="minorBidi" w:cs="AF_Najed" w:hint="eastAsia"/>
          <w:sz w:val="24"/>
          <w:szCs w:val="24"/>
          <w:rtl/>
        </w:rPr>
        <w:t>لمادية</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والمعنوية</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العائدة</w:t>
      </w:r>
      <w:r w:rsidR="009E4B9A" w:rsidRPr="00571E21">
        <w:rPr>
          <w:rFonts w:asciiTheme="minorBidi" w:hAnsiTheme="minorBidi" w:cs="AF_Najed"/>
          <w:sz w:val="24"/>
          <w:szCs w:val="24"/>
          <w:rtl/>
        </w:rPr>
        <w:t xml:space="preserve"> </w:t>
      </w:r>
      <w:r w:rsidR="002C3C9C">
        <w:rPr>
          <w:rFonts w:asciiTheme="minorBidi" w:hAnsiTheme="minorBidi" w:cs="AF_Najed" w:hint="cs"/>
          <w:sz w:val="24"/>
          <w:szCs w:val="24"/>
          <w:rtl/>
        </w:rPr>
        <w:t>(</w:t>
      </w:r>
      <w:r w:rsidR="009E4B9A" w:rsidRPr="00571E21">
        <w:rPr>
          <w:rFonts w:asciiTheme="minorBidi" w:hAnsiTheme="minorBidi" w:cs="AF_Najed" w:hint="cs"/>
          <w:sz w:val="24"/>
          <w:szCs w:val="24"/>
          <w:rtl/>
        </w:rPr>
        <w:t>للمباريات</w:t>
      </w:r>
      <w:r w:rsidR="002C3C9C">
        <w:rPr>
          <w:rFonts w:asciiTheme="minorBidi" w:hAnsiTheme="minorBidi" w:cs="AF_Najed" w:hint="cs"/>
          <w:sz w:val="24"/>
          <w:szCs w:val="24"/>
          <w:rtl/>
        </w:rPr>
        <w:t xml:space="preserve">) </w:t>
      </w:r>
      <w:r w:rsidR="009E4B9A" w:rsidRPr="00571E21">
        <w:rPr>
          <w:rFonts w:asciiTheme="minorBidi" w:hAnsiTheme="minorBidi" w:cs="AF_Najed" w:hint="eastAsia"/>
          <w:sz w:val="24"/>
          <w:szCs w:val="24"/>
          <w:rtl/>
        </w:rPr>
        <w:t>وعناصرها،</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الحق</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باستغلال،</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والتصرف،</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ومنح</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أية</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حقوق</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على</w:t>
      </w:r>
      <w:r w:rsidR="009E4B9A" w:rsidRPr="00571E21">
        <w:rPr>
          <w:rFonts w:asciiTheme="minorBidi" w:hAnsiTheme="minorBidi" w:cs="AF_Najed"/>
          <w:sz w:val="24"/>
          <w:szCs w:val="24"/>
          <w:rtl/>
        </w:rPr>
        <w:t xml:space="preserve"> </w:t>
      </w:r>
      <w:r w:rsidR="002C3C9C">
        <w:rPr>
          <w:rFonts w:asciiTheme="minorBidi" w:hAnsiTheme="minorBidi" w:cs="AF_Najed" w:hint="cs"/>
          <w:sz w:val="24"/>
          <w:szCs w:val="24"/>
          <w:rtl/>
        </w:rPr>
        <w:t>(</w:t>
      </w:r>
      <w:r w:rsidR="009E4B9A" w:rsidRPr="00571E21">
        <w:rPr>
          <w:rFonts w:asciiTheme="minorBidi" w:hAnsiTheme="minorBidi" w:cs="AF_Najed" w:hint="cs"/>
          <w:sz w:val="24"/>
          <w:szCs w:val="24"/>
          <w:rtl/>
        </w:rPr>
        <w:t>المباريات</w:t>
      </w:r>
      <w:r w:rsidR="002C3C9C">
        <w:rPr>
          <w:rFonts w:asciiTheme="minorBidi" w:hAnsiTheme="minorBidi" w:cs="AF_Najed" w:hint="cs"/>
          <w:sz w:val="24"/>
          <w:szCs w:val="24"/>
          <w:rtl/>
        </w:rPr>
        <w:t>)</w:t>
      </w:r>
      <w:r w:rsidR="009E4B9A" w:rsidRPr="00571E21">
        <w:rPr>
          <w:rFonts w:asciiTheme="minorBidi" w:hAnsiTheme="minorBidi" w:cs="AF_Najed" w:hint="cs"/>
          <w:sz w:val="24"/>
          <w:szCs w:val="24"/>
          <w:rtl/>
        </w:rPr>
        <w:t xml:space="preserve"> وعناصرها</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بأي</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طريقة</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و</w:t>
      </w:r>
      <w:r w:rsidR="009E4B9A" w:rsidRPr="00571E21">
        <w:rPr>
          <w:rFonts w:asciiTheme="minorBidi" w:hAnsiTheme="minorBidi" w:cs="AF_Najed"/>
          <w:sz w:val="24"/>
          <w:szCs w:val="24"/>
          <w:rtl/>
        </w:rPr>
        <w:t>/</w:t>
      </w:r>
      <w:r w:rsidR="009E4B9A" w:rsidRPr="00571E21">
        <w:rPr>
          <w:rFonts w:asciiTheme="minorBidi" w:hAnsiTheme="minorBidi" w:cs="AF_Najed" w:hint="eastAsia"/>
          <w:sz w:val="24"/>
          <w:szCs w:val="24"/>
          <w:rtl/>
        </w:rPr>
        <w:t>أو</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شكل</w:t>
      </w:r>
      <w:r w:rsidR="009E4B9A" w:rsidRPr="00571E21">
        <w:rPr>
          <w:rFonts w:asciiTheme="minorBidi" w:hAnsiTheme="minorBidi" w:cs="AF_Najed"/>
          <w:sz w:val="24"/>
          <w:szCs w:val="24"/>
          <w:rtl/>
        </w:rPr>
        <w:t xml:space="preserve"> </w:t>
      </w:r>
      <w:r w:rsidR="009E4B9A" w:rsidRPr="00571E21">
        <w:rPr>
          <w:rFonts w:asciiTheme="minorBidi" w:hAnsiTheme="minorBidi" w:cs="AF_Najed" w:hint="cs"/>
          <w:sz w:val="24"/>
          <w:szCs w:val="24"/>
          <w:rtl/>
        </w:rPr>
        <w:t>تقرره الشركة</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وحده</w:t>
      </w:r>
      <w:r w:rsidR="009E4B9A" w:rsidRPr="00571E21">
        <w:rPr>
          <w:rFonts w:asciiTheme="minorBidi" w:hAnsiTheme="minorBidi" w:cs="AF_Najed" w:hint="cs"/>
          <w:sz w:val="24"/>
          <w:szCs w:val="24"/>
          <w:rtl/>
        </w:rPr>
        <w:t>ا</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وبكافة</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الوسائل</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المعروفة</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حالياً</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والتي</w:t>
      </w:r>
      <w:r w:rsidR="009E4B9A" w:rsidRPr="00571E21">
        <w:rPr>
          <w:rFonts w:asciiTheme="minorBidi" w:hAnsiTheme="minorBidi" w:cs="AF_Najed"/>
          <w:sz w:val="24"/>
          <w:szCs w:val="24"/>
          <w:rtl/>
        </w:rPr>
        <w:t xml:space="preserve"> </w:t>
      </w:r>
      <w:r w:rsidR="009E4B9A" w:rsidRPr="00571E21">
        <w:rPr>
          <w:rFonts w:asciiTheme="minorBidi" w:hAnsiTheme="minorBidi" w:cs="AF_Najed" w:hint="eastAsia"/>
          <w:sz w:val="24"/>
          <w:szCs w:val="24"/>
          <w:rtl/>
        </w:rPr>
        <w:t>سُتكتَشَف</w:t>
      </w:r>
      <w:r w:rsidR="009E4B9A" w:rsidRPr="00571E21">
        <w:rPr>
          <w:rFonts w:asciiTheme="minorBidi" w:hAnsiTheme="minorBidi" w:cs="AF_Najed"/>
          <w:sz w:val="24"/>
          <w:szCs w:val="24"/>
          <w:rtl/>
        </w:rPr>
        <w:t xml:space="preserve"> </w:t>
      </w:r>
      <w:r w:rsidR="009E4B9A" w:rsidRPr="00571E21">
        <w:rPr>
          <w:rFonts w:asciiTheme="minorBidi" w:hAnsiTheme="minorBidi" w:cs="AF_Najed" w:hint="cs"/>
          <w:sz w:val="24"/>
          <w:szCs w:val="24"/>
          <w:rtl/>
        </w:rPr>
        <w:t xml:space="preserve">مستقبلاً. </w:t>
      </w:r>
    </w:p>
    <w:p w14:paraId="7B01EF40" w14:textId="21793134" w:rsidR="00CE6AA4" w:rsidRPr="00571E21" w:rsidRDefault="001737AA" w:rsidP="00C55CBB">
      <w:pPr>
        <w:pStyle w:val="ListParagraph"/>
        <w:numPr>
          <w:ilvl w:val="0"/>
          <w:numId w:val="8"/>
        </w:numPr>
        <w:bidi/>
        <w:ind w:left="743" w:hanging="426"/>
        <w:jc w:val="both"/>
        <w:rPr>
          <w:rFonts w:asciiTheme="minorBidi" w:hAnsiTheme="minorBidi" w:cs="AF_Najed"/>
          <w:sz w:val="24"/>
          <w:szCs w:val="24"/>
        </w:rPr>
      </w:pPr>
      <w:r>
        <w:rPr>
          <w:rFonts w:asciiTheme="minorBidi" w:hAnsiTheme="minorBidi" w:cs="AF_Najed" w:hint="cs"/>
          <w:sz w:val="24"/>
          <w:szCs w:val="24"/>
          <w:rtl/>
        </w:rPr>
        <w:t>ي</w:t>
      </w:r>
      <w:r w:rsidR="00CE6AA4" w:rsidRPr="00571E21">
        <w:rPr>
          <w:rFonts w:asciiTheme="minorBidi" w:hAnsiTheme="minorBidi" w:cs="AF_Najed" w:hint="cs"/>
          <w:sz w:val="24"/>
          <w:szCs w:val="24"/>
          <w:rtl/>
        </w:rPr>
        <w:t xml:space="preserve">ضمن </w:t>
      </w:r>
      <w:r w:rsidR="002C3C9C">
        <w:rPr>
          <w:rFonts w:asciiTheme="minorBidi" w:hAnsiTheme="minorBidi" w:cs="AF_Najed" w:hint="cs"/>
          <w:sz w:val="24"/>
          <w:szCs w:val="24"/>
          <w:rtl/>
        </w:rPr>
        <w:t>(الطرف</w:t>
      </w:r>
      <w:r w:rsidR="00860D0D" w:rsidRPr="00860D0D">
        <w:rPr>
          <w:rFonts w:asciiTheme="minorBidi" w:hAnsiTheme="minorBidi" w:cs="AF_Najed" w:hint="cs"/>
          <w:sz w:val="24"/>
          <w:szCs w:val="24"/>
          <w:rtl/>
        </w:rPr>
        <w:t xml:space="preserve"> الاول</w:t>
      </w:r>
      <w:r w:rsidR="002C3C9C">
        <w:rPr>
          <w:rFonts w:asciiTheme="minorBidi" w:hAnsiTheme="minorBidi" w:cs="AF_Najed" w:hint="cs"/>
          <w:sz w:val="24"/>
          <w:szCs w:val="24"/>
          <w:rtl/>
        </w:rPr>
        <w:t>)</w:t>
      </w:r>
      <w:r w:rsidR="00860D0D">
        <w:rPr>
          <w:rFonts w:asciiTheme="minorBidi" w:hAnsiTheme="minorBidi" w:cs="AF_Najed" w:hint="cs"/>
          <w:sz w:val="24"/>
          <w:szCs w:val="24"/>
          <w:rtl/>
        </w:rPr>
        <w:t xml:space="preserve"> </w:t>
      </w:r>
      <w:r w:rsidR="00CE6AA4" w:rsidRPr="00571E21">
        <w:rPr>
          <w:rFonts w:asciiTheme="minorBidi" w:hAnsiTheme="minorBidi" w:cs="AF_Najed" w:hint="cs"/>
          <w:sz w:val="24"/>
          <w:szCs w:val="24"/>
          <w:rtl/>
        </w:rPr>
        <w:t xml:space="preserve">بانه تتمتع </w:t>
      </w:r>
      <w:r w:rsidR="00CE6AA4" w:rsidRPr="00571E21">
        <w:rPr>
          <w:rFonts w:asciiTheme="minorBidi" w:hAnsiTheme="minorBidi" w:cs="AF_Najed" w:hint="eastAsia"/>
          <w:sz w:val="24"/>
          <w:szCs w:val="24"/>
          <w:rtl/>
        </w:rPr>
        <w:t>و</w:t>
      </w:r>
      <w:r w:rsidR="00CE6AA4" w:rsidRPr="00571E21">
        <w:rPr>
          <w:rFonts w:asciiTheme="minorBidi" w:hAnsiTheme="minorBidi" w:cs="AF_Najed"/>
          <w:sz w:val="24"/>
          <w:szCs w:val="24"/>
          <w:rtl/>
        </w:rPr>
        <w:t>/</w:t>
      </w:r>
      <w:r w:rsidR="00CE6AA4" w:rsidRPr="00571E21">
        <w:rPr>
          <w:rFonts w:asciiTheme="minorBidi" w:hAnsiTheme="minorBidi" w:cs="AF_Najed" w:hint="eastAsia"/>
          <w:sz w:val="24"/>
          <w:szCs w:val="24"/>
          <w:rtl/>
        </w:rPr>
        <w:t>أو</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خلفاؤه</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بحقوق</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الاستغلال</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آنفاً</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في</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كافة</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أنحاء</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العالم</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وذلك</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طيلة</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المدة</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القصوى</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لحماية</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حقوق</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الملكية</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الأدبية</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والفنية</w:t>
      </w:r>
      <w:r w:rsidR="00CE6AA4" w:rsidRPr="00571E21">
        <w:rPr>
          <w:rFonts w:asciiTheme="minorBidi" w:hAnsiTheme="minorBidi" w:cs="AF_Najed"/>
          <w:sz w:val="24"/>
          <w:szCs w:val="24"/>
          <w:rtl/>
        </w:rPr>
        <w:t xml:space="preserve"> </w:t>
      </w:r>
      <w:r w:rsidR="00CE6AA4" w:rsidRPr="00571E21">
        <w:rPr>
          <w:rFonts w:asciiTheme="minorBidi" w:hAnsiTheme="minorBidi" w:cs="AF_Najed" w:hint="cs"/>
          <w:sz w:val="24"/>
          <w:szCs w:val="24"/>
          <w:rtl/>
        </w:rPr>
        <w:t>وبالتالي فانه</w:t>
      </w:r>
      <w:r w:rsidR="00302A1F">
        <w:rPr>
          <w:rFonts w:asciiTheme="minorBidi" w:hAnsiTheme="minorBidi" w:cs="AF_Najed" w:hint="cs"/>
          <w:sz w:val="24"/>
          <w:szCs w:val="24"/>
          <w:rtl/>
        </w:rPr>
        <w:t xml:space="preserve"> ي</w:t>
      </w:r>
      <w:r w:rsidR="00CE6AA4" w:rsidRPr="00571E21">
        <w:rPr>
          <w:rFonts w:asciiTheme="minorBidi" w:hAnsiTheme="minorBidi" w:cs="AF_Najed" w:hint="cs"/>
          <w:sz w:val="24"/>
          <w:szCs w:val="24"/>
          <w:rtl/>
        </w:rPr>
        <w:t xml:space="preserve">تمتع بكافة الصلاحيات والصفة لمنح </w:t>
      </w:r>
      <w:r w:rsidR="002C3C9C">
        <w:rPr>
          <w:rFonts w:asciiTheme="minorBidi" w:hAnsiTheme="minorBidi" w:cs="AF_Najed" w:hint="cs"/>
          <w:sz w:val="24"/>
          <w:szCs w:val="24"/>
          <w:rtl/>
        </w:rPr>
        <w:t>(</w:t>
      </w:r>
      <w:r w:rsidR="00302A1F">
        <w:rPr>
          <w:rFonts w:asciiTheme="minorBidi" w:hAnsiTheme="minorBidi" w:cs="AF_Najed" w:hint="cs"/>
          <w:sz w:val="24"/>
          <w:szCs w:val="24"/>
          <w:rtl/>
        </w:rPr>
        <w:t>الشركة</w:t>
      </w:r>
      <w:r w:rsidR="002C3C9C">
        <w:rPr>
          <w:rFonts w:asciiTheme="minorBidi" w:hAnsiTheme="minorBidi" w:cs="AF_Najed" w:hint="cs"/>
          <w:sz w:val="24"/>
          <w:szCs w:val="24"/>
          <w:rtl/>
        </w:rPr>
        <w:t>)</w:t>
      </w:r>
      <w:r w:rsidR="00CE6AA4" w:rsidRPr="00571E21">
        <w:rPr>
          <w:rFonts w:asciiTheme="minorBidi" w:hAnsiTheme="minorBidi" w:cs="AF_Najed" w:hint="cs"/>
          <w:sz w:val="24"/>
          <w:szCs w:val="24"/>
          <w:rtl/>
        </w:rPr>
        <w:t xml:space="preserve"> كافة الحقوق موضوع هذا العقد. </w:t>
      </w:r>
    </w:p>
    <w:p w14:paraId="14445B9F" w14:textId="7F18CA17" w:rsidR="00CE6AA4" w:rsidRPr="00571E21" w:rsidRDefault="00302A1F" w:rsidP="00C55CBB">
      <w:pPr>
        <w:pStyle w:val="ListParagraph"/>
        <w:numPr>
          <w:ilvl w:val="0"/>
          <w:numId w:val="8"/>
        </w:numPr>
        <w:bidi/>
        <w:ind w:left="743" w:hanging="426"/>
        <w:jc w:val="both"/>
        <w:rPr>
          <w:rFonts w:asciiTheme="minorBidi" w:hAnsiTheme="minorBidi" w:cs="AF_Najed"/>
          <w:sz w:val="24"/>
          <w:szCs w:val="24"/>
          <w:lang w:bidi="ar-AE"/>
        </w:rPr>
      </w:pPr>
      <w:r>
        <w:rPr>
          <w:rFonts w:asciiTheme="minorBidi" w:hAnsiTheme="minorBidi" w:cs="AF_Najed" w:hint="cs"/>
          <w:sz w:val="24"/>
          <w:szCs w:val="24"/>
          <w:rtl/>
        </w:rPr>
        <w:t>ي</w:t>
      </w:r>
      <w:r w:rsidR="008E4B3E" w:rsidRPr="008E4B3E">
        <w:rPr>
          <w:rFonts w:asciiTheme="minorBidi" w:hAnsiTheme="minorBidi" w:cs="AF_Najed" w:hint="cs"/>
          <w:sz w:val="24"/>
          <w:szCs w:val="24"/>
          <w:rtl/>
        </w:rPr>
        <w:t>صرح</w:t>
      </w:r>
      <w:r w:rsidR="008E4B3E" w:rsidRPr="008E4B3E">
        <w:rPr>
          <w:rFonts w:asciiTheme="minorBidi" w:hAnsiTheme="minorBidi" w:cs="AF_Najed"/>
          <w:sz w:val="24"/>
          <w:szCs w:val="24"/>
          <w:rtl/>
        </w:rPr>
        <w:t xml:space="preserve"> </w:t>
      </w:r>
      <w:r>
        <w:rPr>
          <w:rFonts w:asciiTheme="minorBidi" w:hAnsiTheme="minorBidi" w:cs="AF_Najed" w:hint="cs"/>
          <w:sz w:val="24"/>
          <w:szCs w:val="24"/>
          <w:rtl/>
        </w:rPr>
        <w:t xml:space="preserve"> </w:t>
      </w:r>
      <w:r w:rsidR="002C3C9C">
        <w:rPr>
          <w:rFonts w:asciiTheme="minorBidi" w:hAnsiTheme="minorBidi" w:cs="AF_Najed" w:hint="cs"/>
          <w:sz w:val="24"/>
          <w:szCs w:val="24"/>
          <w:rtl/>
        </w:rPr>
        <w:t>(الطرف</w:t>
      </w:r>
      <w:r w:rsidR="00860D0D" w:rsidRPr="00860D0D">
        <w:rPr>
          <w:rFonts w:asciiTheme="minorBidi" w:hAnsiTheme="minorBidi" w:cs="AF_Najed" w:hint="cs"/>
          <w:sz w:val="24"/>
          <w:szCs w:val="24"/>
          <w:rtl/>
        </w:rPr>
        <w:t xml:space="preserve"> الاول</w:t>
      </w:r>
      <w:r w:rsidR="002C3C9C">
        <w:rPr>
          <w:rFonts w:asciiTheme="minorBidi" w:hAnsiTheme="minorBidi" w:cs="AF_Najed" w:hint="cs"/>
          <w:sz w:val="24"/>
          <w:szCs w:val="24"/>
          <w:rtl/>
        </w:rPr>
        <w:t>)</w:t>
      </w:r>
      <w:r w:rsidR="00860D0D">
        <w:rPr>
          <w:rFonts w:asciiTheme="minorBidi" w:hAnsiTheme="minorBidi" w:cs="AF_Najed" w:hint="cs"/>
          <w:sz w:val="24"/>
          <w:szCs w:val="24"/>
          <w:rtl/>
        </w:rPr>
        <w:t xml:space="preserve"> </w:t>
      </w:r>
      <w:r w:rsidR="008E4B3E" w:rsidRPr="008E4B3E">
        <w:rPr>
          <w:rFonts w:asciiTheme="minorBidi" w:hAnsiTheme="minorBidi" w:cs="AF_Najed" w:hint="cs"/>
          <w:sz w:val="24"/>
          <w:szCs w:val="24"/>
          <w:rtl/>
        </w:rPr>
        <w:t>بأنه</w:t>
      </w:r>
      <w:r w:rsidR="008E4B3E" w:rsidRPr="008E4B3E">
        <w:rPr>
          <w:rFonts w:asciiTheme="minorBidi" w:hAnsiTheme="minorBidi" w:cs="AF_Najed"/>
          <w:sz w:val="24"/>
          <w:szCs w:val="24"/>
          <w:rtl/>
        </w:rPr>
        <w:t xml:space="preserve"> </w:t>
      </w:r>
      <w:r w:rsidR="00860D0D">
        <w:rPr>
          <w:rFonts w:asciiTheme="minorBidi" w:hAnsiTheme="minorBidi" w:cs="AF_Najed" w:hint="cs"/>
          <w:sz w:val="24"/>
          <w:szCs w:val="24"/>
          <w:rtl/>
        </w:rPr>
        <w:t>الوحيد</w:t>
      </w:r>
      <w:r w:rsidR="008E4B3E" w:rsidRPr="008E4B3E">
        <w:rPr>
          <w:rFonts w:asciiTheme="minorBidi" w:hAnsiTheme="minorBidi" w:cs="AF_Najed"/>
          <w:sz w:val="24"/>
          <w:szCs w:val="24"/>
          <w:rtl/>
        </w:rPr>
        <w:t xml:space="preserve"> </w:t>
      </w:r>
      <w:r w:rsidR="008E4B3E" w:rsidRPr="008E4B3E">
        <w:rPr>
          <w:rFonts w:asciiTheme="minorBidi" w:hAnsiTheme="minorBidi" w:cs="AF_Najed" w:hint="cs"/>
          <w:sz w:val="24"/>
          <w:szCs w:val="24"/>
          <w:rtl/>
        </w:rPr>
        <w:t>صاحب</w:t>
      </w:r>
      <w:r w:rsidR="008E4B3E" w:rsidRPr="008E4B3E">
        <w:rPr>
          <w:rFonts w:asciiTheme="minorBidi" w:hAnsiTheme="minorBidi" w:cs="AF_Najed"/>
          <w:sz w:val="24"/>
          <w:szCs w:val="24"/>
          <w:rtl/>
        </w:rPr>
        <w:t xml:space="preserve"> </w:t>
      </w:r>
      <w:r w:rsidR="008E4B3E" w:rsidRPr="008E4B3E">
        <w:rPr>
          <w:rFonts w:asciiTheme="minorBidi" w:hAnsiTheme="minorBidi" w:cs="AF_Najed" w:hint="cs"/>
          <w:sz w:val="24"/>
          <w:szCs w:val="24"/>
          <w:rtl/>
        </w:rPr>
        <w:t>الحق</w:t>
      </w:r>
      <w:r w:rsidR="008E4B3E" w:rsidRPr="008E4B3E">
        <w:rPr>
          <w:rFonts w:asciiTheme="minorBidi" w:hAnsiTheme="minorBidi" w:cs="AF_Najed"/>
          <w:sz w:val="24"/>
          <w:szCs w:val="24"/>
          <w:rtl/>
        </w:rPr>
        <w:t xml:space="preserve"> </w:t>
      </w:r>
      <w:r w:rsidR="008E4B3E" w:rsidRPr="008E4B3E">
        <w:rPr>
          <w:rFonts w:asciiTheme="minorBidi" w:hAnsiTheme="minorBidi" w:cs="AF_Najed" w:hint="cs"/>
          <w:sz w:val="24"/>
          <w:szCs w:val="24"/>
          <w:rtl/>
        </w:rPr>
        <w:t>بتوزيع</w:t>
      </w:r>
      <w:r w:rsidR="008E4B3E" w:rsidRPr="008E4B3E">
        <w:rPr>
          <w:rFonts w:asciiTheme="minorBidi" w:hAnsiTheme="minorBidi" w:cs="AF_Najed"/>
          <w:sz w:val="24"/>
          <w:szCs w:val="24"/>
          <w:rtl/>
        </w:rPr>
        <w:t xml:space="preserve"> </w:t>
      </w:r>
      <w:r w:rsidR="008E4B3E" w:rsidRPr="008E4B3E">
        <w:rPr>
          <w:rFonts w:asciiTheme="minorBidi" w:hAnsiTheme="minorBidi" w:cs="AF_Najed" w:hint="cs"/>
          <w:sz w:val="24"/>
          <w:szCs w:val="24"/>
          <w:rtl/>
        </w:rPr>
        <w:t>والترخيص</w:t>
      </w:r>
      <w:r w:rsidR="008E4B3E" w:rsidRPr="008E4B3E">
        <w:rPr>
          <w:rFonts w:asciiTheme="minorBidi" w:hAnsiTheme="minorBidi" w:cs="AF_Najed"/>
          <w:sz w:val="24"/>
          <w:szCs w:val="24"/>
          <w:rtl/>
        </w:rPr>
        <w:t xml:space="preserve"> </w:t>
      </w:r>
      <w:r w:rsidR="008E4B3E" w:rsidRPr="008E4B3E">
        <w:rPr>
          <w:rFonts w:asciiTheme="minorBidi" w:hAnsiTheme="minorBidi" w:cs="AF_Najed" w:hint="cs"/>
          <w:sz w:val="24"/>
          <w:szCs w:val="24"/>
          <w:rtl/>
        </w:rPr>
        <w:t>باستغلال</w:t>
      </w:r>
      <w:r w:rsidR="008E4B3E" w:rsidRPr="008E4B3E">
        <w:rPr>
          <w:rFonts w:asciiTheme="minorBidi" w:hAnsiTheme="minorBidi" w:cs="AF_Najed"/>
          <w:sz w:val="24"/>
          <w:szCs w:val="24"/>
          <w:rtl/>
        </w:rPr>
        <w:t xml:space="preserve"> </w:t>
      </w:r>
      <w:r w:rsidR="002C3C9C">
        <w:rPr>
          <w:rFonts w:asciiTheme="minorBidi" w:hAnsiTheme="minorBidi" w:cs="AF_Najed" w:hint="cs"/>
          <w:sz w:val="24"/>
          <w:szCs w:val="24"/>
          <w:rtl/>
        </w:rPr>
        <w:t>(</w:t>
      </w:r>
      <w:r w:rsidR="008E4B3E" w:rsidRPr="008E4B3E">
        <w:rPr>
          <w:rFonts w:asciiTheme="minorBidi" w:hAnsiTheme="minorBidi" w:cs="AF_Najed" w:hint="cs"/>
          <w:sz w:val="24"/>
          <w:szCs w:val="24"/>
          <w:rtl/>
        </w:rPr>
        <w:t>المباريات</w:t>
      </w:r>
      <w:r w:rsidR="002C3C9C">
        <w:rPr>
          <w:rFonts w:asciiTheme="minorBidi" w:hAnsiTheme="minorBidi" w:cs="AF_Najed" w:hint="cs"/>
          <w:sz w:val="24"/>
          <w:szCs w:val="24"/>
          <w:rtl/>
        </w:rPr>
        <w:t>)</w:t>
      </w:r>
      <w:r w:rsidR="008E4B3E" w:rsidRPr="008E4B3E">
        <w:rPr>
          <w:rFonts w:asciiTheme="minorBidi" w:hAnsiTheme="minorBidi" w:cs="AF_Najed"/>
          <w:sz w:val="24"/>
          <w:szCs w:val="24"/>
          <w:rtl/>
        </w:rPr>
        <w:t xml:space="preserve"> </w:t>
      </w:r>
      <w:r w:rsidR="008E4B3E" w:rsidRPr="008E4B3E">
        <w:rPr>
          <w:rFonts w:asciiTheme="minorBidi" w:hAnsiTheme="minorBidi" w:cs="AF_Najed" w:hint="cs"/>
          <w:sz w:val="24"/>
          <w:szCs w:val="24"/>
          <w:rtl/>
        </w:rPr>
        <w:t>موضوع</w:t>
      </w:r>
      <w:r w:rsidR="008E4B3E" w:rsidRPr="008E4B3E">
        <w:rPr>
          <w:rFonts w:asciiTheme="minorBidi" w:hAnsiTheme="minorBidi" w:cs="AF_Najed"/>
          <w:sz w:val="24"/>
          <w:szCs w:val="24"/>
          <w:rtl/>
        </w:rPr>
        <w:t xml:space="preserve"> </w:t>
      </w:r>
      <w:r w:rsidR="008E4B3E" w:rsidRPr="008E4B3E">
        <w:rPr>
          <w:rFonts w:asciiTheme="minorBidi" w:hAnsiTheme="minorBidi" w:cs="AF_Najed" w:hint="cs"/>
          <w:sz w:val="24"/>
          <w:szCs w:val="24"/>
          <w:rtl/>
        </w:rPr>
        <w:t>العقد</w:t>
      </w:r>
      <w:r w:rsidR="008E4B3E" w:rsidRPr="008E4B3E">
        <w:rPr>
          <w:rFonts w:asciiTheme="minorBidi" w:hAnsiTheme="minorBidi" w:cs="AF_Najed"/>
          <w:sz w:val="24"/>
          <w:szCs w:val="24"/>
          <w:rtl/>
        </w:rPr>
        <w:t xml:space="preserve"> </w:t>
      </w:r>
      <w:r w:rsidR="008E4B3E" w:rsidRPr="008E4B3E">
        <w:rPr>
          <w:rFonts w:asciiTheme="minorBidi" w:hAnsiTheme="minorBidi" w:cs="AF_Najed" w:hint="cs"/>
          <w:sz w:val="24"/>
          <w:szCs w:val="24"/>
          <w:rtl/>
        </w:rPr>
        <w:t>الحاضر</w:t>
      </w:r>
      <w:r w:rsidR="008E4B3E" w:rsidRPr="008E4B3E">
        <w:rPr>
          <w:rFonts w:asciiTheme="minorBidi" w:hAnsiTheme="minorBidi" w:cs="AF_Najed"/>
          <w:sz w:val="24"/>
          <w:szCs w:val="24"/>
          <w:rtl/>
        </w:rPr>
        <w:t xml:space="preserve"> </w:t>
      </w:r>
      <w:r w:rsidR="008E4B3E" w:rsidRPr="008E4B3E">
        <w:rPr>
          <w:rFonts w:asciiTheme="minorBidi" w:hAnsiTheme="minorBidi" w:cs="AF_Najed" w:hint="cs"/>
          <w:sz w:val="24"/>
          <w:szCs w:val="24"/>
          <w:rtl/>
        </w:rPr>
        <w:t>بكل</w:t>
      </w:r>
      <w:r w:rsidR="008E4B3E" w:rsidRPr="008E4B3E">
        <w:rPr>
          <w:rFonts w:asciiTheme="minorBidi" w:hAnsiTheme="minorBidi" w:cs="AF_Najed"/>
          <w:sz w:val="24"/>
          <w:szCs w:val="24"/>
          <w:rtl/>
        </w:rPr>
        <w:t xml:space="preserve"> </w:t>
      </w:r>
      <w:r w:rsidR="008E4B3E" w:rsidRPr="008E4B3E">
        <w:rPr>
          <w:rFonts w:asciiTheme="minorBidi" w:hAnsiTheme="minorBidi" w:cs="AF_Najed" w:hint="cs"/>
          <w:sz w:val="24"/>
          <w:szCs w:val="24"/>
          <w:rtl/>
        </w:rPr>
        <w:t>وسائل</w:t>
      </w:r>
      <w:r w:rsidR="008E4B3E" w:rsidRPr="008E4B3E">
        <w:rPr>
          <w:rFonts w:asciiTheme="minorBidi" w:hAnsiTheme="minorBidi" w:cs="AF_Najed"/>
          <w:sz w:val="24"/>
          <w:szCs w:val="24"/>
          <w:rtl/>
        </w:rPr>
        <w:t xml:space="preserve"> </w:t>
      </w:r>
      <w:r w:rsidR="008E4B3E" w:rsidRPr="008E4B3E">
        <w:rPr>
          <w:rFonts w:asciiTheme="minorBidi" w:hAnsiTheme="minorBidi" w:cs="AF_Najed" w:hint="cs"/>
          <w:sz w:val="24"/>
          <w:szCs w:val="24"/>
          <w:rtl/>
        </w:rPr>
        <w:t>البث</w:t>
      </w:r>
      <w:r w:rsidR="008E4B3E" w:rsidRPr="008E4B3E">
        <w:rPr>
          <w:rFonts w:asciiTheme="minorBidi" w:hAnsiTheme="minorBidi" w:cs="AF_Najed"/>
          <w:sz w:val="24"/>
          <w:szCs w:val="24"/>
          <w:rtl/>
        </w:rPr>
        <w:t xml:space="preserve"> </w:t>
      </w:r>
      <w:r w:rsidR="008E4B3E" w:rsidRPr="008E4B3E">
        <w:rPr>
          <w:rFonts w:asciiTheme="minorBidi" w:hAnsiTheme="minorBidi" w:cs="AF_Najed" w:hint="cs"/>
          <w:sz w:val="24"/>
          <w:szCs w:val="24"/>
          <w:rtl/>
        </w:rPr>
        <w:t>الفضائية</w:t>
      </w:r>
      <w:r w:rsidR="008E4B3E" w:rsidRPr="008E4B3E">
        <w:rPr>
          <w:rFonts w:asciiTheme="minorBidi" w:hAnsiTheme="minorBidi" w:cs="AF_Najed"/>
          <w:sz w:val="24"/>
          <w:szCs w:val="24"/>
          <w:rtl/>
        </w:rPr>
        <w:t xml:space="preserve"> </w:t>
      </w:r>
      <w:r w:rsidR="008E4B3E" w:rsidRPr="008E4B3E">
        <w:rPr>
          <w:rFonts w:asciiTheme="minorBidi" w:hAnsiTheme="minorBidi" w:cs="AF_Najed" w:hint="cs"/>
          <w:sz w:val="24"/>
          <w:szCs w:val="24"/>
          <w:rtl/>
        </w:rPr>
        <w:t>والأرضية</w:t>
      </w:r>
      <w:r w:rsidR="008E4B3E" w:rsidRPr="008E4B3E">
        <w:rPr>
          <w:rFonts w:asciiTheme="minorBidi" w:hAnsiTheme="minorBidi" w:cs="AF_Najed"/>
          <w:sz w:val="24"/>
          <w:szCs w:val="24"/>
          <w:rtl/>
        </w:rPr>
        <w:t xml:space="preserve"> </w:t>
      </w:r>
      <w:r>
        <w:rPr>
          <w:rFonts w:asciiTheme="minorBidi" w:hAnsiTheme="minorBidi" w:cs="AF_Najed" w:hint="cs"/>
          <w:sz w:val="24"/>
          <w:szCs w:val="24"/>
          <w:rtl/>
        </w:rPr>
        <w:t>وأنه</w:t>
      </w:r>
      <w:r w:rsidR="008E4B3E" w:rsidRPr="008E4B3E">
        <w:rPr>
          <w:rFonts w:asciiTheme="minorBidi" w:hAnsiTheme="minorBidi" w:cs="AF_Najed"/>
          <w:sz w:val="24"/>
          <w:szCs w:val="24"/>
          <w:rtl/>
        </w:rPr>
        <w:t xml:space="preserve"> </w:t>
      </w:r>
      <w:r>
        <w:rPr>
          <w:rFonts w:asciiTheme="minorBidi" w:hAnsiTheme="minorBidi" w:cs="AF_Najed" w:hint="cs"/>
          <w:sz w:val="24"/>
          <w:szCs w:val="24"/>
          <w:rtl/>
        </w:rPr>
        <w:t>ي</w:t>
      </w:r>
      <w:r w:rsidR="008E4B3E" w:rsidRPr="008E4B3E">
        <w:rPr>
          <w:rFonts w:asciiTheme="minorBidi" w:hAnsiTheme="minorBidi" w:cs="AF_Najed" w:hint="cs"/>
          <w:sz w:val="24"/>
          <w:szCs w:val="24"/>
          <w:rtl/>
        </w:rPr>
        <w:t>ملك</w:t>
      </w:r>
      <w:r w:rsidR="008E4B3E" w:rsidRPr="008E4B3E">
        <w:rPr>
          <w:rFonts w:asciiTheme="minorBidi" w:hAnsiTheme="minorBidi" w:cs="AF_Najed"/>
          <w:sz w:val="24"/>
          <w:szCs w:val="24"/>
          <w:rtl/>
        </w:rPr>
        <w:t xml:space="preserve"> </w:t>
      </w:r>
      <w:r w:rsidR="008E4B3E" w:rsidRPr="008E4B3E">
        <w:rPr>
          <w:rFonts w:asciiTheme="minorBidi" w:hAnsiTheme="minorBidi" w:cs="AF_Najed" w:hint="cs"/>
          <w:sz w:val="24"/>
          <w:szCs w:val="24"/>
          <w:rtl/>
        </w:rPr>
        <w:t>حق</w:t>
      </w:r>
      <w:r w:rsidR="008E4B3E" w:rsidRPr="008E4B3E">
        <w:rPr>
          <w:rFonts w:asciiTheme="minorBidi" w:hAnsiTheme="minorBidi" w:cs="AF_Najed"/>
          <w:sz w:val="24"/>
          <w:szCs w:val="24"/>
          <w:rtl/>
        </w:rPr>
        <w:t xml:space="preserve"> </w:t>
      </w:r>
      <w:r w:rsidR="008E4B3E" w:rsidRPr="008E4B3E">
        <w:rPr>
          <w:rFonts w:asciiTheme="minorBidi" w:hAnsiTheme="minorBidi" w:cs="AF_Najed" w:hint="cs"/>
          <w:sz w:val="24"/>
          <w:szCs w:val="24"/>
          <w:rtl/>
        </w:rPr>
        <w:t>منح</w:t>
      </w:r>
      <w:r w:rsidR="008E4B3E" w:rsidRPr="008E4B3E">
        <w:rPr>
          <w:rFonts w:asciiTheme="minorBidi" w:hAnsiTheme="minorBidi" w:cs="AF_Najed"/>
          <w:sz w:val="24"/>
          <w:szCs w:val="24"/>
          <w:rtl/>
        </w:rPr>
        <w:t xml:space="preserve"> </w:t>
      </w:r>
      <w:r w:rsidR="002C3C9C">
        <w:rPr>
          <w:rFonts w:asciiTheme="minorBidi" w:hAnsiTheme="minorBidi" w:cs="AF_Najed" w:hint="cs"/>
          <w:sz w:val="24"/>
          <w:szCs w:val="24"/>
          <w:rtl/>
        </w:rPr>
        <w:t>(</w:t>
      </w:r>
      <w:r>
        <w:rPr>
          <w:rFonts w:asciiTheme="minorBidi" w:hAnsiTheme="minorBidi" w:cs="AF_Najed" w:hint="cs"/>
          <w:sz w:val="24"/>
          <w:szCs w:val="24"/>
          <w:rtl/>
        </w:rPr>
        <w:t>الشركة</w:t>
      </w:r>
      <w:r w:rsidR="002C3C9C">
        <w:rPr>
          <w:rFonts w:asciiTheme="minorBidi" w:hAnsiTheme="minorBidi" w:cs="AF_Najed" w:hint="cs"/>
          <w:sz w:val="24"/>
          <w:szCs w:val="24"/>
          <w:rtl/>
        </w:rPr>
        <w:t>)</w:t>
      </w:r>
      <w:r w:rsidR="008E4B3E" w:rsidRPr="008E4B3E">
        <w:rPr>
          <w:rFonts w:asciiTheme="minorBidi" w:hAnsiTheme="minorBidi" w:cs="AF_Najed"/>
          <w:sz w:val="24"/>
          <w:szCs w:val="24"/>
          <w:rtl/>
        </w:rPr>
        <w:t xml:space="preserve"> </w:t>
      </w:r>
      <w:r w:rsidR="008E4B3E" w:rsidRPr="008E4B3E">
        <w:rPr>
          <w:rFonts w:asciiTheme="minorBidi" w:hAnsiTheme="minorBidi" w:cs="AF_Najed" w:hint="cs"/>
          <w:sz w:val="24"/>
          <w:szCs w:val="24"/>
          <w:rtl/>
        </w:rPr>
        <w:t>كافة</w:t>
      </w:r>
      <w:r w:rsidR="008E4B3E" w:rsidRPr="008E4B3E">
        <w:rPr>
          <w:rFonts w:asciiTheme="minorBidi" w:hAnsiTheme="minorBidi" w:cs="AF_Najed"/>
          <w:sz w:val="24"/>
          <w:szCs w:val="24"/>
          <w:rtl/>
        </w:rPr>
        <w:t xml:space="preserve"> </w:t>
      </w:r>
      <w:r w:rsidR="002C3C9C">
        <w:rPr>
          <w:rFonts w:asciiTheme="minorBidi" w:hAnsiTheme="minorBidi" w:cs="AF_Najed" w:hint="cs"/>
          <w:sz w:val="24"/>
          <w:szCs w:val="24"/>
          <w:rtl/>
        </w:rPr>
        <w:t>(</w:t>
      </w:r>
      <w:r w:rsidR="008E4B3E" w:rsidRPr="008E4B3E">
        <w:rPr>
          <w:rFonts w:asciiTheme="minorBidi" w:hAnsiTheme="minorBidi" w:cs="AF_Najed" w:hint="cs"/>
          <w:sz w:val="24"/>
          <w:szCs w:val="24"/>
          <w:rtl/>
        </w:rPr>
        <w:t>الحقوق</w:t>
      </w:r>
      <w:r w:rsidR="008E4B3E" w:rsidRPr="008E4B3E">
        <w:rPr>
          <w:rFonts w:asciiTheme="minorBidi" w:hAnsiTheme="minorBidi" w:cs="AF_Najed"/>
          <w:sz w:val="24"/>
          <w:szCs w:val="24"/>
          <w:rtl/>
        </w:rPr>
        <w:t xml:space="preserve"> </w:t>
      </w:r>
      <w:r w:rsidR="008E4B3E" w:rsidRPr="008E4B3E">
        <w:rPr>
          <w:rFonts w:asciiTheme="minorBidi" w:hAnsiTheme="minorBidi" w:cs="AF_Najed" w:hint="cs"/>
          <w:sz w:val="24"/>
          <w:szCs w:val="24"/>
          <w:rtl/>
        </w:rPr>
        <w:t>الممنوحة</w:t>
      </w:r>
      <w:r w:rsidR="002C3C9C">
        <w:rPr>
          <w:rFonts w:asciiTheme="minorBidi" w:hAnsiTheme="minorBidi" w:cs="AF_Najed" w:hint="cs"/>
          <w:sz w:val="24"/>
          <w:szCs w:val="24"/>
          <w:rtl/>
        </w:rPr>
        <w:t>)</w:t>
      </w:r>
      <w:r w:rsidR="008E4B3E" w:rsidRPr="008E4B3E">
        <w:rPr>
          <w:rFonts w:asciiTheme="minorBidi" w:hAnsiTheme="minorBidi" w:cs="AF_Najed"/>
          <w:sz w:val="24"/>
          <w:szCs w:val="24"/>
          <w:rtl/>
        </w:rPr>
        <w:t xml:space="preserve"> </w:t>
      </w:r>
      <w:r w:rsidR="008E4B3E" w:rsidRPr="008E4B3E">
        <w:rPr>
          <w:rFonts w:asciiTheme="minorBidi" w:hAnsiTheme="minorBidi" w:cs="AF_Najed" w:hint="cs"/>
          <w:sz w:val="24"/>
          <w:szCs w:val="24"/>
          <w:rtl/>
        </w:rPr>
        <w:t>بموجب</w:t>
      </w:r>
      <w:r w:rsidR="008E4B3E" w:rsidRPr="008E4B3E">
        <w:rPr>
          <w:rFonts w:asciiTheme="minorBidi" w:hAnsiTheme="minorBidi" w:cs="AF_Najed"/>
          <w:sz w:val="24"/>
          <w:szCs w:val="24"/>
          <w:rtl/>
        </w:rPr>
        <w:t xml:space="preserve"> </w:t>
      </w:r>
      <w:r w:rsidR="008E4B3E" w:rsidRPr="008E4B3E">
        <w:rPr>
          <w:rFonts w:asciiTheme="minorBidi" w:hAnsiTheme="minorBidi" w:cs="AF_Najed" w:hint="cs"/>
          <w:sz w:val="24"/>
          <w:szCs w:val="24"/>
          <w:rtl/>
        </w:rPr>
        <w:t>هذا</w:t>
      </w:r>
      <w:r w:rsidR="008E4B3E" w:rsidRPr="008E4B3E">
        <w:rPr>
          <w:rFonts w:asciiTheme="minorBidi" w:hAnsiTheme="minorBidi" w:cs="AF_Najed"/>
          <w:sz w:val="24"/>
          <w:szCs w:val="24"/>
          <w:rtl/>
        </w:rPr>
        <w:t xml:space="preserve"> </w:t>
      </w:r>
      <w:r w:rsidR="008E4B3E" w:rsidRPr="008E4B3E">
        <w:rPr>
          <w:rFonts w:asciiTheme="minorBidi" w:hAnsiTheme="minorBidi" w:cs="AF_Najed" w:hint="cs"/>
          <w:sz w:val="24"/>
          <w:szCs w:val="24"/>
          <w:rtl/>
        </w:rPr>
        <w:t xml:space="preserve">العقد </w:t>
      </w:r>
      <w:r>
        <w:rPr>
          <w:rFonts w:asciiTheme="minorBidi" w:hAnsiTheme="minorBidi" w:cs="AF_Najed" w:hint="cs"/>
          <w:sz w:val="24"/>
          <w:szCs w:val="24"/>
          <w:rtl/>
        </w:rPr>
        <w:t>ي</w:t>
      </w:r>
      <w:r w:rsidR="00CE6AA4" w:rsidRPr="00571E21">
        <w:rPr>
          <w:rFonts w:asciiTheme="minorBidi" w:hAnsiTheme="minorBidi" w:cs="AF_Najed" w:hint="cs"/>
          <w:sz w:val="24"/>
          <w:szCs w:val="24"/>
          <w:rtl/>
        </w:rPr>
        <w:t xml:space="preserve">ضمن </w:t>
      </w:r>
      <w:r w:rsidR="002C3C9C">
        <w:rPr>
          <w:rFonts w:asciiTheme="minorBidi" w:hAnsiTheme="minorBidi" w:cs="AF_Najed" w:hint="cs"/>
          <w:sz w:val="24"/>
          <w:szCs w:val="24"/>
          <w:rtl/>
        </w:rPr>
        <w:t>(الطرف</w:t>
      </w:r>
      <w:r w:rsidR="00860D0D" w:rsidRPr="00860D0D">
        <w:rPr>
          <w:rFonts w:asciiTheme="minorBidi" w:hAnsiTheme="minorBidi" w:cs="AF_Najed" w:hint="cs"/>
          <w:sz w:val="24"/>
          <w:szCs w:val="24"/>
          <w:rtl/>
        </w:rPr>
        <w:t xml:space="preserve"> الاول</w:t>
      </w:r>
      <w:r w:rsidR="002C3C9C">
        <w:rPr>
          <w:rFonts w:asciiTheme="minorBidi" w:hAnsiTheme="minorBidi" w:cs="AF_Najed" w:hint="cs"/>
          <w:sz w:val="24"/>
          <w:szCs w:val="24"/>
          <w:rtl/>
        </w:rPr>
        <w:t>)</w:t>
      </w:r>
      <w:r w:rsidR="00860D0D">
        <w:rPr>
          <w:rFonts w:asciiTheme="minorBidi" w:hAnsiTheme="minorBidi" w:cs="AF_Najed" w:hint="cs"/>
          <w:sz w:val="24"/>
          <w:szCs w:val="24"/>
          <w:rtl/>
        </w:rPr>
        <w:t xml:space="preserve"> </w:t>
      </w:r>
      <w:r w:rsidR="00CE6AA4" w:rsidRPr="00571E21">
        <w:rPr>
          <w:rFonts w:asciiTheme="minorBidi" w:hAnsiTheme="minorBidi" w:cs="AF_Najed" w:hint="eastAsia"/>
          <w:sz w:val="24"/>
          <w:szCs w:val="24"/>
          <w:rtl/>
        </w:rPr>
        <w:t>قيام</w:t>
      </w:r>
      <w:r w:rsidR="00CE6AA4" w:rsidRPr="00571E21">
        <w:rPr>
          <w:rFonts w:asciiTheme="minorBidi" w:hAnsiTheme="minorBidi" w:cs="AF_Najed"/>
          <w:sz w:val="24"/>
          <w:szCs w:val="24"/>
          <w:rtl/>
        </w:rPr>
        <w:t xml:space="preserve"> </w:t>
      </w:r>
      <w:r w:rsidR="002C3C9C">
        <w:rPr>
          <w:rFonts w:asciiTheme="minorBidi" w:hAnsiTheme="minorBidi" w:cs="AF_Najed" w:hint="cs"/>
          <w:sz w:val="24"/>
          <w:szCs w:val="24"/>
          <w:rtl/>
        </w:rPr>
        <w:t>(</w:t>
      </w:r>
      <w:r>
        <w:rPr>
          <w:rFonts w:asciiTheme="minorBidi" w:hAnsiTheme="minorBidi" w:cs="AF_Najed" w:hint="cs"/>
          <w:sz w:val="24"/>
          <w:szCs w:val="24"/>
          <w:rtl/>
        </w:rPr>
        <w:t>الشركة</w:t>
      </w:r>
      <w:r w:rsidR="002C3C9C">
        <w:rPr>
          <w:rFonts w:asciiTheme="minorBidi" w:hAnsiTheme="minorBidi" w:cs="AF_Najed" w:hint="cs"/>
          <w:sz w:val="24"/>
          <w:szCs w:val="24"/>
          <w:rtl/>
        </w:rPr>
        <w:t xml:space="preserve">) </w:t>
      </w:r>
      <w:r w:rsidR="00CE6AA4" w:rsidRPr="00571E21">
        <w:rPr>
          <w:rFonts w:asciiTheme="minorBidi" w:hAnsiTheme="minorBidi" w:cs="AF_Najed" w:hint="eastAsia"/>
          <w:sz w:val="24"/>
          <w:szCs w:val="24"/>
          <w:rtl/>
        </w:rPr>
        <w:t>بممارسة</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حقوقه</w:t>
      </w:r>
      <w:r w:rsidR="00CE6AA4" w:rsidRPr="00571E21">
        <w:rPr>
          <w:rFonts w:asciiTheme="minorBidi" w:hAnsiTheme="minorBidi" w:cs="AF_Najed" w:hint="cs"/>
          <w:sz w:val="24"/>
          <w:szCs w:val="24"/>
          <w:rtl/>
        </w:rPr>
        <w:t>ا</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موضوع</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العقد</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الحاضر،</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ممارسةً</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هادئة</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دون</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أي</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منازعة</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أو</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مضايقة</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من</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قِبل</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أي</w:t>
      </w:r>
      <w:r w:rsidR="00CE6AA4" w:rsidRPr="00571E21">
        <w:rPr>
          <w:rFonts w:asciiTheme="minorBidi" w:hAnsiTheme="minorBidi" w:cs="AF_Najed" w:hint="cs"/>
          <w:sz w:val="24"/>
          <w:szCs w:val="24"/>
          <w:rtl/>
        </w:rPr>
        <w:t xml:space="preserve">ا </w:t>
      </w:r>
      <w:r w:rsidR="00CE6AA4" w:rsidRPr="00571E21">
        <w:rPr>
          <w:rFonts w:asciiTheme="minorBidi" w:hAnsiTheme="minorBidi" w:cs="AF_Najed" w:hint="eastAsia"/>
          <w:sz w:val="24"/>
          <w:szCs w:val="24"/>
          <w:rtl/>
        </w:rPr>
        <w:t>كان</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و</w:t>
      </w:r>
      <w:r>
        <w:rPr>
          <w:rFonts w:asciiTheme="minorBidi" w:hAnsiTheme="minorBidi" w:cs="AF_Najed" w:hint="cs"/>
          <w:sz w:val="24"/>
          <w:szCs w:val="24"/>
          <w:rtl/>
        </w:rPr>
        <w:t>ي</w:t>
      </w:r>
      <w:r w:rsidR="00CE6AA4" w:rsidRPr="00571E21">
        <w:rPr>
          <w:rFonts w:asciiTheme="minorBidi" w:hAnsiTheme="minorBidi" w:cs="AF_Najed" w:hint="cs"/>
          <w:sz w:val="24"/>
          <w:szCs w:val="24"/>
          <w:rtl/>
        </w:rPr>
        <w:t xml:space="preserve">تعهد </w:t>
      </w:r>
      <w:r w:rsidR="002C3C9C">
        <w:rPr>
          <w:rFonts w:asciiTheme="minorBidi" w:hAnsiTheme="minorBidi" w:cs="AF_Najed" w:hint="cs"/>
          <w:sz w:val="24"/>
          <w:szCs w:val="24"/>
          <w:rtl/>
        </w:rPr>
        <w:t>(الطرف</w:t>
      </w:r>
      <w:r w:rsidR="00860D0D" w:rsidRPr="00860D0D">
        <w:rPr>
          <w:rFonts w:asciiTheme="minorBidi" w:hAnsiTheme="minorBidi" w:cs="AF_Najed" w:hint="cs"/>
          <w:sz w:val="24"/>
          <w:szCs w:val="24"/>
          <w:rtl/>
        </w:rPr>
        <w:t xml:space="preserve"> الاول</w:t>
      </w:r>
      <w:r w:rsidR="002C3C9C">
        <w:rPr>
          <w:rFonts w:asciiTheme="minorBidi" w:hAnsiTheme="minorBidi" w:cs="AF_Najed" w:hint="cs"/>
          <w:sz w:val="24"/>
          <w:szCs w:val="24"/>
          <w:rtl/>
        </w:rPr>
        <w:t>)</w:t>
      </w:r>
      <w:r w:rsidR="00CE6AA4" w:rsidRPr="00571E21">
        <w:rPr>
          <w:rFonts w:asciiTheme="minorBidi" w:hAnsiTheme="minorBidi" w:cs="AF_Najed" w:hint="eastAsia"/>
          <w:sz w:val="24"/>
          <w:szCs w:val="24"/>
          <w:rtl/>
        </w:rPr>
        <w:t>،</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طيلة</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مدة</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الترخيص،</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بأن</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لا</w:t>
      </w:r>
      <w:r w:rsidR="00CE6AA4" w:rsidRPr="00571E21">
        <w:rPr>
          <w:rFonts w:asciiTheme="minorBidi" w:hAnsiTheme="minorBidi" w:cs="AF_Najed"/>
          <w:sz w:val="24"/>
          <w:szCs w:val="24"/>
          <w:rtl/>
        </w:rPr>
        <w:t xml:space="preserve"> </w:t>
      </w:r>
      <w:r>
        <w:rPr>
          <w:rFonts w:asciiTheme="minorBidi" w:hAnsiTheme="minorBidi" w:cs="AF_Najed" w:hint="cs"/>
          <w:sz w:val="24"/>
          <w:szCs w:val="24"/>
          <w:rtl/>
        </w:rPr>
        <w:t>ي</w:t>
      </w:r>
      <w:r w:rsidR="00CE6AA4" w:rsidRPr="00571E21">
        <w:rPr>
          <w:rFonts w:asciiTheme="minorBidi" w:hAnsiTheme="minorBidi" w:cs="AF_Najed" w:hint="eastAsia"/>
          <w:sz w:val="24"/>
          <w:szCs w:val="24"/>
          <w:rtl/>
        </w:rPr>
        <w:t>عطي</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أي</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شخص</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ثالث</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أي</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حق</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من</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شأنه</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المساس</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أو</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الانتقاص</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من</w:t>
      </w:r>
      <w:r w:rsidR="00CE6AA4" w:rsidRPr="00571E21">
        <w:rPr>
          <w:rFonts w:asciiTheme="minorBidi" w:hAnsiTheme="minorBidi" w:cs="AF_Najed"/>
          <w:sz w:val="24"/>
          <w:szCs w:val="24"/>
          <w:rtl/>
        </w:rPr>
        <w:t xml:space="preserve"> </w:t>
      </w:r>
      <w:r w:rsidR="00C55AB9">
        <w:rPr>
          <w:rFonts w:asciiTheme="minorBidi" w:hAnsiTheme="minorBidi" w:cs="AF_Najed" w:hint="cs"/>
          <w:sz w:val="24"/>
          <w:szCs w:val="24"/>
          <w:rtl/>
        </w:rPr>
        <w:t>(</w:t>
      </w:r>
      <w:r w:rsidR="00CE6AA4" w:rsidRPr="00571E21">
        <w:rPr>
          <w:rFonts w:asciiTheme="minorBidi" w:hAnsiTheme="minorBidi" w:cs="AF_Najed" w:hint="eastAsia"/>
          <w:sz w:val="24"/>
          <w:szCs w:val="24"/>
          <w:rtl/>
        </w:rPr>
        <w:t>الحقوق</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الممنوحة</w:t>
      </w:r>
      <w:r w:rsidR="00C55AB9">
        <w:rPr>
          <w:rFonts w:asciiTheme="minorBidi" w:hAnsiTheme="minorBidi" w:cs="AF_Najed" w:hint="cs"/>
          <w:sz w:val="24"/>
          <w:szCs w:val="24"/>
          <w:rtl/>
        </w:rPr>
        <w:t>) (</w:t>
      </w:r>
      <w:r>
        <w:rPr>
          <w:rFonts w:asciiTheme="minorBidi" w:hAnsiTheme="minorBidi" w:cs="AF_Najed" w:hint="cs"/>
          <w:sz w:val="24"/>
          <w:szCs w:val="24"/>
          <w:rtl/>
        </w:rPr>
        <w:t>للشركة</w:t>
      </w:r>
      <w:r w:rsidR="00C55AB9">
        <w:rPr>
          <w:rFonts w:asciiTheme="minorBidi" w:hAnsiTheme="minorBidi" w:cs="AF_Najed" w:hint="cs"/>
          <w:sz w:val="24"/>
          <w:szCs w:val="24"/>
          <w:rtl/>
        </w:rPr>
        <w:t>)</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بموجب</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العقد</w:t>
      </w:r>
      <w:r w:rsidR="00CE6AA4" w:rsidRPr="00571E21">
        <w:rPr>
          <w:rFonts w:asciiTheme="minorBidi" w:hAnsiTheme="minorBidi" w:cs="AF_Najed"/>
          <w:sz w:val="24"/>
          <w:szCs w:val="24"/>
          <w:rtl/>
        </w:rPr>
        <w:t xml:space="preserve"> </w:t>
      </w:r>
      <w:r w:rsidR="00CE6AA4" w:rsidRPr="00571E21">
        <w:rPr>
          <w:rFonts w:asciiTheme="minorBidi" w:hAnsiTheme="minorBidi" w:cs="AF_Najed" w:hint="eastAsia"/>
          <w:sz w:val="24"/>
          <w:szCs w:val="24"/>
          <w:rtl/>
        </w:rPr>
        <w:t>الحاضر</w:t>
      </w:r>
      <w:r w:rsidR="00CE6AA4" w:rsidRPr="00571E21">
        <w:rPr>
          <w:rFonts w:asciiTheme="minorBidi" w:hAnsiTheme="minorBidi" w:cs="AF_Najed"/>
          <w:sz w:val="24"/>
          <w:szCs w:val="24"/>
          <w:rtl/>
        </w:rPr>
        <w:t>.</w:t>
      </w:r>
      <w:r w:rsidR="00CE6AA4" w:rsidRPr="00571E21">
        <w:rPr>
          <w:rFonts w:asciiTheme="minorBidi" w:hAnsiTheme="minorBidi" w:cs="AF_Najed" w:hint="cs"/>
          <w:sz w:val="24"/>
          <w:szCs w:val="24"/>
          <w:rtl/>
        </w:rPr>
        <w:t xml:space="preserve"> </w:t>
      </w:r>
    </w:p>
    <w:p w14:paraId="1D7B8F7F" w14:textId="16417A90" w:rsidR="00CE6AA4" w:rsidRPr="00571E21" w:rsidRDefault="000815E3" w:rsidP="00C55CBB">
      <w:pPr>
        <w:pStyle w:val="ListParagraph"/>
        <w:numPr>
          <w:ilvl w:val="0"/>
          <w:numId w:val="8"/>
        </w:numPr>
        <w:bidi/>
        <w:ind w:left="743" w:hanging="426"/>
        <w:jc w:val="both"/>
        <w:rPr>
          <w:rFonts w:cs="AF_Najed"/>
          <w:sz w:val="24"/>
          <w:szCs w:val="24"/>
          <w:lang w:bidi="ar-EG"/>
        </w:rPr>
      </w:pPr>
      <w:r>
        <w:rPr>
          <w:rFonts w:asciiTheme="minorBidi" w:hAnsiTheme="minorBidi" w:cs="AF_Najed" w:hint="cs"/>
          <w:sz w:val="24"/>
          <w:szCs w:val="24"/>
          <w:rtl/>
          <w:lang w:bidi="ar-AE"/>
        </w:rPr>
        <w:t>ي</w:t>
      </w:r>
      <w:r w:rsidR="00CE6AA4" w:rsidRPr="00571E21">
        <w:rPr>
          <w:rFonts w:asciiTheme="minorBidi" w:hAnsiTheme="minorBidi" w:cs="AF_Najed" w:hint="cs"/>
          <w:sz w:val="24"/>
          <w:szCs w:val="24"/>
          <w:rtl/>
          <w:lang w:bidi="ar-AE"/>
        </w:rPr>
        <w:t xml:space="preserve">تعهد </w:t>
      </w:r>
      <w:r w:rsidR="00C55AB9">
        <w:rPr>
          <w:rFonts w:asciiTheme="minorBidi" w:hAnsiTheme="minorBidi" w:cs="AF_Najed" w:hint="cs"/>
          <w:sz w:val="24"/>
          <w:szCs w:val="24"/>
          <w:rtl/>
          <w:lang w:bidi="ar-AE"/>
        </w:rPr>
        <w:t xml:space="preserve">(الطرف </w:t>
      </w:r>
      <w:r w:rsidR="00860D0D" w:rsidRPr="00860D0D">
        <w:rPr>
          <w:rFonts w:asciiTheme="minorBidi" w:hAnsiTheme="minorBidi" w:cs="AF_Najed" w:hint="cs"/>
          <w:sz w:val="24"/>
          <w:szCs w:val="24"/>
          <w:rtl/>
        </w:rPr>
        <w:t>الاول</w:t>
      </w:r>
      <w:r w:rsidR="00C55AB9">
        <w:rPr>
          <w:rFonts w:asciiTheme="minorBidi" w:hAnsiTheme="minorBidi" w:cs="AF_Najed" w:hint="cs"/>
          <w:sz w:val="24"/>
          <w:szCs w:val="24"/>
          <w:rtl/>
        </w:rPr>
        <w:t xml:space="preserve">) </w:t>
      </w:r>
      <w:r w:rsidR="00CE6AA4" w:rsidRPr="00571E21">
        <w:rPr>
          <w:rFonts w:asciiTheme="minorBidi" w:hAnsiTheme="minorBidi" w:cs="AF_Najed" w:hint="eastAsia"/>
          <w:sz w:val="24"/>
          <w:szCs w:val="24"/>
          <w:rtl/>
          <w:lang w:bidi="ar-AE"/>
        </w:rPr>
        <w:t>بتزويد</w:t>
      </w:r>
      <w:r w:rsidR="00CE6AA4" w:rsidRPr="00571E21">
        <w:rPr>
          <w:rFonts w:asciiTheme="minorBidi" w:hAnsiTheme="minorBidi" w:cs="AF_Najed"/>
          <w:sz w:val="24"/>
          <w:szCs w:val="24"/>
          <w:rtl/>
          <w:lang w:bidi="ar-AE"/>
        </w:rPr>
        <w:t xml:space="preserve"> </w:t>
      </w:r>
      <w:r w:rsidR="00C55AB9">
        <w:rPr>
          <w:rFonts w:asciiTheme="minorBidi" w:hAnsiTheme="minorBidi" w:cs="AF_Najed" w:hint="cs"/>
          <w:sz w:val="24"/>
          <w:szCs w:val="24"/>
          <w:rtl/>
          <w:lang w:bidi="ar-AE"/>
        </w:rPr>
        <w:t>(</w:t>
      </w:r>
      <w:r>
        <w:rPr>
          <w:rFonts w:asciiTheme="minorBidi" w:hAnsiTheme="minorBidi" w:cs="AF_Najed" w:hint="cs"/>
          <w:sz w:val="24"/>
          <w:szCs w:val="24"/>
          <w:rtl/>
          <w:lang w:bidi="ar-AE"/>
        </w:rPr>
        <w:t>الشركة</w:t>
      </w:r>
      <w:r w:rsidR="00C55AB9">
        <w:rPr>
          <w:rFonts w:asciiTheme="minorBidi" w:hAnsiTheme="minorBidi" w:cs="AF_Najed" w:hint="cs"/>
          <w:sz w:val="24"/>
          <w:szCs w:val="24"/>
          <w:rtl/>
          <w:lang w:bidi="ar-AE"/>
        </w:rPr>
        <w:t xml:space="preserve">) </w:t>
      </w:r>
      <w:r w:rsidR="00CE6AA4" w:rsidRPr="00571E21">
        <w:rPr>
          <w:rFonts w:asciiTheme="minorBidi" w:hAnsiTheme="minorBidi" w:cs="AF_Najed" w:hint="eastAsia"/>
          <w:sz w:val="24"/>
          <w:szCs w:val="24"/>
          <w:rtl/>
          <w:lang w:bidi="ar-AE"/>
        </w:rPr>
        <w:t>بكل</w:t>
      </w:r>
      <w:r w:rsidR="00CE6AA4" w:rsidRPr="00571E21">
        <w:rPr>
          <w:rFonts w:asciiTheme="minorBidi" w:hAnsiTheme="minorBidi" w:cs="AF_Najed"/>
          <w:sz w:val="24"/>
          <w:szCs w:val="24"/>
          <w:rtl/>
          <w:lang w:bidi="ar-AE"/>
        </w:rPr>
        <w:t xml:space="preserve"> </w:t>
      </w:r>
      <w:r w:rsidR="00CE6AA4" w:rsidRPr="00571E21">
        <w:rPr>
          <w:rFonts w:asciiTheme="minorBidi" w:hAnsiTheme="minorBidi" w:cs="AF_Najed" w:hint="eastAsia"/>
          <w:sz w:val="24"/>
          <w:szCs w:val="24"/>
          <w:rtl/>
          <w:lang w:bidi="ar-AE"/>
        </w:rPr>
        <w:t>المستندات</w:t>
      </w:r>
      <w:r w:rsidR="00CE6AA4" w:rsidRPr="00571E21">
        <w:rPr>
          <w:rFonts w:asciiTheme="minorBidi" w:hAnsiTheme="minorBidi" w:cs="AF_Najed"/>
          <w:sz w:val="24"/>
          <w:szCs w:val="24"/>
          <w:rtl/>
          <w:lang w:bidi="ar-AE"/>
        </w:rPr>
        <w:t xml:space="preserve"> </w:t>
      </w:r>
      <w:r w:rsidR="00CE6AA4" w:rsidRPr="00571E21">
        <w:rPr>
          <w:rFonts w:asciiTheme="minorBidi" w:hAnsiTheme="minorBidi" w:cs="AF_Najed" w:hint="eastAsia"/>
          <w:sz w:val="24"/>
          <w:szCs w:val="24"/>
          <w:rtl/>
          <w:lang w:bidi="ar-AE"/>
        </w:rPr>
        <w:t>اللازمة</w:t>
      </w:r>
      <w:r w:rsidR="00CE6AA4" w:rsidRPr="00571E21">
        <w:rPr>
          <w:rFonts w:asciiTheme="minorBidi" w:hAnsiTheme="minorBidi" w:cs="AF_Najed"/>
          <w:sz w:val="24"/>
          <w:szCs w:val="24"/>
          <w:rtl/>
          <w:lang w:bidi="ar-AE"/>
        </w:rPr>
        <w:t xml:space="preserve"> </w:t>
      </w:r>
      <w:r w:rsidR="00CE6AA4" w:rsidRPr="00571E21">
        <w:rPr>
          <w:rFonts w:asciiTheme="minorBidi" w:hAnsiTheme="minorBidi" w:cs="AF_Najed" w:hint="eastAsia"/>
          <w:sz w:val="24"/>
          <w:szCs w:val="24"/>
          <w:rtl/>
          <w:lang w:bidi="ar-AE"/>
        </w:rPr>
        <w:t>التي</w:t>
      </w:r>
      <w:r w:rsidR="00CE6AA4" w:rsidRPr="00571E21">
        <w:rPr>
          <w:rFonts w:asciiTheme="minorBidi" w:hAnsiTheme="minorBidi" w:cs="AF_Najed"/>
          <w:sz w:val="24"/>
          <w:szCs w:val="24"/>
          <w:rtl/>
          <w:lang w:bidi="ar-AE"/>
        </w:rPr>
        <w:t xml:space="preserve"> </w:t>
      </w:r>
      <w:r w:rsidR="00CE6AA4" w:rsidRPr="00571E21">
        <w:rPr>
          <w:rFonts w:asciiTheme="minorBidi" w:hAnsiTheme="minorBidi" w:cs="AF_Najed" w:hint="cs"/>
          <w:sz w:val="24"/>
          <w:szCs w:val="24"/>
          <w:rtl/>
          <w:lang w:bidi="ar-AE"/>
        </w:rPr>
        <w:t xml:space="preserve">تضمن بموجبها </w:t>
      </w:r>
      <w:r w:rsidR="00C55AB9">
        <w:rPr>
          <w:rFonts w:asciiTheme="minorBidi" w:hAnsiTheme="minorBidi" w:cs="AF_Najed" w:hint="cs"/>
          <w:sz w:val="24"/>
          <w:szCs w:val="24"/>
          <w:rtl/>
          <w:lang w:bidi="ar-AE"/>
        </w:rPr>
        <w:t>(</w:t>
      </w:r>
      <w:r>
        <w:rPr>
          <w:rFonts w:asciiTheme="minorBidi" w:hAnsiTheme="minorBidi" w:cs="AF_Najed" w:hint="cs"/>
          <w:sz w:val="24"/>
          <w:szCs w:val="24"/>
          <w:rtl/>
          <w:lang w:bidi="ar-AE"/>
        </w:rPr>
        <w:t xml:space="preserve"> الشركة</w:t>
      </w:r>
      <w:r w:rsidR="00C55AB9">
        <w:rPr>
          <w:rFonts w:asciiTheme="minorBidi" w:hAnsiTheme="minorBidi" w:cs="AF_Najed" w:hint="cs"/>
          <w:sz w:val="24"/>
          <w:szCs w:val="24"/>
          <w:rtl/>
          <w:lang w:bidi="ar-AE"/>
        </w:rPr>
        <w:t xml:space="preserve">) </w:t>
      </w:r>
      <w:r w:rsidR="00CE6AA4" w:rsidRPr="00571E21">
        <w:rPr>
          <w:rFonts w:asciiTheme="minorBidi" w:hAnsiTheme="minorBidi" w:cs="AF_Najed" w:hint="eastAsia"/>
          <w:sz w:val="24"/>
          <w:szCs w:val="24"/>
          <w:rtl/>
          <w:lang w:bidi="ar-AE"/>
        </w:rPr>
        <w:t>ممارسة</w:t>
      </w:r>
      <w:r w:rsidR="00CE6AA4" w:rsidRPr="00571E21">
        <w:rPr>
          <w:rFonts w:asciiTheme="minorBidi" w:hAnsiTheme="minorBidi" w:cs="AF_Najed"/>
          <w:sz w:val="24"/>
          <w:szCs w:val="24"/>
          <w:rtl/>
          <w:lang w:bidi="ar-AE"/>
        </w:rPr>
        <w:t xml:space="preserve"> </w:t>
      </w:r>
      <w:r w:rsidR="00CE6AA4" w:rsidRPr="00571E21">
        <w:rPr>
          <w:rFonts w:asciiTheme="minorBidi" w:hAnsiTheme="minorBidi" w:cs="AF_Najed" w:hint="eastAsia"/>
          <w:sz w:val="24"/>
          <w:szCs w:val="24"/>
          <w:rtl/>
          <w:lang w:bidi="ar-AE"/>
        </w:rPr>
        <w:t>حقوقه</w:t>
      </w:r>
      <w:r w:rsidR="00CE6AA4" w:rsidRPr="00571E21">
        <w:rPr>
          <w:rFonts w:asciiTheme="minorBidi" w:hAnsiTheme="minorBidi" w:cs="AF_Najed" w:hint="cs"/>
          <w:sz w:val="24"/>
          <w:szCs w:val="24"/>
          <w:rtl/>
          <w:lang w:bidi="ar-AE"/>
        </w:rPr>
        <w:t>ا</w:t>
      </w:r>
      <w:r w:rsidR="00CE6AA4" w:rsidRPr="00571E21">
        <w:rPr>
          <w:rFonts w:asciiTheme="minorBidi" w:hAnsiTheme="minorBidi" w:cs="AF_Najed"/>
          <w:sz w:val="24"/>
          <w:szCs w:val="24"/>
          <w:rtl/>
          <w:lang w:bidi="ar-AE"/>
        </w:rPr>
        <w:t xml:space="preserve"> </w:t>
      </w:r>
      <w:r w:rsidR="00CE6AA4" w:rsidRPr="00571E21">
        <w:rPr>
          <w:rFonts w:asciiTheme="minorBidi" w:hAnsiTheme="minorBidi" w:cs="AF_Najed" w:hint="eastAsia"/>
          <w:sz w:val="24"/>
          <w:szCs w:val="24"/>
          <w:rtl/>
          <w:lang w:bidi="ar-AE"/>
        </w:rPr>
        <w:t>موضوع</w:t>
      </w:r>
      <w:r w:rsidR="00CE6AA4" w:rsidRPr="00571E21">
        <w:rPr>
          <w:rFonts w:asciiTheme="minorBidi" w:hAnsiTheme="minorBidi" w:cs="AF_Najed"/>
          <w:sz w:val="24"/>
          <w:szCs w:val="24"/>
          <w:rtl/>
          <w:lang w:bidi="ar-AE"/>
        </w:rPr>
        <w:t xml:space="preserve"> </w:t>
      </w:r>
      <w:r w:rsidR="00CE6AA4" w:rsidRPr="00571E21">
        <w:rPr>
          <w:rFonts w:asciiTheme="minorBidi" w:hAnsiTheme="minorBidi" w:cs="AF_Najed" w:hint="eastAsia"/>
          <w:sz w:val="24"/>
          <w:szCs w:val="24"/>
          <w:rtl/>
          <w:lang w:bidi="ar-AE"/>
        </w:rPr>
        <w:t>العقد</w:t>
      </w:r>
      <w:r w:rsidR="00CE6AA4" w:rsidRPr="00571E21">
        <w:rPr>
          <w:rFonts w:asciiTheme="minorBidi" w:hAnsiTheme="minorBidi" w:cs="AF_Najed"/>
          <w:sz w:val="24"/>
          <w:szCs w:val="24"/>
          <w:rtl/>
          <w:lang w:bidi="ar-AE"/>
        </w:rPr>
        <w:t xml:space="preserve"> </w:t>
      </w:r>
      <w:r w:rsidR="00CE6AA4" w:rsidRPr="00571E21">
        <w:rPr>
          <w:rFonts w:asciiTheme="minorBidi" w:hAnsiTheme="minorBidi" w:cs="AF_Najed" w:hint="eastAsia"/>
          <w:sz w:val="24"/>
          <w:szCs w:val="24"/>
          <w:rtl/>
          <w:lang w:bidi="ar-AE"/>
        </w:rPr>
        <w:t>الحاضر</w:t>
      </w:r>
      <w:r w:rsidR="00CE6AA4" w:rsidRPr="00571E21">
        <w:rPr>
          <w:rFonts w:asciiTheme="minorBidi" w:hAnsiTheme="minorBidi" w:cs="AF_Najed"/>
          <w:sz w:val="24"/>
          <w:szCs w:val="24"/>
          <w:rtl/>
          <w:lang w:bidi="ar-AE"/>
        </w:rPr>
        <w:t xml:space="preserve"> </w:t>
      </w:r>
      <w:r w:rsidR="00CE6AA4" w:rsidRPr="00571E21">
        <w:rPr>
          <w:rFonts w:asciiTheme="minorBidi" w:hAnsiTheme="minorBidi" w:cs="AF_Najed" w:hint="eastAsia"/>
          <w:sz w:val="24"/>
          <w:szCs w:val="24"/>
          <w:rtl/>
          <w:lang w:bidi="ar-AE"/>
        </w:rPr>
        <w:t>ممارسةً</w:t>
      </w:r>
      <w:r w:rsidR="00CE6AA4" w:rsidRPr="00571E21">
        <w:rPr>
          <w:rFonts w:asciiTheme="minorBidi" w:hAnsiTheme="minorBidi" w:cs="AF_Najed"/>
          <w:sz w:val="24"/>
          <w:szCs w:val="24"/>
          <w:rtl/>
          <w:lang w:bidi="ar-AE"/>
        </w:rPr>
        <w:t xml:space="preserve"> </w:t>
      </w:r>
      <w:r w:rsidR="00CE6AA4" w:rsidRPr="00571E21">
        <w:rPr>
          <w:rFonts w:asciiTheme="minorBidi" w:hAnsiTheme="minorBidi" w:cs="AF_Najed" w:hint="eastAsia"/>
          <w:sz w:val="24"/>
          <w:szCs w:val="24"/>
          <w:rtl/>
          <w:lang w:bidi="ar-AE"/>
        </w:rPr>
        <w:t>هادئة</w:t>
      </w:r>
      <w:r w:rsidR="00CE6AA4" w:rsidRPr="00571E21">
        <w:rPr>
          <w:rFonts w:asciiTheme="minorBidi" w:hAnsiTheme="minorBidi" w:cs="AF_Najed"/>
          <w:sz w:val="24"/>
          <w:szCs w:val="24"/>
          <w:rtl/>
          <w:lang w:bidi="ar-AE"/>
        </w:rPr>
        <w:t xml:space="preserve"> </w:t>
      </w:r>
      <w:r w:rsidR="00CE6AA4" w:rsidRPr="00571E21">
        <w:rPr>
          <w:rFonts w:asciiTheme="minorBidi" w:hAnsiTheme="minorBidi" w:cs="AF_Najed" w:hint="eastAsia"/>
          <w:sz w:val="24"/>
          <w:szCs w:val="24"/>
          <w:rtl/>
          <w:lang w:bidi="ar-AE"/>
        </w:rPr>
        <w:t>دون</w:t>
      </w:r>
      <w:r w:rsidR="00CE6AA4" w:rsidRPr="00571E21">
        <w:rPr>
          <w:rFonts w:asciiTheme="minorBidi" w:hAnsiTheme="minorBidi" w:cs="AF_Najed"/>
          <w:sz w:val="24"/>
          <w:szCs w:val="24"/>
          <w:rtl/>
          <w:lang w:bidi="ar-AE"/>
        </w:rPr>
        <w:t xml:space="preserve"> </w:t>
      </w:r>
      <w:r w:rsidR="00CE6AA4" w:rsidRPr="00571E21">
        <w:rPr>
          <w:rFonts w:asciiTheme="minorBidi" w:hAnsiTheme="minorBidi" w:cs="AF_Najed" w:hint="eastAsia"/>
          <w:sz w:val="24"/>
          <w:szCs w:val="24"/>
          <w:rtl/>
          <w:lang w:bidi="ar-AE"/>
        </w:rPr>
        <w:t>أي</w:t>
      </w:r>
      <w:r w:rsidR="00CE6AA4" w:rsidRPr="00571E21">
        <w:rPr>
          <w:rFonts w:asciiTheme="minorBidi" w:hAnsiTheme="minorBidi" w:cs="AF_Najed"/>
          <w:sz w:val="24"/>
          <w:szCs w:val="24"/>
          <w:rtl/>
          <w:lang w:bidi="ar-AE"/>
        </w:rPr>
        <w:t xml:space="preserve"> </w:t>
      </w:r>
      <w:r w:rsidR="00CE6AA4" w:rsidRPr="00571E21">
        <w:rPr>
          <w:rFonts w:asciiTheme="minorBidi" w:hAnsiTheme="minorBidi" w:cs="AF_Najed" w:hint="eastAsia"/>
          <w:sz w:val="24"/>
          <w:szCs w:val="24"/>
          <w:rtl/>
          <w:lang w:bidi="ar-AE"/>
        </w:rPr>
        <w:t>منازعة</w:t>
      </w:r>
      <w:r w:rsidR="00CE6AA4" w:rsidRPr="00571E21">
        <w:rPr>
          <w:rFonts w:asciiTheme="minorBidi" w:hAnsiTheme="minorBidi" w:cs="AF_Najed"/>
          <w:sz w:val="24"/>
          <w:szCs w:val="24"/>
          <w:rtl/>
          <w:lang w:bidi="ar-AE"/>
        </w:rPr>
        <w:t xml:space="preserve"> </w:t>
      </w:r>
      <w:r w:rsidR="00CE6AA4" w:rsidRPr="00571E21">
        <w:rPr>
          <w:rFonts w:asciiTheme="minorBidi" w:hAnsiTheme="minorBidi" w:cs="AF_Najed" w:hint="eastAsia"/>
          <w:sz w:val="24"/>
          <w:szCs w:val="24"/>
          <w:rtl/>
          <w:lang w:bidi="ar-AE"/>
        </w:rPr>
        <w:t>أو</w:t>
      </w:r>
      <w:r w:rsidR="00CE6AA4" w:rsidRPr="00571E21">
        <w:rPr>
          <w:rFonts w:asciiTheme="minorBidi" w:hAnsiTheme="minorBidi" w:cs="AF_Najed"/>
          <w:sz w:val="24"/>
          <w:szCs w:val="24"/>
          <w:rtl/>
          <w:lang w:bidi="ar-AE"/>
        </w:rPr>
        <w:t xml:space="preserve"> </w:t>
      </w:r>
      <w:r w:rsidR="00CE6AA4" w:rsidRPr="00571E21">
        <w:rPr>
          <w:rFonts w:asciiTheme="minorBidi" w:hAnsiTheme="minorBidi" w:cs="AF_Najed" w:hint="eastAsia"/>
          <w:sz w:val="24"/>
          <w:szCs w:val="24"/>
          <w:rtl/>
          <w:lang w:bidi="ar-AE"/>
        </w:rPr>
        <w:t>مضايقة</w:t>
      </w:r>
      <w:r w:rsidR="00CE6AA4" w:rsidRPr="00571E21">
        <w:rPr>
          <w:rFonts w:asciiTheme="minorBidi" w:hAnsiTheme="minorBidi" w:cs="AF_Najed"/>
          <w:sz w:val="24"/>
          <w:szCs w:val="24"/>
          <w:rtl/>
          <w:lang w:bidi="ar-AE"/>
        </w:rPr>
        <w:t xml:space="preserve"> </w:t>
      </w:r>
      <w:r w:rsidR="00CE6AA4" w:rsidRPr="00571E21">
        <w:rPr>
          <w:rFonts w:asciiTheme="minorBidi" w:hAnsiTheme="minorBidi" w:cs="AF_Najed" w:hint="eastAsia"/>
          <w:sz w:val="24"/>
          <w:szCs w:val="24"/>
          <w:rtl/>
          <w:lang w:bidi="ar-AE"/>
        </w:rPr>
        <w:t>من</w:t>
      </w:r>
      <w:r w:rsidR="00CE6AA4" w:rsidRPr="00571E21">
        <w:rPr>
          <w:rFonts w:asciiTheme="minorBidi" w:hAnsiTheme="minorBidi" w:cs="AF_Najed"/>
          <w:sz w:val="24"/>
          <w:szCs w:val="24"/>
          <w:rtl/>
          <w:lang w:bidi="ar-AE"/>
        </w:rPr>
        <w:t xml:space="preserve"> </w:t>
      </w:r>
      <w:r w:rsidR="00CE6AA4" w:rsidRPr="00571E21">
        <w:rPr>
          <w:rFonts w:asciiTheme="minorBidi" w:hAnsiTheme="minorBidi" w:cs="AF_Najed" w:hint="eastAsia"/>
          <w:sz w:val="24"/>
          <w:szCs w:val="24"/>
          <w:rtl/>
          <w:lang w:bidi="ar-AE"/>
        </w:rPr>
        <w:t>قِبل</w:t>
      </w:r>
      <w:r w:rsidR="00CE6AA4" w:rsidRPr="00571E21">
        <w:rPr>
          <w:rFonts w:asciiTheme="minorBidi" w:hAnsiTheme="minorBidi" w:cs="AF_Najed"/>
          <w:sz w:val="24"/>
          <w:szCs w:val="24"/>
          <w:rtl/>
          <w:lang w:bidi="ar-AE"/>
        </w:rPr>
        <w:t xml:space="preserve"> </w:t>
      </w:r>
      <w:r w:rsidR="00CE6AA4" w:rsidRPr="00571E21">
        <w:rPr>
          <w:rFonts w:asciiTheme="minorBidi" w:hAnsiTheme="minorBidi" w:cs="AF_Najed" w:hint="eastAsia"/>
          <w:sz w:val="24"/>
          <w:szCs w:val="24"/>
          <w:rtl/>
          <w:lang w:bidi="ar-AE"/>
        </w:rPr>
        <w:t>أيا</w:t>
      </w:r>
      <w:r w:rsidR="00CE6AA4" w:rsidRPr="00571E21">
        <w:rPr>
          <w:rFonts w:asciiTheme="minorBidi" w:hAnsiTheme="minorBidi" w:cs="AF_Najed"/>
          <w:sz w:val="24"/>
          <w:szCs w:val="24"/>
          <w:rtl/>
          <w:lang w:bidi="ar-AE"/>
        </w:rPr>
        <w:t xml:space="preserve"> </w:t>
      </w:r>
      <w:r w:rsidR="00CE6AA4" w:rsidRPr="00571E21">
        <w:rPr>
          <w:rFonts w:asciiTheme="minorBidi" w:hAnsiTheme="minorBidi" w:cs="AF_Najed" w:hint="eastAsia"/>
          <w:sz w:val="24"/>
          <w:szCs w:val="24"/>
          <w:rtl/>
          <w:lang w:bidi="ar-AE"/>
        </w:rPr>
        <w:t>كان</w:t>
      </w:r>
      <w:r w:rsidR="00CE6AA4" w:rsidRPr="00571E21">
        <w:rPr>
          <w:rFonts w:asciiTheme="minorBidi" w:hAnsiTheme="minorBidi" w:cs="AF_Najed" w:hint="cs"/>
          <w:sz w:val="24"/>
          <w:szCs w:val="24"/>
          <w:rtl/>
          <w:lang w:bidi="ar-AE"/>
        </w:rPr>
        <w:t xml:space="preserve">. </w:t>
      </w:r>
    </w:p>
    <w:p w14:paraId="283CBF79" w14:textId="5AC22E29" w:rsidR="00CE6AA4" w:rsidRPr="00571E21" w:rsidRDefault="000815E3" w:rsidP="00C55CBB">
      <w:pPr>
        <w:pStyle w:val="ListParagraph"/>
        <w:numPr>
          <w:ilvl w:val="0"/>
          <w:numId w:val="8"/>
        </w:numPr>
        <w:bidi/>
        <w:ind w:left="743" w:hanging="426"/>
        <w:jc w:val="both"/>
        <w:rPr>
          <w:rFonts w:cs="AF_Najed"/>
          <w:sz w:val="24"/>
          <w:szCs w:val="24"/>
        </w:rPr>
      </w:pPr>
      <w:r>
        <w:rPr>
          <w:rFonts w:cs="AF_Najed" w:hint="cs"/>
          <w:sz w:val="24"/>
          <w:szCs w:val="24"/>
          <w:rtl/>
          <w:lang w:bidi="ar-EG"/>
        </w:rPr>
        <w:t>ي</w:t>
      </w:r>
      <w:r w:rsidR="00CE6AA4" w:rsidRPr="00571E21">
        <w:rPr>
          <w:rFonts w:cs="AF_Najed" w:hint="cs"/>
          <w:sz w:val="24"/>
          <w:szCs w:val="24"/>
          <w:rtl/>
          <w:lang w:bidi="ar-EG"/>
        </w:rPr>
        <w:t xml:space="preserve">ضمن </w:t>
      </w:r>
      <w:r w:rsidR="00C55AB9">
        <w:rPr>
          <w:rFonts w:cs="AF_Najed" w:hint="cs"/>
          <w:sz w:val="24"/>
          <w:szCs w:val="24"/>
          <w:rtl/>
          <w:lang w:bidi="ar-EG"/>
        </w:rPr>
        <w:t xml:space="preserve">(الطرف </w:t>
      </w:r>
      <w:r w:rsidR="00860D0D" w:rsidRPr="00860D0D">
        <w:rPr>
          <w:rFonts w:cs="AF_Najed" w:hint="cs"/>
          <w:sz w:val="24"/>
          <w:szCs w:val="24"/>
          <w:rtl/>
        </w:rPr>
        <w:t>الاول</w:t>
      </w:r>
      <w:r w:rsidR="00C55AB9">
        <w:rPr>
          <w:rFonts w:cs="AF_Najed" w:hint="cs"/>
          <w:sz w:val="24"/>
          <w:szCs w:val="24"/>
          <w:rtl/>
        </w:rPr>
        <w:t xml:space="preserve">) </w:t>
      </w:r>
      <w:r w:rsidR="00CE6AA4" w:rsidRPr="00571E21">
        <w:rPr>
          <w:rFonts w:cs="AF_Najed" w:hint="cs"/>
          <w:sz w:val="24"/>
          <w:szCs w:val="24"/>
          <w:rtl/>
          <w:lang w:bidi="ar-EG"/>
        </w:rPr>
        <w:t xml:space="preserve">حصول </w:t>
      </w:r>
      <w:r w:rsidR="00C55AB9">
        <w:rPr>
          <w:rFonts w:cs="AF_Najed" w:hint="cs"/>
          <w:sz w:val="24"/>
          <w:szCs w:val="24"/>
          <w:rtl/>
          <w:lang w:bidi="ar-EG"/>
        </w:rPr>
        <w:t>(</w:t>
      </w:r>
      <w:r>
        <w:rPr>
          <w:rFonts w:cs="AF_Najed" w:hint="cs"/>
          <w:sz w:val="24"/>
          <w:szCs w:val="24"/>
          <w:rtl/>
          <w:lang w:bidi="ar-EG"/>
        </w:rPr>
        <w:t>الشركة</w:t>
      </w:r>
      <w:r w:rsidR="00C55AB9">
        <w:rPr>
          <w:rFonts w:cs="AF_Najed" w:hint="cs"/>
          <w:sz w:val="24"/>
          <w:szCs w:val="24"/>
          <w:rtl/>
          <w:lang w:bidi="ar-EG"/>
        </w:rPr>
        <w:t xml:space="preserve">) </w:t>
      </w:r>
      <w:r>
        <w:rPr>
          <w:rFonts w:cs="AF_Najed" w:hint="cs"/>
          <w:sz w:val="24"/>
          <w:szCs w:val="24"/>
          <w:rtl/>
          <w:lang w:bidi="ar-EG"/>
        </w:rPr>
        <w:t>و</w:t>
      </w:r>
      <w:r w:rsidR="00C55AB9">
        <w:rPr>
          <w:rFonts w:cs="AF_Najed" w:hint="cs"/>
          <w:sz w:val="24"/>
          <w:szCs w:val="24"/>
          <w:rtl/>
          <w:lang w:bidi="ar-EG"/>
        </w:rPr>
        <w:t>(</w:t>
      </w:r>
      <w:r>
        <w:rPr>
          <w:rFonts w:cs="AF_Najed" w:hint="cs"/>
          <w:sz w:val="24"/>
          <w:szCs w:val="24"/>
          <w:rtl/>
          <w:lang w:bidi="ar-EG"/>
        </w:rPr>
        <w:t>القنوات المرخص لها</w:t>
      </w:r>
      <w:r w:rsidR="00C55AB9">
        <w:rPr>
          <w:rFonts w:cs="AF_Najed" w:hint="cs"/>
          <w:sz w:val="24"/>
          <w:szCs w:val="24"/>
          <w:rtl/>
          <w:lang w:bidi="ar-EG"/>
        </w:rPr>
        <w:t>)</w:t>
      </w:r>
      <w:r w:rsidR="00CE6AA4" w:rsidRPr="00571E21">
        <w:rPr>
          <w:rFonts w:cs="AF_Najed" w:hint="cs"/>
          <w:sz w:val="24"/>
          <w:szCs w:val="24"/>
          <w:rtl/>
          <w:lang w:bidi="ar-EG"/>
        </w:rPr>
        <w:t xml:space="preserve"> </w:t>
      </w:r>
      <w:r w:rsidR="00CE6AA4" w:rsidRPr="00571E21">
        <w:rPr>
          <w:rFonts w:cs="AF_Najed"/>
          <w:sz w:val="24"/>
          <w:szCs w:val="24"/>
          <w:rtl/>
          <w:lang w:bidi="ar-EG"/>
        </w:rPr>
        <w:t>على إشارة بث المباريات</w:t>
      </w:r>
      <w:r w:rsidR="00CE6AA4" w:rsidRPr="00571E21">
        <w:rPr>
          <w:rFonts w:cs="AF_Najed" w:hint="cs"/>
          <w:sz w:val="24"/>
          <w:szCs w:val="24"/>
          <w:rtl/>
          <w:lang w:bidi="ar-EG"/>
        </w:rPr>
        <w:t xml:space="preserve"> </w:t>
      </w:r>
      <w:r w:rsidR="00CE6AA4">
        <w:rPr>
          <w:rFonts w:cs="AF_Najed" w:hint="cs"/>
          <w:sz w:val="24"/>
          <w:szCs w:val="24"/>
          <w:rtl/>
          <w:lang w:bidi="ar-EG"/>
        </w:rPr>
        <w:t xml:space="preserve">موضوع هذا العقد، </w:t>
      </w:r>
      <w:r w:rsidR="00CE6AA4" w:rsidRPr="00571E21">
        <w:rPr>
          <w:rFonts w:cs="AF_Najed" w:hint="cs"/>
          <w:sz w:val="24"/>
          <w:szCs w:val="24"/>
          <w:rtl/>
          <w:lang w:bidi="ar-EG"/>
        </w:rPr>
        <w:t>وتمك</w:t>
      </w:r>
      <w:r w:rsidR="00F93C8C">
        <w:rPr>
          <w:rFonts w:cs="AF_Najed" w:hint="cs"/>
          <w:sz w:val="24"/>
          <w:szCs w:val="24"/>
          <w:rtl/>
          <w:lang w:bidi="ar-EG"/>
        </w:rPr>
        <w:t>ي</w:t>
      </w:r>
      <w:r w:rsidR="00CE6AA4" w:rsidRPr="00571E21">
        <w:rPr>
          <w:rFonts w:cs="AF_Najed" w:hint="cs"/>
          <w:sz w:val="24"/>
          <w:szCs w:val="24"/>
          <w:rtl/>
          <w:lang w:bidi="ar-EG"/>
        </w:rPr>
        <w:t xml:space="preserve">ن </w:t>
      </w:r>
      <w:r w:rsidR="00C55AB9">
        <w:rPr>
          <w:rFonts w:cs="AF_Najed" w:hint="cs"/>
          <w:sz w:val="24"/>
          <w:szCs w:val="24"/>
          <w:rtl/>
          <w:lang w:bidi="ar-EG"/>
        </w:rPr>
        <w:t>(</w:t>
      </w:r>
      <w:r w:rsidRPr="000815E3">
        <w:rPr>
          <w:rFonts w:cs="AF_Najed" w:hint="cs"/>
          <w:sz w:val="24"/>
          <w:szCs w:val="24"/>
          <w:rtl/>
          <w:lang w:bidi="ar-EG"/>
        </w:rPr>
        <w:t>القنوات المرخص لها</w:t>
      </w:r>
      <w:r w:rsidR="00C55AB9">
        <w:rPr>
          <w:rFonts w:cs="AF_Najed" w:hint="cs"/>
          <w:sz w:val="24"/>
          <w:szCs w:val="24"/>
          <w:rtl/>
          <w:lang w:bidi="ar-EG"/>
        </w:rPr>
        <w:t>)</w:t>
      </w:r>
      <w:r w:rsidRPr="000815E3">
        <w:rPr>
          <w:rFonts w:cs="AF_Najed" w:hint="cs"/>
          <w:sz w:val="24"/>
          <w:szCs w:val="24"/>
          <w:rtl/>
          <w:lang w:bidi="ar-EG"/>
        </w:rPr>
        <w:t xml:space="preserve"> </w:t>
      </w:r>
      <w:r w:rsidR="00CE6AA4" w:rsidRPr="00571E21">
        <w:rPr>
          <w:rFonts w:cs="AF_Najed" w:hint="cs"/>
          <w:sz w:val="24"/>
          <w:szCs w:val="24"/>
          <w:rtl/>
          <w:lang w:bidi="ar-EG"/>
        </w:rPr>
        <w:t xml:space="preserve">من نقل </w:t>
      </w:r>
      <w:r w:rsidR="00C55AB9">
        <w:rPr>
          <w:rFonts w:cs="AF_Najed" w:hint="cs"/>
          <w:sz w:val="24"/>
          <w:szCs w:val="24"/>
          <w:rtl/>
          <w:lang w:bidi="ar-EG"/>
        </w:rPr>
        <w:t>(</w:t>
      </w:r>
      <w:r w:rsidR="00CE6AA4" w:rsidRPr="00571E21">
        <w:rPr>
          <w:rFonts w:cs="AF_Najed" w:hint="cs"/>
          <w:sz w:val="24"/>
          <w:szCs w:val="24"/>
          <w:rtl/>
          <w:lang w:bidi="ar-EG"/>
        </w:rPr>
        <w:t>المباريات</w:t>
      </w:r>
      <w:r w:rsidR="00C55AB9">
        <w:rPr>
          <w:rFonts w:cs="AF_Najed" w:hint="cs"/>
          <w:sz w:val="24"/>
          <w:szCs w:val="24"/>
          <w:rtl/>
          <w:lang w:bidi="ar-EG"/>
        </w:rPr>
        <w:t>)</w:t>
      </w:r>
      <w:r w:rsidR="00CE6AA4" w:rsidRPr="00571E21">
        <w:rPr>
          <w:rFonts w:cs="AF_Najed" w:hint="cs"/>
          <w:sz w:val="24"/>
          <w:szCs w:val="24"/>
          <w:rtl/>
          <w:lang w:bidi="ar-EG"/>
        </w:rPr>
        <w:t xml:space="preserve"> نقلا مباشرا على </w:t>
      </w:r>
      <w:r w:rsidR="00C55AB9">
        <w:rPr>
          <w:rFonts w:cs="AF_Najed" w:hint="cs"/>
          <w:sz w:val="24"/>
          <w:szCs w:val="24"/>
          <w:rtl/>
          <w:lang w:bidi="ar-EG"/>
        </w:rPr>
        <w:t>(</w:t>
      </w:r>
      <w:r w:rsidR="00CE6AA4" w:rsidRPr="00571E21">
        <w:rPr>
          <w:rFonts w:cs="AF_Najed" w:hint="cs"/>
          <w:sz w:val="24"/>
          <w:szCs w:val="24"/>
          <w:rtl/>
          <w:lang w:bidi="ar-EG"/>
        </w:rPr>
        <w:t>القنوات المرخص لها</w:t>
      </w:r>
      <w:r w:rsidR="00C55AB9">
        <w:rPr>
          <w:rFonts w:cs="AF_Najed" w:hint="cs"/>
          <w:sz w:val="24"/>
          <w:szCs w:val="24"/>
          <w:rtl/>
          <w:lang w:bidi="ar-EG"/>
        </w:rPr>
        <w:t>)</w:t>
      </w:r>
      <w:r w:rsidR="00CE6AA4" w:rsidRPr="00571E21">
        <w:rPr>
          <w:rFonts w:cs="AF_Najed" w:hint="cs"/>
          <w:sz w:val="24"/>
          <w:szCs w:val="24"/>
          <w:rtl/>
          <w:lang w:bidi="ar-EG"/>
        </w:rPr>
        <w:t xml:space="preserve"> عبر </w:t>
      </w:r>
      <w:r w:rsidR="00C55AB9">
        <w:rPr>
          <w:rFonts w:cs="AF_Najed" w:hint="cs"/>
          <w:sz w:val="24"/>
          <w:szCs w:val="24"/>
          <w:rtl/>
          <w:lang w:bidi="ar-EG"/>
        </w:rPr>
        <w:t>(</w:t>
      </w:r>
      <w:r w:rsidR="00CE6AA4" w:rsidRPr="00571E21">
        <w:rPr>
          <w:rFonts w:cs="AF_Najed" w:hint="cs"/>
          <w:sz w:val="24"/>
          <w:szCs w:val="24"/>
          <w:rtl/>
          <w:lang w:bidi="ar-EG"/>
        </w:rPr>
        <w:t>سبل البث</w:t>
      </w:r>
      <w:r w:rsidR="00C55AB9">
        <w:rPr>
          <w:rFonts w:cs="AF_Najed" w:hint="cs"/>
          <w:sz w:val="24"/>
          <w:szCs w:val="24"/>
          <w:rtl/>
          <w:lang w:bidi="ar-EG"/>
        </w:rPr>
        <w:t>)</w:t>
      </w:r>
      <w:r w:rsidR="00CE6AA4" w:rsidRPr="00571E21">
        <w:rPr>
          <w:rFonts w:cs="AF_Najed" w:hint="cs"/>
          <w:sz w:val="24"/>
          <w:szCs w:val="24"/>
          <w:rtl/>
          <w:lang w:bidi="ar-EG"/>
        </w:rPr>
        <w:t xml:space="preserve"> في </w:t>
      </w:r>
      <w:r w:rsidR="00C55AB9">
        <w:rPr>
          <w:rFonts w:cs="AF_Najed" w:hint="cs"/>
          <w:sz w:val="24"/>
          <w:szCs w:val="24"/>
          <w:rtl/>
          <w:lang w:bidi="ar-EG"/>
        </w:rPr>
        <w:t>(</w:t>
      </w:r>
      <w:r w:rsidR="00CE6AA4" w:rsidRPr="00571E21">
        <w:rPr>
          <w:rFonts w:cs="AF_Najed" w:hint="cs"/>
          <w:sz w:val="24"/>
          <w:szCs w:val="24"/>
          <w:rtl/>
          <w:lang w:bidi="ar-EG"/>
        </w:rPr>
        <w:t>الاقليم</w:t>
      </w:r>
      <w:r w:rsidR="00C55AB9">
        <w:rPr>
          <w:rFonts w:cs="AF_Najed" w:hint="cs"/>
          <w:sz w:val="24"/>
          <w:szCs w:val="24"/>
          <w:rtl/>
          <w:lang w:bidi="ar-EG"/>
        </w:rPr>
        <w:t>)</w:t>
      </w:r>
      <w:r w:rsidR="00CE6AA4" w:rsidRPr="00571E21">
        <w:rPr>
          <w:rFonts w:cs="AF_Najed" w:hint="cs"/>
          <w:sz w:val="24"/>
          <w:szCs w:val="24"/>
          <w:rtl/>
          <w:lang w:bidi="ar-EG"/>
        </w:rPr>
        <w:t xml:space="preserve"> </w:t>
      </w:r>
      <w:r w:rsidR="00CE6AA4" w:rsidRPr="00571E21">
        <w:rPr>
          <w:rFonts w:cs="AF_Najed"/>
          <w:sz w:val="24"/>
          <w:szCs w:val="24"/>
          <w:rtl/>
          <w:lang w:bidi="ar-EG"/>
        </w:rPr>
        <w:t>وضمان تصويرها وإنتاجها بما يضمن الجودة الفنية للصورة المنقولة، ويكون هذا العقد بأكمله مشروطاً بالحصول على إشارة البث</w:t>
      </w:r>
      <w:r w:rsidR="00CE6AA4" w:rsidRPr="00571E21">
        <w:rPr>
          <w:rFonts w:cs="AF_Najed" w:hint="cs"/>
          <w:sz w:val="24"/>
          <w:szCs w:val="24"/>
          <w:rtl/>
          <w:lang w:bidi="ar-EG"/>
        </w:rPr>
        <w:t xml:space="preserve"> و النقل المباشر</w:t>
      </w:r>
      <w:r>
        <w:rPr>
          <w:rFonts w:cs="AF_Najed"/>
          <w:sz w:val="24"/>
          <w:szCs w:val="24"/>
          <w:rtl/>
          <w:lang w:bidi="ar-EG"/>
        </w:rPr>
        <w:t xml:space="preserve"> التي </w:t>
      </w:r>
      <w:r>
        <w:rPr>
          <w:rFonts w:cs="AF_Najed" w:hint="cs"/>
          <w:sz w:val="24"/>
          <w:szCs w:val="24"/>
          <w:rtl/>
          <w:lang w:bidi="ar-EG"/>
        </w:rPr>
        <w:t>ي</w:t>
      </w:r>
      <w:r w:rsidR="00280840">
        <w:rPr>
          <w:rFonts w:cs="AF_Najed"/>
          <w:sz w:val="24"/>
          <w:szCs w:val="24"/>
          <w:rtl/>
          <w:lang w:bidi="ar-EG"/>
        </w:rPr>
        <w:t xml:space="preserve">لتزم </w:t>
      </w:r>
      <w:r w:rsidR="00C55AB9">
        <w:rPr>
          <w:rFonts w:cs="AF_Najed" w:hint="cs"/>
          <w:sz w:val="24"/>
          <w:szCs w:val="24"/>
          <w:rtl/>
          <w:lang w:bidi="ar-EG"/>
        </w:rPr>
        <w:t>(الطرف</w:t>
      </w:r>
      <w:r w:rsidR="00860D0D" w:rsidRPr="00860D0D">
        <w:rPr>
          <w:rFonts w:cs="AF_Najed" w:hint="cs"/>
          <w:sz w:val="24"/>
          <w:szCs w:val="24"/>
          <w:rtl/>
        </w:rPr>
        <w:t xml:space="preserve"> الاول</w:t>
      </w:r>
      <w:r w:rsidR="00C55AB9">
        <w:rPr>
          <w:rFonts w:cs="AF_Najed" w:hint="cs"/>
          <w:sz w:val="24"/>
          <w:szCs w:val="24"/>
          <w:rtl/>
        </w:rPr>
        <w:t>)</w:t>
      </w:r>
      <w:r w:rsidR="00280840">
        <w:rPr>
          <w:rFonts w:cs="AF_Najed"/>
          <w:sz w:val="24"/>
          <w:szCs w:val="24"/>
          <w:rtl/>
          <w:lang w:bidi="ar-EG"/>
        </w:rPr>
        <w:t xml:space="preserve"> </w:t>
      </w:r>
      <w:r w:rsidR="00CE6AA4" w:rsidRPr="00571E21">
        <w:rPr>
          <w:rFonts w:cs="AF_Najed"/>
          <w:sz w:val="24"/>
          <w:szCs w:val="24"/>
          <w:rtl/>
          <w:lang w:bidi="ar-EG"/>
        </w:rPr>
        <w:t xml:space="preserve">بتوفيرها وضمانها مقابل القيمة المحددة والثابتة المذكورة في العقد، </w:t>
      </w:r>
      <w:r w:rsidR="00280840">
        <w:rPr>
          <w:rFonts w:cs="AF_Najed" w:hint="cs"/>
          <w:sz w:val="24"/>
          <w:szCs w:val="24"/>
          <w:rtl/>
          <w:lang w:bidi="ar-EG"/>
        </w:rPr>
        <w:t>وتكون هذه القيمة غيرقابلة</w:t>
      </w:r>
      <w:r w:rsidR="00CE6AA4" w:rsidRPr="00571E21">
        <w:rPr>
          <w:rFonts w:cs="AF_Najed"/>
          <w:sz w:val="24"/>
          <w:szCs w:val="24"/>
          <w:rtl/>
          <w:lang w:bidi="ar-EG"/>
        </w:rPr>
        <w:t xml:space="preserve"> </w:t>
      </w:r>
      <w:r w:rsidR="00280840">
        <w:rPr>
          <w:rFonts w:cs="AF_Najed" w:hint="cs"/>
          <w:sz w:val="24"/>
          <w:szCs w:val="24"/>
          <w:rtl/>
          <w:lang w:bidi="ar-EG"/>
        </w:rPr>
        <w:t>ل</w:t>
      </w:r>
      <w:r w:rsidR="00CE6AA4" w:rsidRPr="00571E21">
        <w:rPr>
          <w:rFonts w:cs="AF_Najed"/>
          <w:sz w:val="24"/>
          <w:szCs w:val="24"/>
          <w:rtl/>
          <w:lang w:bidi="ar-EG"/>
        </w:rPr>
        <w:t>لزيادة تحت أي بند أو لأي سبب</w:t>
      </w:r>
      <w:r w:rsidR="00CE6AA4" w:rsidRPr="00571E21">
        <w:rPr>
          <w:rFonts w:cs="AF_Najed" w:hint="cs"/>
          <w:sz w:val="24"/>
          <w:szCs w:val="24"/>
          <w:rtl/>
          <w:lang w:bidi="ar-EG"/>
        </w:rPr>
        <w:t xml:space="preserve"> </w:t>
      </w:r>
      <w:r w:rsidR="00280840">
        <w:rPr>
          <w:rFonts w:cs="AF_Najed" w:hint="cs"/>
          <w:sz w:val="24"/>
          <w:szCs w:val="24"/>
          <w:rtl/>
          <w:lang w:bidi="ar-EG"/>
        </w:rPr>
        <w:t xml:space="preserve">كان. </w:t>
      </w:r>
    </w:p>
    <w:p w14:paraId="3D8A519C" w14:textId="37A21DCC" w:rsidR="00CE6AA4" w:rsidRPr="00571E21" w:rsidRDefault="0025233E" w:rsidP="00C55CBB">
      <w:pPr>
        <w:pStyle w:val="ListParagraph"/>
        <w:numPr>
          <w:ilvl w:val="0"/>
          <w:numId w:val="8"/>
        </w:numPr>
        <w:bidi/>
        <w:ind w:left="743" w:hanging="426"/>
        <w:jc w:val="both"/>
        <w:rPr>
          <w:rFonts w:cs="AF_Najed"/>
          <w:sz w:val="24"/>
          <w:szCs w:val="24"/>
          <w:rtl/>
        </w:rPr>
      </w:pPr>
      <w:r w:rsidRPr="0025233E">
        <w:rPr>
          <w:rFonts w:cs="AF_Najed" w:hint="cs"/>
          <w:sz w:val="24"/>
          <w:szCs w:val="24"/>
          <w:rtl/>
          <w:lang w:bidi="ar-EG"/>
        </w:rPr>
        <w:t xml:space="preserve">في حال قيام اي جهة اخرى غير </w:t>
      </w:r>
      <w:r w:rsidR="00C55AB9">
        <w:rPr>
          <w:rFonts w:cs="AF_Najed" w:hint="cs"/>
          <w:sz w:val="24"/>
          <w:szCs w:val="24"/>
          <w:rtl/>
          <w:lang w:bidi="ar-EG"/>
        </w:rPr>
        <w:t>(</w:t>
      </w:r>
      <w:r w:rsidR="000815E3" w:rsidRPr="000815E3">
        <w:rPr>
          <w:rFonts w:cs="AF_Najed" w:hint="cs"/>
          <w:sz w:val="24"/>
          <w:szCs w:val="24"/>
          <w:rtl/>
          <w:lang w:bidi="ar-EG"/>
        </w:rPr>
        <w:t>القنوات المرخص لها</w:t>
      </w:r>
      <w:r w:rsidR="00C55AB9">
        <w:rPr>
          <w:rFonts w:cs="AF_Najed" w:hint="cs"/>
          <w:sz w:val="24"/>
          <w:szCs w:val="24"/>
          <w:rtl/>
          <w:lang w:bidi="ar-EG"/>
        </w:rPr>
        <w:t>)</w:t>
      </w:r>
      <w:r w:rsidR="000815E3" w:rsidRPr="000815E3">
        <w:rPr>
          <w:rFonts w:cs="AF_Najed" w:hint="cs"/>
          <w:sz w:val="24"/>
          <w:szCs w:val="24"/>
          <w:rtl/>
          <w:lang w:bidi="ar-EG"/>
        </w:rPr>
        <w:t xml:space="preserve"> (القناة المقرصنة)</w:t>
      </w:r>
      <w:r w:rsidR="000815E3">
        <w:rPr>
          <w:rFonts w:cs="AF_Najed" w:hint="cs"/>
          <w:sz w:val="24"/>
          <w:szCs w:val="24"/>
          <w:rtl/>
          <w:lang w:bidi="ar-EG"/>
        </w:rPr>
        <w:t xml:space="preserve"> بنقل </w:t>
      </w:r>
      <w:r w:rsidRPr="0025233E">
        <w:rPr>
          <w:rFonts w:cs="AF_Najed" w:hint="cs"/>
          <w:sz w:val="24"/>
          <w:szCs w:val="24"/>
          <w:rtl/>
          <w:lang w:bidi="ar-EG"/>
        </w:rPr>
        <w:t xml:space="preserve">اي و/ او كل المباريات و/ او استغلال اي من </w:t>
      </w:r>
      <w:r w:rsidR="00C55AB9">
        <w:rPr>
          <w:rFonts w:cs="AF_Najed" w:hint="cs"/>
          <w:sz w:val="24"/>
          <w:szCs w:val="24"/>
          <w:rtl/>
          <w:lang w:bidi="ar-EG"/>
        </w:rPr>
        <w:t>(</w:t>
      </w:r>
      <w:r w:rsidRPr="0025233E">
        <w:rPr>
          <w:rFonts w:cs="AF_Najed" w:hint="cs"/>
          <w:sz w:val="24"/>
          <w:szCs w:val="24"/>
          <w:rtl/>
          <w:lang w:bidi="ar-EG"/>
        </w:rPr>
        <w:t>الحقوق الممنوحة</w:t>
      </w:r>
      <w:r w:rsidR="00C55AB9">
        <w:rPr>
          <w:rFonts w:cs="AF_Najed" w:hint="cs"/>
          <w:sz w:val="24"/>
          <w:szCs w:val="24"/>
          <w:rtl/>
          <w:lang w:bidi="ar-EG"/>
        </w:rPr>
        <w:t>)</w:t>
      </w:r>
      <w:r w:rsidR="000815E3">
        <w:rPr>
          <w:rFonts w:cs="AF_Najed" w:hint="cs"/>
          <w:sz w:val="24"/>
          <w:szCs w:val="24"/>
          <w:rtl/>
          <w:lang w:bidi="ar-EG"/>
        </w:rPr>
        <w:t>، ي</w:t>
      </w:r>
      <w:r w:rsidRPr="0025233E">
        <w:rPr>
          <w:rFonts w:cs="AF_Najed" w:hint="cs"/>
          <w:sz w:val="24"/>
          <w:szCs w:val="24"/>
          <w:rtl/>
          <w:lang w:bidi="ar-EG"/>
        </w:rPr>
        <w:t xml:space="preserve">تعهد </w:t>
      </w:r>
      <w:r w:rsidR="00C55AB9">
        <w:rPr>
          <w:rFonts w:cs="AF_Najed" w:hint="cs"/>
          <w:sz w:val="24"/>
          <w:szCs w:val="24"/>
          <w:rtl/>
          <w:lang w:bidi="ar-EG"/>
        </w:rPr>
        <w:t>(الطرف</w:t>
      </w:r>
      <w:r w:rsidR="00860D0D" w:rsidRPr="00860D0D">
        <w:rPr>
          <w:rFonts w:cs="AF_Najed" w:hint="cs"/>
          <w:sz w:val="24"/>
          <w:szCs w:val="24"/>
          <w:rtl/>
        </w:rPr>
        <w:t xml:space="preserve"> الاول</w:t>
      </w:r>
      <w:r w:rsidR="00C55AB9">
        <w:rPr>
          <w:rFonts w:cs="AF_Najed" w:hint="cs"/>
          <w:sz w:val="24"/>
          <w:szCs w:val="24"/>
          <w:rtl/>
        </w:rPr>
        <w:t xml:space="preserve">) </w:t>
      </w:r>
      <w:r w:rsidRPr="0025233E">
        <w:rPr>
          <w:rFonts w:cs="AF_Najed" w:hint="cs"/>
          <w:sz w:val="24"/>
          <w:szCs w:val="24"/>
          <w:rtl/>
          <w:lang w:bidi="ar-EG"/>
        </w:rPr>
        <w:t xml:space="preserve">بمقاضاة تلك القناة المقرصنة فورا و اتخاذ جميع الاجراءات الممكنة لمنع اللقناة المقرصنة من بث </w:t>
      </w:r>
      <w:r w:rsidR="00C55AB9">
        <w:rPr>
          <w:rFonts w:cs="AF_Najed" w:hint="cs"/>
          <w:sz w:val="24"/>
          <w:szCs w:val="24"/>
          <w:rtl/>
          <w:lang w:bidi="ar-EG"/>
        </w:rPr>
        <w:t>(</w:t>
      </w:r>
      <w:r w:rsidRPr="0025233E">
        <w:rPr>
          <w:rFonts w:cs="AF_Najed" w:hint="cs"/>
          <w:sz w:val="24"/>
          <w:szCs w:val="24"/>
          <w:rtl/>
          <w:lang w:bidi="ar-EG"/>
        </w:rPr>
        <w:t>المباريات</w:t>
      </w:r>
      <w:r w:rsidR="00C55AB9">
        <w:rPr>
          <w:rFonts w:cs="AF_Najed" w:hint="cs"/>
          <w:sz w:val="24"/>
          <w:szCs w:val="24"/>
          <w:rtl/>
          <w:lang w:bidi="ar-EG"/>
        </w:rPr>
        <w:t>)</w:t>
      </w:r>
      <w:r w:rsidR="000815E3">
        <w:rPr>
          <w:rFonts w:cs="AF_Najed" w:hint="cs"/>
          <w:sz w:val="24"/>
          <w:szCs w:val="24"/>
          <w:rtl/>
          <w:lang w:bidi="ar-EG"/>
        </w:rPr>
        <w:t xml:space="preserve">. </w:t>
      </w:r>
    </w:p>
    <w:p w14:paraId="7E69A08A" w14:textId="77777777" w:rsidR="00887CDF" w:rsidRPr="00BA10C4" w:rsidRDefault="00887CDF" w:rsidP="00067643">
      <w:pPr>
        <w:bidi/>
        <w:jc w:val="center"/>
        <w:rPr>
          <w:rFonts w:cs="AF_Najed"/>
          <w:color w:val="FF0000"/>
          <w:sz w:val="36"/>
          <w:szCs w:val="36"/>
        </w:rPr>
      </w:pPr>
      <w:r w:rsidRPr="00BA10C4">
        <w:rPr>
          <w:rFonts w:cs="AF_Najed"/>
          <w:b/>
          <w:bCs/>
          <w:color w:val="FF0000"/>
          <w:sz w:val="36"/>
          <w:szCs w:val="36"/>
          <w:u w:val="single"/>
          <w:rtl/>
          <w:lang w:bidi="ar-EG"/>
        </w:rPr>
        <w:t xml:space="preserve">البند </w:t>
      </w:r>
      <w:r>
        <w:rPr>
          <w:rFonts w:cs="AF_Najed" w:hint="cs"/>
          <w:b/>
          <w:bCs/>
          <w:color w:val="FF0000"/>
          <w:sz w:val="36"/>
          <w:szCs w:val="36"/>
          <w:u w:val="single"/>
          <w:rtl/>
          <w:lang w:bidi="ar-EG"/>
        </w:rPr>
        <w:t>السابع</w:t>
      </w:r>
      <w:r w:rsidRPr="00BA10C4">
        <w:rPr>
          <w:rFonts w:cs="AF_Najed" w:hint="cs"/>
          <w:b/>
          <w:bCs/>
          <w:color w:val="FF0000"/>
          <w:sz w:val="36"/>
          <w:szCs w:val="36"/>
          <w:u w:val="single"/>
          <w:rtl/>
          <w:lang w:bidi="ar-EG"/>
        </w:rPr>
        <w:t>: إتحاد الإذاعة والتليفزيون</w:t>
      </w:r>
    </w:p>
    <w:p w14:paraId="1B3BF28C" w14:textId="4ADD0AA9" w:rsidR="000B4FFB" w:rsidRPr="00E36546" w:rsidRDefault="007A4766" w:rsidP="00C55CBB">
      <w:pPr>
        <w:pStyle w:val="ListParagraph"/>
        <w:numPr>
          <w:ilvl w:val="0"/>
          <w:numId w:val="19"/>
        </w:numPr>
        <w:bidi/>
        <w:jc w:val="both"/>
        <w:rPr>
          <w:rFonts w:cs="AF_Najed"/>
          <w:sz w:val="24"/>
          <w:szCs w:val="24"/>
        </w:rPr>
      </w:pPr>
      <w:r>
        <w:rPr>
          <w:rFonts w:cs="AF_Najed" w:hint="cs"/>
          <w:sz w:val="24"/>
          <w:szCs w:val="24"/>
          <w:rtl/>
        </w:rPr>
        <w:t>ي</w:t>
      </w:r>
      <w:r w:rsidR="004C12B3" w:rsidRPr="00574AF4">
        <w:rPr>
          <w:rFonts w:cs="AF_Najed" w:hint="cs"/>
          <w:sz w:val="24"/>
          <w:szCs w:val="24"/>
          <w:rtl/>
        </w:rPr>
        <w:t xml:space="preserve">تعهد </w:t>
      </w:r>
      <w:r w:rsidR="00C55AB9">
        <w:rPr>
          <w:rFonts w:cs="AF_Najed" w:hint="cs"/>
          <w:sz w:val="24"/>
          <w:szCs w:val="24"/>
          <w:rtl/>
        </w:rPr>
        <w:t>(الطرف</w:t>
      </w:r>
      <w:r w:rsidR="00860D0D" w:rsidRPr="00860D0D">
        <w:rPr>
          <w:rFonts w:cs="AF_Najed" w:hint="cs"/>
          <w:sz w:val="24"/>
          <w:szCs w:val="24"/>
          <w:rtl/>
        </w:rPr>
        <w:t xml:space="preserve"> الاول</w:t>
      </w:r>
      <w:r w:rsidR="00C55AB9">
        <w:rPr>
          <w:rFonts w:cs="AF_Najed" w:hint="cs"/>
          <w:sz w:val="24"/>
          <w:szCs w:val="24"/>
          <w:rtl/>
        </w:rPr>
        <w:t>)</w:t>
      </w:r>
      <w:r w:rsidR="00860D0D">
        <w:rPr>
          <w:rFonts w:cs="AF_Najed" w:hint="cs"/>
          <w:sz w:val="24"/>
          <w:szCs w:val="24"/>
          <w:rtl/>
        </w:rPr>
        <w:t xml:space="preserve"> </w:t>
      </w:r>
      <w:r>
        <w:rPr>
          <w:rFonts w:cs="AF_Najed" w:hint="cs"/>
          <w:sz w:val="24"/>
          <w:szCs w:val="24"/>
          <w:rtl/>
        </w:rPr>
        <w:t xml:space="preserve">بالتعاون مع </w:t>
      </w:r>
      <w:r w:rsidR="00C55AB9">
        <w:rPr>
          <w:rFonts w:cs="AF_Najed" w:hint="cs"/>
          <w:sz w:val="24"/>
          <w:szCs w:val="24"/>
          <w:rtl/>
        </w:rPr>
        <w:t>(</w:t>
      </w:r>
      <w:r>
        <w:rPr>
          <w:rFonts w:cs="AF_Najed" w:hint="cs"/>
          <w:sz w:val="24"/>
          <w:szCs w:val="24"/>
          <w:rtl/>
        </w:rPr>
        <w:t>الشركة</w:t>
      </w:r>
      <w:r w:rsidR="00C55AB9">
        <w:rPr>
          <w:rFonts w:cs="AF_Najed" w:hint="cs"/>
          <w:sz w:val="24"/>
          <w:szCs w:val="24"/>
          <w:rtl/>
        </w:rPr>
        <w:t xml:space="preserve">) </w:t>
      </w:r>
      <w:r>
        <w:rPr>
          <w:rFonts w:cs="AF_Najed" w:hint="cs"/>
          <w:sz w:val="24"/>
          <w:szCs w:val="24"/>
          <w:rtl/>
        </w:rPr>
        <w:t>في تقديم الدعم اللازم للاتفاق مع اتحاد الاذاعة و التلفزيون ل</w:t>
      </w:r>
      <w:r w:rsidR="004C12B3" w:rsidRPr="00574AF4">
        <w:rPr>
          <w:rFonts w:cs="AF_Najed" w:hint="cs"/>
          <w:sz w:val="24"/>
          <w:szCs w:val="24"/>
          <w:rtl/>
        </w:rPr>
        <w:t>إنتاج المباريات موضوع هذا العقد</w:t>
      </w:r>
      <w:r w:rsidR="000B4FFB" w:rsidRPr="00E36546">
        <w:rPr>
          <w:rFonts w:cs="AF_Najed"/>
          <w:sz w:val="24"/>
          <w:szCs w:val="24"/>
          <w:rtl/>
        </w:rPr>
        <w:t>.</w:t>
      </w:r>
    </w:p>
    <w:p w14:paraId="3540CA4A" w14:textId="57272611" w:rsidR="004C12B3" w:rsidRDefault="0080148F" w:rsidP="00C55CBB">
      <w:pPr>
        <w:pStyle w:val="ListParagraph"/>
        <w:numPr>
          <w:ilvl w:val="0"/>
          <w:numId w:val="18"/>
        </w:numPr>
        <w:bidi/>
        <w:jc w:val="both"/>
        <w:rPr>
          <w:rFonts w:cs="AF_Najed"/>
          <w:sz w:val="24"/>
          <w:szCs w:val="24"/>
        </w:rPr>
      </w:pPr>
      <w:r>
        <w:rPr>
          <w:rFonts w:cs="AF_Najed" w:hint="cs"/>
          <w:sz w:val="24"/>
          <w:szCs w:val="24"/>
          <w:rtl/>
        </w:rPr>
        <w:t>تلتزم</w:t>
      </w:r>
      <w:r w:rsidR="000B4FFB" w:rsidRPr="00E36546">
        <w:rPr>
          <w:rFonts w:cs="AF_Najed"/>
          <w:sz w:val="24"/>
          <w:szCs w:val="24"/>
          <w:rtl/>
        </w:rPr>
        <w:t xml:space="preserve"> (</w:t>
      </w:r>
      <w:r w:rsidR="000B4FFB" w:rsidRPr="00E36546">
        <w:rPr>
          <w:rFonts w:cs="AF_Najed" w:hint="cs"/>
          <w:sz w:val="24"/>
          <w:szCs w:val="24"/>
          <w:rtl/>
        </w:rPr>
        <w:t>الشركة</w:t>
      </w:r>
      <w:r w:rsidR="000B4FFB" w:rsidRPr="00E36546">
        <w:rPr>
          <w:rFonts w:cs="AF_Najed"/>
          <w:sz w:val="24"/>
          <w:szCs w:val="24"/>
          <w:rtl/>
        </w:rPr>
        <w:t xml:space="preserve">) </w:t>
      </w:r>
      <w:r>
        <w:rPr>
          <w:rFonts w:cs="AF_Najed" w:hint="cs"/>
          <w:sz w:val="24"/>
          <w:szCs w:val="24"/>
          <w:rtl/>
        </w:rPr>
        <w:t>بتحمل أى مصروفات أو مبالغ خاصة بالنقل التليفزيونى أو شارات البث</w:t>
      </w:r>
      <w:r w:rsidR="004C12B3" w:rsidRPr="00574AF4">
        <w:rPr>
          <w:rFonts w:cs="AF_Najed" w:hint="cs"/>
          <w:sz w:val="24"/>
          <w:szCs w:val="24"/>
          <w:rtl/>
        </w:rPr>
        <w:t xml:space="preserve"> وبوصول الصورة المنتجة للمباريات الى </w:t>
      </w:r>
      <w:r w:rsidR="007A4766">
        <w:rPr>
          <w:rFonts w:cs="AF_Najed" w:hint="cs"/>
          <w:sz w:val="24"/>
          <w:szCs w:val="24"/>
          <w:rtl/>
        </w:rPr>
        <w:t xml:space="preserve">القنوات المرخص لها </w:t>
      </w:r>
      <w:r w:rsidR="004C12B3" w:rsidRPr="00574AF4">
        <w:rPr>
          <w:rFonts w:cs="AF_Najed" w:hint="cs"/>
          <w:sz w:val="24"/>
          <w:szCs w:val="24"/>
          <w:rtl/>
        </w:rPr>
        <w:t xml:space="preserve"> صالحة للبث دون اي انقطاع .</w:t>
      </w:r>
    </w:p>
    <w:p w14:paraId="119D51FA" w14:textId="5F05FC71" w:rsidR="007A4766" w:rsidRPr="00574AF4" w:rsidRDefault="007A4766" w:rsidP="00C55CBB">
      <w:pPr>
        <w:pStyle w:val="ListParagraph"/>
        <w:numPr>
          <w:ilvl w:val="0"/>
          <w:numId w:val="18"/>
        </w:numPr>
        <w:bidi/>
        <w:jc w:val="both"/>
        <w:rPr>
          <w:rFonts w:cs="AF_Najed"/>
          <w:sz w:val="24"/>
          <w:szCs w:val="24"/>
          <w:rtl/>
        </w:rPr>
      </w:pPr>
      <w:r>
        <w:rPr>
          <w:rFonts w:cs="AF_Najed" w:hint="cs"/>
          <w:sz w:val="24"/>
          <w:szCs w:val="24"/>
          <w:rtl/>
        </w:rPr>
        <w:t xml:space="preserve">يلتزم </w:t>
      </w:r>
      <w:r w:rsidR="00C55AB9">
        <w:rPr>
          <w:rFonts w:cs="AF_Najed" w:hint="cs"/>
          <w:sz w:val="24"/>
          <w:szCs w:val="24"/>
          <w:rtl/>
        </w:rPr>
        <w:t>(الطرف</w:t>
      </w:r>
      <w:r w:rsidR="00860D0D" w:rsidRPr="00860D0D">
        <w:rPr>
          <w:rFonts w:cs="AF_Najed" w:hint="cs"/>
          <w:sz w:val="24"/>
          <w:szCs w:val="24"/>
          <w:rtl/>
        </w:rPr>
        <w:t xml:space="preserve"> الاول</w:t>
      </w:r>
      <w:r w:rsidR="00C55AB9">
        <w:rPr>
          <w:rFonts w:cs="AF_Najed" w:hint="cs"/>
          <w:sz w:val="24"/>
          <w:szCs w:val="24"/>
          <w:rtl/>
        </w:rPr>
        <w:t>)</w:t>
      </w:r>
      <w:r w:rsidR="00860D0D">
        <w:rPr>
          <w:rFonts w:cs="AF_Najed" w:hint="cs"/>
          <w:sz w:val="24"/>
          <w:szCs w:val="24"/>
          <w:rtl/>
        </w:rPr>
        <w:t xml:space="preserve"> </w:t>
      </w:r>
      <w:r>
        <w:rPr>
          <w:rFonts w:cs="AF_Najed" w:hint="cs"/>
          <w:sz w:val="24"/>
          <w:szCs w:val="24"/>
          <w:rtl/>
        </w:rPr>
        <w:t>بمخاطبة الاتحاد المصري لكرة القدم و/او اتحاد</w:t>
      </w:r>
      <w:r w:rsidRPr="007A4766">
        <w:rPr>
          <w:rFonts w:cs="AF_Najed" w:hint="cs"/>
          <w:sz w:val="24"/>
          <w:szCs w:val="24"/>
          <w:rtl/>
        </w:rPr>
        <w:t xml:space="preserve"> الاذاعة و التلفزيون</w:t>
      </w:r>
      <w:r w:rsidR="00590D54">
        <w:rPr>
          <w:rFonts w:cs="AF_Najed" w:hint="cs"/>
          <w:sz w:val="24"/>
          <w:szCs w:val="24"/>
          <w:rtl/>
        </w:rPr>
        <w:t xml:space="preserve"> بتفويض </w:t>
      </w:r>
      <w:r w:rsidR="00C55AB9">
        <w:rPr>
          <w:rFonts w:cs="AF_Najed" w:hint="cs"/>
          <w:sz w:val="24"/>
          <w:szCs w:val="24"/>
          <w:rtl/>
        </w:rPr>
        <w:t>(</w:t>
      </w:r>
      <w:r w:rsidR="00590D54">
        <w:rPr>
          <w:rFonts w:cs="AF_Najed" w:hint="cs"/>
          <w:sz w:val="24"/>
          <w:szCs w:val="24"/>
          <w:rtl/>
        </w:rPr>
        <w:t>الشركة</w:t>
      </w:r>
      <w:r w:rsidR="00C55AB9">
        <w:rPr>
          <w:rFonts w:cs="AF_Najed" w:hint="cs"/>
          <w:sz w:val="24"/>
          <w:szCs w:val="24"/>
          <w:rtl/>
        </w:rPr>
        <w:t>)</w:t>
      </w:r>
      <w:r w:rsidR="00590D54">
        <w:rPr>
          <w:rFonts w:cs="AF_Najed" w:hint="cs"/>
          <w:sz w:val="24"/>
          <w:szCs w:val="24"/>
          <w:rtl/>
        </w:rPr>
        <w:t xml:space="preserve"> حصريا لتسويق الحقوق الممنوحة و ضرورة التزام اتحاد الاذاعة و التلفزيون بتوفير شارة البث للشركة و </w:t>
      </w:r>
      <w:r w:rsidR="00C55AB9">
        <w:rPr>
          <w:rFonts w:cs="AF_Najed" w:hint="cs"/>
          <w:sz w:val="24"/>
          <w:szCs w:val="24"/>
          <w:rtl/>
        </w:rPr>
        <w:t>(</w:t>
      </w:r>
      <w:r w:rsidR="00590D54">
        <w:rPr>
          <w:rFonts w:cs="AF_Najed" w:hint="cs"/>
          <w:sz w:val="24"/>
          <w:szCs w:val="24"/>
          <w:rtl/>
        </w:rPr>
        <w:t>القنوات المرخص لها</w:t>
      </w:r>
      <w:r w:rsidR="00C55AB9">
        <w:rPr>
          <w:rFonts w:cs="AF_Najed" w:hint="cs"/>
          <w:sz w:val="24"/>
          <w:szCs w:val="24"/>
          <w:rtl/>
        </w:rPr>
        <w:t>)</w:t>
      </w:r>
      <w:r w:rsidR="00590D54">
        <w:rPr>
          <w:rFonts w:cs="AF_Najed" w:hint="cs"/>
          <w:sz w:val="24"/>
          <w:szCs w:val="24"/>
          <w:rtl/>
        </w:rPr>
        <w:t xml:space="preserve"> </w:t>
      </w:r>
      <w:r w:rsidR="00BC5813">
        <w:rPr>
          <w:rFonts w:cs="AF_Najed" w:hint="cs"/>
          <w:sz w:val="24"/>
          <w:szCs w:val="24"/>
          <w:rtl/>
        </w:rPr>
        <w:t xml:space="preserve">و عدم توفير شارة البث لاي جهة اخرى على الاطلاق الا بعد موافقة </w:t>
      </w:r>
      <w:r w:rsidR="00C55AB9">
        <w:rPr>
          <w:rFonts w:cs="AF_Najed" w:hint="cs"/>
          <w:sz w:val="24"/>
          <w:szCs w:val="24"/>
          <w:rtl/>
        </w:rPr>
        <w:t>(</w:t>
      </w:r>
      <w:r w:rsidR="00BC5813">
        <w:rPr>
          <w:rFonts w:cs="AF_Najed" w:hint="cs"/>
          <w:sz w:val="24"/>
          <w:szCs w:val="24"/>
          <w:rtl/>
        </w:rPr>
        <w:t>الشركة</w:t>
      </w:r>
      <w:r w:rsidR="00C55AB9">
        <w:rPr>
          <w:rFonts w:cs="AF_Najed" w:hint="cs"/>
          <w:sz w:val="24"/>
          <w:szCs w:val="24"/>
          <w:rtl/>
        </w:rPr>
        <w:t>).</w:t>
      </w:r>
    </w:p>
    <w:p w14:paraId="5B5E962C" w14:textId="320374A8" w:rsidR="004C12B3" w:rsidRPr="00574AF4" w:rsidRDefault="0002232B" w:rsidP="00C55CBB">
      <w:pPr>
        <w:pStyle w:val="ListParagraph"/>
        <w:numPr>
          <w:ilvl w:val="0"/>
          <w:numId w:val="18"/>
        </w:numPr>
        <w:bidi/>
        <w:jc w:val="both"/>
        <w:rPr>
          <w:rFonts w:cs="AF_Najed"/>
          <w:sz w:val="24"/>
          <w:szCs w:val="24"/>
          <w:rtl/>
        </w:rPr>
      </w:pPr>
      <w:r>
        <w:rPr>
          <w:rFonts w:cs="AF_Najed" w:hint="cs"/>
          <w:sz w:val="24"/>
          <w:szCs w:val="24"/>
          <w:rtl/>
        </w:rPr>
        <w:t>ي</w:t>
      </w:r>
      <w:r w:rsidR="004C12B3" w:rsidRPr="00574AF4">
        <w:rPr>
          <w:rFonts w:cs="AF_Najed" w:hint="cs"/>
          <w:sz w:val="24"/>
          <w:szCs w:val="24"/>
          <w:rtl/>
        </w:rPr>
        <w:t xml:space="preserve">لتزم </w:t>
      </w:r>
      <w:r w:rsidR="00860D0D">
        <w:rPr>
          <w:rFonts w:cs="AF_Najed" w:hint="cs"/>
          <w:sz w:val="24"/>
          <w:szCs w:val="24"/>
          <w:rtl/>
        </w:rPr>
        <w:t xml:space="preserve"> </w:t>
      </w:r>
      <w:r w:rsidR="00C55AB9">
        <w:rPr>
          <w:rFonts w:cs="AF_Najed" w:hint="cs"/>
          <w:sz w:val="24"/>
          <w:szCs w:val="24"/>
          <w:rtl/>
        </w:rPr>
        <w:t>(الطرف</w:t>
      </w:r>
      <w:r w:rsidR="00860D0D" w:rsidRPr="00860D0D">
        <w:rPr>
          <w:rFonts w:cs="AF_Najed" w:hint="cs"/>
          <w:sz w:val="24"/>
          <w:szCs w:val="24"/>
          <w:rtl/>
        </w:rPr>
        <w:t xml:space="preserve"> الاول</w:t>
      </w:r>
      <w:r w:rsidR="00C55AB9">
        <w:rPr>
          <w:rFonts w:cs="AF_Najed" w:hint="cs"/>
          <w:sz w:val="24"/>
          <w:szCs w:val="24"/>
          <w:rtl/>
        </w:rPr>
        <w:t>)</w:t>
      </w:r>
      <w:r w:rsidR="00860D0D">
        <w:rPr>
          <w:rFonts w:cs="AF_Najed" w:hint="cs"/>
          <w:sz w:val="24"/>
          <w:szCs w:val="24"/>
          <w:rtl/>
        </w:rPr>
        <w:t xml:space="preserve"> </w:t>
      </w:r>
      <w:r w:rsidR="004C12B3" w:rsidRPr="00574AF4">
        <w:rPr>
          <w:rFonts w:cs="AF_Najed" w:hint="cs"/>
          <w:sz w:val="24"/>
          <w:szCs w:val="24"/>
          <w:rtl/>
        </w:rPr>
        <w:t>فى</w:t>
      </w:r>
      <w:r w:rsidR="004C12B3" w:rsidRPr="00574AF4">
        <w:rPr>
          <w:rFonts w:cs="AF_Najed"/>
          <w:sz w:val="24"/>
          <w:szCs w:val="24"/>
          <w:rtl/>
        </w:rPr>
        <w:t xml:space="preserve"> </w:t>
      </w:r>
      <w:r w:rsidR="004C12B3" w:rsidRPr="00574AF4">
        <w:rPr>
          <w:rFonts w:cs="AF_Najed" w:hint="cs"/>
          <w:sz w:val="24"/>
          <w:szCs w:val="24"/>
          <w:rtl/>
        </w:rPr>
        <w:t>حالة</w:t>
      </w:r>
      <w:r w:rsidR="004C12B3" w:rsidRPr="00574AF4">
        <w:rPr>
          <w:rFonts w:cs="AF_Najed"/>
          <w:sz w:val="24"/>
          <w:szCs w:val="24"/>
          <w:rtl/>
        </w:rPr>
        <w:t xml:space="preserve"> </w:t>
      </w:r>
      <w:r w:rsidR="004C12B3" w:rsidRPr="00574AF4">
        <w:rPr>
          <w:rFonts w:cs="AF_Najed" w:hint="cs"/>
          <w:sz w:val="24"/>
          <w:szCs w:val="24"/>
          <w:rtl/>
        </w:rPr>
        <w:t>اخطار</w:t>
      </w:r>
      <w:r w:rsidR="004C12B3" w:rsidRPr="00574AF4">
        <w:rPr>
          <w:rFonts w:cs="AF_Najed"/>
          <w:sz w:val="24"/>
          <w:szCs w:val="24"/>
          <w:rtl/>
        </w:rPr>
        <w:t xml:space="preserve"> </w:t>
      </w:r>
      <w:r w:rsidR="00C55AB9">
        <w:rPr>
          <w:rFonts w:cs="AF_Najed" w:hint="cs"/>
          <w:sz w:val="24"/>
          <w:szCs w:val="24"/>
          <w:rtl/>
        </w:rPr>
        <w:t>(</w:t>
      </w:r>
      <w:r>
        <w:rPr>
          <w:rFonts w:cs="AF_Najed" w:hint="cs"/>
          <w:sz w:val="24"/>
          <w:szCs w:val="24"/>
          <w:rtl/>
        </w:rPr>
        <w:t>الشركة</w:t>
      </w:r>
      <w:r w:rsidR="00C55AB9">
        <w:rPr>
          <w:rFonts w:cs="AF_Najed" w:hint="cs"/>
          <w:sz w:val="24"/>
          <w:szCs w:val="24"/>
          <w:rtl/>
        </w:rPr>
        <w:t>)</w:t>
      </w:r>
      <w:r>
        <w:rPr>
          <w:rFonts w:cs="AF_Najed" w:hint="cs"/>
          <w:sz w:val="24"/>
          <w:szCs w:val="24"/>
          <w:rtl/>
        </w:rPr>
        <w:t xml:space="preserve"> له</w:t>
      </w:r>
      <w:r w:rsidR="004C12B3" w:rsidRPr="00574AF4">
        <w:rPr>
          <w:rFonts w:cs="AF_Najed" w:hint="cs"/>
          <w:sz w:val="24"/>
          <w:szCs w:val="24"/>
          <w:rtl/>
        </w:rPr>
        <w:t xml:space="preserve"> لها</w:t>
      </w:r>
      <w:r w:rsidR="004C12B3" w:rsidRPr="00574AF4">
        <w:rPr>
          <w:rFonts w:cs="AF_Najed"/>
          <w:sz w:val="24"/>
          <w:szCs w:val="24"/>
          <w:rtl/>
        </w:rPr>
        <w:t xml:space="preserve"> </w:t>
      </w:r>
      <w:r w:rsidR="004C12B3" w:rsidRPr="00574AF4">
        <w:rPr>
          <w:rFonts w:cs="AF_Najed" w:hint="cs"/>
          <w:sz w:val="24"/>
          <w:szCs w:val="24"/>
          <w:rtl/>
        </w:rPr>
        <w:t>بضرورة</w:t>
      </w:r>
      <w:r w:rsidR="004C12B3" w:rsidRPr="00574AF4">
        <w:rPr>
          <w:rFonts w:cs="AF_Najed"/>
          <w:sz w:val="24"/>
          <w:szCs w:val="24"/>
          <w:rtl/>
        </w:rPr>
        <w:t xml:space="preserve"> </w:t>
      </w:r>
      <w:r w:rsidR="004C12B3" w:rsidRPr="00574AF4">
        <w:rPr>
          <w:rFonts w:cs="AF_Najed" w:hint="cs"/>
          <w:sz w:val="24"/>
          <w:szCs w:val="24"/>
          <w:rtl/>
        </w:rPr>
        <w:t>وقف</w:t>
      </w:r>
      <w:r w:rsidR="004C12B3" w:rsidRPr="00574AF4">
        <w:rPr>
          <w:rFonts w:cs="AF_Najed"/>
          <w:sz w:val="24"/>
          <w:szCs w:val="24"/>
          <w:rtl/>
        </w:rPr>
        <w:t xml:space="preserve"> </w:t>
      </w:r>
      <w:r w:rsidR="004C12B3" w:rsidRPr="00574AF4">
        <w:rPr>
          <w:rFonts w:cs="AF_Najed" w:hint="cs"/>
          <w:sz w:val="24"/>
          <w:szCs w:val="24"/>
          <w:rtl/>
        </w:rPr>
        <w:t>شارة</w:t>
      </w:r>
      <w:r w:rsidR="004C12B3" w:rsidRPr="00574AF4">
        <w:rPr>
          <w:rFonts w:cs="AF_Najed"/>
          <w:sz w:val="24"/>
          <w:szCs w:val="24"/>
          <w:rtl/>
        </w:rPr>
        <w:t xml:space="preserve"> </w:t>
      </w:r>
      <w:r w:rsidR="004C12B3" w:rsidRPr="00574AF4">
        <w:rPr>
          <w:rFonts w:cs="AF_Najed" w:hint="cs"/>
          <w:sz w:val="24"/>
          <w:szCs w:val="24"/>
          <w:rtl/>
        </w:rPr>
        <w:t>البث</w:t>
      </w:r>
      <w:r w:rsidR="004C12B3" w:rsidRPr="00574AF4">
        <w:rPr>
          <w:rFonts w:cs="AF_Najed"/>
          <w:sz w:val="24"/>
          <w:szCs w:val="24"/>
          <w:rtl/>
        </w:rPr>
        <w:t xml:space="preserve"> </w:t>
      </w:r>
      <w:r w:rsidR="004C12B3" w:rsidRPr="00574AF4">
        <w:rPr>
          <w:rFonts w:cs="AF_Najed" w:hint="cs"/>
          <w:sz w:val="24"/>
          <w:szCs w:val="24"/>
          <w:rtl/>
        </w:rPr>
        <w:t>عن</w:t>
      </w:r>
      <w:r w:rsidR="004C12B3" w:rsidRPr="00574AF4">
        <w:rPr>
          <w:rFonts w:cs="AF_Najed"/>
          <w:sz w:val="24"/>
          <w:szCs w:val="24"/>
          <w:rtl/>
        </w:rPr>
        <w:t xml:space="preserve"> </w:t>
      </w:r>
      <w:r w:rsidR="004C12B3" w:rsidRPr="00574AF4">
        <w:rPr>
          <w:rFonts w:cs="AF_Najed" w:hint="cs"/>
          <w:sz w:val="24"/>
          <w:szCs w:val="24"/>
          <w:rtl/>
        </w:rPr>
        <w:t>اية</w:t>
      </w:r>
      <w:r w:rsidR="004C12B3" w:rsidRPr="00574AF4">
        <w:rPr>
          <w:rFonts w:cs="AF_Najed"/>
          <w:sz w:val="24"/>
          <w:szCs w:val="24"/>
          <w:rtl/>
        </w:rPr>
        <w:t xml:space="preserve"> </w:t>
      </w:r>
      <w:r w:rsidR="004C12B3" w:rsidRPr="00574AF4">
        <w:rPr>
          <w:rFonts w:cs="AF_Najed" w:hint="cs"/>
          <w:sz w:val="24"/>
          <w:szCs w:val="24"/>
          <w:rtl/>
        </w:rPr>
        <w:t>قناة</w:t>
      </w:r>
      <w:r w:rsidR="004C12B3" w:rsidRPr="00574AF4">
        <w:rPr>
          <w:rFonts w:cs="AF_Najed"/>
          <w:sz w:val="24"/>
          <w:szCs w:val="24"/>
          <w:rtl/>
        </w:rPr>
        <w:t xml:space="preserve"> </w:t>
      </w:r>
      <w:r w:rsidR="004C12B3" w:rsidRPr="00574AF4">
        <w:rPr>
          <w:rFonts w:cs="AF_Najed" w:hint="cs"/>
          <w:sz w:val="24"/>
          <w:szCs w:val="24"/>
          <w:rtl/>
        </w:rPr>
        <w:t>أو</w:t>
      </w:r>
      <w:r w:rsidR="004C12B3" w:rsidRPr="00574AF4">
        <w:rPr>
          <w:rFonts w:cs="AF_Najed"/>
          <w:sz w:val="24"/>
          <w:szCs w:val="24"/>
          <w:rtl/>
        </w:rPr>
        <w:t xml:space="preserve"> </w:t>
      </w:r>
      <w:r w:rsidR="004C12B3" w:rsidRPr="00574AF4">
        <w:rPr>
          <w:rFonts w:cs="AF_Najed" w:hint="cs"/>
          <w:sz w:val="24"/>
          <w:szCs w:val="24"/>
          <w:rtl/>
        </w:rPr>
        <w:t>شركة</w:t>
      </w:r>
      <w:r w:rsidR="004C12B3" w:rsidRPr="00574AF4">
        <w:rPr>
          <w:rFonts w:cs="AF_Najed"/>
          <w:sz w:val="24"/>
          <w:szCs w:val="24"/>
          <w:rtl/>
        </w:rPr>
        <w:t xml:space="preserve"> </w:t>
      </w:r>
      <w:r w:rsidR="004C12B3" w:rsidRPr="00574AF4">
        <w:rPr>
          <w:rFonts w:cs="AF_Najed" w:hint="cs"/>
          <w:sz w:val="24"/>
          <w:szCs w:val="24"/>
          <w:rtl/>
        </w:rPr>
        <w:t xml:space="preserve">متعاقدة مع </w:t>
      </w:r>
      <w:r w:rsidR="00C55AB9">
        <w:rPr>
          <w:rFonts w:cs="AF_Najed" w:hint="cs"/>
          <w:sz w:val="24"/>
          <w:szCs w:val="24"/>
          <w:rtl/>
        </w:rPr>
        <w:t>(</w:t>
      </w:r>
      <w:r>
        <w:rPr>
          <w:rFonts w:cs="AF_Najed" w:hint="cs"/>
          <w:sz w:val="24"/>
          <w:szCs w:val="24"/>
          <w:rtl/>
        </w:rPr>
        <w:t>الشركة</w:t>
      </w:r>
      <w:r w:rsidR="00C55AB9">
        <w:rPr>
          <w:rFonts w:cs="AF_Najed" w:hint="cs"/>
          <w:sz w:val="24"/>
          <w:szCs w:val="24"/>
          <w:rtl/>
        </w:rPr>
        <w:t>)</w:t>
      </w:r>
      <w:r>
        <w:rPr>
          <w:rFonts w:cs="AF_Najed" w:hint="cs"/>
          <w:sz w:val="24"/>
          <w:szCs w:val="24"/>
          <w:rtl/>
        </w:rPr>
        <w:t xml:space="preserve"> لأى سبب من الأسباب، ي</w:t>
      </w:r>
      <w:r w:rsidR="004C12B3" w:rsidRPr="00574AF4">
        <w:rPr>
          <w:rFonts w:cs="AF_Najed" w:hint="cs"/>
          <w:sz w:val="24"/>
          <w:szCs w:val="24"/>
          <w:rtl/>
        </w:rPr>
        <w:t>لتزم</w:t>
      </w:r>
      <w:r w:rsidR="004C12B3" w:rsidRPr="00574AF4">
        <w:rPr>
          <w:rFonts w:cs="AF_Najed"/>
          <w:sz w:val="24"/>
          <w:szCs w:val="24"/>
          <w:rtl/>
        </w:rPr>
        <w:t xml:space="preserve"> </w:t>
      </w:r>
      <w:r w:rsidR="0013369A">
        <w:rPr>
          <w:rFonts w:cs="AF_Najed" w:hint="cs"/>
          <w:sz w:val="24"/>
          <w:szCs w:val="24"/>
          <w:rtl/>
        </w:rPr>
        <w:t>(</w:t>
      </w:r>
      <w:r>
        <w:rPr>
          <w:rFonts w:cs="AF_Najed" w:hint="cs"/>
          <w:sz w:val="24"/>
          <w:szCs w:val="24"/>
          <w:rtl/>
        </w:rPr>
        <w:t>النادي</w:t>
      </w:r>
      <w:r w:rsidR="0013369A">
        <w:rPr>
          <w:rFonts w:cs="AF_Najed" w:hint="cs"/>
          <w:sz w:val="24"/>
          <w:szCs w:val="24"/>
          <w:rtl/>
        </w:rPr>
        <w:t>)</w:t>
      </w:r>
      <w:r w:rsidR="004C12B3" w:rsidRPr="00574AF4">
        <w:rPr>
          <w:rFonts w:cs="AF_Najed" w:hint="cs"/>
          <w:sz w:val="24"/>
          <w:szCs w:val="24"/>
          <w:rtl/>
        </w:rPr>
        <w:t xml:space="preserve"> بوقف</w:t>
      </w:r>
      <w:r w:rsidR="004C12B3" w:rsidRPr="00574AF4">
        <w:rPr>
          <w:rFonts w:cs="AF_Najed"/>
          <w:sz w:val="24"/>
          <w:szCs w:val="24"/>
          <w:rtl/>
        </w:rPr>
        <w:t xml:space="preserve"> </w:t>
      </w:r>
      <w:r w:rsidR="004C12B3" w:rsidRPr="00574AF4">
        <w:rPr>
          <w:rFonts w:cs="AF_Najed" w:hint="cs"/>
          <w:sz w:val="24"/>
          <w:szCs w:val="24"/>
          <w:rtl/>
        </w:rPr>
        <w:t>شارة</w:t>
      </w:r>
      <w:r w:rsidR="004C12B3" w:rsidRPr="00574AF4">
        <w:rPr>
          <w:rFonts w:cs="AF_Najed"/>
          <w:sz w:val="24"/>
          <w:szCs w:val="24"/>
          <w:rtl/>
        </w:rPr>
        <w:t xml:space="preserve"> </w:t>
      </w:r>
      <w:r w:rsidR="004C12B3" w:rsidRPr="00574AF4">
        <w:rPr>
          <w:rFonts w:cs="AF_Najed" w:hint="cs"/>
          <w:sz w:val="24"/>
          <w:szCs w:val="24"/>
          <w:rtl/>
        </w:rPr>
        <w:t>البث</w:t>
      </w:r>
      <w:r w:rsidR="004C12B3" w:rsidRPr="00574AF4">
        <w:rPr>
          <w:rFonts w:cs="AF_Najed"/>
          <w:sz w:val="24"/>
          <w:szCs w:val="24"/>
          <w:rtl/>
        </w:rPr>
        <w:t xml:space="preserve"> </w:t>
      </w:r>
      <w:r w:rsidR="004C12B3" w:rsidRPr="00574AF4">
        <w:rPr>
          <w:rFonts w:cs="AF_Najed" w:hint="cs"/>
          <w:sz w:val="24"/>
          <w:szCs w:val="24"/>
          <w:rtl/>
        </w:rPr>
        <w:t>فوراً</w:t>
      </w:r>
      <w:r w:rsidR="004C12B3" w:rsidRPr="00574AF4">
        <w:rPr>
          <w:rFonts w:cs="AF_Najed"/>
          <w:sz w:val="24"/>
          <w:szCs w:val="24"/>
          <w:rtl/>
        </w:rPr>
        <w:t xml:space="preserve"> </w:t>
      </w:r>
      <w:r w:rsidR="004C12B3" w:rsidRPr="00574AF4">
        <w:rPr>
          <w:rFonts w:cs="AF_Najed" w:hint="cs"/>
          <w:sz w:val="24"/>
          <w:szCs w:val="24"/>
          <w:rtl/>
        </w:rPr>
        <w:t>ولا</w:t>
      </w:r>
      <w:r w:rsidR="004C12B3" w:rsidRPr="00574AF4">
        <w:rPr>
          <w:rFonts w:cs="AF_Najed"/>
          <w:sz w:val="24"/>
          <w:szCs w:val="24"/>
          <w:rtl/>
        </w:rPr>
        <w:t xml:space="preserve"> </w:t>
      </w:r>
      <w:r w:rsidR="004C12B3" w:rsidRPr="00574AF4">
        <w:rPr>
          <w:rFonts w:cs="AF_Najed" w:hint="cs"/>
          <w:sz w:val="24"/>
          <w:szCs w:val="24"/>
          <w:rtl/>
        </w:rPr>
        <w:t>يتم</w:t>
      </w:r>
      <w:r w:rsidR="004C12B3" w:rsidRPr="00574AF4">
        <w:rPr>
          <w:rFonts w:cs="AF_Najed"/>
          <w:sz w:val="24"/>
          <w:szCs w:val="24"/>
          <w:rtl/>
        </w:rPr>
        <w:t xml:space="preserve"> </w:t>
      </w:r>
      <w:r w:rsidR="004C12B3" w:rsidRPr="00574AF4">
        <w:rPr>
          <w:rFonts w:cs="AF_Najed" w:hint="cs"/>
          <w:sz w:val="24"/>
          <w:szCs w:val="24"/>
          <w:rtl/>
        </w:rPr>
        <w:t>اعادة</w:t>
      </w:r>
      <w:r w:rsidR="004C12B3" w:rsidRPr="00574AF4">
        <w:rPr>
          <w:rFonts w:cs="AF_Najed"/>
          <w:sz w:val="24"/>
          <w:szCs w:val="24"/>
          <w:rtl/>
        </w:rPr>
        <w:t xml:space="preserve"> </w:t>
      </w:r>
      <w:r w:rsidR="004C12B3" w:rsidRPr="00574AF4">
        <w:rPr>
          <w:rFonts w:cs="AF_Najed" w:hint="cs"/>
          <w:sz w:val="24"/>
          <w:szCs w:val="24"/>
          <w:rtl/>
        </w:rPr>
        <w:t>البث</w:t>
      </w:r>
      <w:r w:rsidR="004C12B3" w:rsidRPr="00574AF4">
        <w:rPr>
          <w:rFonts w:cs="AF_Najed"/>
          <w:sz w:val="24"/>
          <w:szCs w:val="24"/>
          <w:rtl/>
        </w:rPr>
        <w:t xml:space="preserve"> </w:t>
      </w:r>
      <w:r w:rsidR="004C12B3" w:rsidRPr="00574AF4">
        <w:rPr>
          <w:rFonts w:cs="AF_Najed" w:hint="cs"/>
          <w:sz w:val="24"/>
          <w:szCs w:val="24"/>
          <w:rtl/>
        </w:rPr>
        <w:t>الا</w:t>
      </w:r>
      <w:r w:rsidR="004C12B3" w:rsidRPr="00574AF4">
        <w:rPr>
          <w:rFonts w:cs="AF_Najed"/>
          <w:sz w:val="24"/>
          <w:szCs w:val="24"/>
          <w:rtl/>
        </w:rPr>
        <w:t xml:space="preserve"> </w:t>
      </w:r>
      <w:r w:rsidR="004C12B3" w:rsidRPr="00574AF4">
        <w:rPr>
          <w:rFonts w:cs="AF_Najed" w:hint="cs"/>
          <w:sz w:val="24"/>
          <w:szCs w:val="24"/>
          <w:rtl/>
        </w:rPr>
        <w:t>بموجب</w:t>
      </w:r>
      <w:r w:rsidR="004C12B3" w:rsidRPr="00574AF4">
        <w:rPr>
          <w:rFonts w:cs="AF_Najed"/>
          <w:sz w:val="24"/>
          <w:szCs w:val="24"/>
          <w:rtl/>
        </w:rPr>
        <w:t xml:space="preserve"> </w:t>
      </w:r>
      <w:r w:rsidR="004C12B3" w:rsidRPr="00574AF4">
        <w:rPr>
          <w:rFonts w:cs="AF_Najed" w:hint="cs"/>
          <w:sz w:val="24"/>
          <w:szCs w:val="24"/>
          <w:rtl/>
        </w:rPr>
        <w:t>اخطار</w:t>
      </w:r>
      <w:r w:rsidR="004C12B3" w:rsidRPr="00574AF4">
        <w:rPr>
          <w:rFonts w:cs="AF_Najed"/>
          <w:sz w:val="24"/>
          <w:szCs w:val="24"/>
          <w:rtl/>
        </w:rPr>
        <w:t xml:space="preserve"> </w:t>
      </w:r>
      <w:r w:rsidR="004C12B3" w:rsidRPr="00574AF4">
        <w:rPr>
          <w:rFonts w:cs="AF_Najed" w:hint="cs"/>
          <w:sz w:val="24"/>
          <w:szCs w:val="24"/>
          <w:rtl/>
        </w:rPr>
        <w:t>جديد</w:t>
      </w:r>
      <w:r w:rsidR="004C12B3" w:rsidRPr="00574AF4">
        <w:rPr>
          <w:rFonts w:cs="AF_Najed"/>
          <w:sz w:val="24"/>
          <w:szCs w:val="24"/>
          <w:rtl/>
        </w:rPr>
        <w:t xml:space="preserve"> </w:t>
      </w:r>
      <w:r w:rsidR="004C12B3" w:rsidRPr="00574AF4">
        <w:rPr>
          <w:rFonts w:cs="AF_Najed" w:hint="cs"/>
          <w:sz w:val="24"/>
          <w:szCs w:val="24"/>
          <w:rtl/>
        </w:rPr>
        <w:t xml:space="preserve">من </w:t>
      </w:r>
      <w:r w:rsidR="0013369A">
        <w:rPr>
          <w:rFonts w:cs="AF_Najed" w:hint="cs"/>
          <w:sz w:val="24"/>
          <w:szCs w:val="24"/>
          <w:rtl/>
        </w:rPr>
        <w:t>(</w:t>
      </w:r>
      <w:r>
        <w:rPr>
          <w:rFonts w:cs="AF_Najed" w:hint="cs"/>
          <w:sz w:val="24"/>
          <w:szCs w:val="24"/>
          <w:rtl/>
        </w:rPr>
        <w:t>الشركة</w:t>
      </w:r>
      <w:r w:rsidR="0013369A">
        <w:rPr>
          <w:rFonts w:cs="AF_Najed" w:hint="cs"/>
          <w:sz w:val="24"/>
          <w:szCs w:val="24"/>
          <w:rtl/>
        </w:rPr>
        <w:t>)</w:t>
      </w:r>
      <w:r w:rsidR="004C12B3" w:rsidRPr="00574AF4">
        <w:rPr>
          <w:rFonts w:cs="AF_Najed" w:hint="cs"/>
          <w:sz w:val="24"/>
          <w:szCs w:val="24"/>
          <w:rtl/>
        </w:rPr>
        <w:t>.</w:t>
      </w:r>
    </w:p>
    <w:p w14:paraId="56B3F238" w14:textId="77B5E521" w:rsidR="004C12B3" w:rsidRPr="00574AF4" w:rsidRDefault="004C12B3" w:rsidP="00C55CBB">
      <w:pPr>
        <w:pStyle w:val="ListParagraph"/>
        <w:numPr>
          <w:ilvl w:val="0"/>
          <w:numId w:val="18"/>
        </w:numPr>
        <w:bidi/>
        <w:jc w:val="both"/>
        <w:rPr>
          <w:rFonts w:cs="AF_Najed"/>
          <w:sz w:val="24"/>
          <w:szCs w:val="24"/>
        </w:rPr>
      </w:pPr>
      <w:r>
        <w:rPr>
          <w:rFonts w:cs="AF_Najed" w:hint="cs"/>
          <w:sz w:val="24"/>
          <w:szCs w:val="24"/>
          <w:rtl/>
        </w:rPr>
        <w:t>توافق</w:t>
      </w:r>
      <w:r w:rsidRPr="00574AF4">
        <w:rPr>
          <w:rFonts w:cs="AF_Najed" w:hint="cs"/>
          <w:sz w:val="24"/>
          <w:szCs w:val="24"/>
          <w:rtl/>
        </w:rPr>
        <w:t xml:space="preserve"> </w:t>
      </w:r>
      <w:r w:rsidR="0013369A">
        <w:rPr>
          <w:rFonts w:cs="AF_Najed" w:hint="cs"/>
          <w:sz w:val="24"/>
          <w:szCs w:val="24"/>
          <w:rtl/>
        </w:rPr>
        <w:t>(</w:t>
      </w:r>
      <w:r w:rsidR="003F1249">
        <w:rPr>
          <w:rFonts w:cs="AF_Najed" w:hint="cs"/>
          <w:sz w:val="24"/>
          <w:szCs w:val="24"/>
          <w:rtl/>
        </w:rPr>
        <w:t>الشركة</w:t>
      </w:r>
      <w:r w:rsidR="0013369A">
        <w:rPr>
          <w:rFonts w:cs="AF_Najed" w:hint="cs"/>
          <w:sz w:val="24"/>
          <w:szCs w:val="24"/>
          <w:rtl/>
        </w:rPr>
        <w:t>)</w:t>
      </w:r>
      <w:r w:rsidR="003F1249">
        <w:rPr>
          <w:rFonts w:cs="AF_Najed" w:hint="cs"/>
          <w:sz w:val="24"/>
          <w:szCs w:val="24"/>
          <w:rtl/>
        </w:rPr>
        <w:t xml:space="preserve"> على </w:t>
      </w:r>
      <w:r w:rsidRPr="00574AF4">
        <w:rPr>
          <w:rFonts w:cs="AF_Najed" w:hint="cs"/>
          <w:sz w:val="24"/>
          <w:szCs w:val="24"/>
          <w:rtl/>
        </w:rPr>
        <w:t xml:space="preserve">منح إتحاد الاذاعة والتليفزيون حق البث التليفزيونى الأرضى </w:t>
      </w:r>
      <w:r>
        <w:rPr>
          <w:rFonts w:cs="AF_Najed" w:hint="cs"/>
          <w:sz w:val="24"/>
          <w:szCs w:val="24"/>
          <w:rtl/>
        </w:rPr>
        <w:t>للمباريات</w:t>
      </w:r>
      <w:r w:rsidRPr="00574AF4">
        <w:rPr>
          <w:rFonts w:cs="AF_Najed" w:hint="cs"/>
          <w:sz w:val="24"/>
          <w:szCs w:val="24"/>
          <w:rtl/>
        </w:rPr>
        <w:t>.</w:t>
      </w:r>
    </w:p>
    <w:p w14:paraId="6E497C2B" w14:textId="77777777" w:rsidR="005069B3" w:rsidRDefault="005069B3" w:rsidP="004C12B3">
      <w:pPr>
        <w:bidi/>
        <w:jc w:val="center"/>
        <w:rPr>
          <w:rFonts w:cs="AF_Najed"/>
          <w:b/>
          <w:bCs/>
          <w:color w:val="FF0000"/>
          <w:sz w:val="36"/>
          <w:szCs w:val="36"/>
          <w:u w:val="single"/>
          <w:rtl/>
        </w:rPr>
      </w:pPr>
    </w:p>
    <w:p w14:paraId="142D823F" w14:textId="77777777" w:rsidR="005069B3" w:rsidRDefault="005069B3" w:rsidP="005069B3">
      <w:pPr>
        <w:bidi/>
        <w:jc w:val="center"/>
        <w:rPr>
          <w:rFonts w:cs="AF_Najed"/>
          <w:b/>
          <w:bCs/>
          <w:color w:val="FF0000"/>
          <w:sz w:val="36"/>
          <w:szCs w:val="36"/>
          <w:u w:val="single"/>
          <w:rtl/>
        </w:rPr>
      </w:pPr>
    </w:p>
    <w:p w14:paraId="1764DD0C" w14:textId="77777777" w:rsidR="00887CDF" w:rsidRPr="00BA10C4" w:rsidRDefault="00887CDF" w:rsidP="005069B3">
      <w:pPr>
        <w:bidi/>
        <w:jc w:val="center"/>
        <w:rPr>
          <w:rFonts w:cs="AF_Najed"/>
          <w:b/>
          <w:bCs/>
          <w:color w:val="FF0000"/>
          <w:sz w:val="36"/>
          <w:szCs w:val="36"/>
          <w:u w:val="single"/>
        </w:rPr>
      </w:pPr>
      <w:r w:rsidRPr="00BA10C4">
        <w:rPr>
          <w:rFonts w:cs="AF_Najed" w:hint="cs"/>
          <w:b/>
          <w:bCs/>
          <w:color w:val="FF0000"/>
          <w:sz w:val="36"/>
          <w:szCs w:val="36"/>
          <w:u w:val="single"/>
          <w:rtl/>
        </w:rPr>
        <w:lastRenderedPageBreak/>
        <w:t>البند</w:t>
      </w:r>
      <w:r w:rsidRPr="00BA10C4">
        <w:rPr>
          <w:rFonts w:cs="AF_Najed"/>
          <w:b/>
          <w:bCs/>
          <w:color w:val="FF0000"/>
          <w:sz w:val="36"/>
          <w:szCs w:val="36"/>
          <w:u w:val="single"/>
          <w:rtl/>
        </w:rPr>
        <w:t xml:space="preserve">  </w:t>
      </w:r>
      <w:r>
        <w:rPr>
          <w:rFonts w:cs="AF_Najed" w:hint="cs"/>
          <w:b/>
          <w:bCs/>
          <w:color w:val="FF0000"/>
          <w:sz w:val="36"/>
          <w:szCs w:val="36"/>
          <w:u w:val="single"/>
          <w:rtl/>
        </w:rPr>
        <w:t>الثامن</w:t>
      </w:r>
      <w:r w:rsidRPr="00BA10C4">
        <w:rPr>
          <w:rFonts w:cs="AF_Najed"/>
          <w:b/>
          <w:bCs/>
          <w:color w:val="FF0000"/>
          <w:sz w:val="36"/>
          <w:szCs w:val="36"/>
          <w:u w:val="single"/>
          <w:rtl/>
        </w:rPr>
        <w:t xml:space="preserve"> : </w:t>
      </w:r>
      <w:r w:rsidRPr="00BA10C4">
        <w:rPr>
          <w:rFonts w:cs="AF_Najed" w:hint="cs"/>
          <w:b/>
          <w:bCs/>
          <w:color w:val="FF0000"/>
          <w:sz w:val="36"/>
          <w:szCs w:val="36"/>
          <w:u w:val="single"/>
          <w:rtl/>
        </w:rPr>
        <w:t>مدة التعاقد</w:t>
      </w:r>
    </w:p>
    <w:p w14:paraId="1380C936" w14:textId="696BA20D" w:rsidR="00887CDF" w:rsidRPr="00BA10C4" w:rsidRDefault="00887CDF" w:rsidP="00F05C82">
      <w:pPr>
        <w:bidi/>
        <w:jc w:val="both"/>
        <w:rPr>
          <w:rFonts w:cs="AF_Najed"/>
          <w:sz w:val="24"/>
          <w:szCs w:val="24"/>
          <w:rtl/>
          <w:lang w:bidi="ar-EG"/>
        </w:rPr>
      </w:pPr>
      <w:r w:rsidRPr="001678B3">
        <w:rPr>
          <w:rFonts w:cs="AF_Najed" w:hint="cs"/>
          <w:sz w:val="24"/>
          <w:szCs w:val="24"/>
          <w:rtl/>
          <w:lang w:bidi="ar-EG"/>
        </w:rPr>
        <w:t xml:space="preserve">مدة هذا العقد </w:t>
      </w:r>
      <w:r w:rsidR="00F05C82">
        <w:rPr>
          <w:rFonts w:cs="AF_Najed" w:hint="cs"/>
          <w:sz w:val="24"/>
          <w:szCs w:val="24"/>
          <w:rtl/>
          <w:lang w:bidi="ar-EG"/>
        </w:rPr>
        <w:t>4</w:t>
      </w:r>
      <w:r w:rsidRPr="001678B3">
        <w:rPr>
          <w:rFonts w:cs="AF_Najed" w:hint="cs"/>
          <w:sz w:val="24"/>
          <w:szCs w:val="24"/>
          <w:rtl/>
          <w:lang w:bidi="ar-EG"/>
        </w:rPr>
        <w:t xml:space="preserve"> مواسم رياضية</w:t>
      </w:r>
      <w:r>
        <w:rPr>
          <w:rFonts w:cs="AF_Najed" w:hint="cs"/>
          <w:sz w:val="24"/>
          <w:szCs w:val="24"/>
          <w:rtl/>
          <w:lang w:bidi="ar-EG"/>
        </w:rPr>
        <w:t xml:space="preserve"> كاملة</w:t>
      </w:r>
      <w:r w:rsidR="002F07D3">
        <w:rPr>
          <w:rFonts w:cs="AF_Najed" w:hint="cs"/>
          <w:sz w:val="24"/>
          <w:szCs w:val="24"/>
          <w:rtl/>
          <w:lang w:bidi="ar-EG"/>
        </w:rPr>
        <w:t xml:space="preserve"> من الدوري العام القسم الممتاز</w:t>
      </w:r>
      <w:r w:rsidR="001C203B">
        <w:rPr>
          <w:rFonts w:cs="AF_Najed" w:hint="cs"/>
          <w:sz w:val="24"/>
          <w:szCs w:val="24"/>
          <w:rtl/>
          <w:lang w:bidi="ar-EG"/>
        </w:rPr>
        <w:t xml:space="preserve"> دو</w:t>
      </w:r>
      <w:r w:rsidR="0013369A">
        <w:rPr>
          <w:rFonts w:cs="AF_Najed" w:hint="cs"/>
          <w:sz w:val="24"/>
          <w:szCs w:val="24"/>
          <w:rtl/>
          <w:lang w:bidi="ar-EG"/>
        </w:rPr>
        <w:t xml:space="preserve">ن </w:t>
      </w:r>
      <w:r w:rsidR="001C203B">
        <w:rPr>
          <w:rFonts w:cs="AF_Najed" w:hint="cs"/>
          <w:sz w:val="24"/>
          <w:szCs w:val="24"/>
          <w:rtl/>
          <w:lang w:bidi="ar-EG"/>
        </w:rPr>
        <w:t xml:space="preserve">اي انتقاص لاي مباراة بغض النظر عن عدم اكتمال مباريات </w:t>
      </w:r>
      <w:r w:rsidR="0013369A">
        <w:rPr>
          <w:rFonts w:cs="AF_Najed" w:hint="cs"/>
          <w:sz w:val="24"/>
          <w:szCs w:val="24"/>
          <w:rtl/>
          <w:lang w:bidi="ar-EG"/>
        </w:rPr>
        <w:t>(</w:t>
      </w:r>
      <w:r w:rsidR="001C203B">
        <w:rPr>
          <w:rFonts w:cs="AF_Najed" w:hint="cs"/>
          <w:sz w:val="24"/>
          <w:szCs w:val="24"/>
          <w:rtl/>
          <w:lang w:bidi="ar-EG"/>
        </w:rPr>
        <w:t>النادي</w:t>
      </w:r>
      <w:r w:rsidR="0013369A">
        <w:rPr>
          <w:rFonts w:cs="AF_Najed" w:hint="cs"/>
          <w:sz w:val="24"/>
          <w:szCs w:val="24"/>
          <w:rtl/>
          <w:lang w:bidi="ar-EG"/>
        </w:rPr>
        <w:t>)</w:t>
      </w:r>
      <w:r w:rsidRPr="001678B3">
        <w:rPr>
          <w:rFonts w:cs="AF_Najed" w:hint="cs"/>
          <w:sz w:val="24"/>
          <w:szCs w:val="24"/>
          <w:rtl/>
          <w:lang w:bidi="ar-EG"/>
        </w:rPr>
        <w:t>، و</w:t>
      </w:r>
      <w:r w:rsidRPr="001678B3">
        <w:rPr>
          <w:rFonts w:cs="AF_Najed"/>
          <w:sz w:val="24"/>
          <w:szCs w:val="24"/>
          <w:rtl/>
          <w:lang w:bidi="ar-EG"/>
        </w:rPr>
        <w:t xml:space="preserve">يبدأ </w:t>
      </w:r>
      <w:r w:rsidR="00F93C8C">
        <w:rPr>
          <w:rFonts w:cs="AF_Najed" w:hint="cs"/>
          <w:sz w:val="24"/>
          <w:szCs w:val="24"/>
          <w:rtl/>
          <w:lang w:bidi="ar-EG"/>
        </w:rPr>
        <w:t>سريان</w:t>
      </w:r>
      <w:r w:rsidRPr="001678B3">
        <w:rPr>
          <w:rFonts w:cs="AF_Najed"/>
          <w:sz w:val="24"/>
          <w:szCs w:val="24"/>
          <w:rtl/>
          <w:lang w:bidi="ar-EG"/>
        </w:rPr>
        <w:t xml:space="preserve"> هذا العقد </w:t>
      </w:r>
      <w:r w:rsidRPr="001678B3">
        <w:rPr>
          <w:rFonts w:cs="AF_Najed" w:hint="cs"/>
          <w:sz w:val="24"/>
          <w:szCs w:val="24"/>
          <w:rtl/>
          <w:lang w:bidi="ar-EG"/>
        </w:rPr>
        <w:t>إعتبارا من</w:t>
      </w:r>
      <w:r w:rsidR="00A850C3">
        <w:rPr>
          <w:rFonts w:cs="AF_Najed" w:hint="cs"/>
          <w:sz w:val="24"/>
          <w:szCs w:val="24"/>
          <w:rtl/>
          <w:lang w:bidi="ar-EG"/>
        </w:rPr>
        <w:t xml:space="preserve"> بداية</w:t>
      </w:r>
      <w:r>
        <w:rPr>
          <w:rFonts w:cs="AF_Najed" w:hint="cs"/>
          <w:sz w:val="24"/>
          <w:szCs w:val="24"/>
          <w:rtl/>
          <w:lang w:bidi="ar-EG"/>
        </w:rPr>
        <w:t xml:space="preserve"> اول مسابقة للدورى العام</w:t>
      </w:r>
      <w:r w:rsidR="002F07D3">
        <w:rPr>
          <w:rFonts w:cs="AF_Najed" w:hint="cs"/>
          <w:sz w:val="24"/>
          <w:szCs w:val="24"/>
          <w:rtl/>
          <w:lang w:bidi="ar-EG"/>
        </w:rPr>
        <w:t xml:space="preserve"> القسم</w:t>
      </w:r>
      <w:r w:rsidR="00D205B0">
        <w:rPr>
          <w:rFonts w:cs="AF_Najed" w:hint="cs"/>
          <w:sz w:val="24"/>
          <w:szCs w:val="24"/>
          <w:rtl/>
          <w:lang w:bidi="ar-EG"/>
        </w:rPr>
        <w:t xml:space="preserve"> الممتاز</w:t>
      </w:r>
      <w:r>
        <w:rPr>
          <w:rFonts w:cs="AF_Najed" w:hint="cs"/>
          <w:sz w:val="24"/>
          <w:szCs w:val="24"/>
          <w:rtl/>
          <w:lang w:bidi="ar-EG"/>
        </w:rPr>
        <w:t xml:space="preserve"> </w:t>
      </w:r>
      <w:r w:rsidR="00385316">
        <w:rPr>
          <w:rFonts w:cs="AF_Najed" w:hint="cs"/>
          <w:sz w:val="24"/>
          <w:szCs w:val="24"/>
          <w:rtl/>
          <w:lang w:bidi="ar-EG"/>
        </w:rPr>
        <w:t>تلي</w:t>
      </w:r>
      <w:r>
        <w:rPr>
          <w:rFonts w:cs="AF_Najed" w:hint="cs"/>
          <w:sz w:val="24"/>
          <w:szCs w:val="24"/>
          <w:rtl/>
          <w:lang w:bidi="ar-EG"/>
        </w:rPr>
        <w:t xml:space="preserve"> </w:t>
      </w:r>
      <w:r w:rsidR="002F07D3">
        <w:rPr>
          <w:rFonts w:cs="AF_Najed" w:hint="cs"/>
          <w:sz w:val="24"/>
          <w:szCs w:val="24"/>
          <w:rtl/>
          <w:lang w:bidi="ar-EG"/>
        </w:rPr>
        <w:t xml:space="preserve">تاريخ </w:t>
      </w:r>
      <w:r w:rsidR="00932611">
        <w:rPr>
          <w:rFonts w:cs="AF_Najed" w:hint="cs"/>
          <w:sz w:val="24"/>
          <w:szCs w:val="24"/>
          <w:rtl/>
          <w:lang w:bidi="ar-EG"/>
        </w:rPr>
        <w:t xml:space="preserve">بعد </w:t>
      </w:r>
      <w:r w:rsidR="001C203B">
        <w:rPr>
          <w:rFonts w:cs="AF_Najed" w:hint="cs"/>
          <w:sz w:val="24"/>
          <w:szCs w:val="24"/>
          <w:rtl/>
          <w:lang w:bidi="ar-EG"/>
        </w:rPr>
        <w:t xml:space="preserve">توقيع هذا العقد وتمكين </w:t>
      </w:r>
      <w:r w:rsidR="0013369A">
        <w:rPr>
          <w:rFonts w:cs="AF_Najed" w:hint="cs"/>
          <w:sz w:val="24"/>
          <w:szCs w:val="24"/>
          <w:rtl/>
          <w:lang w:bidi="ar-EG"/>
        </w:rPr>
        <w:t>(</w:t>
      </w:r>
      <w:r w:rsidR="001C203B">
        <w:rPr>
          <w:rFonts w:cs="AF_Najed" w:hint="cs"/>
          <w:sz w:val="24"/>
          <w:szCs w:val="24"/>
          <w:rtl/>
          <w:lang w:bidi="ar-EG"/>
        </w:rPr>
        <w:t>الشركة</w:t>
      </w:r>
      <w:r w:rsidR="0013369A">
        <w:rPr>
          <w:rFonts w:cs="AF_Najed" w:hint="cs"/>
          <w:sz w:val="24"/>
          <w:szCs w:val="24"/>
          <w:rtl/>
          <w:lang w:bidi="ar-EG"/>
        </w:rPr>
        <w:t xml:space="preserve">) </w:t>
      </w:r>
      <w:r w:rsidR="001C203B">
        <w:rPr>
          <w:rFonts w:cs="AF_Najed" w:hint="cs"/>
          <w:sz w:val="24"/>
          <w:szCs w:val="24"/>
          <w:rtl/>
          <w:lang w:bidi="ar-EG"/>
        </w:rPr>
        <w:t xml:space="preserve">من الحقوق الممنوحة </w:t>
      </w:r>
      <w:r w:rsidRPr="001678B3">
        <w:rPr>
          <w:rFonts w:cs="AF_Najed" w:hint="cs"/>
          <w:sz w:val="24"/>
          <w:szCs w:val="24"/>
          <w:rtl/>
          <w:lang w:bidi="ar-EG"/>
        </w:rPr>
        <w:t>ويجوز تمديده لمدد أخرى بموافقة الطرفين.</w:t>
      </w:r>
    </w:p>
    <w:p w14:paraId="3797204A" w14:textId="77777777" w:rsidR="00F05C82" w:rsidRPr="00BA10C4" w:rsidRDefault="00F05C82" w:rsidP="00F05C82">
      <w:pPr>
        <w:bidi/>
        <w:jc w:val="center"/>
        <w:rPr>
          <w:rFonts w:cs="AF_Najed"/>
          <w:b/>
          <w:bCs/>
          <w:color w:val="FF0000"/>
          <w:sz w:val="36"/>
          <w:szCs w:val="36"/>
          <w:u w:val="single"/>
        </w:rPr>
      </w:pPr>
      <w:r w:rsidRPr="00BA10C4">
        <w:rPr>
          <w:rFonts w:cs="AF_Najed" w:hint="cs"/>
          <w:b/>
          <w:bCs/>
          <w:color w:val="FF0000"/>
          <w:sz w:val="36"/>
          <w:szCs w:val="36"/>
          <w:u w:val="single"/>
          <w:rtl/>
        </w:rPr>
        <w:t>البند</w:t>
      </w:r>
      <w:r w:rsidRPr="00BA10C4">
        <w:rPr>
          <w:rFonts w:cs="AF_Najed"/>
          <w:b/>
          <w:bCs/>
          <w:color w:val="FF0000"/>
          <w:sz w:val="36"/>
          <w:szCs w:val="36"/>
          <w:u w:val="single"/>
          <w:rtl/>
        </w:rPr>
        <w:t xml:space="preserve">  </w:t>
      </w:r>
      <w:r>
        <w:rPr>
          <w:rFonts w:cs="AF_Najed" w:hint="cs"/>
          <w:b/>
          <w:bCs/>
          <w:color w:val="FF0000"/>
          <w:sz w:val="36"/>
          <w:szCs w:val="36"/>
          <w:u w:val="single"/>
          <w:rtl/>
        </w:rPr>
        <w:t>التاسع</w:t>
      </w:r>
      <w:r w:rsidRPr="00BA10C4">
        <w:rPr>
          <w:rFonts w:cs="AF_Najed"/>
          <w:b/>
          <w:bCs/>
          <w:color w:val="FF0000"/>
          <w:sz w:val="36"/>
          <w:szCs w:val="36"/>
          <w:u w:val="single"/>
          <w:rtl/>
        </w:rPr>
        <w:t xml:space="preserve"> : </w:t>
      </w:r>
      <w:r w:rsidRPr="00BA10C4">
        <w:rPr>
          <w:rFonts w:cs="AF_Najed" w:hint="cs"/>
          <w:b/>
          <w:bCs/>
          <w:color w:val="FF0000"/>
          <w:sz w:val="36"/>
          <w:szCs w:val="36"/>
          <w:u w:val="single"/>
          <w:rtl/>
        </w:rPr>
        <w:t>الشروط</w:t>
      </w:r>
      <w:r w:rsidRPr="00BA10C4">
        <w:rPr>
          <w:rFonts w:cs="AF_Najed"/>
          <w:b/>
          <w:bCs/>
          <w:color w:val="FF0000"/>
          <w:sz w:val="36"/>
          <w:szCs w:val="36"/>
          <w:u w:val="single"/>
          <w:rtl/>
        </w:rPr>
        <w:t xml:space="preserve"> </w:t>
      </w:r>
      <w:r w:rsidRPr="00BA10C4">
        <w:rPr>
          <w:rFonts w:cs="AF_Najed" w:hint="cs"/>
          <w:b/>
          <w:bCs/>
          <w:color w:val="FF0000"/>
          <w:sz w:val="36"/>
          <w:szCs w:val="36"/>
          <w:u w:val="single"/>
          <w:rtl/>
        </w:rPr>
        <w:t>المالية</w:t>
      </w:r>
    </w:p>
    <w:p w14:paraId="3BBE8DBA" w14:textId="77777777" w:rsidR="00F05C82" w:rsidRPr="00406722" w:rsidRDefault="00F05C82" w:rsidP="00F05C82">
      <w:pPr>
        <w:bidi/>
        <w:spacing w:after="0"/>
        <w:rPr>
          <w:rFonts w:cs="AF_Najed"/>
          <w:sz w:val="24"/>
          <w:szCs w:val="24"/>
          <w:rtl/>
        </w:rPr>
      </w:pPr>
      <w:r w:rsidRPr="00406722">
        <w:rPr>
          <w:rFonts w:cs="AF_Najed" w:hint="cs"/>
          <w:sz w:val="24"/>
          <w:szCs w:val="24"/>
          <w:rtl/>
        </w:rPr>
        <w:t>إتفق</w:t>
      </w:r>
      <w:r w:rsidRPr="00406722">
        <w:rPr>
          <w:rFonts w:cs="AF_Najed"/>
          <w:sz w:val="24"/>
          <w:szCs w:val="24"/>
          <w:rtl/>
        </w:rPr>
        <w:t xml:space="preserve"> </w:t>
      </w:r>
      <w:r>
        <w:rPr>
          <w:rFonts w:cs="AF_Najed" w:hint="cs"/>
          <w:sz w:val="24"/>
          <w:szCs w:val="24"/>
          <w:rtl/>
          <w:lang w:bidi="ar-EG"/>
        </w:rPr>
        <w:t>الطرفان</w:t>
      </w:r>
      <w:r>
        <w:rPr>
          <w:rFonts w:cs="AF_Najed" w:hint="cs"/>
          <w:sz w:val="24"/>
          <w:szCs w:val="24"/>
          <w:rtl/>
        </w:rPr>
        <w:t xml:space="preserve"> على </w:t>
      </w:r>
      <w:r w:rsidRPr="00406722">
        <w:rPr>
          <w:rFonts w:cs="AF_Najed"/>
          <w:sz w:val="24"/>
          <w:szCs w:val="24"/>
          <w:rtl/>
        </w:rPr>
        <w:t xml:space="preserve"> </w:t>
      </w:r>
      <w:r>
        <w:rPr>
          <w:rFonts w:cs="AF_Najed" w:hint="cs"/>
          <w:sz w:val="24"/>
          <w:szCs w:val="24"/>
          <w:rtl/>
        </w:rPr>
        <w:t>سداد القيم المالية لموضوع هذا العقد وفقا للشروط التالية :</w:t>
      </w:r>
    </w:p>
    <w:p w14:paraId="184FE00E" w14:textId="470EA65A" w:rsidR="00F05C82" w:rsidRPr="00BB3B06" w:rsidRDefault="00F05C82" w:rsidP="00896357">
      <w:pPr>
        <w:numPr>
          <w:ilvl w:val="1"/>
          <w:numId w:val="22"/>
        </w:numPr>
        <w:bidi/>
        <w:spacing w:after="0"/>
        <w:jc w:val="both"/>
        <w:rPr>
          <w:rFonts w:cs="AF_Najed"/>
          <w:sz w:val="24"/>
          <w:szCs w:val="24"/>
          <w:lang w:val="en-US"/>
        </w:rPr>
      </w:pPr>
      <w:r>
        <w:rPr>
          <w:rFonts w:cs="AF_Najed" w:hint="cs"/>
          <w:sz w:val="24"/>
          <w:szCs w:val="24"/>
          <w:rtl/>
          <w:lang w:bidi="ar-EG"/>
        </w:rPr>
        <w:t xml:space="preserve">إجمالى </w:t>
      </w:r>
      <w:r w:rsidRPr="00BB3B06">
        <w:rPr>
          <w:rFonts w:cs="AF_Najed" w:hint="cs"/>
          <w:sz w:val="24"/>
          <w:szCs w:val="24"/>
          <w:rtl/>
          <w:lang w:bidi="ar-EG"/>
        </w:rPr>
        <w:t xml:space="preserve">قيمة التعاقد على </w:t>
      </w:r>
      <w:r>
        <w:rPr>
          <w:rFonts w:cs="AF_Najed" w:hint="cs"/>
          <w:sz w:val="24"/>
          <w:szCs w:val="24"/>
          <w:rtl/>
          <w:lang w:bidi="ar-EG"/>
        </w:rPr>
        <w:t xml:space="preserve">4 </w:t>
      </w:r>
      <w:r w:rsidRPr="00BB3B06">
        <w:rPr>
          <w:rFonts w:cs="AF_Najed" w:hint="cs"/>
          <w:sz w:val="24"/>
          <w:szCs w:val="24"/>
          <w:rtl/>
          <w:lang w:bidi="ar-EG"/>
        </w:rPr>
        <w:t>مو</w:t>
      </w:r>
      <w:r>
        <w:rPr>
          <w:rFonts w:cs="AF_Najed" w:hint="cs"/>
          <w:sz w:val="24"/>
          <w:szCs w:val="24"/>
          <w:rtl/>
          <w:lang w:bidi="ar-EG"/>
        </w:rPr>
        <w:t>ا</w:t>
      </w:r>
      <w:r w:rsidRPr="00BB3B06">
        <w:rPr>
          <w:rFonts w:cs="AF_Najed" w:hint="cs"/>
          <w:sz w:val="24"/>
          <w:szCs w:val="24"/>
          <w:rtl/>
          <w:lang w:bidi="ar-EG"/>
        </w:rPr>
        <w:t xml:space="preserve">سم </w:t>
      </w:r>
      <w:r>
        <w:rPr>
          <w:rFonts w:cs="AF_Najed" w:hint="cs"/>
          <w:sz w:val="24"/>
          <w:szCs w:val="24"/>
          <w:rtl/>
          <w:lang w:bidi="ar-EG"/>
        </w:rPr>
        <w:t>رياضية</w:t>
      </w:r>
      <w:r w:rsidRPr="00BB3B06">
        <w:rPr>
          <w:rFonts w:cs="AF_Najed" w:hint="cs"/>
          <w:sz w:val="24"/>
          <w:szCs w:val="24"/>
          <w:rtl/>
          <w:lang w:bidi="ar-EG"/>
        </w:rPr>
        <w:t xml:space="preserve">، </w:t>
      </w:r>
      <w:r>
        <w:rPr>
          <w:rFonts w:cs="AF_Najed" w:hint="cs"/>
          <w:sz w:val="24"/>
          <w:szCs w:val="24"/>
          <w:rtl/>
          <w:lang w:bidi="ar-EG"/>
        </w:rPr>
        <w:t xml:space="preserve">وقد إتفق الطرفان على أن الحد الأدنى للقيمة الاجمالية للتعاقـد بـــ </w:t>
      </w:r>
      <w:r w:rsidR="00896357">
        <w:rPr>
          <w:rFonts w:cs="AF_Najed" w:hint="cs"/>
          <w:b/>
          <w:bCs/>
          <w:sz w:val="24"/>
          <w:szCs w:val="24"/>
          <w:u w:val="single"/>
          <w:rtl/>
          <w:lang w:bidi="ar-EG"/>
        </w:rPr>
        <w:t>11</w:t>
      </w:r>
      <w:r>
        <w:rPr>
          <w:rFonts w:cs="AF_Najed" w:hint="cs"/>
          <w:b/>
          <w:bCs/>
          <w:sz w:val="24"/>
          <w:szCs w:val="24"/>
          <w:u w:val="single"/>
          <w:rtl/>
          <w:lang w:bidi="ar-EG"/>
        </w:rPr>
        <w:t>,</w:t>
      </w:r>
      <w:r w:rsidR="00896357">
        <w:rPr>
          <w:rFonts w:cs="AF_Najed" w:hint="cs"/>
          <w:b/>
          <w:bCs/>
          <w:sz w:val="24"/>
          <w:szCs w:val="24"/>
          <w:u w:val="single"/>
          <w:rtl/>
          <w:lang w:bidi="ar-EG"/>
        </w:rPr>
        <w:t>000</w:t>
      </w:r>
      <w:r>
        <w:rPr>
          <w:rFonts w:cs="AF_Najed" w:hint="cs"/>
          <w:b/>
          <w:bCs/>
          <w:sz w:val="24"/>
          <w:szCs w:val="24"/>
          <w:u w:val="single"/>
          <w:rtl/>
          <w:lang w:bidi="ar-EG"/>
        </w:rPr>
        <w:t>,000 جنية مصرى (</w:t>
      </w:r>
      <w:r w:rsidR="00896357">
        <w:rPr>
          <w:rFonts w:cs="AF_Najed" w:hint="cs"/>
          <w:b/>
          <w:bCs/>
          <w:sz w:val="24"/>
          <w:szCs w:val="24"/>
          <w:u w:val="single"/>
          <w:rtl/>
          <w:lang w:bidi="ar-EG"/>
        </w:rPr>
        <w:t xml:space="preserve">إحدى عشر </w:t>
      </w:r>
      <w:r>
        <w:rPr>
          <w:rFonts w:cs="AF_Najed" w:hint="cs"/>
          <w:b/>
          <w:bCs/>
          <w:sz w:val="24"/>
          <w:szCs w:val="24"/>
          <w:u w:val="single"/>
          <w:rtl/>
          <w:lang w:bidi="ar-EG"/>
        </w:rPr>
        <w:t>مليون جنية مصرى)</w:t>
      </w:r>
      <w:r w:rsidRPr="00BB3B06">
        <w:rPr>
          <w:rFonts w:cs="AF_Najed" w:hint="cs"/>
          <w:sz w:val="24"/>
          <w:szCs w:val="24"/>
          <w:rtl/>
          <w:lang w:bidi="ar-EG"/>
        </w:rPr>
        <w:t xml:space="preserve"> </w:t>
      </w:r>
    </w:p>
    <w:p w14:paraId="4B533780" w14:textId="77777777" w:rsidR="00F05C82" w:rsidRPr="00BB3B06" w:rsidRDefault="00F05C82" w:rsidP="00F05C82">
      <w:pPr>
        <w:numPr>
          <w:ilvl w:val="1"/>
          <w:numId w:val="22"/>
        </w:numPr>
        <w:bidi/>
        <w:spacing w:after="0"/>
        <w:jc w:val="both"/>
        <w:rPr>
          <w:rFonts w:cs="AF_Najed"/>
          <w:sz w:val="24"/>
          <w:szCs w:val="24"/>
          <w:lang w:val="en-US"/>
        </w:rPr>
      </w:pPr>
      <w:r w:rsidRPr="00BB3B06">
        <w:rPr>
          <w:rFonts w:cs="AF_Najed" w:hint="cs"/>
          <w:sz w:val="24"/>
          <w:szCs w:val="24"/>
          <w:rtl/>
          <w:lang w:bidi="ar-EG"/>
        </w:rPr>
        <w:t xml:space="preserve">يتم </w:t>
      </w:r>
      <w:r>
        <w:rPr>
          <w:rFonts w:cs="AF_Najed" w:hint="cs"/>
          <w:sz w:val="24"/>
          <w:szCs w:val="24"/>
          <w:rtl/>
          <w:lang w:bidi="ar-EG"/>
        </w:rPr>
        <w:t>سداد</w:t>
      </w:r>
      <w:r w:rsidRPr="00BB3B06">
        <w:rPr>
          <w:rFonts w:cs="AF_Najed" w:hint="cs"/>
          <w:sz w:val="24"/>
          <w:szCs w:val="24"/>
          <w:rtl/>
          <w:lang w:bidi="ar-EG"/>
        </w:rPr>
        <w:t xml:space="preserve"> قيمة التعاقد على 4 أقساط </w:t>
      </w:r>
      <w:r>
        <w:rPr>
          <w:rFonts w:cs="AF_Najed" w:hint="cs"/>
          <w:sz w:val="24"/>
          <w:szCs w:val="24"/>
          <w:rtl/>
          <w:lang w:bidi="ar-EG"/>
        </w:rPr>
        <w:t>فى ال</w:t>
      </w:r>
      <w:r w:rsidRPr="00BB3B06">
        <w:rPr>
          <w:rFonts w:cs="AF_Najed" w:hint="cs"/>
          <w:sz w:val="24"/>
          <w:szCs w:val="24"/>
          <w:rtl/>
          <w:lang w:bidi="ar-EG"/>
        </w:rPr>
        <w:t xml:space="preserve">موسم، </w:t>
      </w:r>
      <w:r>
        <w:rPr>
          <w:rFonts w:cs="AF_Najed" w:hint="cs"/>
          <w:sz w:val="24"/>
          <w:szCs w:val="24"/>
          <w:rtl/>
          <w:lang w:bidi="ar-EG"/>
        </w:rPr>
        <w:t>على أن</w:t>
      </w:r>
      <w:r w:rsidRPr="00BB3B06">
        <w:rPr>
          <w:rFonts w:cs="AF_Najed" w:hint="cs"/>
          <w:sz w:val="24"/>
          <w:szCs w:val="24"/>
          <w:rtl/>
          <w:lang w:bidi="ar-EG"/>
        </w:rPr>
        <w:t xml:space="preserve"> يتم السداد نقدا أوبشيك مقبول الدفع.</w:t>
      </w:r>
    </w:p>
    <w:p w14:paraId="52850F1A" w14:textId="77777777" w:rsidR="00F05C82" w:rsidRDefault="00F05C82" w:rsidP="00F05C82">
      <w:pPr>
        <w:numPr>
          <w:ilvl w:val="1"/>
          <w:numId w:val="22"/>
        </w:numPr>
        <w:bidi/>
        <w:spacing w:after="0"/>
        <w:jc w:val="both"/>
        <w:rPr>
          <w:rFonts w:cs="AF_Najed"/>
          <w:sz w:val="24"/>
          <w:szCs w:val="24"/>
          <w:lang w:bidi="ar-EG"/>
        </w:rPr>
      </w:pPr>
      <w:r w:rsidRPr="008B3FC7">
        <w:rPr>
          <w:rFonts w:cs="AF_Najed" w:hint="cs"/>
          <w:sz w:val="24"/>
          <w:szCs w:val="24"/>
          <w:rtl/>
          <w:lang w:bidi="ar-EG"/>
        </w:rPr>
        <w:t>يعتبر التعاقد مفسوخا من تلقاء ذاته فى حالة حلول قيمة القسط التالى دون سداد القسط المستحق</w:t>
      </w:r>
      <w:r>
        <w:rPr>
          <w:rFonts w:cs="AF_Najed" w:hint="cs"/>
          <w:sz w:val="24"/>
          <w:szCs w:val="24"/>
          <w:rtl/>
          <w:lang w:bidi="ar-EG"/>
        </w:rPr>
        <w:t xml:space="preserve"> خلال شهر من تاريخ القسط</w:t>
      </w:r>
      <w:r w:rsidRPr="008B3FC7">
        <w:rPr>
          <w:rFonts w:cs="AF_Najed" w:hint="cs"/>
          <w:sz w:val="24"/>
          <w:szCs w:val="24"/>
          <w:rtl/>
          <w:lang w:bidi="ar-EG"/>
        </w:rPr>
        <w:t>.</w:t>
      </w:r>
    </w:p>
    <w:p w14:paraId="55A13DF9" w14:textId="77777777" w:rsidR="00F05C82" w:rsidRDefault="00F05C82" w:rsidP="00F05C82">
      <w:pPr>
        <w:numPr>
          <w:ilvl w:val="0"/>
          <w:numId w:val="21"/>
        </w:numPr>
        <w:bidi/>
        <w:spacing w:after="0"/>
        <w:jc w:val="both"/>
        <w:rPr>
          <w:rFonts w:cs="AF_Najed"/>
          <w:sz w:val="24"/>
          <w:szCs w:val="24"/>
          <w:lang w:bidi="ar-EG"/>
        </w:rPr>
      </w:pPr>
      <w:r>
        <w:rPr>
          <w:rFonts w:cs="AF_Najed" w:hint="cs"/>
          <w:sz w:val="24"/>
          <w:szCs w:val="24"/>
          <w:rtl/>
          <w:lang w:bidi="ar-EG"/>
        </w:rPr>
        <w:t>إتفق الطرفان على قيمة مواسم التعاقد وسداد الدفعات بالطريقة التالية:-</w:t>
      </w:r>
    </w:p>
    <w:p w14:paraId="25D35805" w14:textId="71DFB45E" w:rsidR="00F05C82" w:rsidRDefault="00F05C82" w:rsidP="00896357">
      <w:pPr>
        <w:bidi/>
        <w:spacing w:after="0"/>
        <w:ind w:left="1080"/>
        <w:jc w:val="both"/>
        <w:rPr>
          <w:rFonts w:cs="AF_Najed"/>
          <w:b/>
          <w:bCs/>
          <w:sz w:val="24"/>
          <w:szCs w:val="24"/>
          <w:u w:val="single"/>
          <w:rtl/>
          <w:lang w:bidi="ar-EG"/>
        </w:rPr>
      </w:pPr>
      <w:r w:rsidRPr="000E28FA">
        <w:rPr>
          <w:rFonts w:cs="AF_Najed" w:hint="cs"/>
          <w:b/>
          <w:bCs/>
          <w:sz w:val="24"/>
          <w:szCs w:val="24"/>
          <w:u w:val="single"/>
          <w:rtl/>
          <w:lang w:bidi="ar-EG"/>
        </w:rPr>
        <w:t>قيمة الموسم</w:t>
      </w:r>
      <w:r>
        <w:rPr>
          <w:rFonts w:cs="AF_Najed" w:hint="cs"/>
          <w:b/>
          <w:bCs/>
          <w:sz w:val="24"/>
          <w:szCs w:val="24"/>
          <w:u w:val="single"/>
          <w:rtl/>
          <w:lang w:bidi="ar-EG"/>
        </w:rPr>
        <w:t xml:space="preserve"> الأول (</w:t>
      </w:r>
      <w:r w:rsidR="00896357">
        <w:rPr>
          <w:rFonts w:cs="AF_Najed" w:hint="cs"/>
          <w:b/>
          <w:bCs/>
          <w:sz w:val="24"/>
          <w:szCs w:val="24"/>
          <w:u w:val="single"/>
          <w:rtl/>
          <w:lang w:bidi="ar-EG"/>
        </w:rPr>
        <w:t>2</w:t>
      </w:r>
      <w:r>
        <w:rPr>
          <w:rFonts w:cs="AF_Najed" w:hint="cs"/>
          <w:b/>
          <w:bCs/>
          <w:sz w:val="24"/>
          <w:szCs w:val="24"/>
          <w:u w:val="single"/>
          <w:rtl/>
          <w:lang w:bidi="ar-EG"/>
        </w:rPr>
        <w:t>,</w:t>
      </w:r>
      <w:r w:rsidR="00896357">
        <w:rPr>
          <w:rFonts w:cs="AF_Najed" w:hint="cs"/>
          <w:b/>
          <w:bCs/>
          <w:sz w:val="24"/>
          <w:szCs w:val="24"/>
          <w:u w:val="single"/>
          <w:rtl/>
          <w:lang w:bidi="ar-EG"/>
        </w:rPr>
        <w:t>000</w:t>
      </w:r>
      <w:r>
        <w:rPr>
          <w:rFonts w:cs="AF_Najed" w:hint="cs"/>
          <w:b/>
          <w:bCs/>
          <w:sz w:val="24"/>
          <w:szCs w:val="24"/>
          <w:u w:val="single"/>
          <w:rtl/>
          <w:lang w:bidi="ar-EG"/>
        </w:rPr>
        <w:t>,000) (</w:t>
      </w:r>
      <w:r w:rsidR="00896357">
        <w:rPr>
          <w:rFonts w:cs="AF_Najed" w:hint="cs"/>
          <w:b/>
          <w:bCs/>
          <w:sz w:val="24"/>
          <w:szCs w:val="24"/>
          <w:u w:val="single"/>
          <w:rtl/>
          <w:lang w:bidi="ar-EG"/>
        </w:rPr>
        <w:t>اثنان</w:t>
      </w:r>
      <w:r>
        <w:rPr>
          <w:rFonts w:cs="AF_Najed" w:hint="cs"/>
          <w:b/>
          <w:bCs/>
          <w:sz w:val="24"/>
          <w:szCs w:val="24"/>
          <w:u w:val="single"/>
          <w:rtl/>
          <w:lang w:bidi="ar-EG"/>
        </w:rPr>
        <w:t xml:space="preserve"> مليون جنية مصرى)</w:t>
      </w:r>
      <w:r w:rsidRPr="000E28FA">
        <w:rPr>
          <w:rFonts w:cs="AF_Najed" w:hint="cs"/>
          <w:b/>
          <w:bCs/>
          <w:sz w:val="24"/>
          <w:szCs w:val="24"/>
          <w:u w:val="single"/>
          <w:rtl/>
          <w:lang w:bidi="ar-EG"/>
        </w:rPr>
        <w:t xml:space="preserve"> </w:t>
      </w:r>
      <w:r>
        <w:rPr>
          <w:rFonts w:cs="AF_Najed" w:hint="cs"/>
          <w:b/>
          <w:bCs/>
          <w:sz w:val="24"/>
          <w:szCs w:val="24"/>
          <w:u w:val="single"/>
          <w:rtl/>
          <w:lang w:bidi="ar-EG"/>
        </w:rPr>
        <w:t xml:space="preserve">: </w:t>
      </w:r>
    </w:p>
    <w:p w14:paraId="37E47422" w14:textId="6425554A" w:rsidR="00F05C82" w:rsidRDefault="00F05C82" w:rsidP="00896357">
      <w:pPr>
        <w:bidi/>
        <w:spacing w:after="0"/>
        <w:ind w:left="1620"/>
        <w:jc w:val="both"/>
        <w:rPr>
          <w:rFonts w:cs="AF_Najed"/>
          <w:sz w:val="24"/>
          <w:szCs w:val="24"/>
          <w:rtl/>
          <w:lang w:bidi="ar-EG"/>
        </w:rPr>
      </w:pPr>
      <w:r>
        <w:rPr>
          <w:rFonts w:cs="AF_Najed" w:hint="cs"/>
          <w:b/>
          <w:bCs/>
          <w:sz w:val="24"/>
          <w:szCs w:val="24"/>
          <w:u w:val="single"/>
          <w:rtl/>
          <w:lang w:bidi="ar-EG"/>
        </w:rPr>
        <w:t xml:space="preserve">الحقوق التليفزيونية </w:t>
      </w:r>
      <w:r>
        <w:rPr>
          <w:rFonts w:cs="AF_Najed" w:hint="cs"/>
          <w:sz w:val="24"/>
          <w:szCs w:val="24"/>
          <w:rtl/>
          <w:lang w:bidi="ar-EG"/>
        </w:rPr>
        <w:t xml:space="preserve">قدرها </w:t>
      </w:r>
      <w:r w:rsidR="00896357">
        <w:rPr>
          <w:rFonts w:cs="AF_Najed" w:hint="cs"/>
          <w:b/>
          <w:bCs/>
          <w:sz w:val="24"/>
          <w:szCs w:val="24"/>
          <w:u w:val="single"/>
          <w:rtl/>
          <w:lang w:bidi="ar-EG"/>
        </w:rPr>
        <w:t>1</w:t>
      </w:r>
      <w:r>
        <w:rPr>
          <w:rFonts w:cs="AF_Najed" w:hint="cs"/>
          <w:b/>
          <w:bCs/>
          <w:sz w:val="24"/>
          <w:szCs w:val="24"/>
          <w:u w:val="single"/>
          <w:rtl/>
          <w:lang w:bidi="ar-EG"/>
        </w:rPr>
        <w:t>,</w:t>
      </w:r>
      <w:r w:rsidR="00896357">
        <w:rPr>
          <w:rFonts w:cs="AF_Najed" w:hint="cs"/>
          <w:b/>
          <w:bCs/>
          <w:sz w:val="24"/>
          <w:szCs w:val="24"/>
          <w:u w:val="single"/>
          <w:rtl/>
          <w:lang w:bidi="ar-EG"/>
        </w:rPr>
        <w:t>500</w:t>
      </w:r>
      <w:r>
        <w:rPr>
          <w:rFonts w:cs="AF_Najed" w:hint="cs"/>
          <w:b/>
          <w:bCs/>
          <w:sz w:val="24"/>
          <w:szCs w:val="24"/>
          <w:u w:val="single"/>
          <w:rtl/>
          <w:lang w:bidi="ar-EG"/>
        </w:rPr>
        <w:t xml:space="preserve">,000 </w:t>
      </w:r>
      <w:r>
        <w:rPr>
          <w:rFonts w:cs="AF_Najed" w:hint="cs"/>
          <w:sz w:val="24"/>
          <w:szCs w:val="24"/>
          <w:rtl/>
          <w:lang w:bidi="ar-EG"/>
        </w:rPr>
        <w:t xml:space="preserve">جنية مصرى (مليون </w:t>
      </w:r>
      <w:r w:rsidR="00896357">
        <w:rPr>
          <w:rFonts w:cs="AF_Najed" w:hint="cs"/>
          <w:sz w:val="24"/>
          <w:szCs w:val="24"/>
          <w:rtl/>
          <w:lang w:bidi="ar-EG"/>
        </w:rPr>
        <w:t xml:space="preserve">وخمسمائة ألف </w:t>
      </w:r>
      <w:r>
        <w:rPr>
          <w:rFonts w:cs="AF_Najed" w:hint="cs"/>
          <w:sz w:val="24"/>
          <w:szCs w:val="24"/>
          <w:rtl/>
          <w:lang w:bidi="ar-EG"/>
        </w:rPr>
        <w:t>جنية مصرى فقط لاغير)</w:t>
      </w:r>
    </w:p>
    <w:p w14:paraId="52481EA8" w14:textId="74E7F414" w:rsidR="00F05C82" w:rsidRDefault="00F05C82" w:rsidP="00896357">
      <w:pPr>
        <w:bidi/>
        <w:spacing w:after="0"/>
        <w:ind w:left="1440" w:firstLine="180"/>
        <w:jc w:val="both"/>
        <w:rPr>
          <w:rFonts w:cs="AF_Najed"/>
          <w:sz w:val="24"/>
          <w:szCs w:val="24"/>
          <w:lang w:bidi="ar-EG"/>
        </w:rPr>
      </w:pPr>
      <w:r>
        <w:rPr>
          <w:rFonts w:cs="AF_Najed" w:hint="cs"/>
          <w:b/>
          <w:bCs/>
          <w:sz w:val="24"/>
          <w:szCs w:val="24"/>
          <w:u w:val="single"/>
          <w:rtl/>
          <w:lang w:bidi="ar-EG"/>
        </w:rPr>
        <w:t xml:space="preserve">الحقوق التسويقية </w:t>
      </w:r>
      <w:r>
        <w:rPr>
          <w:rFonts w:cs="AF_Najed" w:hint="cs"/>
          <w:sz w:val="24"/>
          <w:szCs w:val="24"/>
          <w:rtl/>
          <w:lang w:bidi="ar-EG"/>
        </w:rPr>
        <w:t xml:space="preserve">قدرها </w:t>
      </w:r>
      <w:r w:rsidR="00896357">
        <w:rPr>
          <w:rFonts w:cs="AF_Najed" w:hint="cs"/>
          <w:b/>
          <w:bCs/>
          <w:sz w:val="24"/>
          <w:szCs w:val="24"/>
          <w:u w:val="single"/>
          <w:rtl/>
          <w:lang w:bidi="ar-EG"/>
        </w:rPr>
        <w:t>500</w:t>
      </w:r>
      <w:r>
        <w:rPr>
          <w:rFonts w:cs="AF_Najed" w:hint="cs"/>
          <w:b/>
          <w:bCs/>
          <w:sz w:val="24"/>
          <w:szCs w:val="24"/>
          <w:u w:val="single"/>
          <w:rtl/>
          <w:lang w:bidi="ar-EG"/>
        </w:rPr>
        <w:t xml:space="preserve">,000 </w:t>
      </w:r>
      <w:r>
        <w:rPr>
          <w:rFonts w:cs="AF_Najed" w:hint="cs"/>
          <w:sz w:val="24"/>
          <w:szCs w:val="24"/>
          <w:rtl/>
          <w:lang w:bidi="ar-EG"/>
        </w:rPr>
        <w:t>جنية مصرى (</w:t>
      </w:r>
      <w:r w:rsidR="00896357">
        <w:rPr>
          <w:rFonts w:cs="AF_Najed" w:hint="cs"/>
          <w:sz w:val="24"/>
          <w:szCs w:val="24"/>
          <w:rtl/>
          <w:lang w:bidi="ar-EG"/>
        </w:rPr>
        <w:t xml:space="preserve">خمسمائة </w:t>
      </w:r>
      <w:r>
        <w:rPr>
          <w:rFonts w:cs="AF_Najed" w:hint="cs"/>
          <w:sz w:val="24"/>
          <w:szCs w:val="24"/>
          <w:rtl/>
          <w:lang w:bidi="ar-EG"/>
        </w:rPr>
        <w:t>ألف جنية مصرى فقط لاغير)، وتسدد الدفعات بالمواعيد التالية:-</w:t>
      </w:r>
      <w:r w:rsidRPr="00511E57">
        <w:rPr>
          <w:rFonts w:cs="AF_Najed"/>
          <w:noProof/>
          <w:sz w:val="40"/>
          <w:szCs w:val="40"/>
          <w:rtl/>
          <w:lang w:eastAsia="en-GB"/>
        </w:rPr>
        <w:t xml:space="preserve"> </w:t>
      </w:r>
    </w:p>
    <w:p w14:paraId="33CCF8DC" w14:textId="38578EB7" w:rsidR="00F05C82" w:rsidRPr="00D12D6A" w:rsidRDefault="00F05C82" w:rsidP="00896357">
      <w:pPr>
        <w:numPr>
          <w:ilvl w:val="2"/>
          <w:numId w:val="23"/>
        </w:numPr>
        <w:bidi/>
        <w:spacing w:after="0"/>
        <w:jc w:val="both"/>
        <w:rPr>
          <w:rFonts w:cs="AF_Najed"/>
          <w:sz w:val="24"/>
          <w:szCs w:val="24"/>
          <w:lang w:bidi="ar-EG"/>
        </w:rPr>
      </w:pPr>
      <w:r w:rsidRPr="001903A5">
        <w:rPr>
          <w:rFonts w:cs="AF_Najed" w:hint="cs"/>
          <w:b/>
          <w:bCs/>
          <w:sz w:val="24"/>
          <w:szCs w:val="24"/>
          <w:u w:val="single"/>
          <w:rtl/>
          <w:lang w:bidi="ar-EG"/>
        </w:rPr>
        <w:t>الدفعة الأولى</w:t>
      </w:r>
      <w:r w:rsidRPr="001903A5">
        <w:rPr>
          <w:rFonts w:cs="AF_Najed" w:hint="cs"/>
          <w:b/>
          <w:bCs/>
          <w:sz w:val="24"/>
          <w:szCs w:val="24"/>
          <w:rtl/>
          <w:lang w:bidi="ar-EG"/>
        </w:rPr>
        <w:t xml:space="preserve"> :</w:t>
      </w:r>
      <w:r w:rsidRPr="00D12D6A">
        <w:rPr>
          <w:rFonts w:cs="AF_Najed" w:hint="cs"/>
          <w:sz w:val="24"/>
          <w:szCs w:val="24"/>
          <w:rtl/>
          <w:lang w:bidi="ar-EG"/>
        </w:rPr>
        <w:t xml:space="preserve"> قدرها </w:t>
      </w:r>
      <w:r w:rsidR="00896357">
        <w:rPr>
          <w:rFonts w:cs="AF_Najed" w:hint="cs"/>
          <w:b/>
          <w:bCs/>
          <w:sz w:val="24"/>
          <w:szCs w:val="24"/>
          <w:u w:val="single"/>
          <w:rtl/>
          <w:lang w:bidi="ar-EG"/>
        </w:rPr>
        <w:t>200</w:t>
      </w:r>
      <w:r w:rsidRPr="00D12D6A">
        <w:rPr>
          <w:rFonts w:cs="AF_Najed" w:hint="cs"/>
          <w:b/>
          <w:bCs/>
          <w:sz w:val="24"/>
          <w:szCs w:val="24"/>
          <w:u w:val="single"/>
          <w:rtl/>
          <w:lang w:bidi="ar-EG"/>
        </w:rPr>
        <w:t xml:space="preserve">,000 </w:t>
      </w:r>
      <w:r w:rsidRPr="00D12D6A">
        <w:rPr>
          <w:rFonts w:cs="AF_Najed" w:hint="cs"/>
          <w:sz w:val="24"/>
          <w:szCs w:val="24"/>
          <w:rtl/>
          <w:lang w:bidi="ar-EG"/>
        </w:rPr>
        <w:t>جنية مصرى (</w:t>
      </w:r>
      <w:r w:rsidR="00896357">
        <w:rPr>
          <w:rFonts w:cs="AF_Najed" w:hint="cs"/>
          <w:sz w:val="24"/>
          <w:szCs w:val="24"/>
          <w:rtl/>
          <w:lang w:bidi="ar-EG"/>
        </w:rPr>
        <w:t xml:space="preserve">مائتان </w:t>
      </w:r>
      <w:r w:rsidRPr="00D12D6A">
        <w:rPr>
          <w:rFonts w:cs="AF_Najed" w:hint="cs"/>
          <w:sz w:val="24"/>
          <w:szCs w:val="24"/>
          <w:rtl/>
          <w:lang w:bidi="ar-EG"/>
        </w:rPr>
        <w:t xml:space="preserve">ألف جنية مصرى فقط لاغير) ، تسدد عند توقيع هذا العقد، على أن تسدد بقية هذه الدفعة والتى قدرها </w:t>
      </w:r>
      <w:r w:rsidR="00896357">
        <w:rPr>
          <w:rFonts w:cs="AF_Najed" w:hint="cs"/>
          <w:b/>
          <w:bCs/>
          <w:sz w:val="24"/>
          <w:szCs w:val="24"/>
          <w:u w:val="single"/>
          <w:rtl/>
          <w:lang w:bidi="ar-EG"/>
        </w:rPr>
        <w:t>300</w:t>
      </w:r>
      <w:r w:rsidRPr="00D12D6A">
        <w:rPr>
          <w:rFonts w:cs="AF_Najed" w:hint="cs"/>
          <w:b/>
          <w:bCs/>
          <w:sz w:val="24"/>
          <w:szCs w:val="24"/>
          <w:u w:val="single"/>
          <w:rtl/>
          <w:lang w:bidi="ar-EG"/>
        </w:rPr>
        <w:t>,</w:t>
      </w:r>
      <w:r w:rsidR="00896357">
        <w:rPr>
          <w:rFonts w:cs="AF_Najed" w:hint="cs"/>
          <w:b/>
          <w:bCs/>
          <w:sz w:val="24"/>
          <w:szCs w:val="24"/>
          <w:u w:val="single"/>
          <w:rtl/>
          <w:lang w:bidi="ar-EG"/>
        </w:rPr>
        <w:t>000</w:t>
      </w:r>
      <w:r w:rsidRPr="00D12D6A">
        <w:rPr>
          <w:rFonts w:cs="AF_Najed" w:hint="cs"/>
          <w:b/>
          <w:bCs/>
          <w:sz w:val="24"/>
          <w:szCs w:val="24"/>
          <w:u w:val="single"/>
          <w:rtl/>
          <w:lang w:bidi="ar-EG"/>
        </w:rPr>
        <w:t xml:space="preserve"> </w:t>
      </w:r>
      <w:r w:rsidRPr="00D12D6A">
        <w:rPr>
          <w:rFonts w:cs="AF_Najed" w:hint="cs"/>
          <w:sz w:val="24"/>
          <w:szCs w:val="24"/>
          <w:rtl/>
          <w:lang w:bidi="ar-EG"/>
        </w:rPr>
        <w:t>جنية مصرى (</w:t>
      </w:r>
      <w:r w:rsidR="00896357">
        <w:rPr>
          <w:rFonts w:cs="AF_Najed" w:hint="cs"/>
          <w:sz w:val="24"/>
          <w:szCs w:val="24"/>
          <w:rtl/>
          <w:lang w:bidi="ar-EG"/>
        </w:rPr>
        <w:t xml:space="preserve">ثلاثمائة </w:t>
      </w:r>
      <w:r w:rsidRPr="00D12D6A">
        <w:rPr>
          <w:rFonts w:cs="AF_Najed" w:hint="cs"/>
          <w:sz w:val="24"/>
          <w:szCs w:val="24"/>
          <w:rtl/>
          <w:lang w:bidi="ar-EG"/>
        </w:rPr>
        <w:t>ألف</w:t>
      </w:r>
      <w:r w:rsidR="003A00A7">
        <w:rPr>
          <w:rFonts w:cs="AF_Najed" w:hint="cs"/>
          <w:sz w:val="24"/>
          <w:szCs w:val="24"/>
          <w:rtl/>
          <w:lang w:bidi="ar-EG"/>
        </w:rPr>
        <w:t xml:space="preserve"> </w:t>
      </w:r>
      <w:r w:rsidRPr="00D12D6A">
        <w:rPr>
          <w:rFonts w:cs="AF_Najed" w:hint="cs"/>
          <w:sz w:val="24"/>
          <w:szCs w:val="24"/>
          <w:rtl/>
          <w:lang w:bidi="ar-EG"/>
        </w:rPr>
        <w:t>جنية مصرى فقط لاغير) ، تسدد قبل 3 أيام من أنطلاق مسابقة الدورى العام.</w:t>
      </w:r>
    </w:p>
    <w:p w14:paraId="5973E3FD" w14:textId="0546745B" w:rsidR="00F05C82" w:rsidRDefault="00F05C82" w:rsidP="00896357">
      <w:pPr>
        <w:numPr>
          <w:ilvl w:val="2"/>
          <w:numId w:val="23"/>
        </w:numPr>
        <w:bidi/>
        <w:spacing w:after="0"/>
        <w:jc w:val="both"/>
        <w:rPr>
          <w:rFonts w:cs="AF_Najed"/>
          <w:sz w:val="24"/>
          <w:szCs w:val="24"/>
          <w:lang w:bidi="ar-EG"/>
        </w:rPr>
      </w:pPr>
      <w:r w:rsidRPr="001903A5">
        <w:rPr>
          <w:rFonts w:cs="AF_Najed" w:hint="cs"/>
          <w:b/>
          <w:bCs/>
          <w:sz w:val="24"/>
          <w:szCs w:val="24"/>
          <w:u w:val="single"/>
          <w:rtl/>
          <w:lang w:bidi="ar-EG"/>
        </w:rPr>
        <w:t>الدفعة الثانية</w:t>
      </w:r>
      <w:r w:rsidRPr="001903A5">
        <w:rPr>
          <w:rFonts w:cs="AF_Najed" w:hint="cs"/>
          <w:b/>
          <w:bCs/>
          <w:sz w:val="24"/>
          <w:szCs w:val="24"/>
          <w:rtl/>
          <w:lang w:bidi="ar-EG"/>
        </w:rPr>
        <w:t>:</w:t>
      </w:r>
      <w:r>
        <w:rPr>
          <w:rFonts w:cs="AF_Najed" w:hint="cs"/>
          <w:sz w:val="24"/>
          <w:szCs w:val="24"/>
          <w:rtl/>
          <w:lang w:bidi="ar-EG"/>
        </w:rPr>
        <w:t xml:space="preserve"> </w:t>
      </w:r>
      <w:r w:rsidRPr="00D12D6A">
        <w:rPr>
          <w:rFonts w:cs="AF_Najed" w:hint="cs"/>
          <w:sz w:val="24"/>
          <w:szCs w:val="24"/>
          <w:rtl/>
          <w:lang w:bidi="ar-EG"/>
        </w:rPr>
        <w:t xml:space="preserve">قدرها </w:t>
      </w:r>
      <w:r w:rsidR="00896357">
        <w:rPr>
          <w:rFonts w:cs="AF_Najed" w:hint="cs"/>
          <w:b/>
          <w:bCs/>
          <w:sz w:val="24"/>
          <w:szCs w:val="24"/>
          <w:u w:val="single"/>
          <w:rtl/>
          <w:lang w:bidi="ar-EG"/>
        </w:rPr>
        <w:t>500</w:t>
      </w:r>
      <w:r w:rsidRPr="00D12D6A">
        <w:rPr>
          <w:rFonts w:cs="AF_Najed" w:hint="cs"/>
          <w:b/>
          <w:bCs/>
          <w:sz w:val="24"/>
          <w:szCs w:val="24"/>
          <w:u w:val="single"/>
          <w:rtl/>
          <w:lang w:bidi="ar-EG"/>
        </w:rPr>
        <w:t>,</w:t>
      </w:r>
      <w:r w:rsidR="00896357">
        <w:rPr>
          <w:rFonts w:cs="AF_Najed" w:hint="cs"/>
          <w:b/>
          <w:bCs/>
          <w:sz w:val="24"/>
          <w:szCs w:val="24"/>
          <w:u w:val="single"/>
          <w:rtl/>
          <w:lang w:bidi="ar-EG"/>
        </w:rPr>
        <w:t>000</w:t>
      </w:r>
      <w:r w:rsidRPr="00D12D6A">
        <w:rPr>
          <w:rFonts w:cs="AF_Najed" w:hint="cs"/>
          <w:b/>
          <w:bCs/>
          <w:sz w:val="24"/>
          <w:szCs w:val="24"/>
          <w:u w:val="single"/>
          <w:rtl/>
          <w:lang w:bidi="ar-EG"/>
        </w:rPr>
        <w:t xml:space="preserve"> </w:t>
      </w:r>
      <w:r w:rsidRPr="00D12D6A">
        <w:rPr>
          <w:rFonts w:cs="AF_Najed" w:hint="cs"/>
          <w:sz w:val="24"/>
          <w:szCs w:val="24"/>
          <w:rtl/>
          <w:lang w:bidi="ar-EG"/>
        </w:rPr>
        <w:t>جنية مصرى (</w:t>
      </w:r>
      <w:r w:rsidR="00896357">
        <w:rPr>
          <w:rFonts w:cs="AF_Najed" w:hint="cs"/>
          <w:sz w:val="24"/>
          <w:szCs w:val="24"/>
          <w:rtl/>
          <w:lang w:bidi="ar-EG"/>
        </w:rPr>
        <w:t xml:space="preserve">خمسمائة </w:t>
      </w:r>
      <w:r>
        <w:rPr>
          <w:rFonts w:cs="AF_Najed" w:hint="cs"/>
          <w:sz w:val="24"/>
          <w:szCs w:val="24"/>
          <w:rtl/>
          <w:lang w:bidi="ar-EG"/>
        </w:rPr>
        <w:t xml:space="preserve">ألف </w:t>
      </w:r>
      <w:r w:rsidRPr="00D12D6A">
        <w:rPr>
          <w:rFonts w:cs="AF_Najed" w:hint="cs"/>
          <w:sz w:val="24"/>
          <w:szCs w:val="24"/>
          <w:rtl/>
          <w:lang w:bidi="ar-EG"/>
        </w:rPr>
        <w:t xml:space="preserve">جنية مصرى فقط لاغير)، </w:t>
      </w:r>
      <w:r>
        <w:rPr>
          <w:rFonts w:cs="AF_Najed" w:hint="cs"/>
          <w:sz w:val="24"/>
          <w:szCs w:val="24"/>
          <w:rtl/>
          <w:lang w:bidi="ar-EG"/>
        </w:rPr>
        <w:t xml:space="preserve"> تسدد هذه الدفعة قبل 3 أيام من أنطلاق النصف الثانى من الدور الأول لمسابقة الدورى العام.</w:t>
      </w:r>
    </w:p>
    <w:p w14:paraId="4DFE5978" w14:textId="6FA02D32" w:rsidR="00F05C82" w:rsidRDefault="00F05C82" w:rsidP="00896357">
      <w:pPr>
        <w:numPr>
          <w:ilvl w:val="2"/>
          <w:numId w:val="23"/>
        </w:numPr>
        <w:bidi/>
        <w:spacing w:after="0"/>
        <w:jc w:val="both"/>
        <w:rPr>
          <w:rFonts w:cs="AF_Najed"/>
          <w:sz w:val="24"/>
          <w:szCs w:val="24"/>
          <w:lang w:bidi="ar-EG"/>
        </w:rPr>
      </w:pPr>
      <w:r w:rsidRPr="001903A5">
        <w:rPr>
          <w:rFonts w:cs="AF_Najed" w:hint="cs"/>
          <w:b/>
          <w:bCs/>
          <w:sz w:val="24"/>
          <w:szCs w:val="24"/>
          <w:u w:val="single"/>
          <w:rtl/>
          <w:lang w:bidi="ar-EG"/>
        </w:rPr>
        <w:t>الدفعة الثالثة</w:t>
      </w:r>
      <w:r w:rsidRPr="001903A5">
        <w:rPr>
          <w:rFonts w:cs="AF_Najed" w:hint="cs"/>
          <w:b/>
          <w:bCs/>
          <w:sz w:val="24"/>
          <w:szCs w:val="24"/>
          <w:rtl/>
          <w:lang w:bidi="ar-EG"/>
        </w:rPr>
        <w:t xml:space="preserve"> :</w:t>
      </w:r>
      <w:r>
        <w:rPr>
          <w:rFonts w:cs="AF_Najed" w:hint="cs"/>
          <w:sz w:val="24"/>
          <w:szCs w:val="24"/>
          <w:rtl/>
          <w:lang w:bidi="ar-EG"/>
        </w:rPr>
        <w:t xml:space="preserve"> </w:t>
      </w:r>
      <w:r w:rsidR="00896357" w:rsidRPr="00D12D6A">
        <w:rPr>
          <w:rFonts w:cs="AF_Najed" w:hint="cs"/>
          <w:sz w:val="24"/>
          <w:szCs w:val="24"/>
          <w:rtl/>
          <w:lang w:bidi="ar-EG"/>
        </w:rPr>
        <w:t xml:space="preserve">قدرها </w:t>
      </w:r>
      <w:r w:rsidR="00896357">
        <w:rPr>
          <w:rFonts w:cs="AF_Najed" w:hint="cs"/>
          <w:b/>
          <w:bCs/>
          <w:sz w:val="24"/>
          <w:szCs w:val="24"/>
          <w:u w:val="single"/>
          <w:rtl/>
          <w:lang w:bidi="ar-EG"/>
        </w:rPr>
        <w:t>500</w:t>
      </w:r>
      <w:r w:rsidR="00896357" w:rsidRPr="00D12D6A">
        <w:rPr>
          <w:rFonts w:cs="AF_Najed" w:hint="cs"/>
          <w:b/>
          <w:bCs/>
          <w:sz w:val="24"/>
          <w:szCs w:val="24"/>
          <w:u w:val="single"/>
          <w:rtl/>
          <w:lang w:bidi="ar-EG"/>
        </w:rPr>
        <w:t>,</w:t>
      </w:r>
      <w:r w:rsidR="00896357">
        <w:rPr>
          <w:rFonts w:cs="AF_Najed" w:hint="cs"/>
          <w:b/>
          <w:bCs/>
          <w:sz w:val="24"/>
          <w:szCs w:val="24"/>
          <w:u w:val="single"/>
          <w:rtl/>
          <w:lang w:bidi="ar-EG"/>
        </w:rPr>
        <w:t>000</w:t>
      </w:r>
      <w:r w:rsidR="00896357" w:rsidRPr="00D12D6A">
        <w:rPr>
          <w:rFonts w:cs="AF_Najed" w:hint="cs"/>
          <w:b/>
          <w:bCs/>
          <w:sz w:val="24"/>
          <w:szCs w:val="24"/>
          <w:u w:val="single"/>
          <w:rtl/>
          <w:lang w:bidi="ar-EG"/>
        </w:rPr>
        <w:t xml:space="preserve"> </w:t>
      </w:r>
      <w:r w:rsidR="00896357" w:rsidRPr="00D12D6A">
        <w:rPr>
          <w:rFonts w:cs="AF_Najed" w:hint="cs"/>
          <w:sz w:val="24"/>
          <w:szCs w:val="24"/>
          <w:rtl/>
          <w:lang w:bidi="ar-EG"/>
        </w:rPr>
        <w:t>جنية مصرى (</w:t>
      </w:r>
      <w:r w:rsidR="00896357">
        <w:rPr>
          <w:rFonts w:cs="AF_Najed" w:hint="cs"/>
          <w:sz w:val="24"/>
          <w:szCs w:val="24"/>
          <w:rtl/>
          <w:lang w:bidi="ar-EG"/>
        </w:rPr>
        <w:t xml:space="preserve">خمسمائة ألف </w:t>
      </w:r>
      <w:r w:rsidR="00896357" w:rsidRPr="00D12D6A">
        <w:rPr>
          <w:rFonts w:cs="AF_Najed" w:hint="cs"/>
          <w:sz w:val="24"/>
          <w:szCs w:val="24"/>
          <w:rtl/>
          <w:lang w:bidi="ar-EG"/>
        </w:rPr>
        <w:t>جنية مصرى فقط لاغير)،</w:t>
      </w:r>
      <w:r w:rsidR="003A00A7" w:rsidRPr="00D12D6A">
        <w:rPr>
          <w:rFonts w:cs="AF_Najed" w:hint="cs"/>
          <w:sz w:val="24"/>
          <w:szCs w:val="24"/>
          <w:rtl/>
          <w:lang w:bidi="ar-EG"/>
        </w:rPr>
        <w:t xml:space="preserve">، </w:t>
      </w:r>
      <w:r>
        <w:rPr>
          <w:rFonts w:cs="AF_Najed" w:hint="cs"/>
          <w:sz w:val="24"/>
          <w:szCs w:val="24"/>
          <w:rtl/>
          <w:lang w:bidi="ar-EG"/>
        </w:rPr>
        <w:t>تسدد هذه الدفعة قبل 3 أيام من أنطلاق النصف الأول من الدور الثانى لمسابقة الدورى العام.</w:t>
      </w:r>
    </w:p>
    <w:p w14:paraId="31BB3466" w14:textId="0CF88594" w:rsidR="00F05C82" w:rsidRPr="00725B25" w:rsidRDefault="00F05C82" w:rsidP="00896357">
      <w:pPr>
        <w:pStyle w:val="ListParagraph"/>
        <w:numPr>
          <w:ilvl w:val="2"/>
          <w:numId w:val="23"/>
        </w:numPr>
        <w:bidi/>
        <w:spacing w:after="0"/>
        <w:jc w:val="both"/>
        <w:rPr>
          <w:rFonts w:cs="AF_Najed"/>
          <w:sz w:val="24"/>
          <w:szCs w:val="24"/>
          <w:lang w:bidi="ar-EG"/>
        </w:rPr>
      </w:pPr>
      <w:r w:rsidRPr="00725B25">
        <w:rPr>
          <w:rFonts w:cs="AF_Najed" w:hint="cs"/>
          <w:b/>
          <w:bCs/>
          <w:sz w:val="24"/>
          <w:szCs w:val="24"/>
          <w:u w:val="single"/>
          <w:rtl/>
          <w:lang w:bidi="ar-EG"/>
        </w:rPr>
        <w:t>الدفعة الرابعة</w:t>
      </w:r>
      <w:r w:rsidRPr="00725B25">
        <w:rPr>
          <w:rFonts w:cs="AF_Najed" w:hint="cs"/>
          <w:b/>
          <w:bCs/>
          <w:sz w:val="24"/>
          <w:szCs w:val="24"/>
          <w:rtl/>
          <w:lang w:bidi="ar-EG"/>
        </w:rPr>
        <w:t xml:space="preserve"> :</w:t>
      </w:r>
      <w:r w:rsidRPr="00725B25">
        <w:rPr>
          <w:rFonts w:cs="AF_Najed" w:hint="cs"/>
          <w:sz w:val="24"/>
          <w:szCs w:val="24"/>
          <w:rtl/>
          <w:lang w:bidi="ar-EG"/>
        </w:rPr>
        <w:t xml:space="preserve"> قدرها </w:t>
      </w:r>
      <w:r w:rsidR="00896357">
        <w:rPr>
          <w:rFonts w:cs="AF_Najed" w:hint="cs"/>
          <w:b/>
          <w:bCs/>
          <w:sz w:val="24"/>
          <w:szCs w:val="24"/>
          <w:u w:val="single"/>
          <w:rtl/>
          <w:lang w:bidi="ar-EG"/>
        </w:rPr>
        <w:t>400</w:t>
      </w:r>
      <w:r w:rsidRPr="00725B25">
        <w:rPr>
          <w:rFonts w:cs="AF_Najed" w:hint="cs"/>
          <w:b/>
          <w:bCs/>
          <w:sz w:val="24"/>
          <w:szCs w:val="24"/>
          <w:u w:val="single"/>
          <w:rtl/>
          <w:lang w:bidi="ar-EG"/>
        </w:rPr>
        <w:t xml:space="preserve">,000 </w:t>
      </w:r>
      <w:r w:rsidRPr="00725B25">
        <w:rPr>
          <w:rFonts w:cs="AF_Najed" w:hint="cs"/>
          <w:sz w:val="24"/>
          <w:szCs w:val="24"/>
          <w:rtl/>
          <w:lang w:bidi="ar-EG"/>
        </w:rPr>
        <w:t>جنية مصرى (</w:t>
      </w:r>
      <w:r w:rsidR="00896357">
        <w:rPr>
          <w:rFonts w:cs="AF_Najed" w:hint="cs"/>
          <w:sz w:val="24"/>
          <w:szCs w:val="24"/>
          <w:rtl/>
          <w:lang w:bidi="ar-EG"/>
        </w:rPr>
        <w:t>أربعمائة</w:t>
      </w:r>
      <w:r>
        <w:rPr>
          <w:rFonts w:cs="AF_Najed" w:hint="cs"/>
          <w:sz w:val="24"/>
          <w:szCs w:val="24"/>
          <w:rtl/>
          <w:lang w:bidi="ar-EG"/>
        </w:rPr>
        <w:t xml:space="preserve"> </w:t>
      </w:r>
      <w:r w:rsidRPr="00725B25">
        <w:rPr>
          <w:rFonts w:cs="AF_Najed" w:hint="cs"/>
          <w:sz w:val="24"/>
          <w:szCs w:val="24"/>
          <w:rtl/>
          <w:lang w:bidi="ar-EG"/>
        </w:rPr>
        <w:t xml:space="preserve">ألف جنية مصرى فقط لاغير)، تسدد هذه الدفعة قبل 3 أيام من أنطلاق النصف الثانى من الدور الثانى لمسابقة الدورى العام، على أن يتم تعليق مبلغ تحت حساب التسوية قدره </w:t>
      </w:r>
      <w:r w:rsidR="00896357">
        <w:rPr>
          <w:rFonts w:cs="AF_Najed" w:hint="cs"/>
          <w:b/>
          <w:bCs/>
          <w:sz w:val="24"/>
          <w:szCs w:val="24"/>
          <w:u w:val="single"/>
          <w:rtl/>
          <w:lang w:bidi="ar-EG"/>
        </w:rPr>
        <w:t>100</w:t>
      </w:r>
      <w:r w:rsidRPr="00725B25">
        <w:rPr>
          <w:rFonts w:cs="AF_Najed" w:hint="cs"/>
          <w:b/>
          <w:bCs/>
          <w:sz w:val="24"/>
          <w:szCs w:val="24"/>
          <w:u w:val="single"/>
          <w:rtl/>
          <w:lang w:bidi="ar-EG"/>
        </w:rPr>
        <w:t>,</w:t>
      </w:r>
      <w:r w:rsidR="00896357">
        <w:rPr>
          <w:rFonts w:cs="AF_Najed" w:hint="cs"/>
          <w:b/>
          <w:bCs/>
          <w:sz w:val="24"/>
          <w:szCs w:val="24"/>
          <w:u w:val="single"/>
          <w:rtl/>
          <w:lang w:bidi="ar-EG"/>
        </w:rPr>
        <w:t>000</w:t>
      </w:r>
      <w:r w:rsidRPr="00725B25">
        <w:rPr>
          <w:rFonts w:cs="AF_Najed" w:hint="cs"/>
          <w:sz w:val="24"/>
          <w:szCs w:val="24"/>
          <w:rtl/>
          <w:lang w:bidi="ar-EG"/>
        </w:rPr>
        <w:t xml:space="preserve"> جنية مصرى (مائة ألف جنية مصرى فقط لاغير) يتم التسوية بالخصم أوالإضافة للموسم التالى.</w:t>
      </w:r>
    </w:p>
    <w:p w14:paraId="75D604CB" w14:textId="77777777" w:rsidR="00F05C82" w:rsidRDefault="00F05C82" w:rsidP="00F05C82">
      <w:pPr>
        <w:bidi/>
        <w:spacing w:after="0"/>
        <w:ind w:left="1080"/>
        <w:jc w:val="both"/>
        <w:rPr>
          <w:rFonts w:cs="AF_Najed"/>
          <w:b/>
          <w:bCs/>
          <w:sz w:val="24"/>
          <w:szCs w:val="24"/>
          <w:u w:val="single"/>
          <w:rtl/>
          <w:lang w:bidi="ar-EG"/>
        </w:rPr>
      </w:pPr>
    </w:p>
    <w:p w14:paraId="2E82D47C" w14:textId="2B35881D" w:rsidR="00F05C82" w:rsidRDefault="00F05C82" w:rsidP="000C3EB9">
      <w:pPr>
        <w:bidi/>
        <w:spacing w:after="0"/>
        <w:ind w:left="1080"/>
        <w:jc w:val="both"/>
        <w:rPr>
          <w:rFonts w:cs="AF_Najed"/>
          <w:b/>
          <w:bCs/>
          <w:sz w:val="24"/>
          <w:szCs w:val="24"/>
          <w:u w:val="single"/>
          <w:rtl/>
          <w:lang w:bidi="ar-EG"/>
        </w:rPr>
      </w:pPr>
      <w:r w:rsidRPr="000E28FA">
        <w:rPr>
          <w:rFonts w:cs="AF_Najed" w:hint="cs"/>
          <w:b/>
          <w:bCs/>
          <w:sz w:val="24"/>
          <w:szCs w:val="24"/>
          <w:u w:val="single"/>
          <w:rtl/>
          <w:lang w:bidi="ar-EG"/>
        </w:rPr>
        <w:t>قيمة الموسم</w:t>
      </w:r>
      <w:r>
        <w:rPr>
          <w:rFonts w:cs="AF_Najed" w:hint="cs"/>
          <w:b/>
          <w:bCs/>
          <w:sz w:val="24"/>
          <w:szCs w:val="24"/>
          <w:u w:val="single"/>
          <w:rtl/>
          <w:lang w:bidi="ar-EG"/>
        </w:rPr>
        <w:t xml:space="preserve"> الثانى (</w:t>
      </w:r>
      <w:r w:rsidR="000C3EB9">
        <w:rPr>
          <w:rFonts w:cs="AF_Najed" w:hint="cs"/>
          <w:b/>
          <w:bCs/>
          <w:sz w:val="24"/>
          <w:szCs w:val="24"/>
          <w:u w:val="single"/>
          <w:rtl/>
          <w:lang w:bidi="ar-EG"/>
        </w:rPr>
        <w:t>2</w:t>
      </w:r>
      <w:r>
        <w:rPr>
          <w:rFonts w:cs="AF_Najed" w:hint="cs"/>
          <w:b/>
          <w:bCs/>
          <w:sz w:val="24"/>
          <w:szCs w:val="24"/>
          <w:u w:val="single"/>
          <w:rtl/>
          <w:lang w:bidi="ar-EG"/>
        </w:rPr>
        <w:t>,</w:t>
      </w:r>
      <w:r w:rsidR="000C3EB9">
        <w:rPr>
          <w:rFonts w:cs="AF_Najed" w:hint="cs"/>
          <w:b/>
          <w:bCs/>
          <w:sz w:val="24"/>
          <w:szCs w:val="24"/>
          <w:u w:val="single"/>
          <w:rtl/>
          <w:lang w:bidi="ar-EG"/>
        </w:rPr>
        <w:t>500</w:t>
      </w:r>
      <w:r>
        <w:rPr>
          <w:rFonts w:cs="AF_Najed" w:hint="cs"/>
          <w:b/>
          <w:bCs/>
          <w:sz w:val="24"/>
          <w:szCs w:val="24"/>
          <w:u w:val="single"/>
          <w:rtl/>
          <w:lang w:bidi="ar-EG"/>
        </w:rPr>
        <w:t>,000) (</w:t>
      </w:r>
      <w:r w:rsidR="000C3EB9">
        <w:rPr>
          <w:rFonts w:cs="AF_Najed" w:hint="cs"/>
          <w:b/>
          <w:bCs/>
          <w:sz w:val="24"/>
          <w:szCs w:val="24"/>
          <w:u w:val="single"/>
          <w:rtl/>
          <w:lang w:bidi="ar-EG"/>
        </w:rPr>
        <w:t>أثنان</w:t>
      </w:r>
      <w:r>
        <w:rPr>
          <w:rFonts w:cs="AF_Najed" w:hint="cs"/>
          <w:b/>
          <w:bCs/>
          <w:sz w:val="24"/>
          <w:szCs w:val="24"/>
          <w:u w:val="single"/>
          <w:rtl/>
          <w:lang w:bidi="ar-EG"/>
        </w:rPr>
        <w:t xml:space="preserve"> مليون </w:t>
      </w:r>
      <w:r w:rsidR="000C3EB9">
        <w:rPr>
          <w:rFonts w:cs="AF_Najed" w:hint="cs"/>
          <w:b/>
          <w:bCs/>
          <w:sz w:val="24"/>
          <w:szCs w:val="24"/>
          <w:u w:val="single"/>
          <w:rtl/>
          <w:lang w:bidi="ar-EG"/>
        </w:rPr>
        <w:t xml:space="preserve">وخمسمائة </w:t>
      </w:r>
      <w:r>
        <w:rPr>
          <w:rFonts w:cs="AF_Najed" w:hint="cs"/>
          <w:b/>
          <w:bCs/>
          <w:sz w:val="24"/>
          <w:szCs w:val="24"/>
          <w:u w:val="single"/>
          <w:rtl/>
          <w:lang w:bidi="ar-EG"/>
        </w:rPr>
        <w:t>ألف جنية مصرى)</w:t>
      </w:r>
      <w:r w:rsidRPr="000E28FA">
        <w:rPr>
          <w:rFonts w:cs="AF_Najed" w:hint="cs"/>
          <w:b/>
          <w:bCs/>
          <w:sz w:val="24"/>
          <w:szCs w:val="24"/>
          <w:u w:val="single"/>
          <w:rtl/>
          <w:lang w:bidi="ar-EG"/>
        </w:rPr>
        <w:t xml:space="preserve"> </w:t>
      </w:r>
      <w:r>
        <w:rPr>
          <w:rFonts w:cs="AF_Najed" w:hint="cs"/>
          <w:b/>
          <w:bCs/>
          <w:sz w:val="24"/>
          <w:szCs w:val="24"/>
          <w:u w:val="single"/>
          <w:rtl/>
          <w:lang w:bidi="ar-EG"/>
        </w:rPr>
        <w:t xml:space="preserve">: </w:t>
      </w:r>
    </w:p>
    <w:p w14:paraId="6C1E72BC" w14:textId="1344E940" w:rsidR="00F05C82" w:rsidRDefault="00F05C82" w:rsidP="00173B09">
      <w:pPr>
        <w:bidi/>
        <w:spacing w:after="0"/>
        <w:ind w:left="1620"/>
        <w:jc w:val="both"/>
        <w:rPr>
          <w:rFonts w:cs="AF_Najed"/>
          <w:sz w:val="24"/>
          <w:szCs w:val="24"/>
          <w:rtl/>
          <w:lang w:bidi="ar-EG"/>
        </w:rPr>
      </w:pPr>
      <w:r>
        <w:rPr>
          <w:rFonts w:cs="AF_Najed" w:hint="cs"/>
          <w:b/>
          <w:bCs/>
          <w:sz w:val="24"/>
          <w:szCs w:val="24"/>
          <w:u w:val="single"/>
          <w:rtl/>
          <w:lang w:bidi="ar-EG"/>
        </w:rPr>
        <w:t xml:space="preserve">الحقوق التليفزيونية </w:t>
      </w:r>
      <w:r>
        <w:rPr>
          <w:rFonts w:cs="AF_Najed" w:hint="cs"/>
          <w:sz w:val="24"/>
          <w:szCs w:val="24"/>
          <w:rtl/>
          <w:lang w:bidi="ar-EG"/>
        </w:rPr>
        <w:t xml:space="preserve">قدرها </w:t>
      </w:r>
      <w:r w:rsidR="00173B09">
        <w:rPr>
          <w:rFonts w:cs="AF_Najed" w:hint="cs"/>
          <w:b/>
          <w:bCs/>
          <w:sz w:val="24"/>
          <w:szCs w:val="24"/>
          <w:u w:val="single"/>
          <w:rtl/>
          <w:lang w:bidi="ar-EG"/>
        </w:rPr>
        <w:t>1</w:t>
      </w:r>
      <w:r>
        <w:rPr>
          <w:rFonts w:cs="AF_Najed" w:hint="cs"/>
          <w:b/>
          <w:bCs/>
          <w:sz w:val="24"/>
          <w:szCs w:val="24"/>
          <w:u w:val="single"/>
          <w:rtl/>
          <w:lang w:bidi="ar-EG"/>
        </w:rPr>
        <w:t>,</w:t>
      </w:r>
      <w:r w:rsidR="00173B09">
        <w:rPr>
          <w:rFonts w:cs="AF_Najed" w:hint="cs"/>
          <w:b/>
          <w:bCs/>
          <w:sz w:val="24"/>
          <w:szCs w:val="24"/>
          <w:u w:val="single"/>
          <w:rtl/>
          <w:lang w:bidi="ar-EG"/>
        </w:rPr>
        <w:t>750</w:t>
      </w:r>
      <w:r>
        <w:rPr>
          <w:rFonts w:cs="AF_Najed" w:hint="cs"/>
          <w:b/>
          <w:bCs/>
          <w:sz w:val="24"/>
          <w:szCs w:val="24"/>
          <w:u w:val="single"/>
          <w:rtl/>
          <w:lang w:bidi="ar-EG"/>
        </w:rPr>
        <w:t xml:space="preserve">,000 </w:t>
      </w:r>
      <w:r>
        <w:rPr>
          <w:rFonts w:cs="AF_Najed" w:hint="cs"/>
          <w:sz w:val="24"/>
          <w:szCs w:val="24"/>
          <w:rtl/>
          <w:lang w:bidi="ar-EG"/>
        </w:rPr>
        <w:t>جنية مصرى (مليون</w:t>
      </w:r>
      <w:r w:rsidR="00173B09">
        <w:rPr>
          <w:rFonts w:cs="AF_Najed" w:hint="cs"/>
          <w:sz w:val="24"/>
          <w:szCs w:val="24"/>
          <w:rtl/>
          <w:lang w:bidi="ar-EG"/>
        </w:rPr>
        <w:t xml:space="preserve"> و</w:t>
      </w:r>
      <w:r w:rsidR="00173B09" w:rsidRPr="00173B09">
        <w:rPr>
          <w:rFonts w:cs="AF_Najed" w:hint="cs"/>
          <w:sz w:val="24"/>
          <w:szCs w:val="24"/>
          <w:rtl/>
          <w:lang w:bidi="ar-EG"/>
        </w:rPr>
        <w:t xml:space="preserve"> </w:t>
      </w:r>
      <w:r w:rsidR="00173B09">
        <w:rPr>
          <w:rFonts w:cs="AF_Najed" w:hint="cs"/>
          <w:sz w:val="24"/>
          <w:szCs w:val="24"/>
          <w:rtl/>
          <w:lang w:bidi="ar-EG"/>
        </w:rPr>
        <w:t>سبعمائة وخمسون ألف</w:t>
      </w:r>
      <w:r>
        <w:rPr>
          <w:rFonts w:cs="AF_Najed" w:hint="cs"/>
          <w:sz w:val="24"/>
          <w:szCs w:val="24"/>
          <w:rtl/>
          <w:lang w:bidi="ar-EG"/>
        </w:rPr>
        <w:t xml:space="preserve"> جنية مصرى فقط لاغير)</w:t>
      </w:r>
    </w:p>
    <w:p w14:paraId="67248065" w14:textId="77777777" w:rsidR="00F05C82" w:rsidRDefault="00F05C82" w:rsidP="00F05C82">
      <w:pPr>
        <w:bidi/>
        <w:spacing w:after="0"/>
        <w:ind w:left="1440" w:firstLine="180"/>
        <w:jc w:val="both"/>
        <w:rPr>
          <w:rFonts w:cs="AF_Najed"/>
          <w:sz w:val="24"/>
          <w:szCs w:val="24"/>
          <w:lang w:bidi="ar-EG"/>
        </w:rPr>
      </w:pPr>
      <w:r>
        <w:rPr>
          <w:rFonts w:cs="AF_Najed" w:hint="cs"/>
          <w:b/>
          <w:bCs/>
          <w:sz w:val="24"/>
          <w:szCs w:val="24"/>
          <w:u w:val="single"/>
          <w:rtl/>
          <w:lang w:bidi="ar-EG"/>
        </w:rPr>
        <w:t xml:space="preserve">الحقوق التسويقية </w:t>
      </w:r>
      <w:r>
        <w:rPr>
          <w:rFonts w:cs="AF_Najed" w:hint="cs"/>
          <w:sz w:val="24"/>
          <w:szCs w:val="24"/>
          <w:rtl/>
          <w:lang w:bidi="ar-EG"/>
        </w:rPr>
        <w:t xml:space="preserve">قدرها </w:t>
      </w:r>
      <w:r>
        <w:rPr>
          <w:rFonts w:cs="AF_Najed" w:hint="cs"/>
          <w:b/>
          <w:bCs/>
          <w:sz w:val="24"/>
          <w:szCs w:val="24"/>
          <w:u w:val="single"/>
          <w:rtl/>
          <w:lang w:bidi="ar-EG"/>
        </w:rPr>
        <w:t xml:space="preserve">750,000 </w:t>
      </w:r>
      <w:r>
        <w:rPr>
          <w:rFonts w:cs="AF_Najed" w:hint="cs"/>
          <w:sz w:val="24"/>
          <w:szCs w:val="24"/>
          <w:rtl/>
          <w:lang w:bidi="ar-EG"/>
        </w:rPr>
        <w:t>جنية مصرى (سبعمائة وخمسون ألف جنية مصرى فقط لاغير)، وتسدد الدفعات بالمواعيد التالية:-</w:t>
      </w:r>
      <w:r w:rsidRPr="00511E57">
        <w:rPr>
          <w:rFonts w:cs="AF_Najed"/>
          <w:noProof/>
          <w:sz w:val="40"/>
          <w:szCs w:val="40"/>
          <w:rtl/>
          <w:lang w:eastAsia="en-GB"/>
        </w:rPr>
        <w:t xml:space="preserve"> </w:t>
      </w:r>
    </w:p>
    <w:p w14:paraId="7E5E8452" w14:textId="5D6AB2CE" w:rsidR="00F05C82" w:rsidRPr="00D12D6A" w:rsidRDefault="00F05C82" w:rsidP="00735C44">
      <w:pPr>
        <w:numPr>
          <w:ilvl w:val="2"/>
          <w:numId w:val="23"/>
        </w:numPr>
        <w:bidi/>
        <w:spacing w:after="0"/>
        <w:jc w:val="both"/>
        <w:rPr>
          <w:rFonts w:cs="AF_Najed"/>
          <w:sz w:val="24"/>
          <w:szCs w:val="24"/>
          <w:lang w:bidi="ar-EG"/>
        </w:rPr>
      </w:pPr>
      <w:r w:rsidRPr="001903A5">
        <w:rPr>
          <w:rFonts w:cs="AF_Najed" w:hint="cs"/>
          <w:b/>
          <w:bCs/>
          <w:sz w:val="24"/>
          <w:szCs w:val="24"/>
          <w:u w:val="single"/>
          <w:rtl/>
          <w:lang w:bidi="ar-EG"/>
        </w:rPr>
        <w:t>الدفعة الأولى</w:t>
      </w:r>
      <w:r w:rsidRPr="001903A5">
        <w:rPr>
          <w:rFonts w:cs="AF_Najed" w:hint="cs"/>
          <w:b/>
          <w:bCs/>
          <w:sz w:val="24"/>
          <w:szCs w:val="24"/>
          <w:rtl/>
          <w:lang w:bidi="ar-EG"/>
        </w:rPr>
        <w:t xml:space="preserve"> :</w:t>
      </w:r>
      <w:r w:rsidRPr="00D12D6A">
        <w:rPr>
          <w:rFonts w:cs="AF_Najed" w:hint="cs"/>
          <w:sz w:val="24"/>
          <w:szCs w:val="24"/>
          <w:rtl/>
          <w:lang w:bidi="ar-EG"/>
        </w:rPr>
        <w:t xml:space="preserve"> قدرها </w:t>
      </w:r>
      <w:r w:rsidR="00735C44">
        <w:rPr>
          <w:rFonts w:cs="AF_Najed" w:hint="cs"/>
          <w:b/>
          <w:bCs/>
          <w:sz w:val="24"/>
          <w:szCs w:val="24"/>
          <w:u w:val="single"/>
          <w:rtl/>
          <w:lang w:bidi="ar-EG"/>
        </w:rPr>
        <w:t>687</w:t>
      </w:r>
      <w:r w:rsidRPr="00D12D6A">
        <w:rPr>
          <w:rFonts w:cs="AF_Najed" w:hint="cs"/>
          <w:b/>
          <w:bCs/>
          <w:sz w:val="24"/>
          <w:szCs w:val="24"/>
          <w:u w:val="single"/>
          <w:rtl/>
          <w:lang w:bidi="ar-EG"/>
        </w:rPr>
        <w:t>,</w:t>
      </w:r>
      <w:r w:rsidR="000C228F">
        <w:rPr>
          <w:rFonts w:cs="AF_Najed" w:hint="cs"/>
          <w:b/>
          <w:bCs/>
          <w:sz w:val="24"/>
          <w:szCs w:val="24"/>
          <w:u w:val="single"/>
          <w:rtl/>
          <w:lang w:bidi="ar-EG"/>
        </w:rPr>
        <w:t>500</w:t>
      </w:r>
      <w:r w:rsidRPr="00D12D6A">
        <w:rPr>
          <w:rFonts w:cs="AF_Najed" w:hint="cs"/>
          <w:b/>
          <w:bCs/>
          <w:sz w:val="24"/>
          <w:szCs w:val="24"/>
          <w:u w:val="single"/>
          <w:rtl/>
          <w:lang w:bidi="ar-EG"/>
        </w:rPr>
        <w:t xml:space="preserve"> </w:t>
      </w:r>
      <w:r w:rsidRPr="00D12D6A">
        <w:rPr>
          <w:rFonts w:cs="AF_Najed" w:hint="cs"/>
          <w:sz w:val="24"/>
          <w:szCs w:val="24"/>
          <w:rtl/>
          <w:lang w:bidi="ar-EG"/>
        </w:rPr>
        <w:t>جنية مصرى (</w:t>
      </w:r>
      <w:r w:rsidR="00735C44">
        <w:rPr>
          <w:rFonts w:cs="AF_Najed" w:hint="cs"/>
          <w:sz w:val="24"/>
          <w:szCs w:val="24"/>
          <w:rtl/>
          <w:lang w:bidi="ar-EG"/>
        </w:rPr>
        <w:t>ستمائة وسبعة وثمانون</w:t>
      </w:r>
      <w:r w:rsidR="000C228F">
        <w:rPr>
          <w:rFonts w:cs="AF_Najed" w:hint="cs"/>
          <w:sz w:val="24"/>
          <w:szCs w:val="24"/>
          <w:rtl/>
          <w:lang w:bidi="ar-EG"/>
        </w:rPr>
        <w:t xml:space="preserve"> </w:t>
      </w:r>
      <w:r w:rsidRPr="00D12D6A">
        <w:rPr>
          <w:rFonts w:cs="AF_Najed" w:hint="cs"/>
          <w:sz w:val="24"/>
          <w:szCs w:val="24"/>
          <w:rtl/>
          <w:lang w:bidi="ar-EG"/>
        </w:rPr>
        <w:t>ألف</w:t>
      </w:r>
      <w:r w:rsidR="000C228F">
        <w:rPr>
          <w:rFonts w:cs="AF_Najed" w:hint="cs"/>
          <w:sz w:val="24"/>
          <w:szCs w:val="24"/>
          <w:rtl/>
          <w:lang w:bidi="ar-EG"/>
        </w:rPr>
        <w:t xml:space="preserve"> وخمسمائة</w:t>
      </w:r>
      <w:r w:rsidRPr="00D12D6A">
        <w:rPr>
          <w:rFonts w:cs="AF_Najed" w:hint="cs"/>
          <w:sz w:val="24"/>
          <w:szCs w:val="24"/>
          <w:rtl/>
          <w:lang w:bidi="ar-EG"/>
        </w:rPr>
        <w:t xml:space="preserve"> جنية مصرى فقط لاغير)، تسدد قبل 3 أيام من أنطلاق مسابقة الدورى العام.</w:t>
      </w:r>
    </w:p>
    <w:p w14:paraId="0B0731A2" w14:textId="2C250E96" w:rsidR="00F05C82" w:rsidRDefault="00F05C82" w:rsidP="00735C44">
      <w:pPr>
        <w:numPr>
          <w:ilvl w:val="2"/>
          <w:numId w:val="23"/>
        </w:numPr>
        <w:bidi/>
        <w:spacing w:after="0"/>
        <w:jc w:val="both"/>
        <w:rPr>
          <w:rFonts w:cs="AF_Najed"/>
          <w:sz w:val="24"/>
          <w:szCs w:val="24"/>
          <w:lang w:bidi="ar-EG"/>
        </w:rPr>
      </w:pPr>
      <w:r w:rsidRPr="001903A5">
        <w:rPr>
          <w:rFonts w:cs="AF_Najed" w:hint="cs"/>
          <w:b/>
          <w:bCs/>
          <w:sz w:val="24"/>
          <w:szCs w:val="24"/>
          <w:u w:val="single"/>
          <w:rtl/>
          <w:lang w:bidi="ar-EG"/>
        </w:rPr>
        <w:t>الدفعة الثانية</w:t>
      </w:r>
      <w:r w:rsidRPr="001903A5">
        <w:rPr>
          <w:rFonts w:cs="AF_Najed" w:hint="cs"/>
          <w:b/>
          <w:bCs/>
          <w:sz w:val="24"/>
          <w:szCs w:val="24"/>
          <w:rtl/>
          <w:lang w:bidi="ar-EG"/>
        </w:rPr>
        <w:t>:</w:t>
      </w:r>
      <w:r>
        <w:rPr>
          <w:rFonts w:cs="AF_Najed" w:hint="cs"/>
          <w:sz w:val="24"/>
          <w:szCs w:val="24"/>
          <w:rtl/>
          <w:lang w:bidi="ar-EG"/>
        </w:rPr>
        <w:t xml:space="preserve"> </w:t>
      </w:r>
      <w:r w:rsidR="00735C44" w:rsidRPr="001903A5">
        <w:rPr>
          <w:rFonts w:cs="AF_Najed" w:hint="cs"/>
          <w:b/>
          <w:bCs/>
          <w:sz w:val="24"/>
          <w:szCs w:val="24"/>
          <w:rtl/>
          <w:lang w:bidi="ar-EG"/>
        </w:rPr>
        <w:t>:</w:t>
      </w:r>
      <w:r w:rsidR="00735C44" w:rsidRPr="00D12D6A">
        <w:rPr>
          <w:rFonts w:cs="AF_Najed" w:hint="cs"/>
          <w:sz w:val="24"/>
          <w:szCs w:val="24"/>
          <w:rtl/>
          <w:lang w:bidi="ar-EG"/>
        </w:rPr>
        <w:t xml:space="preserve"> قدرها </w:t>
      </w:r>
      <w:r w:rsidR="00735C44">
        <w:rPr>
          <w:rFonts w:cs="AF_Najed" w:hint="cs"/>
          <w:b/>
          <w:bCs/>
          <w:sz w:val="24"/>
          <w:szCs w:val="24"/>
          <w:u w:val="single"/>
          <w:rtl/>
          <w:lang w:bidi="ar-EG"/>
        </w:rPr>
        <w:t>687</w:t>
      </w:r>
      <w:r w:rsidR="00735C44" w:rsidRPr="00D12D6A">
        <w:rPr>
          <w:rFonts w:cs="AF_Najed" w:hint="cs"/>
          <w:b/>
          <w:bCs/>
          <w:sz w:val="24"/>
          <w:szCs w:val="24"/>
          <w:u w:val="single"/>
          <w:rtl/>
          <w:lang w:bidi="ar-EG"/>
        </w:rPr>
        <w:t>,</w:t>
      </w:r>
      <w:r w:rsidR="00735C44">
        <w:rPr>
          <w:rFonts w:cs="AF_Najed" w:hint="cs"/>
          <w:b/>
          <w:bCs/>
          <w:sz w:val="24"/>
          <w:szCs w:val="24"/>
          <w:u w:val="single"/>
          <w:rtl/>
          <w:lang w:bidi="ar-EG"/>
        </w:rPr>
        <w:t>500</w:t>
      </w:r>
      <w:r w:rsidR="00735C44" w:rsidRPr="00D12D6A">
        <w:rPr>
          <w:rFonts w:cs="AF_Najed" w:hint="cs"/>
          <w:b/>
          <w:bCs/>
          <w:sz w:val="24"/>
          <w:szCs w:val="24"/>
          <w:u w:val="single"/>
          <w:rtl/>
          <w:lang w:bidi="ar-EG"/>
        </w:rPr>
        <w:t xml:space="preserve"> </w:t>
      </w:r>
      <w:r w:rsidR="00735C44" w:rsidRPr="00D12D6A">
        <w:rPr>
          <w:rFonts w:cs="AF_Najed" w:hint="cs"/>
          <w:sz w:val="24"/>
          <w:szCs w:val="24"/>
          <w:rtl/>
          <w:lang w:bidi="ar-EG"/>
        </w:rPr>
        <w:t>جنية مصرى (</w:t>
      </w:r>
      <w:r w:rsidR="00735C44">
        <w:rPr>
          <w:rFonts w:cs="AF_Najed" w:hint="cs"/>
          <w:sz w:val="24"/>
          <w:szCs w:val="24"/>
          <w:rtl/>
          <w:lang w:bidi="ar-EG"/>
        </w:rPr>
        <w:t xml:space="preserve">ستمائة وسبعة وثمانون </w:t>
      </w:r>
      <w:r w:rsidR="00735C44" w:rsidRPr="00D12D6A">
        <w:rPr>
          <w:rFonts w:cs="AF_Najed" w:hint="cs"/>
          <w:sz w:val="24"/>
          <w:szCs w:val="24"/>
          <w:rtl/>
          <w:lang w:bidi="ar-EG"/>
        </w:rPr>
        <w:t>ألف</w:t>
      </w:r>
      <w:r w:rsidR="00735C44">
        <w:rPr>
          <w:rFonts w:cs="AF_Najed" w:hint="cs"/>
          <w:sz w:val="24"/>
          <w:szCs w:val="24"/>
          <w:rtl/>
          <w:lang w:bidi="ar-EG"/>
        </w:rPr>
        <w:t xml:space="preserve"> وخمسمائة</w:t>
      </w:r>
      <w:r w:rsidR="00735C44" w:rsidRPr="00D12D6A">
        <w:rPr>
          <w:rFonts w:cs="AF_Najed" w:hint="cs"/>
          <w:sz w:val="24"/>
          <w:szCs w:val="24"/>
          <w:rtl/>
          <w:lang w:bidi="ar-EG"/>
        </w:rPr>
        <w:t xml:space="preserve"> جنية مصرى فقط لاغير)، </w:t>
      </w:r>
      <w:r>
        <w:rPr>
          <w:rFonts w:cs="AF_Najed" w:hint="cs"/>
          <w:sz w:val="24"/>
          <w:szCs w:val="24"/>
          <w:rtl/>
          <w:lang w:bidi="ar-EG"/>
        </w:rPr>
        <w:t>تسدد هذه الدفعة قبل 3 أيام من أنطلاق النصف الثانى من الدور الأول لمسابقة الدورى العام.</w:t>
      </w:r>
    </w:p>
    <w:p w14:paraId="2E07C049" w14:textId="27688382" w:rsidR="00F05C82" w:rsidRDefault="00F05C82" w:rsidP="00735C44">
      <w:pPr>
        <w:numPr>
          <w:ilvl w:val="2"/>
          <w:numId w:val="23"/>
        </w:numPr>
        <w:bidi/>
        <w:spacing w:after="0"/>
        <w:jc w:val="both"/>
        <w:rPr>
          <w:rFonts w:cs="AF_Najed"/>
          <w:sz w:val="24"/>
          <w:szCs w:val="24"/>
          <w:lang w:bidi="ar-EG"/>
        </w:rPr>
      </w:pPr>
      <w:r w:rsidRPr="001903A5">
        <w:rPr>
          <w:rFonts w:cs="AF_Najed" w:hint="cs"/>
          <w:b/>
          <w:bCs/>
          <w:sz w:val="24"/>
          <w:szCs w:val="24"/>
          <w:u w:val="single"/>
          <w:rtl/>
          <w:lang w:bidi="ar-EG"/>
        </w:rPr>
        <w:lastRenderedPageBreak/>
        <w:t>الدفعة الثالثة</w:t>
      </w:r>
      <w:r w:rsidRPr="001903A5">
        <w:rPr>
          <w:rFonts w:cs="AF_Najed" w:hint="cs"/>
          <w:b/>
          <w:bCs/>
          <w:sz w:val="24"/>
          <w:szCs w:val="24"/>
          <w:rtl/>
          <w:lang w:bidi="ar-EG"/>
        </w:rPr>
        <w:t xml:space="preserve"> :</w:t>
      </w:r>
      <w:r>
        <w:rPr>
          <w:rFonts w:cs="AF_Najed" w:hint="cs"/>
          <w:sz w:val="24"/>
          <w:szCs w:val="24"/>
          <w:rtl/>
          <w:lang w:bidi="ar-EG"/>
        </w:rPr>
        <w:t xml:space="preserve"> </w:t>
      </w:r>
      <w:r w:rsidR="00735C44" w:rsidRPr="001903A5">
        <w:rPr>
          <w:rFonts w:cs="AF_Najed" w:hint="cs"/>
          <w:b/>
          <w:bCs/>
          <w:sz w:val="24"/>
          <w:szCs w:val="24"/>
          <w:rtl/>
          <w:lang w:bidi="ar-EG"/>
        </w:rPr>
        <w:t>:</w:t>
      </w:r>
      <w:r w:rsidR="00735C44" w:rsidRPr="00D12D6A">
        <w:rPr>
          <w:rFonts w:cs="AF_Najed" w:hint="cs"/>
          <w:sz w:val="24"/>
          <w:szCs w:val="24"/>
          <w:rtl/>
          <w:lang w:bidi="ar-EG"/>
        </w:rPr>
        <w:t xml:space="preserve"> قدرها </w:t>
      </w:r>
      <w:r w:rsidR="00735C44">
        <w:rPr>
          <w:rFonts w:cs="AF_Najed" w:hint="cs"/>
          <w:b/>
          <w:bCs/>
          <w:sz w:val="24"/>
          <w:szCs w:val="24"/>
          <w:u w:val="single"/>
          <w:rtl/>
          <w:lang w:bidi="ar-EG"/>
        </w:rPr>
        <w:t>687</w:t>
      </w:r>
      <w:r w:rsidR="00735C44" w:rsidRPr="00D12D6A">
        <w:rPr>
          <w:rFonts w:cs="AF_Najed" w:hint="cs"/>
          <w:b/>
          <w:bCs/>
          <w:sz w:val="24"/>
          <w:szCs w:val="24"/>
          <w:u w:val="single"/>
          <w:rtl/>
          <w:lang w:bidi="ar-EG"/>
        </w:rPr>
        <w:t>,</w:t>
      </w:r>
      <w:r w:rsidR="00735C44">
        <w:rPr>
          <w:rFonts w:cs="AF_Najed" w:hint="cs"/>
          <w:b/>
          <w:bCs/>
          <w:sz w:val="24"/>
          <w:szCs w:val="24"/>
          <w:u w:val="single"/>
          <w:rtl/>
          <w:lang w:bidi="ar-EG"/>
        </w:rPr>
        <w:t>500</w:t>
      </w:r>
      <w:r w:rsidR="00735C44" w:rsidRPr="00D12D6A">
        <w:rPr>
          <w:rFonts w:cs="AF_Najed" w:hint="cs"/>
          <w:b/>
          <w:bCs/>
          <w:sz w:val="24"/>
          <w:szCs w:val="24"/>
          <w:u w:val="single"/>
          <w:rtl/>
          <w:lang w:bidi="ar-EG"/>
        </w:rPr>
        <w:t xml:space="preserve"> </w:t>
      </w:r>
      <w:r w:rsidR="00735C44" w:rsidRPr="00D12D6A">
        <w:rPr>
          <w:rFonts w:cs="AF_Najed" w:hint="cs"/>
          <w:sz w:val="24"/>
          <w:szCs w:val="24"/>
          <w:rtl/>
          <w:lang w:bidi="ar-EG"/>
        </w:rPr>
        <w:t>جنية مصرى (</w:t>
      </w:r>
      <w:r w:rsidR="00735C44">
        <w:rPr>
          <w:rFonts w:cs="AF_Najed" w:hint="cs"/>
          <w:sz w:val="24"/>
          <w:szCs w:val="24"/>
          <w:rtl/>
          <w:lang w:bidi="ar-EG"/>
        </w:rPr>
        <w:t xml:space="preserve">ستمائة وسبعة وثمانون </w:t>
      </w:r>
      <w:r w:rsidR="00735C44" w:rsidRPr="00D12D6A">
        <w:rPr>
          <w:rFonts w:cs="AF_Najed" w:hint="cs"/>
          <w:sz w:val="24"/>
          <w:szCs w:val="24"/>
          <w:rtl/>
          <w:lang w:bidi="ar-EG"/>
        </w:rPr>
        <w:t>ألف</w:t>
      </w:r>
      <w:r w:rsidR="00735C44">
        <w:rPr>
          <w:rFonts w:cs="AF_Najed" w:hint="cs"/>
          <w:sz w:val="24"/>
          <w:szCs w:val="24"/>
          <w:rtl/>
          <w:lang w:bidi="ar-EG"/>
        </w:rPr>
        <w:t xml:space="preserve"> وخمسمائة</w:t>
      </w:r>
      <w:r w:rsidR="00735C44" w:rsidRPr="00D12D6A">
        <w:rPr>
          <w:rFonts w:cs="AF_Najed" w:hint="cs"/>
          <w:sz w:val="24"/>
          <w:szCs w:val="24"/>
          <w:rtl/>
          <w:lang w:bidi="ar-EG"/>
        </w:rPr>
        <w:t xml:space="preserve"> جنية مصرى فقط لاغير)، </w:t>
      </w:r>
      <w:r>
        <w:rPr>
          <w:rFonts w:cs="AF_Najed" w:hint="cs"/>
          <w:sz w:val="24"/>
          <w:szCs w:val="24"/>
          <w:rtl/>
          <w:lang w:bidi="ar-EG"/>
        </w:rPr>
        <w:t>تسدد هذه الدفعة قبل 3 أيام من أنطلاق النصف الأول من الدور الثانى لمسابقة الدورى العام.</w:t>
      </w:r>
    </w:p>
    <w:p w14:paraId="7A687F57" w14:textId="62DBE422" w:rsidR="00F05C82" w:rsidRPr="00725B25" w:rsidRDefault="00F05C82" w:rsidP="00735C44">
      <w:pPr>
        <w:pStyle w:val="ListParagraph"/>
        <w:numPr>
          <w:ilvl w:val="2"/>
          <w:numId w:val="23"/>
        </w:numPr>
        <w:bidi/>
        <w:spacing w:after="0"/>
        <w:jc w:val="both"/>
        <w:rPr>
          <w:rFonts w:cs="AF_Najed"/>
          <w:sz w:val="24"/>
          <w:szCs w:val="24"/>
          <w:lang w:bidi="ar-EG"/>
        </w:rPr>
      </w:pPr>
      <w:r w:rsidRPr="00725B25">
        <w:rPr>
          <w:rFonts w:cs="AF_Najed" w:hint="cs"/>
          <w:b/>
          <w:bCs/>
          <w:sz w:val="24"/>
          <w:szCs w:val="24"/>
          <w:u w:val="single"/>
          <w:rtl/>
          <w:lang w:bidi="ar-EG"/>
        </w:rPr>
        <w:t>الدفعة الرابعة</w:t>
      </w:r>
      <w:r w:rsidRPr="00725B25">
        <w:rPr>
          <w:rFonts w:cs="AF_Najed" w:hint="cs"/>
          <w:b/>
          <w:bCs/>
          <w:sz w:val="24"/>
          <w:szCs w:val="24"/>
          <w:rtl/>
          <w:lang w:bidi="ar-EG"/>
        </w:rPr>
        <w:t xml:space="preserve"> :</w:t>
      </w:r>
      <w:r w:rsidRPr="00725B25">
        <w:rPr>
          <w:rFonts w:cs="AF_Najed" w:hint="cs"/>
          <w:sz w:val="24"/>
          <w:szCs w:val="24"/>
          <w:rtl/>
          <w:lang w:bidi="ar-EG"/>
        </w:rPr>
        <w:t xml:space="preserve"> قدرها </w:t>
      </w:r>
      <w:r w:rsidR="00735C44">
        <w:rPr>
          <w:rFonts w:cs="AF_Najed" w:hint="cs"/>
          <w:b/>
          <w:bCs/>
          <w:sz w:val="24"/>
          <w:szCs w:val="24"/>
          <w:u w:val="single"/>
          <w:rtl/>
          <w:lang w:bidi="ar-EG"/>
        </w:rPr>
        <w:t>500</w:t>
      </w:r>
      <w:r w:rsidRPr="00725B25">
        <w:rPr>
          <w:rFonts w:cs="AF_Najed" w:hint="cs"/>
          <w:b/>
          <w:bCs/>
          <w:sz w:val="24"/>
          <w:szCs w:val="24"/>
          <w:u w:val="single"/>
          <w:rtl/>
          <w:lang w:bidi="ar-EG"/>
        </w:rPr>
        <w:t xml:space="preserve">,000 </w:t>
      </w:r>
      <w:r w:rsidRPr="00725B25">
        <w:rPr>
          <w:rFonts w:cs="AF_Najed" w:hint="cs"/>
          <w:sz w:val="24"/>
          <w:szCs w:val="24"/>
          <w:rtl/>
          <w:lang w:bidi="ar-EG"/>
        </w:rPr>
        <w:t>جنية مصرى (</w:t>
      </w:r>
      <w:r w:rsidR="00735C44">
        <w:rPr>
          <w:rFonts w:cs="AF_Najed" w:hint="cs"/>
          <w:sz w:val="24"/>
          <w:szCs w:val="24"/>
          <w:rtl/>
          <w:lang w:bidi="ar-EG"/>
        </w:rPr>
        <w:t xml:space="preserve">خمسمائة </w:t>
      </w:r>
      <w:r w:rsidRPr="00725B25">
        <w:rPr>
          <w:rFonts w:cs="AF_Najed" w:hint="cs"/>
          <w:sz w:val="24"/>
          <w:szCs w:val="24"/>
          <w:rtl/>
          <w:lang w:bidi="ar-EG"/>
        </w:rPr>
        <w:t xml:space="preserve">ألف جنية مصرى فقط لاغير)، تسدد هذه الدفعة قبل 3 أيام من أنطلاق النصف الثانى من الدور الثانى لمسابقة الدورى العام، على أن يتم تعليق مبلغ تحت حساب التسوية قدره </w:t>
      </w:r>
      <w:r w:rsidR="00735C44">
        <w:rPr>
          <w:rFonts w:cs="AF_Najed" w:hint="cs"/>
          <w:b/>
          <w:bCs/>
          <w:sz w:val="24"/>
          <w:szCs w:val="24"/>
          <w:u w:val="single"/>
          <w:rtl/>
          <w:lang w:bidi="ar-EG"/>
        </w:rPr>
        <w:t>187</w:t>
      </w:r>
      <w:r w:rsidRPr="00725B25">
        <w:rPr>
          <w:rFonts w:cs="AF_Najed" w:hint="cs"/>
          <w:b/>
          <w:bCs/>
          <w:sz w:val="24"/>
          <w:szCs w:val="24"/>
          <w:u w:val="single"/>
          <w:rtl/>
          <w:lang w:bidi="ar-EG"/>
        </w:rPr>
        <w:t>,</w:t>
      </w:r>
      <w:r w:rsidR="00555CA9">
        <w:rPr>
          <w:rFonts w:cs="AF_Najed" w:hint="cs"/>
          <w:b/>
          <w:bCs/>
          <w:sz w:val="24"/>
          <w:szCs w:val="24"/>
          <w:u w:val="single"/>
          <w:rtl/>
          <w:lang w:bidi="ar-EG"/>
        </w:rPr>
        <w:t>500</w:t>
      </w:r>
      <w:r w:rsidRPr="00725B25">
        <w:rPr>
          <w:rFonts w:cs="AF_Najed" w:hint="cs"/>
          <w:sz w:val="24"/>
          <w:szCs w:val="24"/>
          <w:rtl/>
          <w:lang w:bidi="ar-EG"/>
        </w:rPr>
        <w:t xml:space="preserve"> جنية مصرى (</w:t>
      </w:r>
      <w:r w:rsidR="00735C44">
        <w:rPr>
          <w:rFonts w:cs="AF_Najed" w:hint="cs"/>
          <w:sz w:val="24"/>
          <w:szCs w:val="24"/>
          <w:rtl/>
          <w:lang w:bidi="ar-EG"/>
        </w:rPr>
        <w:t xml:space="preserve">مائة </w:t>
      </w:r>
      <w:r w:rsidR="00555CA9">
        <w:rPr>
          <w:rFonts w:cs="AF_Najed" w:hint="cs"/>
          <w:sz w:val="24"/>
          <w:szCs w:val="24"/>
          <w:rtl/>
          <w:lang w:bidi="ar-EG"/>
        </w:rPr>
        <w:t>وسبعة وث</w:t>
      </w:r>
      <w:r w:rsidR="00735C44">
        <w:rPr>
          <w:rFonts w:cs="AF_Najed" w:hint="cs"/>
          <w:sz w:val="24"/>
          <w:szCs w:val="24"/>
          <w:rtl/>
          <w:lang w:bidi="ar-EG"/>
        </w:rPr>
        <w:t xml:space="preserve">مانون </w:t>
      </w:r>
      <w:r w:rsidRPr="00725B25">
        <w:rPr>
          <w:rFonts w:cs="AF_Najed" w:hint="cs"/>
          <w:sz w:val="24"/>
          <w:szCs w:val="24"/>
          <w:rtl/>
          <w:lang w:bidi="ar-EG"/>
        </w:rPr>
        <w:t>ألف</w:t>
      </w:r>
      <w:r w:rsidR="00555CA9">
        <w:rPr>
          <w:rFonts w:cs="AF_Najed" w:hint="cs"/>
          <w:sz w:val="24"/>
          <w:szCs w:val="24"/>
          <w:rtl/>
          <w:lang w:bidi="ar-EG"/>
        </w:rPr>
        <w:t xml:space="preserve"> وخمسمائة</w:t>
      </w:r>
      <w:r w:rsidRPr="00725B25">
        <w:rPr>
          <w:rFonts w:cs="AF_Najed" w:hint="cs"/>
          <w:sz w:val="24"/>
          <w:szCs w:val="24"/>
          <w:rtl/>
          <w:lang w:bidi="ar-EG"/>
        </w:rPr>
        <w:t xml:space="preserve"> جنية مصرى فقط لاغير) يتم التسوية بالخصم أوالإضافة للموسم التالى.</w:t>
      </w:r>
    </w:p>
    <w:p w14:paraId="15EA301C" w14:textId="77777777" w:rsidR="00F05C82" w:rsidRPr="002E1C60" w:rsidRDefault="00F05C82" w:rsidP="00F05C82">
      <w:pPr>
        <w:bidi/>
        <w:spacing w:after="0"/>
        <w:ind w:left="1080"/>
        <w:jc w:val="both"/>
        <w:rPr>
          <w:rFonts w:cs="AF_Najed"/>
          <w:b/>
          <w:bCs/>
          <w:sz w:val="24"/>
          <w:szCs w:val="24"/>
          <w:u w:val="single"/>
          <w:rtl/>
          <w:lang w:bidi="ar-EG"/>
        </w:rPr>
      </w:pPr>
    </w:p>
    <w:p w14:paraId="54444D41" w14:textId="5A387A65" w:rsidR="00F05C82" w:rsidRDefault="00F05C82" w:rsidP="00A611A0">
      <w:pPr>
        <w:bidi/>
        <w:spacing w:after="0"/>
        <w:ind w:left="1080"/>
        <w:jc w:val="both"/>
        <w:rPr>
          <w:rFonts w:cs="AF_Najed"/>
          <w:b/>
          <w:bCs/>
          <w:sz w:val="24"/>
          <w:szCs w:val="24"/>
          <w:u w:val="single"/>
          <w:rtl/>
          <w:lang w:bidi="ar-EG"/>
        </w:rPr>
      </w:pPr>
      <w:r w:rsidRPr="000E28FA">
        <w:rPr>
          <w:rFonts w:cs="AF_Najed" w:hint="cs"/>
          <w:b/>
          <w:bCs/>
          <w:sz w:val="24"/>
          <w:szCs w:val="24"/>
          <w:u w:val="single"/>
          <w:rtl/>
          <w:lang w:bidi="ar-EG"/>
        </w:rPr>
        <w:t>قيمة الموسم</w:t>
      </w:r>
      <w:r>
        <w:rPr>
          <w:rFonts w:cs="AF_Najed" w:hint="cs"/>
          <w:b/>
          <w:bCs/>
          <w:sz w:val="24"/>
          <w:szCs w:val="24"/>
          <w:u w:val="single"/>
          <w:rtl/>
          <w:lang w:bidi="ar-EG"/>
        </w:rPr>
        <w:t xml:space="preserve"> الثالث (</w:t>
      </w:r>
      <w:r w:rsidR="00A611A0">
        <w:rPr>
          <w:rFonts w:cs="AF_Najed" w:hint="cs"/>
          <w:b/>
          <w:bCs/>
          <w:sz w:val="24"/>
          <w:szCs w:val="24"/>
          <w:u w:val="single"/>
          <w:rtl/>
          <w:lang w:bidi="ar-EG"/>
        </w:rPr>
        <w:t>3</w:t>
      </w:r>
      <w:r>
        <w:rPr>
          <w:rFonts w:cs="AF_Najed" w:hint="cs"/>
          <w:b/>
          <w:bCs/>
          <w:sz w:val="24"/>
          <w:szCs w:val="24"/>
          <w:u w:val="single"/>
          <w:rtl/>
          <w:lang w:bidi="ar-EG"/>
        </w:rPr>
        <w:t>,</w:t>
      </w:r>
      <w:r w:rsidR="00A611A0">
        <w:rPr>
          <w:rFonts w:cs="AF_Najed" w:hint="cs"/>
          <w:b/>
          <w:bCs/>
          <w:sz w:val="24"/>
          <w:szCs w:val="24"/>
          <w:u w:val="single"/>
          <w:rtl/>
          <w:lang w:bidi="ar-EG"/>
        </w:rPr>
        <w:t>000</w:t>
      </w:r>
      <w:r>
        <w:rPr>
          <w:rFonts w:cs="AF_Najed" w:hint="cs"/>
          <w:b/>
          <w:bCs/>
          <w:sz w:val="24"/>
          <w:szCs w:val="24"/>
          <w:u w:val="single"/>
          <w:rtl/>
          <w:lang w:bidi="ar-EG"/>
        </w:rPr>
        <w:t>,000) (</w:t>
      </w:r>
      <w:r w:rsidR="00A611A0">
        <w:rPr>
          <w:rFonts w:cs="AF_Najed" w:hint="cs"/>
          <w:b/>
          <w:bCs/>
          <w:sz w:val="24"/>
          <w:szCs w:val="24"/>
          <w:u w:val="single"/>
          <w:rtl/>
          <w:lang w:bidi="ar-EG"/>
        </w:rPr>
        <w:t xml:space="preserve">ثلاثة </w:t>
      </w:r>
      <w:r>
        <w:rPr>
          <w:rFonts w:cs="AF_Najed" w:hint="cs"/>
          <w:b/>
          <w:bCs/>
          <w:sz w:val="24"/>
          <w:szCs w:val="24"/>
          <w:u w:val="single"/>
          <w:rtl/>
          <w:lang w:bidi="ar-EG"/>
        </w:rPr>
        <w:t>مليون</w:t>
      </w:r>
      <w:r w:rsidR="00352FB2">
        <w:rPr>
          <w:rFonts w:cs="AF_Najed" w:hint="cs"/>
          <w:b/>
          <w:bCs/>
          <w:sz w:val="24"/>
          <w:szCs w:val="24"/>
          <w:u w:val="single"/>
          <w:rtl/>
          <w:lang w:bidi="ar-EG"/>
        </w:rPr>
        <w:t xml:space="preserve"> </w:t>
      </w:r>
      <w:r>
        <w:rPr>
          <w:rFonts w:cs="AF_Najed" w:hint="cs"/>
          <w:b/>
          <w:bCs/>
          <w:sz w:val="24"/>
          <w:szCs w:val="24"/>
          <w:u w:val="single"/>
          <w:rtl/>
          <w:lang w:bidi="ar-EG"/>
        </w:rPr>
        <w:t>جنية مصرى)</w:t>
      </w:r>
      <w:r w:rsidRPr="000E28FA">
        <w:rPr>
          <w:rFonts w:cs="AF_Najed" w:hint="cs"/>
          <w:b/>
          <w:bCs/>
          <w:sz w:val="24"/>
          <w:szCs w:val="24"/>
          <w:u w:val="single"/>
          <w:rtl/>
          <w:lang w:bidi="ar-EG"/>
        </w:rPr>
        <w:t xml:space="preserve"> </w:t>
      </w:r>
      <w:r>
        <w:rPr>
          <w:rFonts w:cs="AF_Najed" w:hint="cs"/>
          <w:b/>
          <w:bCs/>
          <w:sz w:val="24"/>
          <w:szCs w:val="24"/>
          <w:u w:val="single"/>
          <w:rtl/>
          <w:lang w:bidi="ar-EG"/>
        </w:rPr>
        <w:t xml:space="preserve">: </w:t>
      </w:r>
    </w:p>
    <w:p w14:paraId="5B54A176" w14:textId="6DD81919" w:rsidR="00F05C82" w:rsidRDefault="00F05C82" w:rsidP="00A611A0">
      <w:pPr>
        <w:bidi/>
        <w:spacing w:after="0"/>
        <w:ind w:left="1620"/>
        <w:jc w:val="both"/>
        <w:rPr>
          <w:rFonts w:cs="AF_Najed"/>
          <w:sz w:val="24"/>
          <w:szCs w:val="24"/>
          <w:rtl/>
          <w:lang w:bidi="ar-EG"/>
        </w:rPr>
      </w:pPr>
      <w:r>
        <w:rPr>
          <w:rFonts w:cs="AF_Najed" w:hint="cs"/>
          <w:b/>
          <w:bCs/>
          <w:sz w:val="24"/>
          <w:szCs w:val="24"/>
          <w:u w:val="single"/>
          <w:rtl/>
          <w:lang w:bidi="ar-EG"/>
        </w:rPr>
        <w:t xml:space="preserve">الحقوق التليفزيونية </w:t>
      </w:r>
      <w:r>
        <w:rPr>
          <w:rFonts w:cs="AF_Najed" w:hint="cs"/>
          <w:sz w:val="24"/>
          <w:szCs w:val="24"/>
          <w:rtl/>
          <w:lang w:bidi="ar-EG"/>
        </w:rPr>
        <w:t xml:space="preserve">قدرها </w:t>
      </w:r>
      <w:r w:rsidR="00A611A0">
        <w:rPr>
          <w:rFonts w:cs="AF_Najed" w:hint="cs"/>
          <w:b/>
          <w:bCs/>
          <w:sz w:val="24"/>
          <w:szCs w:val="24"/>
          <w:u w:val="single"/>
          <w:rtl/>
          <w:lang w:bidi="ar-EG"/>
        </w:rPr>
        <w:t>2</w:t>
      </w:r>
      <w:r>
        <w:rPr>
          <w:rFonts w:cs="AF_Najed" w:hint="cs"/>
          <w:b/>
          <w:bCs/>
          <w:sz w:val="24"/>
          <w:szCs w:val="24"/>
          <w:u w:val="single"/>
          <w:rtl/>
          <w:lang w:bidi="ar-EG"/>
        </w:rPr>
        <w:t xml:space="preserve">,000,000 </w:t>
      </w:r>
      <w:r>
        <w:rPr>
          <w:rFonts w:cs="AF_Najed" w:hint="cs"/>
          <w:sz w:val="24"/>
          <w:szCs w:val="24"/>
          <w:rtl/>
          <w:lang w:bidi="ar-EG"/>
        </w:rPr>
        <w:t>جنية مصرى (</w:t>
      </w:r>
      <w:r w:rsidR="00A611A0">
        <w:rPr>
          <w:rFonts w:cs="AF_Najed" w:hint="cs"/>
          <w:sz w:val="24"/>
          <w:szCs w:val="24"/>
          <w:rtl/>
          <w:lang w:bidi="ar-EG"/>
        </w:rPr>
        <w:t>أثنان</w:t>
      </w:r>
      <w:r>
        <w:rPr>
          <w:rFonts w:cs="AF_Najed" w:hint="cs"/>
          <w:sz w:val="24"/>
          <w:szCs w:val="24"/>
          <w:rtl/>
          <w:lang w:bidi="ar-EG"/>
        </w:rPr>
        <w:t xml:space="preserve"> مليون جنية مصرى فقط لاغير)</w:t>
      </w:r>
    </w:p>
    <w:p w14:paraId="58C30674" w14:textId="4CD13C8A" w:rsidR="00F05C82" w:rsidRDefault="00F05C82" w:rsidP="00A611A0">
      <w:pPr>
        <w:bidi/>
        <w:spacing w:after="0"/>
        <w:ind w:left="1440" w:firstLine="180"/>
        <w:jc w:val="both"/>
        <w:rPr>
          <w:rFonts w:cs="AF_Najed"/>
          <w:sz w:val="24"/>
          <w:szCs w:val="24"/>
          <w:lang w:bidi="ar-EG"/>
        </w:rPr>
      </w:pPr>
      <w:r>
        <w:rPr>
          <w:rFonts w:cs="AF_Najed" w:hint="cs"/>
          <w:b/>
          <w:bCs/>
          <w:sz w:val="24"/>
          <w:szCs w:val="24"/>
          <w:u w:val="single"/>
          <w:rtl/>
          <w:lang w:bidi="ar-EG"/>
        </w:rPr>
        <w:t xml:space="preserve">الحقوق التسويقية </w:t>
      </w:r>
      <w:r>
        <w:rPr>
          <w:rFonts w:cs="AF_Najed" w:hint="cs"/>
          <w:sz w:val="24"/>
          <w:szCs w:val="24"/>
          <w:rtl/>
          <w:lang w:bidi="ar-EG"/>
        </w:rPr>
        <w:t xml:space="preserve">قدرها </w:t>
      </w:r>
      <w:r w:rsidR="00A611A0">
        <w:rPr>
          <w:rFonts w:cs="AF_Najed" w:hint="cs"/>
          <w:b/>
          <w:bCs/>
          <w:sz w:val="24"/>
          <w:szCs w:val="24"/>
          <w:u w:val="single"/>
          <w:rtl/>
          <w:lang w:bidi="ar-EG"/>
        </w:rPr>
        <w:t>1,000,000</w:t>
      </w:r>
      <w:r>
        <w:rPr>
          <w:rFonts w:cs="AF_Najed" w:hint="cs"/>
          <w:b/>
          <w:bCs/>
          <w:sz w:val="24"/>
          <w:szCs w:val="24"/>
          <w:u w:val="single"/>
          <w:rtl/>
          <w:lang w:bidi="ar-EG"/>
        </w:rPr>
        <w:t xml:space="preserve"> </w:t>
      </w:r>
      <w:r>
        <w:rPr>
          <w:rFonts w:cs="AF_Najed" w:hint="cs"/>
          <w:sz w:val="24"/>
          <w:szCs w:val="24"/>
          <w:rtl/>
          <w:lang w:bidi="ar-EG"/>
        </w:rPr>
        <w:t>جنية مصرى (</w:t>
      </w:r>
      <w:r w:rsidR="00A611A0">
        <w:rPr>
          <w:rFonts w:cs="AF_Najed" w:hint="cs"/>
          <w:sz w:val="24"/>
          <w:szCs w:val="24"/>
          <w:rtl/>
          <w:lang w:bidi="ar-EG"/>
        </w:rPr>
        <w:t xml:space="preserve">مليون </w:t>
      </w:r>
      <w:r>
        <w:rPr>
          <w:rFonts w:cs="AF_Najed" w:hint="cs"/>
          <w:sz w:val="24"/>
          <w:szCs w:val="24"/>
          <w:rtl/>
          <w:lang w:bidi="ar-EG"/>
        </w:rPr>
        <w:t>جنية مصرى فقط لاغير)، وتسدد الدفعات بالمواعيد التالية:-</w:t>
      </w:r>
      <w:r w:rsidRPr="00511E57">
        <w:rPr>
          <w:rFonts w:cs="AF_Najed"/>
          <w:noProof/>
          <w:sz w:val="40"/>
          <w:szCs w:val="40"/>
          <w:rtl/>
          <w:lang w:eastAsia="en-GB"/>
        </w:rPr>
        <w:t xml:space="preserve"> </w:t>
      </w:r>
    </w:p>
    <w:p w14:paraId="4CDB8122" w14:textId="4D647D1D" w:rsidR="00F05C82" w:rsidRPr="00D12D6A" w:rsidRDefault="00F05C82" w:rsidP="00A611A0">
      <w:pPr>
        <w:numPr>
          <w:ilvl w:val="2"/>
          <w:numId w:val="23"/>
        </w:numPr>
        <w:bidi/>
        <w:spacing w:after="0"/>
        <w:jc w:val="both"/>
        <w:rPr>
          <w:rFonts w:cs="AF_Najed"/>
          <w:sz w:val="24"/>
          <w:szCs w:val="24"/>
          <w:lang w:bidi="ar-EG"/>
        </w:rPr>
      </w:pPr>
      <w:r w:rsidRPr="001903A5">
        <w:rPr>
          <w:rFonts w:cs="AF_Najed" w:hint="cs"/>
          <w:b/>
          <w:bCs/>
          <w:sz w:val="24"/>
          <w:szCs w:val="24"/>
          <w:u w:val="single"/>
          <w:rtl/>
          <w:lang w:bidi="ar-EG"/>
        </w:rPr>
        <w:t>الدفعة الأولى</w:t>
      </w:r>
      <w:r w:rsidRPr="00D12D6A">
        <w:rPr>
          <w:rFonts w:cs="AF_Najed" w:hint="cs"/>
          <w:sz w:val="24"/>
          <w:szCs w:val="24"/>
          <w:rtl/>
          <w:lang w:bidi="ar-EG"/>
        </w:rPr>
        <w:t xml:space="preserve"> : قدرها</w:t>
      </w:r>
      <w:r>
        <w:rPr>
          <w:rFonts w:cs="AF_Najed" w:hint="cs"/>
          <w:sz w:val="24"/>
          <w:szCs w:val="24"/>
          <w:rtl/>
          <w:lang w:bidi="ar-EG"/>
        </w:rPr>
        <w:t xml:space="preserve"> </w:t>
      </w:r>
      <w:r w:rsidR="00A611A0">
        <w:rPr>
          <w:rFonts w:cs="AF_Najed" w:hint="cs"/>
          <w:b/>
          <w:bCs/>
          <w:sz w:val="24"/>
          <w:szCs w:val="24"/>
          <w:u w:val="single"/>
          <w:rtl/>
          <w:lang w:bidi="ar-EG"/>
        </w:rPr>
        <w:t>750</w:t>
      </w:r>
      <w:r w:rsidRPr="00D12D6A">
        <w:rPr>
          <w:rFonts w:cs="AF_Najed" w:hint="cs"/>
          <w:b/>
          <w:bCs/>
          <w:sz w:val="24"/>
          <w:szCs w:val="24"/>
          <w:u w:val="single"/>
          <w:rtl/>
          <w:lang w:bidi="ar-EG"/>
        </w:rPr>
        <w:t>,</w:t>
      </w:r>
      <w:r>
        <w:rPr>
          <w:rFonts w:cs="AF_Najed" w:hint="cs"/>
          <w:b/>
          <w:bCs/>
          <w:sz w:val="24"/>
          <w:szCs w:val="24"/>
          <w:u w:val="single"/>
          <w:rtl/>
          <w:lang w:bidi="ar-EG"/>
        </w:rPr>
        <w:t>000</w:t>
      </w:r>
      <w:r w:rsidRPr="00D12D6A">
        <w:rPr>
          <w:rFonts w:cs="AF_Najed" w:hint="cs"/>
          <w:b/>
          <w:bCs/>
          <w:sz w:val="24"/>
          <w:szCs w:val="24"/>
          <w:u w:val="single"/>
          <w:rtl/>
          <w:lang w:bidi="ar-EG"/>
        </w:rPr>
        <w:t xml:space="preserve"> </w:t>
      </w:r>
      <w:r w:rsidRPr="00D12D6A">
        <w:rPr>
          <w:rFonts w:cs="AF_Najed" w:hint="cs"/>
          <w:sz w:val="24"/>
          <w:szCs w:val="24"/>
          <w:rtl/>
          <w:lang w:bidi="ar-EG"/>
        </w:rPr>
        <w:t>جنية مصرى (</w:t>
      </w:r>
      <w:r w:rsidR="00A611A0">
        <w:rPr>
          <w:rFonts w:cs="AF_Najed" w:hint="cs"/>
          <w:sz w:val="24"/>
          <w:szCs w:val="24"/>
          <w:rtl/>
          <w:lang w:bidi="ar-EG"/>
        </w:rPr>
        <w:t xml:space="preserve">سبعمائة وخمسون </w:t>
      </w:r>
      <w:r>
        <w:rPr>
          <w:rFonts w:cs="AF_Najed" w:hint="cs"/>
          <w:sz w:val="24"/>
          <w:szCs w:val="24"/>
          <w:rtl/>
          <w:lang w:bidi="ar-EG"/>
        </w:rPr>
        <w:t xml:space="preserve">ألف </w:t>
      </w:r>
      <w:r w:rsidRPr="00D12D6A">
        <w:rPr>
          <w:rFonts w:cs="AF_Najed" w:hint="cs"/>
          <w:sz w:val="24"/>
          <w:szCs w:val="24"/>
          <w:rtl/>
          <w:lang w:bidi="ar-EG"/>
        </w:rPr>
        <w:t>جنية مصرى فقط لاغير)، تسدد قبل 3 أيام من أنطلاق مسابقة الدورى العام.</w:t>
      </w:r>
    </w:p>
    <w:p w14:paraId="1BF5CBE5" w14:textId="35065F30" w:rsidR="00F05C82" w:rsidRDefault="00F05C82" w:rsidP="00A611A0">
      <w:pPr>
        <w:numPr>
          <w:ilvl w:val="2"/>
          <w:numId w:val="23"/>
        </w:numPr>
        <w:bidi/>
        <w:spacing w:after="0"/>
        <w:jc w:val="both"/>
        <w:rPr>
          <w:rFonts w:cs="AF_Najed"/>
          <w:sz w:val="24"/>
          <w:szCs w:val="24"/>
          <w:lang w:bidi="ar-EG"/>
        </w:rPr>
      </w:pPr>
      <w:r w:rsidRPr="001903A5">
        <w:rPr>
          <w:rFonts w:cs="AF_Najed" w:hint="cs"/>
          <w:b/>
          <w:bCs/>
          <w:sz w:val="24"/>
          <w:szCs w:val="24"/>
          <w:u w:val="single"/>
          <w:rtl/>
          <w:lang w:bidi="ar-EG"/>
        </w:rPr>
        <w:t>الدفعة الثانية</w:t>
      </w:r>
      <w:r w:rsidRPr="001903A5">
        <w:rPr>
          <w:rFonts w:cs="AF_Najed" w:hint="cs"/>
          <w:b/>
          <w:bCs/>
          <w:sz w:val="24"/>
          <w:szCs w:val="24"/>
          <w:rtl/>
          <w:lang w:bidi="ar-EG"/>
        </w:rPr>
        <w:t>:</w:t>
      </w:r>
      <w:r w:rsidRPr="001F4AD8">
        <w:rPr>
          <w:rFonts w:cs="AF_Najed" w:hint="cs"/>
          <w:sz w:val="24"/>
          <w:szCs w:val="24"/>
          <w:rtl/>
          <w:lang w:bidi="ar-EG"/>
        </w:rPr>
        <w:t xml:space="preserve"> </w:t>
      </w:r>
      <w:r w:rsidR="00A611A0" w:rsidRPr="00D12D6A">
        <w:rPr>
          <w:rFonts w:cs="AF_Najed" w:hint="cs"/>
          <w:sz w:val="24"/>
          <w:szCs w:val="24"/>
          <w:rtl/>
          <w:lang w:bidi="ar-EG"/>
        </w:rPr>
        <w:t>قدرها</w:t>
      </w:r>
      <w:r w:rsidR="00A611A0">
        <w:rPr>
          <w:rFonts w:cs="AF_Najed" w:hint="cs"/>
          <w:sz w:val="24"/>
          <w:szCs w:val="24"/>
          <w:rtl/>
          <w:lang w:bidi="ar-EG"/>
        </w:rPr>
        <w:t xml:space="preserve"> </w:t>
      </w:r>
      <w:r w:rsidR="00A611A0">
        <w:rPr>
          <w:rFonts w:cs="AF_Najed" w:hint="cs"/>
          <w:b/>
          <w:bCs/>
          <w:sz w:val="24"/>
          <w:szCs w:val="24"/>
          <w:u w:val="single"/>
          <w:rtl/>
          <w:lang w:bidi="ar-EG"/>
        </w:rPr>
        <w:t>750</w:t>
      </w:r>
      <w:r w:rsidR="00A611A0" w:rsidRPr="00D12D6A">
        <w:rPr>
          <w:rFonts w:cs="AF_Najed" w:hint="cs"/>
          <w:b/>
          <w:bCs/>
          <w:sz w:val="24"/>
          <w:szCs w:val="24"/>
          <w:u w:val="single"/>
          <w:rtl/>
          <w:lang w:bidi="ar-EG"/>
        </w:rPr>
        <w:t>,</w:t>
      </w:r>
      <w:r w:rsidR="00A611A0">
        <w:rPr>
          <w:rFonts w:cs="AF_Najed" w:hint="cs"/>
          <w:b/>
          <w:bCs/>
          <w:sz w:val="24"/>
          <w:szCs w:val="24"/>
          <w:u w:val="single"/>
          <w:rtl/>
          <w:lang w:bidi="ar-EG"/>
        </w:rPr>
        <w:t>000</w:t>
      </w:r>
      <w:r w:rsidR="00A611A0" w:rsidRPr="00D12D6A">
        <w:rPr>
          <w:rFonts w:cs="AF_Najed" w:hint="cs"/>
          <w:b/>
          <w:bCs/>
          <w:sz w:val="24"/>
          <w:szCs w:val="24"/>
          <w:u w:val="single"/>
          <w:rtl/>
          <w:lang w:bidi="ar-EG"/>
        </w:rPr>
        <w:t xml:space="preserve"> </w:t>
      </w:r>
      <w:r w:rsidR="00A611A0" w:rsidRPr="00D12D6A">
        <w:rPr>
          <w:rFonts w:cs="AF_Najed" w:hint="cs"/>
          <w:sz w:val="24"/>
          <w:szCs w:val="24"/>
          <w:rtl/>
          <w:lang w:bidi="ar-EG"/>
        </w:rPr>
        <w:t>جنية مصرى (</w:t>
      </w:r>
      <w:r w:rsidR="00A611A0">
        <w:rPr>
          <w:rFonts w:cs="AF_Najed" w:hint="cs"/>
          <w:sz w:val="24"/>
          <w:szCs w:val="24"/>
          <w:rtl/>
          <w:lang w:bidi="ar-EG"/>
        </w:rPr>
        <w:t xml:space="preserve">سبعمائة وخمسون ألف </w:t>
      </w:r>
      <w:r w:rsidR="00A611A0" w:rsidRPr="00D12D6A">
        <w:rPr>
          <w:rFonts w:cs="AF_Najed" w:hint="cs"/>
          <w:sz w:val="24"/>
          <w:szCs w:val="24"/>
          <w:rtl/>
          <w:lang w:bidi="ar-EG"/>
        </w:rPr>
        <w:t xml:space="preserve">جنية مصرى فقط لاغير)، </w:t>
      </w:r>
      <w:r>
        <w:rPr>
          <w:rFonts w:cs="AF_Najed" w:hint="cs"/>
          <w:sz w:val="24"/>
          <w:szCs w:val="24"/>
          <w:rtl/>
          <w:lang w:bidi="ar-EG"/>
        </w:rPr>
        <w:t>تسدد هذه الدفعة قبل 3 أيام من أنطلاق النصف الثانى من الدور الأول لمسابقة الدورى العام.</w:t>
      </w:r>
    </w:p>
    <w:p w14:paraId="3F9BE22A" w14:textId="1DF4DBB5" w:rsidR="00F05C82" w:rsidRDefault="00F05C82" w:rsidP="00A611A0">
      <w:pPr>
        <w:numPr>
          <w:ilvl w:val="2"/>
          <w:numId w:val="23"/>
        </w:numPr>
        <w:bidi/>
        <w:spacing w:after="0"/>
        <w:jc w:val="both"/>
        <w:rPr>
          <w:rFonts w:cs="AF_Najed"/>
          <w:sz w:val="24"/>
          <w:szCs w:val="24"/>
          <w:lang w:bidi="ar-EG"/>
        </w:rPr>
      </w:pPr>
      <w:r w:rsidRPr="001903A5">
        <w:rPr>
          <w:rFonts w:cs="AF_Najed" w:hint="cs"/>
          <w:b/>
          <w:bCs/>
          <w:sz w:val="24"/>
          <w:szCs w:val="24"/>
          <w:u w:val="single"/>
          <w:rtl/>
          <w:lang w:bidi="ar-EG"/>
        </w:rPr>
        <w:t>الدفعة الثالثة:</w:t>
      </w:r>
      <w:r>
        <w:rPr>
          <w:rFonts w:cs="AF_Najed" w:hint="cs"/>
          <w:sz w:val="24"/>
          <w:szCs w:val="24"/>
          <w:u w:val="single"/>
          <w:rtl/>
          <w:lang w:bidi="ar-EG"/>
        </w:rPr>
        <w:t xml:space="preserve"> </w:t>
      </w:r>
      <w:r w:rsidRPr="001903A5">
        <w:rPr>
          <w:rFonts w:cs="AF_Najed" w:hint="cs"/>
          <w:sz w:val="24"/>
          <w:szCs w:val="24"/>
          <w:rtl/>
          <w:lang w:bidi="ar-EG"/>
        </w:rPr>
        <w:t xml:space="preserve"> </w:t>
      </w:r>
      <w:r w:rsidR="00A611A0" w:rsidRPr="00D12D6A">
        <w:rPr>
          <w:rFonts w:cs="AF_Najed" w:hint="cs"/>
          <w:sz w:val="24"/>
          <w:szCs w:val="24"/>
          <w:rtl/>
          <w:lang w:bidi="ar-EG"/>
        </w:rPr>
        <w:t>قدرها</w:t>
      </w:r>
      <w:r w:rsidR="00A611A0">
        <w:rPr>
          <w:rFonts w:cs="AF_Najed" w:hint="cs"/>
          <w:sz w:val="24"/>
          <w:szCs w:val="24"/>
          <w:rtl/>
          <w:lang w:bidi="ar-EG"/>
        </w:rPr>
        <w:t xml:space="preserve"> </w:t>
      </w:r>
      <w:r w:rsidR="00A611A0">
        <w:rPr>
          <w:rFonts w:cs="AF_Najed" w:hint="cs"/>
          <w:b/>
          <w:bCs/>
          <w:sz w:val="24"/>
          <w:szCs w:val="24"/>
          <w:u w:val="single"/>
          <w:rtl/>
          <w:lang w:bidi="ar-EG"/>
        </w:rPr>
        <w:t>750</w:t>
      </w:r>
      <w:r w:rsidR="00A611A0" w:rsidRPr="00D12D6A">
        <w:rPr>
          <w:rFonts w:cs="AF_Najed" w:hint="cs"/>
          <w:b/>
          <w:bCs/>
          <w:sz w:val="24"/>
          <w:szCs w:val="24"/>
          <w:u w:val="single"/>
          <w:rtl/>
          <w:lang w:bidi="ar-EG"/>
        </w:rPr>
        <w:t>,</w:t>
      </w:r>
      <w:r w:rsidR="00A611A0">
        <w:rPr>
          <w:rFonts w:cs="AF_Najed" w:hint="cs"/>
          <w:b/>
          <w:bCs/>
          <w:sz w:val="24"/>
          <w:szCs w:val="24"/>
          <w:u w:val="single"/>
          <w:rtl/>
          <w:lang w:bidi="ar-EG"/>
        </w:rPr>
        <w:t>000</w:t>
      </w:r>
      <w:r w:rsidR="00A611A0" w:rsidRPr="00D12D6A">
        <w:rPr>
          <w:rFonts w:cs="AF_Najed" w:hint="cs"/>
          <w:b/>
          <w:bCs/>
          <w:sz w:val="24"/>
          <w:szCs w:val="24"/>
          <w:u w:val="single"/>
          <w:rtl/>
          <w:lang w:bidi="ar-EG"/>
        </w:rPr>
        <w:t xml:space="preserve"> </w:t>
      </w:r>
      <w:r w:rsidR="00A611A0" w:rsidRPr="00D12D6A">
        <w:rPr>
          <w:rFonts w:cs="AF_Najed" w:hint="cs"/>
          <w:sz w:val="24"/>
          <w:szCs w:val="24"/>
          <w:rtl/>
          <w:lang w:bidi="ar-EG"/>
        </w:rPr>
        <w:t>جنية مصرى (</w:t>
      </w:r>
      <w:r w:rsidR="00A611A0">
        <w:rPr>
          <w:rFonts w:cs="AF_Najed" w:hint="cs"/>
          <w:sz w:val="24"/>
          <w:szCs w:val="24"/>
          <w:rtl/>
          <w:lang w:bidi="ar-EG"/>
        </w:rPr>
        <w:t xml:space="preserve">سبعمائة وخمسون ألف </w:t>
      </w:r>
      <w:r w:rsidR="00A611A0" w:rsidRPr="00D12D6A">
        <w:rPr>
          <w:rFonts w:cs="AF_Najed" w:hint="cs"/>
          <w:sz w:val="24"/>
          <w:szCs w:val="24"/>
          <w:rtl/>
          <w:lang w:bidi="ar-EG"/>
        </w:rPr>
        <w:t xml:space="preserve">جنية مصرى فقط لاغير)، </w:t>
      </w:r>
      <w:r>
        <w:rPr>
          <w:rFonts w:cs="AF_Najed" w:hint="cs"/>
          <w:sz w:val="24"/>
          <w:szCs w:val="24"/>
          <w:rtl/>
          <w:lang w:bidi="ar-EG"/>
        </w:rPr>
        <w:t>تسدد هذه الدفعة قبل 3 أيام من أنطلاق النصف الأول من الدور الثانى لمسابقة الدورى العام.</w:t>
      </w:r>
    </w:p>
    <w:p w14:paraId="5A403428" w14:textId="6D32AC4C" w:rsidR="00F05C82" w:rsidRPr="001903A5" w:rsidRDefault="00F05C82" w:rsidP="00053C72">
      <w:pPr>
        <w:pStyle w:val="ListParagraph"/>
        <w:numPr>
          <w:ilvl w:val="2"/>
          <w:numId w:val="23"/>
        </w:numPr>
        <w:bidi/>
        <w:spacing w:after="0"/>
        <w:jc w:val="both"/>
        <w:rPr>
          <w:rFonts w:cs="AF_Najed"/>
          <w:sz w:val="24"/>
          <w:szCs w:val="24"/>
          <w:rtl/>
          <w:lang w:bidi="ar-EG"/>
        </w:rPr>
      </w:pPr>
      <w:r w:rsidRPr="001903A5">
        <w:rPr>
          <w:rFonts w:cs="AF_Najed" w:hint="cs"/>
          <w:b/>
          <w:bCs/>
          <w:sz w:val="24"/>
          <w:szCs w:val="24"/>
          <w:u w:val="single"/>
          <w:rtl/>
          <w:lang w:bidi="ar-EG"/>
        </w:rPr>
        <w:t>الدفعة الرابعة</w:t>
      </w:r>
      <w:r>
        <w:rPr>
          <w:rFonts w:cs="AF_Najed" w:hint="cs"/>
          <w:sz w:val="24"/>
          <w:szCs w:val="24"/>
          <w:rtl/>
          <w:lang w:bidi="ar-EG"/>
        </w:rPr>
        <w:t>:</w:t>
      </w:r>
      <w:r w:rsidRPr="001903A5">
        <w:rPr>
          <w:rFonts w:cs="AF_Najed" w:hint="cs"/>
          <w:sz w:val="24"/>
          <w:szCs w:val="24"/>
          <w:rtl/>
          <w:lang w:bidi="ar-EG"/>
        </w:rPr>
        <w:t xml:space="preserve"> قدرها </w:t>
      </w:r>
      <w:r w:rsidR="00A611A0">
        <w:rPr>
          <w:rFonts w:cs="AF_Najed" w:hint="cs"/>
          <w:b/>
          <w:bCs/>
          <w:sz w:val="24"/>
          <w:szCs w:val="24"/>
          <w:u w:val="single"/>
          <w:rtl/>
          <w:lang w:bidi="ar-EG"/>
        </w:rPr>
        <w:t>600</w:t>
      </w:r>
      <w:r w:rsidRPr="001903A5">
        <w:rPr>
          <w:rFonts w:cs="AF_Najed" w:hint="cs"/>
          <w:b/>
          <w:bCs/>
          <w:sz w:val="24"/>
          <w:szCs w:val="24"/>
          <w:u w:val="single"/>
          <w:rtl/>
          <w:lang w:bidi="ar-EG"/>
        </w:rPr>
        <w:t xml:space="preserve">,000 </w:t>
      </w:r>
      <w:r w:rsidRPr="001903A5">
        <w:rPr>
          <w:rFonts w:cs="AF_Najed" w:hint="cs"/>
          <w:sz w:val="24"/>
          <w:szCs w:val="24"/>
          <w:rtl/>
          <w:lang w:bidi="ar-EG"/>
        </w:rPr>
        <w:t>جنية مصرى (</w:t>
      </w:r>
      <w:r w:rsidR="00A611A0">
        <w:rPr>
          <w:rFonts w:cs="AF_Najed" w:hint="cs"/>
          <w:sz w:val="24"/>
          <w:szCs w:val="24"/>
          <w:rtl/>
          <w:lang w:bidi="ar-EG"/>
        </w:rPr>
        <w:t xml:space="preserve">ستمائة </w:t>
      </w:r>
      <w:r w:rsidR="0017166A">
        <w:rPr>
          <w:rFonts w:cs="AF_Najed" w:hint="cs"/>
          <w:sz w:val="24"/>
          <w:szCs w:val="24"/>
          <w:rtl/>
          <w:lang w:bidi="ar-EG"/>
        </w:rPr>
        <w:t xml:space="preserve"> ومائة وثمانون</w:t>
      </w:r>
      <w:r>
        <w:rPr>
          <w:rFonts w:cs="AF_Najed" w:hint="cs"/>
          <w:sz w:val="24"/>
          <w:szCs w:val="24"/>
          <w:rtl/>
          <w:lang w:bidi="ar-EG"/>
        </w:rPr>
        <w:t xml:space="preserve"> </w:t>
      </w:r>
      <w:r w:rsidRPr="001903A5">
        <w:rPr>
          <w:rFonts w:cs="AF_Najed" w:hint="cs"/>
          <w:sz w:val="24"/>
          <w:szCs w:val="24"/>
          <w:rtl/>
          <w:lang w:bidi="ar-EG"/>
        </w:rPr>
        <w:t xml:space="preserve">ألف جنية مصرى فقط لاغير)، تسدد هذه الدفعة قبل 3 أيام من أنطلاق النصف الثانى من الدور الثانى لمسابقة الدورى العام، على أن يتم تعليق مبلغ تحت حساب التسوية قدره </w:t>
      </w:r>
      <w:r w:rsidR="00053C72">
        <w:rPr>
          <w:rFonts w:cs="AF_Najed" w:hint="cs"/>
          <w:b/>
          <w:bCs/>
          <w:sz w:val="24"/>
          <w:szCs w:val="24"/>
          <w:u w:val="single"/>
          <w:rtl/>
          <w:lang w:bidi="ar-EG"/>
        </w:rPr>
        <w:t>150</w:t>
      </w:r>
      <w:r w:rsidRPr="001903A5">
        <w:rPr>
          <w:rFonts w:cs="AF_Najed" w:hint="cs"/>
          <w:b/>
          <w:bCs/>
          <w:sz w:val="24"/>
          <w:szCs w:val="24"/>
          <w:u w:val="single"/>
          <w:rtl/>
          <w:lang w:bidi="ar-EG"/>
        </w:rPr>
        <w:t>,</w:t>
      </w:r>
      <w:r>
        <w:rPr>
          <w:rFonts w:cs="AF_Najed" w:hint="cs"/>
          <w:b/>
          <w:bCs/>
          <w:sz w:val="24"/>
          <w:szCs w:val="24"/>
          <w:u w:val="single"/>
          <w:rtl/>
          <w:lang w:bidi="ar-EG"/>
        </w:rPr>
        <w:t>000</w:t>
      </w:r>
      <w:r w:rsidRPr="001903A5">
        <w:rPr>
          <w:rFonts w:cs="AF_Najed" w:hint="cs"/>
          <w:sz w:val="24"/>
          <w:szCs w:val="24"/>
          <w:rtl/>
          <w:lang w:bidi="ar-EG"/>
        </w:rPr>
        <w:t xml:space="preserve"> جنية مصرى (</w:t>
      </w:r>
      <w:r w:rsidR="00053C72">
        <w:rPr>
          <w:rFonts w:cs="AF_Najed" w:hint="cs"/>
          <w:sz w:val="24"/>
          <w:szCs w:val="24"/>
          <w:rtl/>
          <w:lang w:bidi="ar-EG"/>
        </w:rPr>
        <w:t>مائة وخمسون</w:t>
      </w:r>
      <w:r w:rsidR="0017166A">
        <w:rPr>
          <w:rFonts w:cs="AF_Najed" w:hint="cs"/>
          <w:sz w:val="24"/>
          <w:szCs w:val="24"/>
          <w:rtl/>
          <w:lang w:bidi="ar-EG"/>
        </w:rPr>
        <w:t xml:space="preserve"> </w:t>
      </w:r>
      <w:r w:rsidRPr="001903A5">
        <w:rPr>
          <w:rFonts w:cs="AF_Najed" w:hint="cs"/>
          <w:sz w:val="24"/>
          <w:szCs w:val="24"/>
          <w:rtl/>
          <w:lang w:bidi="ar-EG"/>
        </w:rPr>
        <w:t>ألف جنية مصرى فقط لاغير) يتم التسوية بالخصم أوالإضافة للموسم التالى.</w:t>
      </w:r>
    </w:p>
    <w:p w14:paraId="6C1DC6A2" w14:textId="77777777" w:rsidR="00F05C82" w:rsidRDefault="00F05C82" w:rsidP="00F05C82">
      <w:pPr>
        <w:bidi/>
        <w:spacing w:after="0"/>
        <w:ind w:left="1980"/>
        <w:jc w:val="both"/>
        <w:rPr>
          <w:rFonts w:cs="AF_Najed"/>
          <w:sz w:val="24"/>
          <w:szCs w:val="24"/>
          <w:rtl/>
          <w:lang w:bidi="ar-EG"/>
        </w:rPr>
      </w:pPr>
    </w:p>
    <w:p w14:paraId="4D5A2877" w14:textId="557EB9B3" w:rsidR="00F05C82" w:rsidRDefault="00F05C82" w:rsidP="00053C72">
      <w:pPr>
        <w:bidi/>
        <w:spacing w:after="0"/>
        <w:ind w:left="1080"/>
        <w:jc w:val="both"/>
        <w:rPr>
          <w:rFonts w:cs="AF_Najed"/>
          <w:b/>
          <w:bCs/>
          <w:sz w:val="24"/>
          <w:szCs w:val="24"/>
          <w:u w:val="single"/>
          <w:rtl/>
          <w:lang w:bidi="ar-EG"/>
        </w:rPr>
      </w:pPr>
      <w:r w:rsidRPr="000E28FA">
        <w:rPr>
          <w:rFonts w:cs="AF_Najed" w:hint="cs"/>
          <w:b/>
          <w:bCs/>
          <w:sz w:val="24"/>
          <w:szCs w:val="24"/>
          <w:u w:val="single"/>
          <w:rtl/>
          <w:lang w:bidi="ar-EG"/>
        </w:rPr>
        <w:t>قيمة الموسم</w:t>
      </w:r>
      <w:r>
        <w:rPr>
          <w:rFonts w:cs="AF_Najed" w:hint="cs"/>
          <w:b/>
          <w:bCs/>
          <w:sz w:val="24"/>
          <w:szCs w:val="24"/>
          <w:u w:val="single"/>
          <w:rtl/>
          <w:lang w:bidi="ar-EG"/>
        </w:rPr>
        <w:t xml:space="preserve"> الرابع (</w:t>
      </w:r>
      <w:r w:rsidR="00053C72">
        <w:rPr>
          <w:rFonts w:cs="AF_Najed" w:hint="cs"/>
          <w:b/>
          <w:bCs/>
          <w:sz w:val="24"/>
          <w:szCs w:val="24"/>
          <w:u w:val="single"/>
          <w:rtl/>
          <w:lang w:bidi="ar-EG"/>
        </w:rPr>
        <w:t>3</w:t>
      </w:r>
      <w:r>
        <w:rPr>
          <w:rFonts w:cs="AF_Najed" w:hint="cs"/>
          <w:b/>
          <w:bCs/>
          <w:sz w:val="24"/>
          <w:szCs w:val="24"/>
          <w:u w:val="single"/>
          <w:rtl/>
          <w:lang w:bidi="ar-EG"/>
        </w:rPr>
        <w:t>,</w:t>
      </w:r>
      <w:r w:rsidR="00C8386E">
        <w:rPr>
          <w:rFonts w:cs="AF_Najed" w:hint="cs"/>
          <w:b/>
          <w:bCs/>
          <w:sz w:val="24"/>
          <w:szCs w:val="24"/>
          <w:u w:val="single"/>
          <w:rtl/>
          <w:lang w:bidi="ar-EG"/>
        </w:rPr>
        <w:t>500</w:t>
      </w:r>
      <w:r>
        <w:rPr>
          <w:rFonts w:cs="AF_Najed" w:hint="cs"/>
          <w:b/>
          <w:bCs/>
          <w:sz w:val="24"/>
          <w:szCs w:val="24"/>
          <w:u w:val="single"/>
          <w:rtl/>
          <w:lang w:bidi="ar-EG"/>
        </w:rPr>
        <w:t>,000) (</w:t>
      </w:r>
      <w:r w:rsidR="00053C72">
        <w:rPr>
          <w:rFonts w:cs="AF_Najed" w:hint="cs"/>
          <w:b/>
          <w:bCs/>
          <w:sz w:val="24"/>
          <w:szCs w:val="24"/>
          <w:u w:val="single"/>
          <w:rtl/>
          <w:lang w:bidi="ar-EG"/>
        </w:rPr>
        <w:t>ثلاثة</w:t>
      </w:r>
      <w:r>
        <w:rPr>
          <w:rFonts w:cs="AF_Najed" w:hint="cs"/>
          <w:b/>
          <w:bCs/>
          <w:sz w:val="24"/>
          <w:szCs w:val="24"/>
          <w:u w:val="single"/>
          <w:rtl/>
          <w:lang w:bidi="ar-EG"/>
        </w:rPr>
        <w:t xml:space="preserve"> مليون</w:t>
      </w:r>
      <w:r w:rsidR="00C8386E">
        <w:rPr>
          <w:rFonts w:cs="AF_Najed" w:hint="cs"/>
          <w:b/>
          <w:bCs/>
          <w:sz w:val="24"/>
          <w:szCs w:val="24"/>
          <w:u w:val="single"/>
          <w:rtl/>
          <w:lang w:bidi="ar-EG"/>
        </w:rPr>
        <w:t xml:space="preserve"> وخمسمائة ألف</w:t>
      </w:r>
      <w:r>
        <w:rPr>
          <w:rFonts w:cs="AF_Najed" w:hint="cs"/>
          <w:b/>
          <w:bCs/>
          <w:sz w:val="24"/>
          <w:szCs w:val="24"/>
          <w:u w:val="single"/>
          <w:rtl/>
          <w:lang w:bidi="ar-EG"/>
        </w:rPr>
        <w:t xml:space="preserve"> جنية مصرى)</w:t>
      </w:r>
      <w:r w:rsidRPr="000E28FA">
        <w:rPr>
          <w:rFonts w:cs="AF_Najed" w:hint="cs"/>
          <w:b/>
          <w:bCs/>
          <w:sz w:val="24"/>
          <w:szCs w:val="24"/>
          <w:u w:val="single"/>
          <w:rtl/>
          <w:lang w:bidi="ar-EG"/>
        </w:rPr>
        <w:t xml:space="preserve"> </w:t>
      </w:r>
      <w:r>
        <w:rPr>
          <w:rFonts w:cs="AF_Najed" w:hint="cs"/>
          <w:b/>
          <w:bCs/>
          <w:sz w:val="24"/>
          <w:szCs w:val="24"/>
          <w:u w:val="single"/>
          <w:rtl/>
          <w:lang w:bidi="ar-EG"/>
        </w:rPr>
        <w:t xml:space="preserve">: </w:t>
      </w:r>
    </w:p>
    <w:p w14:paraId="16CF4190" w14:textId="7D9C696E" w:rsidR="00F05C82" w:rsidRDefault="00F05C82" w:rsidP="00053C72">
      <w:pPr>
        <w:bidi/>
        <w:spacing w:after="0"/>
        <w:ind w:left="1620"/>
        <w:jc w:val="both"/>
        <w:rPr>
          <w:rFonts w:cs="AF_Najed"/>
          <w:sz w:val="24"/>
          <w:szCs w:val="24"/>
          <w:rtl/>
          <w:lang w:bidi="ar-EG"/>
        </w:rPr>
      </w:pPr>
      <w:r>
        <w:rPr>
          <w:rFonts w:cs="AF_Najed" w:hint="cs"/>
          <w:b/>
          <w:bCs/>
          <w:sz w:val="24"/>
          <w:szCs w:val="24"/>
          <w:u w:val="single"/>
          <w:rtl/>
          <w:lang w:bidi="ar-EG"/>
        </w:rPr>
        <w:t xml:space="preserve">الحقوق التليفزيونية </w:t>
      </w:r>
      <w:r>
        <w:rPr>
          <w:rFonts w:cs="AF_Najed" w:hint="cs"/>
          <w:sz w:val="24"/>
          <w:szCs w:val="24"/>
          <w:rtl/>
          <w:lang w:bidi="ar-EG"/>
        </w:rPr>
        <w:t xml:space="preserve">قدرها </w:t>
      </w:r>
      <w:r w:rsidR="00053C72">
        <w:rPr>
          <w:rFonts w:cs="AF_Najed" w:hint="cs"/>
          <w:b/>
          <w:bCs/>
          <w:sz w:val="24"/>
          <w:szCs w:val="24"/>
          <w:u w:val="single"/>
          <w:rtl/>
          <w:lang w:bidi="ar-EG"/>
        </w:rPr>
        <w:t>2</w:t>
      </w:r>
      <w:r>
        <w:rPr>
          <w:rFonts w:cs="AF_Najed" w:hint="cs"/>
          <w:b/>
          <w:bCs/>
          <w:sz w:val="24"/>
          <w:szCs w:val="24"/>
          <w:u w:val="single"/>
          <w:rtl/>
          <w:lang w:bidi="ar-EG"/>
        </w:rPr>
        <w:t>,</w:t>
      </w:r>
      <w:r w:rsidR="00053C72">
        <w:rPr>
          <w:rFonts w:cs="AF_Najed" w:hint="cs"/>
          <w:b/>
          <w:bCs/>
          <w:sz w:val="24"/>
          <w:szCs w:val="24"/>
          <w:u w:val="single"/>
          <w:rtl/>
          <w:lang w:bidi="ar-EG"/>
        </w:rPr>
        <w:t>250</w:t>
      </w:r>
      <w:r>
        <w:rPr>
          <w:rFonts w:cs="AF_Najed" w:hint="cs"/>
          <w:b/>
          <w:bCs/>
          <w:sz w:val="24"/>
          <w:szCs w:val="24"/>
          <w:u w:val="single"/>
          <w:rtl/>
          <w:lang w:bidi="ar-EG"/>
        </w:rPr>
        <w:t xml:space="preserve">,000 </w:t>
      </w:r>
      <w:r>
        <w:rPr>
          <w:rFonts w:cs="AF_Najed" w:hint="cs"/>
          <w:sz w:val="24"/>
          <w:szCs w:val="24"/>
          <w:rtl/>
          <w:lang w:bidi="ar-EG"/>
        </w:rPr>
        <w:t>جنية مصرى (</w:t>
      </w:r>
      <w:r w:rsidR="00053C72">
        <w:rPr>
          <w:rFonts w:cs="AF_Najed" w:hint="cs"/>
          <w:sz w:val="24"/>
          <w:szCs w:val="24"/>
          <w:rtl/>
          <w:lang w:bidi="ar-EG"/>
        </w:rPr>
        <w:t>أثنان</w:t>
      </w:r>
      <w:r>
        <w:rPr>
          <w:rFonts w:cs="AF_Najed" w:hint="cs"/>
          <w:sz w:val="24"/>
          <w:szCs w:val="24"/>
          <w:rtl/>
          <w:lang w:bidi="ar-EG"/>
        </w:rPr>
        <w:t xml:space="preserve"> مليون </w:t>
      </w:r>
      <w:r w:rsidR="00053C72">
        <w:rPr>
          <w:rFonts w:cs="AF_Najed" w:hint="cs"/>
          <w:sz w:val="24"/>
          <w:szCs w:val="24"/>
          <w:rtl/>
          <w:lang w:bidi="ar-EG"/>
        </w:rPr>
        <w:t xml:space="preserve">ومائتان وخمسون ألف </w:t>
      </w:r>
      <w:r>
        <w:rPr>
          <w:rFonts w:cs="AF_Najed" w:hint="cs"/>
          <w:sz w:val="24"/>
          <w:szCs w:val="24"/>
          <w:rtl/>
          <w:lang w:bidi="ar-EG"/>
        </w:rPr>
        <w:t>جنية مصرى فقط لاغير)</w:t>
      </w:r>
    </w:p>
    <w:p w14:paraId="2812ED1B" w14:textId="2B9D0355" w:rsidR="00F05C82" w:rsidRDefault="00F05C82" w:rsidP="00053C72">
      <w:pPr>
        <w:bidi/>
        <w:spacing w:after="0"/>
        <w:ind w:left="1440" w:firstLine="180"/>
        <w:jc w:val="both"/>
        <w:rPr>
          <w:rFonts w:cs="AF_Najed"/>
          <w:sz w:val="24"/>
          <w:szCs w:val="24"/>
          <w:lang w:bidi="ar-EG"/>
        </w:rPr>
      </w:pPr>
      <w:r>
        <w:rPr>
          <w:rFonts w:cs="AF_Najed" w:hint="cs"/>
          <w:b/>
          <w:bCs/>
          <w:sz w:val="24"/>
          <w:szCs w:val="24"/>
          <w:u w:val="single"/>
          <w:rtl/>
          <w:lang w:bidi="ar-EG"/>
        </w:rPr>
        <w:t xml:space="preserve">الحقوق التسويقية </w:t>
      </w:r>
      <w:r>
        <w:rPr>
          <w:rFonts w:cs="AF_Najed" w:hint="cs"/>
          <w:sz w:val="24"/>
          <w:szCs w:val="24"/>
          <w:rtl/>
          <w:lang w:bidi="ar-EG"/>
        </w:rPr>
        <w:t xml:space="preserve">قدرها </w:t>
      </w:r>
      <w:r>
        <w:rPr>
          <w:rFonts w:cs="AF_Najed" w:hint="cs"/>
          <w:b/>
          <w:bCs/>
          <w:sz w:val="24"/>
          <w:szCs w:val="24"/>
          <w:u w:val="single"/>
          <w:rtl/>
          <w:lang w:bidi="ar-EG"/>
        </w:rPr>
        <w:t>1,</w:t>
      </w:r>
      <w:r w:rsidR="00053C72">
        <w:rPr>
          <w:rFonts w:cs="AF_Najed" w:hint="cs"/>
          <w:b/>
          <w:bCs/>
          <w:sz w:val="24"/>
          <w:szCs w:val="24"/>
          <w:u w:val="single"/>
          <w:rtl/>
          <w:lang w:bidi="ar-EG"/>
        </w:rPr>
        <w:t>250</w:t>
      </w:r>
      <w:r>
        <w:rPr>
          <w:rFonts w:cs="AF_Najed" w:hint="cs"/>
          <w:b/>
          <w:bCs/>
          <w:sz w:val="24"/>
          <w:szCs w:val="24"/>
          <w:u w:val="single"/>
          <w:rtl/>
          <w:lang w:bidi="ar-EG"/>
        </w:rPr>
        <w:t xml:space="preserve">,000 </w:t>
      </w:r>
      <w:r>
        <w:rPr>
          <w:rFonts w:cs="AF_Najed" w:hint="cs"/>
          <w:sz w:val="24"/>
          <w:szCs w:val="24"/>
          <w:rtl/>
          <w:lang w:bidi="ar-EG"/>
        </w:rPr>
        <w:t xml:space="preserve">جنية مصرى (مليون </w:t>
      </w:r>
      <w:r w:rsidR="00053C72">
        <w:rPr>
          <w:rFonts w:cs="AF_Najed" w:hint="cs"/>
          <w:sz w:val="24"/>
          <w:szCs w:val="24"/>
          <w:rtl/>
          <w:lang w:bidi="ar-EG"/>
        </w:rPr>
        <w:t xml:space="preserve">ومائتان وخمسون </w:t>
      </w:r>
      <w:r>
        <w:rPr>
          <w:rFonts w:cs="AF_Najed" w:hint="cs"/>
          <w:sz w:val="24"/>
          <w:szCs w:val="24"/>
          <w:rtl/>
          <w:lang w:bidi="ar-EG"/>
        </w:rPr>
        <w:t>ألف جنية مصرى فقط لاغير)، وتسدد الدفعات بالمواعيد التالية:-</w:t>
      </w:r>
      <w:r w:rsidRPr="00511E57">
        <w:rPr>
          <w:rFonts w:cs="AF_Najed"/>
          <w:noProof/>
          <w:sz w:val="40"/>
          <w:szCs w:val="40"/>
          <w:rtl/>
          <w:lang w:eastAsia="en-GB"/>
        </w:rPr>
        <w:t xml:space="preserve"> </w:t>
      </w:r>
    </w:p>
    <w:p w14:paraId="791EFCB2" w14:textId="63838C65" w:rsidR="00F05C82" w:rsidRPr="00D12D6A" w:rsidRDefault="00F05C82" w:rsidP="00053C72">
      <w:pPr>
        <w:numPr>
          <w:ilvl w:val="2"/>
          <w:numId w:val="23"/>
        </w:numPr>
        <w:bidi/>
        <w:spacing w:after="0"/>
        <w:jc w:val="both"/>
        <w:rPr>
          <w:rFonts w:cs="AF_Najed"/>
          <w:sz w:val="24"/>
          <w:szCs w:val="24"/>
          <w:lang w:bidi="ar-EG"/>
        </w:rPr>
      </w:pPr>
      <w:r w:rsidRPr="00D12D6A">
        <w:rPr>
          <w:rFonts w:cs="AF_Najed" w:hint="cs"/>
          <w:sz w:val="24"/>
          <w:szCs w:val="24"/>
          <w:u w:val="single"/>
          <w:rtl/>
          <w:lang w:bidi="ar-EG"/>
        </w:rPr>
        <w:t>الدفعة الأولى</w:t>
      </w:r>
      <w:r w:rsidRPr="00D12D6A">
        <w:rPr>
          <w:rFonts w:cs="AF_Najed" w:hint="cs"/>
          <w:sz w:val="24"/>
          <w:szCs w:val="24"/>
          <w:rtl/>
          <w:lang w:bidi="ar-EG"/>
        </w:rPr>
        <w:t xml:space="preserve"> : قدرها </w:t>
      </w:r>
      <w:r w:rsidR="00C8386E">
        <w:rPr>
          <w:rFonts w:cs="AF_Najed" w:hint="cs"/>
          <w:b/>
          <w:bCs/>
          <w:sz w:val="24"/>
          <w:szCs w:val="24"/>
          <w:u w:val="single"/>
          <w:rtl/>
          <w:lang w:bidi="ar-EG"/>
        </w:rPr>
        <w:t>875</w:t>
      </w:r>
      <w:r w:rsidRPr="00D12D6A">
        <w:rPr>
          <w:rFonts w:cs="AF_Najed" w:hint="cs"/>
          <w:b/>
          <w:bCs/>
          <w:sz w:val="24"/>
          <w:szCs w:val="24"/>
          <w:u w:val="single"/>
          <w:rtl/>
          <w:lang w:bidi="ar-EG"/>
        </w:rPr>
        <w:t>,</w:t>
      </w:r>
      <w:r>
        <w:rPr>
          <w:rFonts w:cs="AF_Najed" w:hint="cs"/>
          <w:b/>
          <w:bCs/>
          <w:sz w:val="24"/>
          <w:szCs w:val="24"/>
          <w:u w:val="single"/>
          <w:rtl/>
          <w:lang w:bidi="ar-EG"/>
        </w:rPr>
        <w:t>000</w:t>
      </w:r>
      <w:r w:rsidRPr="00D12D6A">
        <w:rPr>
          <w:rFonts w:cs="AF_Najed" w:hint="cs"/>
          <w:b/>
          <w:bCs/>
          <w:sz w:val="24"/>
          <w:szCs w:val="24"/>
          <w:u w:val="single"/>
          <w:rtl/>
          <w:lang w:bidi="ar-EG"/>
        </w:rPr>
        <w:t xml:space="preserve"> </w:t>
      </w:r>
      <w:r w:rsidRPr="00D12D6A">
        <w:rPr>
          <w:rFonts w:cs="AF_Najed" w:hint="cs"/>
          <w:sz w:val="24"/>
          <w:szCs w:val="24"/>
          <w:rtl/>
          <w:lang w:bidi="ar-EG"/>
        </w:rPr>
        <w:t>جنية مصرى (</w:t>
      </w:r>
      <w:r w:rsidR="00C8386E">
        <w:rPr>
          <w:rFonts w:cs="AF_Najed" w:hint="cs"/>
          <w:sz w:val="24"/>
          <w:szCs w:val="24"/>
          <w:rtl/>
          <w:lang w:bidi="ar-EG"/>
        </w:rPr>
        <w:t xml:space="preserve">ثمانمائة خمسة وسبعون ألف </w:t>
      </w:r>
      <w:r w:rsidRPr="00D12D6A">
        <w:rPr>
          <w:rFonts w:cs="AF_Najed" w:hint="cs"/>
          <w:sz w:val="24"/>
          <w:szCs w:val="24"/>
          <w:rtl/>
          <w:lang w:bidi="ar-EG"/>
        </w:rPr>
        <w:t>جنية مصرى فقط لاغير)، تسدد قبل 3 أيام من أنطلاق مسابقة الدورى العام.</w:t>
      </w:r>
    </w:p>
    <w:p w14:paraId="34D13B57" w14:textId="7C56558F" w:rsidR="00F05C82" w:rsidRDefault="00F05C82" w:rsidP="00053C72">
      <w:pPr>
        <w:numPr>
          <w:ilvl w:val="2"/>
          <w:numId w:val="23"/>
        </w:numPr>
        <w:bidi/>
        <w:spacing w:after="0"/>
        <w:jc w:val="both"/>
        <w:rPr>
          <w:rFonts w:cs="AF_Najed"/>
          <w:sz w:val="24"/>
          <w:szCs w:val="24"/>
          <w:lang w:bidi="ar-EG"/>
        </w:rPr>
      </w:pPr>
      <w:r w:rsidRPr="00F01B87">
        <w:rPr>
          <w:rFonts w:cs="AF_Najed" w:hint="cs"/>
          <w:sz w:val="24"/>
          <w:szCs w:val="24"/>
          <w:u w:val="single"/>
          <w:rtl/>
          <w:lang w:bidi="ar-EG"/>
        </w:rPr>
        <w:t xml:space="preserve">الدفعة </w:t>
      </w:r>
      <w:r>
        <w:rPr>
          <w:rFonts w:cs="AF_Najed" w:hint="cs"/>
          <w:sz w:val="24"/>
          <w:szCs w:val="24"/>
          <w:u w:val="single"/>
          <w:rtl/>
          <w:lang w:bidi="ar-EG"/>
        </w:rPr>
        <w:t>الثانية</w:t>
      </w:r>
      <w:r>
        <w:rPr>
          <w:rFonts w:cs="AF_Najed" w:hint="cs"/>
          <w:sz w:val="24"/>
          <w:szCs w:val="24"/>
          <w:rtl/>
          <w:lang w:bidi="ar-EG"/>
        </w:rPr>
        <w:t>:</w:t>
      </w:r>
      <w:r w:rsidR="00053C72" w:rsidRPr="00053C72">
        <w:rPr>
          <w:rFonts w:cs="AF_Najed" w:hint="cs"/>
          <w:sz w:val="24"/>
          <w:szCs w:val="24"/>
          <w:rtl/>
          <w:lang w:bidi="ar-EG"/>
        </w:rPr>
        <w:t xml:space="preserve"> </w:t>
      </w:r>
      <w:r w:rsidR="00053C72" w:rsidRPr="00D12D6A">
        <w:rPr>
          <w:rFonts w:cs="AF_Najed" w:hint="cs"/>
          <w:sz w:val="24"/>
          <w:szCs w:val="24"/>
          <w:rtl/>
          <w:lang w:bidi="ar-EG"/>
        </w:rPr>
        <w:t xml:space="preserve">قدرها </w:t>
      </w:r>
      <w:r w:rsidR="00053C72">
        <w:rPr>
          <w:rFonts w:cs="AF_Najed" w:hint="cs"/>
          <w:b/>
          <w:bCs/>
          <w:sz w:val="24"/>
          <w:szCs w:val="24"/>
          <w:u w:val="single"/>
          <w:rtl/>
          <w:lang w:bidi="ar-EG"/>
        </w:rPr>
        <w:t>875</w:t>
      </w:r>
      <w:r w:rsidR="00053C72" w:rsidRPr="00D12D6A">
        <w:rPr>
          <w:rFonts w:cs="AF_Najed" w:hint="cs"/>
          <w:b/>
          <w:bCs/>
          <w:sz w:val="24"/>
          <w:szCs w:val="24"/>
          <w:u w:val="single"/>
          <w:rtl/>
          <w:lang w:bidi="ar-EG"/>
        </w:rPr>
        <w:t>,</w:t>
      </w:r>
      <w:r w:rsidR="00053C72">
        <w:rPr>
          <w:rFonts w:cs="AF_Najed" w:hint="cs"/>
          <w:b/>
          <w:bCs/>
          <w:sz w:val="24"/>
          <w:szCs w:val="24"/>
          <w:u w:val="single"/>
          <w:rtl/>
          <w:lang w:bidi="ar-EG"/>
        </w:rPr>
        <w:t>000</w:t>
      </w:r>
      <w:r w:rsidR="00053C72" w:rsidRPr="00D12D6A">
        <w:rPr>
          <w:rFonts w:cs="AF_Najed" w:hint="cs"/>
          <w:b/>
          <w:bCs/>
          <w:sz w:val="24"/>
          <w:szCs w:val="24"/>
          <w:u w:val="single"/>
          <w:rtl/>
          <w:lang w:bidi="ar-EG"/>
        </w:rPr>
        <w:t xml:space="preserve"> </w:t>
      </w:r>
      <w:r w:rsidR="00053C72" w:rsidRPr="00D12D6A">
        <w:rPr>
          <w:rFonts w:cs="AF_Najed" w:hint="cs"/>
          <w:sz w:val="24"/>
          <w:szCs w:val="24"/>
          <w:rtl/>
          <w:lang w:bidi="ar-EG"/>
        </w:rPr>
        <w:t>جنية مصرى (</w:t>
      </w:r>
      <w:r w:rsidR="00053C72">
        <w:rPr>
          <w:rFonts w:cs="AF_Najed" w:hint="cs"/>
          <w:sz w:val="24"/>
          <w:szCs w:val="24"/>
          <w:rtl/>
          <w:lang w:bidi="ar-EG"/>
        </w:rPr>
        <w:t xml:space="preserve">ثمانمائة خمسة وسبعون ألف </w:t>
      </w:r>
      <w:r w:rsidR="00053C72" w:rsidRPr="00D12D6A">
        <w:rPr>
          <w:rFonts w:cs="AF_Najed" w:hint="cs"/>
          <w:sz w:val="24"/>
          <w:szCs w:val="24"/>
          <w:rtl/>
          <w:lang w:bidi="ar-EG"/>
        </w:rPr>
        <w:t xml:space="preserve">جنية مصرى فقط لاغير)، </w:t>
      </w:r>
      <w:r>
        <w:rPr>
          <w:rFonts w:cs="AF_Najed" w:hint="cs"/>
          <w:sz w:val="24"/>
          <w:szCs w:val="24"/>
          <w:rtl/>
          <w:lang w:bidi="ar-EG"/>
        </w:rPr>
        <w:t>تسدد هذه الدفعة قبل 3 أيام من أنطلاق النصف الثانى من الدور الأول لمسابقة الدورى العام.</w:t>
      </w:r>
    </w:p>
    <w:p w14:paraId="59DE4A0D" w14:textId="5B60F21B" w:rsidR="00F05C82" w:rsidRDefault="00F05C82" w:rsidP="00053C72">
      <w:pPr>
        <w:numPr>
          <w:ilvl w:val="2"/>
          <w:numId w:val="23"/>
        </w:numPr>
        <w:bidi/>
        <w:spacing w:after="0"/>
        <w:jc w:val="both"/>
        <w:rPr>
          <w:rFonts w:cs="AF_Najed"/>
          <w:sz w:val="24"/>
          <w:szCs w:val="24"/>
          <w:lang w:bidi="ar-EG"/>
        </w:rPr>
      </w:pPr>
      <w:r w:rsidRPr="00F01B87">
        <w:rPr>
          <w:rFonts w:cs="AF_Najed" w:hint="cs"/>
          <w:sz w:val="24"/>
          <w:szCs w:val="24"/>
          <w:u w:val="single"/>
          <w:rtl/>
          <w:lang w:bidi="ar-EG"/>
        </w:rPr>
        <w:t xml:space="preserve">الدفعة </w:t>
      </w:r>
      <w:r>
        <w:rPr>
          <w:rFonts w:cs="AF_Najed" w:hint="cs"/>
          <w:sz w:val="24"/>
          <w:szCs w:val="24"/>
          <w:u w:val="single"/>
          <w:rtl/>
          <w:lang w:bidi="ar-EG"/>
        </w:rPr>
        <w:t>الثالثة</w:t>
      </w:r>
      <w:r>
        <w:rPr>
          <w:rFonts w:cs="AF_Najed" w:hint="cs"/>
          <w:sz w:val="24"/>
          <w:szCs w:val="24"/>
          <w:rtl/>
          <w:lang w:bidi="ar-EG"/>
        </w:rPr>
        <w:t xml:space="preserve"> :</w:t>
      </w:r>
      <w:r w:rsidRPr="00873272">
        <w:rPr>
          <w:rFonts w:cs="AF_Najed" w:hint="cs"/>
          <w:sz w:val="24"/>
          <w:szCs w:val="24"/>
          <w:rtl/>
          <w:lang w:bidi="ar-EG"/>
        </w:rPr>
        <w:t xml:space="preserve"> </w:t>
      </w:r>
      <w:r w:rsidR="00053C72" w:rsidRPr="00D12D6A">
        <w:rPr>
          <w:rFonts w:cs="AF_Najed" w:hint="cs"/>
          <w:sz w:val="24"/>
          <w:szCs w:val="24"/>
          <w:rtl/>
          <w:lang w:bidi="ar-EG"/>
        </w:rPr>
        <w:t xml:space="preserve">قدرها </w:t>
      </w:r>
      <w:r w:rsidR="00053C72">
        <w:rPr>
          <w:rFonts w:cs="AF_Najed" w:hint="cs"/>
          <w:b/>
          <w:bCs/>
          <w:sz w:val="24"/>
          <w:szCs w:val="24"/>
          <w:u w:val="single"/>
          <w:rtl/>
          <w:lang w:bidi="ar-EG"/>
        </w:rPr>
        <w:t>875</w:t>
      </w:r>
      <w:r w:rsidR="00053C72" w:rsidRPr="00D12D6A">
        <w:rPr>
          <w:rFonts w:cs="AF_Najed" w:hint="cs"/>
          <w:b/>
          <w:bCs/>
          <w:sz w:val="24"/>
          <w:szCs w:val="24"/>
          <w:u w:val="single"/>
          <w:rtl/>
          <w:lang w:bidi="ar-EG"/>
        </w:rPr>
        <w:t>,</w:t>
      </w:r>
      <w:r w:rsidR="00053C72">
        <w:rPr>
          <w:rFonts w:cs="AF_Najed" w:hint="cs"/>
          <w:b/>
          <w:bCs/>
          <w:sz w:val="24"/>
          <w:szCs w:val="24"/>
          <w:u w:val="single"/>
          <w:rtl/>
          <w:lang w:bidi="ar-EG"/>
        </w:rPr>
        <w:t>000</w:t>
      </w:r>
      <w:r w:rsidR="00053C72" w:rsidRPr="00D12D6A">
        <w:rPr>
          <w:rFonts w:cs="AF_Najed" w:hint="cs"/>
          <w:b/>
          <w:bCs/>
          <w:sz w:val="24"/>
          <w:szCs w:val="24"/>
          <w:u w:val="single"/>
          <w:rtl/>
          <w:lang w:bidi="ar-EG"/>
        </w:rPr>
        <w:t xml:space="preserve"> </w:t>
      </w:r>
      <w:r w:rsidR="00053C72" w:rsidRPr="00D12D6A">
        <w:rPr>
          <w:rFonts w:cs="AF_Najed" w:hint="cs"/>
          <w:sz w:val="24"/>
          <w:szCs w:val="24"/>
          <w:rtl/>
          <w:lang w:bidi="ar-EG"/>
        </w:rPr>
        <w:t>جنية مصرى (</w:t>
      </w:r>
      <w:r w:rsidR="00053C72">
        <w:rPr>
          <w:rFonts w:cs="AF_Najed" w:hint="cs"/>
          <w:sz w:val="24"/>
          <w:szCs w:val="24"/>
          <w:rtl/>
          <w:lang w:bidi="ar-EG"/>
        </w:rPr>
        <w:t xml:space="preserve">ثمانمائة خمسة وسبعون ألف </w:t>
      </w:r>
      <w:r w:rsidR="00053C72" w:rsidRPr="00D12D6A">
        <w:rPr>
          <w:rFonts w:cs="AF_Najed" w:hint="cs"/>
          <w:sz w:val="24"/>
          <w:szCs w:val="24"/>
          <w:rtl/>
          <w:lang w:bidi="ar-EG"/>
        </w:rPr>
        <w:t xml:space="preserve">جنية مصرى فقط لاغير)، </w:t>
      </w:r>
      <w:r>
        <w:rPr>
          <w:rFonts w:cs="AF_Najed" w:hint="cs"/>
          <w:sz w:val="24"/>
          <w:szCs w:val="24"/>
          <w:rtl/>
          <w:lang w:bidi="ar-EG"/>
        </w:rPr>
        <w:t>تسدد هذه الدفعة قبل 3 أيام من أنطلاق النصف الأول من الدور الثانى لمسابقة الدورى العام.</w:t>
      </w:r>
    </w:p>
    <w:p w14:paraId="3FCBBF92" w14:textId="53AC49EC" w:rsidR="00F05C82" w:rsidRPr="001903A5" w:rsidRDefault="00F05C82" w:rsidP="00053C72">
      <w:pPr>
        <w:pStyle w:val="ListParagraph"/>
        <w:numPr>
          <w:ilvl w:val="2"/>
          <w:numId w:val="23"/>
        </w:numPr>
        <w:bidi/>
        <w:spacing w:after="0"/>
        <w:jc w:val="both"/>
        <w:rPr>
          <w:rFonts w:cs="AF_Najed"/>
          <w:sz w:val="24"/>
          <w:szCs w:val="24"/>
          <w:rtl/>
          <w:lang w:bidi="ar-EG"/>
        </w:rPr>
      </w:pPr>
      <w:r w:rsidRPr="001903A5">
        <w:rPr>
          <w:rFonts w:cs="AF_Najed" w:hint="cs"/>
          <w:sz w:val="24"/>
          <w:szCs w:val="24"/>
          <w:u w:val="single"/>
          <w:rtl/>
          <w:lang w:bidi="ar-EG"/>
        </w:rPr>
        <w:t>الدفعة الرابعة</w:t>
      </w:r>
      <w:r w:rsidRPr="001903A5">
        <w:rPr>
          <w:rFonts w:cs="AF_Najed" w:hint="cs"/>
          <w:sz w:val="24"/>
          <w:szCs w:val="24"/>
          <w:rtl/>
          <w:lang w:bidi="ar-EG"/>
        </w:rPr>
        <w:t xml:space="preserve"> قدرها </w:t>
      </w:r>
      <w:r w:rsidR="00053C72">
        <w:rPr>
          <w:rFonts w:cs="AF_Najed" w:hint="cs"/>
          <w:b/>
          <w:bCs/>
          <w:sz w:val="24"/>
          <w:szCs w:val="24"/>
          <w:u w:val="single"/>
          <w:rtl/>
          <w:lang w:bidi="ar-EG"/>
        </w:rPr>
        <w:t>700,000</w:t>
      </w:r>
      <w:r>
        <w:rPr>
          <w:rFonts w:cs="AF_Najed" w:hint="cs"/>
          <w:b/>
          <w:bCs/>
          <w:sz w:val="24"/>
          <w:szCs w:val="24"/>
          <w:u w:val="single"/>
          <w:rtl/>
          <w:lang w:bidi="ar-EG"/>
        </w:rPr>
        <w:t xml:space="preserve"> </w:t>
      </w:r>
      <w:r w:rsidRPr="001903A5">
        <w:rPr>
          <w:rFonts w:cs="AF_Najed" w:hint="cs"/>
          <w:sz w:val="24"/>
          <w:szCs w:val="24"/>
          <w:rtl/>
          <w:lang w:bidi="ar-EG"/>
        </w:rPr>
        <w:t>جنية مصرى (</w:t>
      </w:r>
      <w:r w:rsidR="00053C72">
        <w:rPr>
          <w:rFonts w:cs="AF_Najed" w:hint="cs"/>
          <w:sz w:val="24"/>
          <w:szCs w:val="24"/>
          <w:rtl/>
          <w:lang w:bidi="ar-EG"/>
        </w:rPr>
        <w:t xml:space="preserve">سبعمائة </w:t>
      </w:r>
      <w:r w:rsidRPr="001903A5">
        <w:rPr>
          <w:rFonts w:cs="AF_Najed" w:hint="cs"/>
          <w:sz w:val="24"/>
          <w:szCs w:val="24"/>
          <w:rtl/>
          <w:lang w:bidi="ar-EG"/>
        </w:rPr>
        <w:t xml:space="preserve">ألف جنية مصرى فقط لاغير)، تسدد هذه الدفعة قبل 3 أيام من أنطلاق النصف الثانى من الدور الثانى لمسابقة الدورى العام، على أن يتم تعليق مبلغ تحت حساب التسوية قدره </w:t>
      </w:r>
      <w:r w:rsidR="00053C72">
        <w:rPr>
          <w:rFonts w:cs="AF_Najed" w:hint="cs"/>
          <w:b/>
          <w:bCs/>
          <w:sz w:val="24"/>
          <w:szCs w:val="24"/>
          <w:u w:val="single"/>
          <w:rtl/>
          <w:lang w:bidi="ar-EG"/>
        </w:rPr>
        <w:t>1</w:t>
      </w:r>
      <w:r w:rsidR="00C8386E">
        <w:rPr>
          <w:rFonts w:cs="AF_Najed" w:hint="cs"/>
          <w:b/>
          <w:bCs/>
          <w:sz w:val="24"/>
          <w:szCs w:val="24"/>
          <w:u w:val="single"/>
          <w:rtl/>
          <w:lang w:bidi="ar-EG"/>
        </w:rPr>
        <w:t>75</w:t>
      </w:r>
      <w:r w:rsidRPr="001903A5">
        <w:rPr>
          <w:rFonts w:cs="AF_Najed" w:hint="cs"/>
          <w:b/>
          <w:bCs/>
          <w:sz w:val="24"/>
          <w:szCs w:val="24"/>
          <w:u w:val="single"/>
          <w:rtl/>
          <w:lang w:bidi="ar-EG"/>
        </w:rPr>
        <w:t>,</w:t>
      </w:r>
      <w:r>
        <w:rPr>
          <w:rFonts w:cs="AF_Najed" w:hint="cs"/>
          <w:b/>
          <w:bCs/>
          <w:sz w:val="24"/>
          <w:szCs w:val="24"/>
          <w:u w:val="single"/>
          <w:rtl/>
          <w:lang w:bidi="ar-EG"/>
        </w:rPr>
        <w:t>000</w:t>
      </w:r>
      <w:r w:rsidRPr="001903A5">
        <w:rPr>
          <w:rFonts w:cs="AF_Najed" w:hint="cs"/>
          <w:sz w:val="24"/>
          <w:szCs w:val="24"/>
          <w:rtl/>
          <w:lang w:bidi="ar-EG"/>
        </w:rPr>
        <w:t xml:space="preserve"> جنية مصرى (</w:t>
      </w:r>
      <w:r w:rsidR="00053C72">
        <w:rPr>
          <w:rFonts w:cs="AF_Najed" w:hint="cs"/>
          <w:sz w:val="24"/>
          <w:szCs w:val="24"/>
          <w:rtl/>
          <w:lang w:bidi="ar-EG"/>
        </w:rPr>
        <w:t>مائة</w:t>
      </w:r>
      <w:r w:rsidR="00C8386E">
        <w:rPr>
          <w:rFonts w:cs="AF_Najed" w:hint="cs"/>
          <w:sz w:val="24"/>
          <w:szCs w:val="24"/>
          <w:rtl/>
          <w:lang w:bidi="ar-EG"/>
        </w:rPr>
        <w:t xml:space="preserve"> خمسة وسبعون</w:t>
      </w:r>
      <w:r>
        <w:rPr>
          <w:rFonts w:cs="AF_Najed" w:hint="cs"/>
          <w:sz w:val="24"/>
          <w:szCs w:val="24"/>
          <w:rtl/>
          <w:lang w:bidi="ar-EG"/>
        </w:rPr>
        <w:t xml:space="preserve"> </w:t>
      </w:r>
      <w:r w:rsidRPr="001903A5">
        <w:rPr>
          <w:rFonts w:cs="AF_Najed" w:hint="cs"/>
          <w:sz w:val="24"/>
          <w:szCs w:val="24"/>
          <w:rtl/>
          <w:lang w:bidi="ar-EG"/>
        </w:rPr>
        <w:t xml:space="preserve">ألف جنية مصرى فقط لاغير) يتم التسوية بالخصم أوالإضافة </w:t>
      </w:r>
      <w:r>
        <w:rPr>
          <w:rFonts w:cs="AF_Najed" w:hint="cs"/>
          <w:sz w:val="24"/>
          <w:szCs w:val="24"/>
          <w:rtl/>
          <w:lang w:bidi="ar-EG"/>
        </w:rPr>
        <w:t>بعد أنتهاء الموسم بشهر على الأكثر</w:t>
      </w:r>
      <w:r w:rsidRPr="001903A5">
        <w:rPr>
          <w:rFonts w:cs="AF_Najed" w:hint="cs"/>
          <w:sz w:val="24"/>
          <w:szCs w:val="24"/>
          <w:rtl/>
          <w:lang w:bidi="ar-EG"/>
        </w:rPr>
        <w:t>.</w:t>
      </w:r>
    </w:p>
    <w:p w14:paraId="06811EA2" w14:textId="77777777" w:rsidR="00F05C82" w:rsidRPr="00941FF1" w:rsidRDefault="00F05C82" w:rsidP="00F05C82">
      <w:pPr>
        <w:bidi/>
        <w:spacing w:after="0"/>
        <w:ind w:left="1980"/>
        <w:jc w:val="both"/>
        <w:rPr>
          <w:rFonts w:cs="AF_Najed"/>
          <w:sz w:val="24"/>
          <w:szCs w:val="24"/>
          <w:lang w:bidi="ar-EG"/>
        </w:rPr>
      </w:pPr>
    </w:p>
    <w:p w14:paraId="2280D11E" w14:textId="77777777" w:rsidR="00F05C82" w:rsidRPr="00C81826" w:rsidRDefault="00F05C82" w:rsidP="00F05C82">
      <w:pPr>
        <w:pStyle w:val="ListParagraph"/>
        <w:numPr>
          <w:ilvl w:val="0"/>
          <w:numId w:val="21"/>
        </w:numPr>
        <w:bidi/>
        <w:spacing w:after="0"/>
        <w:jc w:val="both"/>
        <w:rPr>
          <w:rFonts w:cs="AF_Najed"/>
          <w:sz w:val="24"/>
          <w:szCs w:val="24"/>
          <w:lang w:bidi="ar-EG"/>
        </w:rPr>
      </w:pPr>
      <w:r w:rsidRPr="00C81826">
        <w:rPr>
          <w:rFonts w:cs="AF_Najed" w:hint="cs"/>
          <w:sz w:val="24"/>
          <w:szCs w:val="24"/>
          <w:rtl/>
          <w:lang w:bidi="ar-EG"/>
        </w:rPr>
        <w:t>إتفق الطرفان على أن تقدم (الشركة)</w:t>
      </w:r>
      <w:r w:rsidRPr="00C81826">
        <w:rPr>
          <w:rFonts w:cs="AF_Najed"/>
          <w:sz w:val="24"/>
          <w:szCs w:val="24"/>
          <w:rtl/>
          <w:lang w:bidi="ar-EG"/>
        </w:rPr>
        <w:t xml:space="preserve"> </w:t>
      </w:r>
      <w:r w:rsidRPr="00C81826">
        <w:rPr>
          <w:rFonts w:cs="AF_Najed" w:hint="cs"/>
          <w:sz w:val="24"/>
          <w:szCs w:val="24"/>
          <w:rtl/>
          <w:lang w:bidi="ar-EG"/>
        </w:rPr>
        <w:t>مجموعة من الخدمات والحوافز للفريق موضحة بملحق هذه العقد.</w:t>
      </w:r>
    </w:p>
    <w:p w14:paraId="42E34271" w14:textId="77777777" w:rsidR="00F05C82" w:rsidRDefault="00F05C82" w:rsidP="00F05C82">
      <w:pPr>
        <w:pStyle w:val="ListParagraph"/>
        <w:numPr>
          <w:ilvl w:val="0"/>
          <w:numId w:val="21"/>
        </w:numPr>
        <w:bidi/>
        <w:spacing w:before="240" w:after="0"/>
        <w:jc w:val="both"/>
        <w:rPr>
          <w:rFonts w:cs="AF_Najed"/>
          <w:sz w:val="24"/>
          <w:szCs w:val="24"/>
          <w:lang w:bidi="ar-EG"/>
        </w:rPr>
      </w:pPr>
      <w:r w:rsidRPr="00D13A79">
        <w:rPr>
          <w:rFonts w:cs="AF_Najed" w:hint="cs"/>
          <w:sz w:val="24"/>
          <w:szCs w:val="24"/>
          <w:rtl/>
          <w:lang w:bidi="ar-EG"/>
        </w:rPr>
        <w:lastRenderedPageBreak/>
        <w:t xml:space="preserve">إتفق الطرفان على أن يقوم (النادى) بسداد نسبة (15%) من </w:t>
      </w:r>
      <w:r>
        <w:rPr>
          <w:rFonts w:cs="AF_Najed" w:hint="cs"/>
          <w:sz w:val="24"/>
          <w:szCs w:val="24"/>
          <w:rtl/>
          <w:lang w:bidi="ar-EG"/>
        </w:rPr>
        <w:t>قيمة الحقوق التليفزيونية</w:t>
      </w:r>
      <w:r w:rsidRPr="00D13A79">
        <w:rPr>
          <w:rFonts w:cs="AF_Najed" w:hint="cs"/>
          <w:sz w:val="24"/>
          <w:szCs w:val="24"/>
          <w:rtl/>
          <w:lang w:bidi="ar-EG"/>
        </w:rPr>
        <w:t xml:space="preserve"> لهذا العقد الى الاتحاد المصرى لكرة القدم حسبما يتفق علية بين النادى والاتحاد المصرى لكرة القدم. </w:t>
      </w:r>
    </w:p>
    <w:p w14:paraId="5B73B882" w14:textId="77777777" w:rsidR="0013369A" w:rsidRPr="00F05C82" w:rsidRDefault="0013369A" w:rsidP="00FB47B0">
      <w:pPr>
        <w:bidi/>
        <w:jc w:val="center"/>
        <w:rPr>
          <w:rFonts w:cs="AF_Najed"/>
          <w:color w:val="FF0000"/>
          <w:sz w:val="32"/>
          <w:szCs w:val="32"/>
          <w:u w:val="single"/>
          <w:rtl/>
        </w:rPr>
      </w:pPr>
    </w:p>
    <w:p w14:paraId="59C91193" w14:textId="77777777" w:rsidR="00887CDF" w:rsidRPr="00FB47B0" w:rsidRDefault="00887CDF" w:rsidP="0013369A">
      <w:pPr>
        <w:bidi/>
        <w:jc w:val="center"/>
        <w:rPr>
          <w:color w:val="FF0000"/>
          <w:sz w:val="32"/>
          <w:u w:val="single"/>
        </w:rPr>
      </w:pPr>
      <w:r w:rsidRPr="00FB47B0">
        <w:rPr>
          <w:rFonts w:cs="AF_Najed" w:hint="cs"/>
          <w:color w:val="FF0000"/>
          <w:sz w:val="32"/>
          <w:szCs w:val="32"/>
          <w:u w:val="single"/>
          <w:rtl/>
        </w:rPr>
        <w:t>البند</w:t>
      </w:r>
      <w:r w:rsidRPr="00FB47B0">
        <w:rPr>
          <w:rFonts w:cs="AF_Najed"/>
          <w:color w:val="FF0000"/>
          <w:sz w:val="32"/>
          <w:szCs w:val="32"/>
          <w:u w:val="single"/>
          <w:rtl/>
        </w:rPr>
        <w:t xml:space="preserve"> </w:t>
      </w:r>
      <w:r w:rsidRPr="00FB47B0">
        <w:rPr>
          <w:rFonts w:cs="AF_Najed" w:hint="cs"/>
          <w:color w:val="FF0000"/>
          <w:sz w:val="32"/>
          <w:szCs w:val="32"/>
          <w:u w:val="single"/>
          <w:rtl/>
        </w:rPr>
        <w:t>العاشر</w:t>
      </w:r>
      <w:r w:rsidRPr="00FB47B0">
        <w:rPr>
          <w:rFonts w:cs="AF_Najed"/>
          <w:color w:val="FF0000"/>
          <w:sz w:val="32"/>
          <w:szCs w:val="32"/>
          <w:u w:val="single"/>
          <w:rtl/>
        </w:rPr>
        <w:t xml:space="preserve"> : </w:t>
      </w:r>
      <w:r w:rsidRPr="00FB47B0">
        <w:rPr>
          <w:rFonts w:cs="AF_Najed" w:hint="cs"/>
          <w:color w:val="FF0000"/>
          <w:sz w:val="32"/>
          <w:szCs w:val="32"/>
          <w:u w:val="single"/>
          <w:rtl/>
        </w:rPr>
        <w:t>الشروط</w:t>
      </w:r>
      <w:r w:rsidRPr="00FB47B0">
        <w:rPr>
          <w:rFonts w:cs="AF_Najed"/>
          <w:color w:val="FF0000"/>
          <w:sz w:val="32"/>
          <w:szCs w:val="32"/>
          <w:u w:val="single"/>
          <w:rtl/>
        </w:rPr>
        <w:t xml:space="preserve"> </w:t>
      </w:r>
      <w:r w:rsidRPr="00FB47B0">
        <w:rPr>
          <w:rFonts w:cs="AF_Najed" w:hint="cs"/>
          <w:color w:val="FF0000"/>
          <w:sz w:val="32"/>
          <w:szCs w:val="32"/>
          <w:u w:val="single"/>
          <w:rtl/>
        </w:rPr>
        <w:t>العامة</w:t>
      </w:r>
    </w:p>
    <w:p w14:paraId="11B42014" w14:textId="3D1BCFA8" w:rsidR="00887CDF" w:rsidRPr="00975F15" w:rsidRDefault="006E0395" w:rsidP="00C55CBB">
      <w:pPr>
        <w:pStyle w:val="ListParagraph"/>
        <w:numPr>
          <w:ilvl w:val="0"/>
          <w:numId w:val="9"/>
        </w:numPr>
        <w:bidi/>
        <w:jc w:val="both"/>
        <w:rPr>
          <w:rFonts w:cs="AF_Najed"/>
          <w:sz w:val="24"/>
          <w:szCs w:val="24"/>
          <w:rtl/>
          <w:lang w:val="en-US"/>
        </w:rPr>
      </w:pPr>
      <w:r>
        <w:rPr>
          <w:rFonts w:cs="AF_Najed" w:hint="cs"/>
          <w:sz w:val="24"/>
          <w:szCs w:val="24"/>
          <w:rtl/>
          <w:lang w:val="en-US"/>
        </w:rPr>
        <w:t>ي</w:t>
      </w:r>
      <w:r w:rsidR="00887CDF" w:rsidRPr="00975F15">
        <w:rPr>
          <w:rFonts w:cs="AF_Najed" w:hint="cs"/>
          <w:sz w:val="24"/>
          <w:szCs w:val="24"/>
          <w:rtl/>
          <w:lang w:val="en-US"/>
        </w:rPr>
        <w:t>تعهد</w:t>
      </w:r>
      <w:r w:rsidR="00887CDF" w:rsidRPr="00975F15">
        <w:rPr>
          <w:rFonts w:cs="AF_Najed"/>
          <w:sz w:val="24"/>
          <w:szCs w:val="24"/>
          <w:rtl/>
          <w:lang w:val="en-US"/>
        </w:rPr>
        <w:t xml:space="preserve"> </w:t>
      </w:r>
      <w:r w:rsidR="0013369A">
        <w:rPr>
          <w:rFonts w:cs="AF_Najed" w:hint="cs"/>
          <w:sz w:val="24"/>
          <w:szCs w:val="24"/>
          <w:rtl/>
          <w:lang w:val="en-US"/>
        </w:rPr>
        <w:t>(الطرف</w:t>
      </w:r>
      <w:r w:rsidR="00860D0D" w:rsidRPr="00860D0D">
        <w:rPr>
          <w:rFonts w:cs="AF_Najed" w:hint="cs"/>
          <w:sz w:val="24"/>
          <w:szCs w:val="24"/>
          <w:rtl/>
          <w:lang w:val="en-US"/>
        </w:rPr>
        <w:t xml:space="preserve"> الاول</w:t>
      </w:r>
      <w:r w:rsidR="0013369A">
        <w:rPr>
          <w:rFonts w:cs="AF_Najed" w:hint="cs"/>
          <w:sz w:val="24"/>
          <w:szCs w:val="24"/>
          <w:rtl/>
          <w:lang w:val="en-US"/>
        </w:rPr>
        <w:t xml:space="preserve">) </w:t>
      </w:r>
      <w:r w:rsidR="00887CDF" w:rsidRPr="00975F15">
        <w:rPr>
          <w:rFonts w:cs="AF_Najed" w:hint="cs"/>
          <w:sz w:val="24"/>
          <w:szCs w:val="24"/>
          <w:rtl/>
          <w:lang w:val="en-US"/>
        </w:rPr>
        <w:t>بضمان</w:t>
      </w:r>
      <w:r w:rsidR="00887CDF" w:rsidRPr="00975F15">
        <w:rPr>
          <w:rFonts w:cs="AF_Najed"/>
          <w:sz w:val="24"/>
          <w:szCs w:val="24"/>
          <w:rtl/>
          <w:lang w:val="en-US"/>
        </w:rPr>
        <w:t xml:space="preserve"> </w:t>
      </w:r>
      <w:r w:rsidR="00887CDF" w:rsidRPr="00975F15">
        <w:rPr>
          <w:rFonts w:cs="AF_Najed" w:hint="cs"/>
          <w:sz w:val="24"/>
          <w:szCs w:val="24"/>
          <w:rtl/>
          <w:lang w:val="en-US"/>
        </w:rPr>
        <w:t>حق</w:t>
      </w:r>
      <w:r w:rsidR="003A6534">
        <w:rPr>
          <w:rFonts w:cs="AF_Najed" w:hint="cs"/>
          <w:sz w:val="24"/>
          <w:szCs w:val="24"/>
          <w:rtl/>
          <w:lang w:val="en-US"/>
        </w:rPr>
        <w:t xml:space="preserve"> </w:t>
      </w:r>
      <w:r w:rsidR="0013369A">
        <w:rPr>
          <w:rFonts w:cs="AF_Najed" w:hint="cs"/>
          <w:sz w:val="24"/>
          <w:szCs w:val="24"/>
          <w:rtl/>
          <w:lang w:val="en-US"/>
        </w:rPr>
        <w:t>(</w:t>
      </w:r>
      <w:r w:rsidR="003A6534">
        <w:rPr>
          <w:rFonts w:cs="AF_Najed" w:hint="cs"/>
          <w:sz w:val="24"/>
          <w:szCs w:val="24"/>
          <w:rtl/>
          <w:lang w:val="en-US"/>
        </w:rPr>
        <w:t>الشركة</w:t>
      </w:r>
      <w:r w:rsidR="0013369A">
        <w:rPr>
          <w:rFonts w:cs="AF_Najed" w:hint="cs"/>
          <w:sz w:val="24"/>
          <w:szCs w:val="24"/>
          <w:rtl/>
          <w:lang w:val="en-US"/>
        </w:rPr>
        <w:t>)</w:t>
      </w:r>
      <w:r w:rsidR="003A6534">
        <w:rPr>
          <w:rFonts w:cs="AF_Najed" w:hint="cs"/>
          <w:sz w:val="24"/>
          <w:szCs w:val="24"/>
          <w:rtl/>
          <w:lang w:val="en-US"/>
        </w:rPr>
        <w:t xml:space="preserve"> و</w:t>
      </w:r>
      <w:r w:rsidR="0013369A">
        <w:rPr>
          <w:rFonts w:cs="AF_Najed" w:hint="cs"/>
          <w:sz w:val="24"/>
          <w:szCs w:val="24"/>
          <w:rtl/>
          <w:lang w:val="en-US"/>
        </w:rPr>
        <w:t>(</w:t>
      </w:r>
      <w:r w:rsidR="003A6534">
        <w:rPr>
          <w:rFonts w:cs="AF_Najed" w:hint="cs"/>
          <w:sz w:val="24"/>
          <w:szCs w:val="24"/>
          <w:rtl/>
          <w:lang w:val="en-US"/>
        </w:rPr>
        <w:t>القنوات المرخص</w:t>
      </w:r>
      <w:r w:rsidR="0013369A">
        <w:rPr>
          <w:rFonts w:cs="AF_Najed" w:hint="cs"/>
          <w:sz w:val="24"/>
          <w:szCs w:val="24"/>
          <w:rtl/>
          <w:lang w:val="en-US"/>
        </w:rPr>
        <w:t xml:space="preserve">) </w:t>
      </w:r>
      <w:r w:rsidR="00887CDF" w:rsidRPr="00975F15">
        <w:rPr>
          <w:rFonts w:cs="AF_Najed" w:hint="cs"/>
          <w:sz w:val="24"/>
          <w:szCs w:val="24"/>
          <w:rtl/>
          <w:lang w:val="en-US"/>
        </w:rPr>
        <w:t>في</w:t>
      </w:r>
      <w:r w:rsidR="00887CDF" w:rsidRPr="00975F15">
        <w:rPr>
          <w:rFonts w:cs="AF_Najed"/>
          <w:sz w:val="24"/>
          <w:szCs w:val="24"/>
          <w:rtl/>
          <w:lang w:val="en-US"/>
        </w:rPr>
        <w:t xml:space="preserve"> </w:t>
      </w:r>
      <w:r w:rsidR="00887CDF" w:rsidRPr="00975F15">
        <w:rPr>
          <w:rFonts w:cs="AF_Najed" w:hint="cs"/>
          <w:sz w:val="24"/>
          <w:szCs w:val="24"/>
          <w:rtl/>
          <w:lang w:val="en-US"/>
        </w:rPr>
        <w:t>مباشرة</w:t>
      </w:r>
      <w:r w:rsidR="00887CDF" w:rsidRPr="00975F15">
        <w:rPr>
          <w:rFonts w:cs="AF_Najed"/>
          <w:sz w:val="24"/>
          <w:szCs w:val="24"/>
          <w:rtl/>
          <w:lang w:val="en-US"/>
        </w:rPr>
        <w:t xml:space="preserve"> </w:t>
      </w:r>
      <w:r w:rsidR="00887CDF" w:rsidRPr="00975F15">
        <w:rPr>
          <w:rFonts w:cs="AF_Najed" w:hint="cs"/>
          <w:sz w:val="24"/>
          <w:szCs w:val="24"/>
          <w:rtl/>
          <w:lang w:val="en-US"/>
        </w:rPr>
        <w:t>جميع</w:t>
      </w:r>
      <w:r w:rsidR="00887CDF" w:rsidRPr="00975F15">
        <w:rPr>
          <w:rFonts w:cs="AF_Najed"/>
          <w:sz w:val="24"/>
          <w:szCs w:val="24"/>
          <w:rtl/>
          <w:lang w:val="en-US"/>
        </w:rPr>
        <w:t xml:space="preserve"> </w:t>
      </w:r>
      <w:r w:rsidR="00887CDF" w:rsidRPr="00975F15">
        <w:rPr>
          <w:rFonts w:cs="AF_Najed" w:hint="cs"/>
          <w:sz w:val="24"/>
          <w:szCs w:val="24"/>
          <w:rtl/>
          <w:lang w:val="en-US"/>
        </w:rPr>
        <w:t>الحقوق</w:t>
      </w:r>
      <w:r w:rsidR="00887CDF" w:rsidRPr="00975F15">
        <w:rPr>
          <w:rFonts w:cs="AF_Najed"/>
          <w:sz w:val="24"/>
          <w:szCs w:val="24"/>
          <w:rtl/>
          <w:lang w:val="en-US"/>
        </w:rPr>
        <w:t xml:space="preserve"> </w:t>
      </w:r>
      <w:r w:rsidR="00887CDF" w:rsidRPr="00975F15">
        <w:rPr>
          <w:rFonts w:cs="AF_Najed" w:hint="cs"/>
          <w:sz w:val="24"/>
          <w:szCs w:val="24"/>
          <w:rtl/>
          <w:lang w:val="en-US"/>
        </w:rPr>
        <w:t>موضوع</w:t>
      </w:r>
      <w:r w:rsidR="00887CDF" w:rsidRPr="00975F15">
        <w:rPr>
          <w:rFonts w:cs="AF_Najed"/>
          <w:sz w:val="24"/>
          <w:szCs w:val="24"/>
          <w:rtl/>
          <w:lang w:val="en-US"/>
        </w:rPr>
        <w:t xml:space="preserve"> </w:t>
      </w:r>
      <w:r w:rsidR="00887CDF" w:rsidRPr="00975F15">
        <w:rPr>
          <w:rFonts w:cs="AF_Najed" w:hint="cs"/>
          <w:sz w:val="24"/>
          <w:szCs w:val="24"/>
          <w:rtl/>
          <w:lang w:val="en-US"/>
        </w:rPr>
        <w:t>هذا</w:t>
      </w:r>
      <w:r w:rsidR="00887CDF" w:rsidRPr="00975F15">
        <w:rPr>
          <w:rFonts w:cs="AF_Najed"/>
          <w:sz w:val="24"/>
          <w:szCs w:val="24"/>
          <w:rtl/>
          <w:lang w:val="en-US"/>
        </w:rPr>
        <w:t xml:space="preserve"> </w:t>
      </w:r>
      <w:r w:rsidR="00887CDF" w:rsidRPr="00975F15">
        <w:rPr>
          <w:rFonts w:cs="AF_Najed" w:hint="cs"/>
          <w:sz w:val="24"/>
          <w:szCs w:val="24"/>
          <w:rtl/>
          <w:lang w:val="en-US"/>
        </w:rPr>
        <w:t>العقد</w:t>
      </w:r>
      <w:r w:rsidR="00887CDF" w:rsidRPr="00975F15">
        <w:rPr>
          <w:rFonts w:cs="AF_Najed"/>
          <w:sz w:val="24"/>
          <w:szCs w:val="24"/>
          <w:rtl/>
          <w:lang w:val="en-US"/>
        </w:rPr>
        <w:t xml:space="preserve"> </w:t>
      </w:r>
      <w:r w:rsidR="00887CDF" w:rsidRPr="00975F15">
        <w:rPr>
          <w:rFonts w:cs="AF_Najed" w:hint="cs"/>
          <w:sz w:val="24"/>
          <w:szCs w:val="24"/>
          <w:rtl/>
          <w:lang w:val="en-US"/>
        </w:rPr>
        <w:t>و</w:t>
      </w:r>
      <w:r w:rsidR="00887CDF" w:rsidRPr="00975F15">
        <w:rPr>
          <w:rFonts w:cs="AF_Najed"/>
          <w:sz w:val="24"/>
          <w:szCs w:val="24"/>
          <w:rtl/>
          <w:lang w:val="en-US"/>
        </w:rPr>
        <w:t xml:space="preserve"> </w:t>
      </w:r>
      <w:r w:rsidR="00887CDF" w:rsidRPr="00975F15">
        <w:rPr>
          <w:rFonts w:cs="AF_Najed" w:hint="cs"/>
          <w:sz w:val="24"/>
          <w:szCs w:val="24"/>
          <w:rtl/>
          <w:lang w:val="en-US"/>
        </w:rPr>
        <w:t>أن</w:t>
      </w:r>
      <w:r w:rsidR="00887CDF" w:rsidRPr="00975F15">
        <w:rPr>
          <w:rFonts w:cs="AF_Najed"/>
          <w:sz w:val="24"/>
          <w:szCs w:val="24"/>
          <w:rtl/>
          <w:lang w:val="en-US"/>
        </w:rPr>
        <w:t xml:space="preserve"> </w:t>
      </w:r>
      <w:r w:rsidR="00887CDF" w:rsidRPr="00975F15">
        <w:rPr>
          <w:rFonts w:cs="AF_Najed" w:hint="cs"/>
          <w:sz w:val="24"/>
          <w:szCs w:val="24"/>
          <w:rtl/>
          <w:lang w:val="en-US"/>
        </w:rPr>
        <w:t>تكون</w:t>
      </w:r>
      <w:r w:rsidR="00887CDF" w:rsidRPr="00975F15">
        <w:rPr>
          <w:rFonts w:cs="AF_Najed"/>
          <w:sz w:val="24"/>
          <w:szCs w:val="24"/>
          <w:rtl/>
          <w:lang w:val="en-US"/>
        </w:rPr>
        <w:t xml:space="preserve"> </w:t>
      </w:r>
      <w:r w:rsidR="00887CDF" w:rsidRPr="00975F15">
        <w:rPr>
          <w:rFonts w:cs="AF_Najed" w:hint="cs"/>
          <w:sz w:val="24"/>
          <w:szCs w:val="24"/>
          <w:rtl/>
          <w:lang w:val="en-US"/>
        </w:rPr>
        <w:t>مباشرة</w:t>
      </w:r>
      <w:r w:rsidR="00887CDF" w:rsidRPr="00975F15">
        <w:rPr>
          <w:rFonts w:cs="AF_Najed"/>
          <w:sz w:val="24"/>
          <w:szCs w:val="24"/>
          <w:rtl/>
          <w:lang w:val="en-US"/>
        </w:rPr>
        <w:t xml:space="preserve"> </w:t>
      </w:r>
      <w:r w:rsidR="00887CDF" w:rsidRPr="00975F15">
        <w:rPr>
          <w:rFonts w:cs="AF_Najed" w:hint="cs"/>
          <w:sz w:val="24"/>
          <w:szCs w:val="24"/>
          <w:rtl/>
          <w:lang w:val="en-US"/>
        </w:rPr>
        <w:t>جميع</w:t>
      </w:r>
      <w:r w:rsidR="00887CDF" w:rsidRPr="00975F15">
        <w:rPr>
          <w:rFonts w:cs="AF_Najed"/>
          <w:sz w:val="24"/>
          <w:szCs w:val="24"/>
          <w:rtl/>
          <w:lang w:val="en-US"/>
        </w:rPr>
        <w:t xml:space="preserve"> </w:t>
      </w:r>
      <w:r w:rsidR="00887CDF" w:rsidRPr="00975F15">
        <w:rPr>
          <w:rFonts w:cs="AF_Najed" w:hint="cs"/>
          <w:sz w:val="24"/>
          <w:szCs w:val="24"/>
          <w:rtl/>
          <w:lang w:val="en-US"/>
        </w:rPr>
        <w:t>هذه</w:t>
      </w:r>
      <w:r w:rsidR="00887CDF" w:rsidRPr="00975F15">
        <w:rPr>
          <w:rFonts w:cs="AF_Najed"/>
          <w:sz w:val="24"/>
          <w:szCs w:val="24"/>
          <w:rtl/>
          <w:lang w:val="en-US"/>
        </w:rPr>
        <w:t xml:space="preserve"> </w:t>
      </w:r>
      <w:r w:rsidR="00887CDF" w:rsidRPr="00975F15">
        <w:rPr>
          <w:rFonts w:cs="AF_Najed" w:hint="cs"/>
          <w:sz w:val="24"/>
          <w:szCs w:val="24"/>
          <w:rtl/>
          <w:lang w:val="en-US"/>
        </w:rPr>
        <w:t>الحقوق</w:t>
      </w:r>
      <w:r w:rsidR="00887CDF" w:rsidRPr="00975F15">
        <w:rPr>
          <w:rFonts w:cs="AF_Najed"/>
          <w:sz w:val="24"/>
          <w:szCs w:val="24"/>
          <w:rtl/>
          <w:lang w:val="en-US"/>
        </w:rPr>
        <w:t xml:space="preserve"> </w:t>
      </w:r>
      <w:r w:rsidR="00887CDF" w:rsidRPr="00975F15">
        <w:rPr>
          <w:rFonts w:cs="AF_Najed" w:hint="cs"/>
          <w:sz w:val="24"/>
          <w:szCs w:val="24"/>
          <w:rtl/>
          <w:lang w:val="en-US"/>
        </w:rPr>
        <w:t>مقصورة</w:t>
      </w:r>
      <w:r w:rsidR="00887CDF" w:rsidRPr="00975F15">
        <w:rPr>
          <w:rFonts w:cs="AF_Najed"/>
          <w:sz w:val="24"/>
          <w:szCs w:val="24"/>
          <w:rtl/>
          <w:lang w:val="en-US"/>
        </w:rPr>
        <w:t xml:space="preserve"> </w:t>
      </w:r>
      <w:r w:rsidR="00887CDF" w:rsidRPr="00975F15">
        <w:rPr>
          <w:rFonts w:cs="AF_Najed" w:hint="cs"/>
          <w:sz w:val="24"/>
          <w:szCs w:val="24"/>
          <w:rtl/>
          <w:lang w:val="en-US"/>
        </w:rPr>
        <w:t>عليها</w:t>
      </w:r>
      <w:r w:rsidR="00887CDF" w:rsidRPr="00975F15">
        <w:rPr>
          <w:rFonts w:cs="AF_Najed"/>
          <w:sz w:val="24"/>
          <w:szCs w:val="24"/>
          <w:rtl/>
          <w:lang w:val="en-US"/>
        </w:rPr>
        <w:t xml:space="preserve"> </w:t>
      </w:r>
      <w:r w:rsidR="00887CDF" w:rsidRPr="00975F15">
        <w:rPr>
          <w:rFonts w:cs="AF_Najed" w:hint="cs"/>
          <w:sz w:val="24"/>
          <w:szCs w:val="24"/>
          <w:rtl/>
          <w:lang w:val="en-US"/>
        </w:rPr>
        <w:t>بشكل</w:t>
      </w:r>
      <w:r w:rsidR="00887CDF" w:rsidRPr="00975F15">
        <w:rPr>
          <w:rFonts w:cs="AF_Najed"/>
          <w:sz w:val="24"/>
          <w:szCs w:val="24"/>
          <w:rtl/>
          <w:lang w:val="en-US"/>
        </w:rPr>
        <w:t xml:space="preserve"> </w:t>
      </w:r>
      <w:r w:rsidR="00887CDF" w:rsidRPr="00975F15">
        <w:rPr>
          <w:rFonts w:cs="AF_Najed" w:hint="cs"/>
          <w:sz w:val="24"/>
          <w:szCs w:val="24"/>
          <w:rtl/>
          <w:lang w:val="en-US"/>
        </w:rPr>
        <w:t>حصري</w:t>
      </w:r>
      <w:r w:rsidR="00887CDF" w:rsidRPr="00975F15">
        <w:rPr>
          <w:rFonts w:cs="AF_Najed"/>
          <w:sz w:val="24"/>
          <w:szCs w:val="24"/>
          <w:rtl/>
          <w:lang w:val="en-US"/>
        </w:rPr>
        <w:t xml:space="preserve"> </w:t>
      </w:r>
      <w:r w:rsidR="00887CDF" w:rsidRPr="00975F15">
        <w:rPr>
          <w:rFonts w:cs="AF_Najed" w:hint="cs"/>
          <w:sz w:val="24"/>
          <w:szCs w:val="24"/>
          <w:rtl/>
          <w:lang w:val="en-US"/>
        </w:rPr>
        <w:t>دون</w:t>
      </w:r>
      <w:r w:rsidR="00887CDF" w:rsidRPr="00975F15">
        <w:rPr>
          <w:rFonts w:cs="AF_Najed"/>
          <w:sz w:val="24"/>
          <w:szCs w:val="24"/>
          <w:rtl/>
          <w:lang w:val="en-US"/>
        </w:rPr>
        <w:t xml:space="preserve"> </w:t>
      </w:r>
      <w:r w:rsidR="00887CDF" w:rsidRPr="00975F15">
        <w:rPr>
          <w:rFonts w:cs="AF_Najed" w:hint="cs"/>
          <w:sz w:val="24"/>
          <w:szCs w:val="24"/>
          <w:rtl/>
          <w:lang w:val="en-US"/>
        </w:rPr>
        <w:t>غيرها</w:t>
      </w:r>
      <w:r w:rsidR="00887CDF">
        <w:rPr>
          <w:rFonts w:cs="AF_Najed" w:hint="cs"/>
          <w:sz w:val="24"/>
          <w:szCs w:val="24"/>
          <w:rtl/>
          <w:lang w:val="en-US"/>
        </w:rPr>
        <w:t>.</w:t>
      </w:r>
    </w:p>
    <w:p w14:paraId="463F536A" w14:textId="163EA9E8" w:rsidR="00887CDF" w:rsidRPr="00D60CB2" w:rsidRDefault="00887CDF" w:rsidP="00C55CBB">
      <w:pPr>
        <w:pStyle w:val="ListParagraph"/>
        <w:numPr>
          <w:ilvl w:val="0"/>
          <w:numId w:val="9"/>
        </w:numPr>
        <w:bidi/>
        <w:jc w:val="both"/>
        <w:rPr>
          <w:rFonts w:cs="AF_Najed"/>
          <w:sz w:val="24"/>
          <w:szCs w:val="24"/>
          <w:lang w:val="en-US"/>
        </w:rPr>
      </w:pPr>
      <w:r w:rsidRPr="00D60CB2">
        <w:rPr>
          <w:rFonts w:cs="AF_Najed" w:hint="cs"/>
          <w:sz w:val="24"/>
          <w:szCs w:val="24"/>
          <w:rtl/>
          <w:lang w:val="en-US"/>
        </w:rPr>
        <w:t>في</w:t>
      </w:r>
      <w:r w:rsidRPr="00D60CB2">
        <w:rPr>
          <w:rFonts w:cs="AF_Najed"/>
          <w:sz w:val="24"/>
          <w:szCs w:val="24"/>
          <w:rtl/>
          <w:lang w:val="en-US"/>
        </w:rPr>
        <w:t xml:space="preserve"> </w:t>
      </w:r>
      <w:r w:rsidRPr="00D60CB2">
        <w:rPr>
          <w:rFonts w:cs="AF_Najed" w:hint="cs"/>
          <w:sz w:val="24"/>
          <w:szCs w:val="24"/>
          <w:rtl/>
          <w:lang w:val="en-US"/>
        </w:rPr>
        <w:t>حالة</w:t>
      </w:r>
      <w:r w:rsidRPr="00D60CB2">
        <w:rPr>
          <w:rFonts w:cs="AF_Najed"/>
          <w:sz w:val="24"/>
          <w:szCs w:val="24"/>
          <w:rtl/>
          <w:lang w:val="en-US"/>
        </w:rPr>
        <w:t xml:space="preserve"> </w:t>
      </w:r>
      <w:r w:rsidRPr="00D60CB2">
        <w:rPr>
          <w:rFonts w:cs="AF_Najed" w:hint="cs"/>
          <w:sz w:val="24"/>
          <w:szCs w:val="24"/>
          <w:rtl/>
          <w:lang w:val="en-US"/>
        </w:rPr>
        <w:t>إلغاء</w:t>
      </w:r>
      <w:r w:rsidRPr="00D60CB2">
        <w:rPr>
          <w:rFonts w:cs="AF_Najed"/>
          <w:sz w:val="24"/>
          <w:szCs w:val="24"/>
          <w:rtl/>
          <w:lang w:val="en-US"/>
        </w:rPr>
        <w:t xml:space="preserve"> </w:t>
      </w:r>
      <w:r w:rsidRPr="00D60CB2">
        <w:rPr>
          <w:rFonts w:cs="AF_Najed" w:hint="cs"/>
          <w:sz w:val="24"/>
          <w:szCs w:val="24"/>
          <w:rtl/>
          <w:lang w:val="en-US"/>
        </w:rPr>
        <w:t>أي</w:t>
      </w:r>
      <w:r w:rsidRPr="00D60CB2">
        <w:rPr>
          <w:rFonts w:cs="AF_Najed"/>
          <w:sz w:val="24"/>
          <w:szCs w:val="24"/>
          <w:rtl/>
          <w:lang w:val="en-US"/>
        </w:rPr>
        <w:t xml:space="preserve"> </w:t>
      </w:r>
      <w:r w:rsidRPr="00D60CB2">
        <w:rPr>
          <w:rFonts w:cs="AF_Najed" w:hint="cs"/>
          <w:sz w:val="24"/>
          <w:szCs w:val="24"/>
          <w:rtl/>
          <w:lang w:val="en-US"/>
        </w:rPr>
        <w:t>مسابقة</w:t>
      </w:r>
      <w:r w:rsidRPr="00D60CB2">
        <w:rPr>
          <w:rFonts w:cs="AF_Najed"/>
          <w:sz w:val="24"/>
          <w:szCs w:val="24"/>
          <w:rtl/>
          <w:lang w:val="en-US"/>
        </w:rPr>
        <w:t xml:space="preserve"> </w:t>
      </w:r>
      <w:r w:rsidRPr="00D60CB2">
        <w:rPr>
          <w:rFonts w:cs="AF_Najed" w:hint="cs"/>
          <w:sz w:val="24"/>
          <w:szCs w:val="24"/>
          <w:rtl/>
          <w:lang w:val="en-US"/>
        </w:rPr>
        <w:t>من</w:t>
      </w:r>
      <w:r w:rsidRPr="00D60CB2">
        <w:rPr>
          <w:rFonts w:cs="AF_Najed"/>
          <w:sz w:val="24"/>
          <w:szCs w:val="24"/>
          <w:rtl/>
          <w:lang w:val="en-US"/>
        </w:rPr>
        <w:t xml:space="preserve"> </w:t>
      </w:r>
      <w:r w:rsidRPr="00D60CB2">
        <w:rPr>
          <w:rFonts w:cs="AF_Najed" w:hint="cs"/>
          <w:sz w:val="24"/>
          <w:szCs w:val="24"/>
          <w:rtl/>
          <w:lang w:val="en-US"/>
        </w:rPr>
        <w:t>المسابقات</w:t>
      </w:r>
      <w:r w:rsidRPr="00D60CB2">
        <w:rPr>
          <w:rFonts w:cs="AF_Najed"/>
          <w:sz w:val="24"/>
          <w:szCs w:val="24"/>
          <w:rtl/>
          <w:lang w:val="en-US"/>
        </w:rPr>
        <w:t xml:space="preserve"> </w:t>
      </w:r>
      <w:r w:rsidRPr="00D60CB2">
        <w:rPr>
          <w:rFonts w:cs="AF_Najed" w:hint="cs"/>
          <w:sz w:val="24"/>
          <w:szCs w:val="24"/>
          <w:rtl/>
          <w:lang w:val="en-US"/>
        </w:rPr>
        <w:t>أو</w:t>
      </w:r>
      <w:r w:rsidRPr="00D60CB2">
        <w:rPr>
          <w:rFonts w:cs="AF_Najed"/>
          <w:sz w:val="24"/>
          <w:szCs w:val="24"/>
          <w:rtl/>
          <w:lang w:val="en-US"/>
        </w:rPr>
        <w:t xml:space="preserve"> </w:t>
      </w:r>
      <w:r w:rsidRPr="00D60CB2">
        <w:rPr>
          <w:rFonts w:cs="AF_Najed" w:hint="cs"/>
          <w:sz w:val="24"/>
          <w:szCs w:val="24"/>
          <w:rtl/>
          <w:lang w:val="en-US"/>
        </w:rPr>
        <w:t>مباراة</w:t>
      </w:r>
      <w:r w:rsidRPr="00D60CB2">
        <w:rPr>
          <w:rFonts w:cs="AF_Najed"/>
          <w:sz w:val="24"/>
          <w:szCs w:val="24"/>
          <w:rtl/>
          <w:lang w:val="en-US"/>
        </w:rPr>
        <w:t xml:space="preserve"> </w:t>
      </w:r>
      <w:r w:rsidRPr="00D60CB2">
        <w:rPr>
          <w:rFonts w:cs="AF_Najed" w:hint="cs"/>
          <w:sz w:val="24"/>
          <w:szCs w:val="24"/>
          <w:rtl/>
          <w:lang w:val="en-US"/>
        </w:rPr>
        <w:t>من</w:t>
      </w:r>
      <w:r w:rsidRPr="00D60CB2">
        <w:rPr>
          <w:rFonts w:cs="AF_Najed"/>
          <w:sz w:val="24"/>
          <w:szCs w:val="24"/>
          <w:rtl/>
          <w:lang w:val="en-US"/>
        </w:rPr>
        <w:t xml:space="preserve"> </w:t>
      </w:r>
      <w:r w:rsidRPr="00D60CB2">
        <w:rPr>
          <w:rFonts w:cs="AF_Najed" w:hint="cs"/>
          <w:sz w:val="24"/>
          <w:szCs w:val="24"/>
          <w:rtl/>
          <w:lang w:val="en-US"/>
        </w:rPr>
        <w:t>المباريات</w:t>
      </w:r>
      <w:r w:rsidRPr="00D60CB2">
        <w:rPr>
          <w:rFonts w:cs="AF_Najed"/>
          <w:sz w:val="24"/>
          <w:szCs w:val="24"/>
          <w:rtl/>
          <w:lang w:val="en-US"/>
        </w:rPr>
        <w:t xml:space="preserve"> </w:t>
      </w:r>
      <w:r w:rsidRPr="00D60CB2">
        <w:rPr>
          <w:rFonts w:cs="AF_Najed" w:hint="cs"/>
          <w:sz w:val="24"/>
          <w:szCs w:val="24"/>
          <w:rtl/>
          <w:lang w:val="en-US"/>
        </w:rPr>
        <w:t>ـ</w:t>
      </w:r>
      <w:r w:rsidRPr="00D60CB2">
        <w:rPr>
          <w:rFonts w:cs="AF_Najed"/>
          <w:sz w:val="24"/>
          <w:szCs w:val="24"/>
          <w:rtl/>
          <w:lang w:val="en-US"/>
        </w:rPr>
        <w:t xml:space="preserve"> </w:t>
      </w:r>
      <w:r w:rsidRPr="00D60CB2">
        <w:rPr>
          <w:rFonts w:cs="AF_Najed" w:hint="cs"/>
          <w:sz w:val="24"/>
          <w:szCs w:val="24"/>
          <w:rtl/>
          <w:lang w:val="en-US"/>
        </w:rPr>
        <w:t>لأي</w:t>
      </w:r>
      <w:r w:rsidRPr="00D60CB2">
        <w:rPr>
          <w:rFonts w:cs="AF_Najed"/>
          <w:sz w:val="24"/>
          <w:szCs w:val="24"/>
          <w:rtl/>
          <w:lang w:val="en-US"/>
        </w:rPr>
        <w:t xml:space="preserve"> </w:t>
      </w:r>
      <w:r w:rsidRPr="00D60CB2">
        <w:rPr>
          <w:rFonts w:cs="AF_Najed" w:hint="cs"/>
          <w:sz w:val="24"/>
          <w:szCs w:val="24"/>
          <w:rtl/>
          <w:lang w:val="en-US"/>
        </w:rPr>
        <w:t>سبب</w:t>
      </w:r>
      <w:r w:rsidRPr="00D60CB2">
        <w:rPr>
          <w:rFonts w:cs="AF_Najed"/>
          <w:sz w:val="24"/>
          <w:szCs w:val="24"/>
          <w:rtl/>
          <w:lang w:val="en-US"/>
        </w:rPr>
        <w:t xml:space="preserve"> </w:t>
      </w:r>
      <w:r w:rsidRPr="00D60CB2">
        <w:rPr>
          <w:rFonts w:cs="AF_Najed" w:hint="cs"/>
          <w:sz w:val="24"/>
          <w:szCs w:val="24"/>
          <w:rtl/>
          <w:lang w:val="en-US"/>
        </w:rPr>
        <w:t>من</w:t>
      </w:r>
      <w:r w:rsidRPr="00D60CB2">
        <w:rPr>
          <w:rFonts w:cs="AF_Najed"/>
          <w:sz w:val="24"/>
          <w:szCs w:val="24"/>
          <w:rtl/>
          <w:lang w:val="en-US"/>
        </w:rPr>
        <w:t xml:space="preserve"> </w:t>
      </w:r>
      <w:r w:rsidRPr="00D60CB2">
        <w:rPr>
          <w:rFonts w:cs="AF_Najed" w:hint="cs"/>
          <w:sz w:val="24"/>
          <w:szCs w:val="24"/>
          <w:rtl/>
          <w:lang w:val="en-US"/>
        </w:rPr>
        <w:t>الأسباب</w:t>
      </w:r>
      <w:r w:rsidRPr="00D60CB2">
        <w:rPr>
          <w:rFonts w:cs="AF_Najed"/>
          <w:sz w:val="24"/>
          <w:szCs w:val="24"/>
          <w:rtl/>
          <w:lang w:val="en-US"/>
        </w:rPr>
        <w:t xml:space="preserve"> </w:t>
      </w:r>
      <w:r w:rsidRPr="00D60CB2">
        <w:rPr>
          <w:rFonts w:cs="AF_Najed" w:hint="cs"/>
          <w:sz w:val="24"/>
          <w:szCs w:val="24"/>
          <w:rtl/>
          <w:lang w:val="en-US"/>
        </w:rPr>
        <w:t>،</w:t>
      </w:r>
      <w:r w:rsidRPr="00D60CB2">
        <w:rPr>
          <w:rFonts w:cs="AF_Najed"/>
          <w:sz w:val="24"/>
          <w:szCs w:val="24"/>
          <w:rtl/>
          <w:lang w:val="en-US"/>
        </w:rPr>
        <w:t xml:space="preserve"> </w:t>
      </w:r>
      <w:r w:rsidR="003A6534">
        <w:rPr>
          <w:rFonts w:cs="AF_Najed" w:hint="cs"/>
          <w:sz w:val="24"/>
          <w:szCs w:val="24"/>
          <w:rtl/>
          <w:lang w:val="en-US"/>
        </w:rPr>
        <w:t xml:space="preserve">يحق </w:t>
      </w:r>
      <w:r w:rsidR="0013369A">
        <w:rPr>
          <w:rFonts w:cs="AF_Najed" w:hint="cs"/>
          <w:sz w:val="24"/>
          <w:szCs w:val="24"/>
          <w:rtl/>
          <w:lang w:val="en-US"/>
        </w:rPr>
        <w:t>(</w:t>
      </w:r>
      <w:r w:rsidR="003A6534">
        <w:rPr>
          <w:rFonts w:cs="AF_Najed" w:hint="cs"/>
          <w:sz w:val="24"/>
          <w:szCs w:val="24"/>
          <w:rtl/>
          <w:lang w:val="en-US"/>
        </w:rPr>
        <w:t>للشركة</w:t>
      </w:r>
      <w:r w:rsidR="0013369A">
        <w:rPr>
          <w:rFonts w:cs="AF_Najed" w:hint="cs"/>
          <w:sz w:val="24"/>
          <w:szCs w:val="24"/>
          <w:rtl/>
          <w:lang w:val="en-US"/>
        </w:rPr>
        <w:t xml:space="preserve">) </w:t>
      </w:r>
      <w:r w:rsidR="003A6534">
        <w:rPr>
          <w:rFonts w:cs="AF_Najed" w:hint="cs"/>
          <w:sz w:val="24"/>
          <w:szCs w:val="24"/>
          <w:rtl/>
          <w:lang w:val="en-US"/>
        </w:rPr>
        <w:t xml:space="preserve">مطالبة </w:t>
      </w:r>
      <w:r w:rsidR="0013369A">
        <w:rPr>
          <w:rFonts w:cs="AF_Najed" w:hint="cs"/>
          <w:sz w:val="24"/>
          <w:szCs w:val="24"/>
          <w:rtl/>
          <w:lang w:val="en-US"/>
        </w:rPr>
        <w:t>(الطرف</w:t>
      </w:r>
      <w:r w:rsidR="00860D0D" w:rsidRPr="00860D0D">
        <w:rPr>
          <w:rFonts w:cs="AF_Najed" w:hint="cs"/>
          <w:sz w:val="24"/>
          <w:szCs w:val="24"/>
          <w:rtl/>
          <w:lang w:val="en-US"/>
        </w:rPr>
        <w:t xml:space="preserve"> الاول</w:t>
      </w:r>
      <w:r w:rsidR="0013369A">
        <w:rPr>
          <w:rFonts w:cs="AF_Najed" w:hint="cs"/>
          <w:sz w:val="24"/>
          <w:szCs w:val="24"/>
          <w:rtl/>
          <w:lang w:val="en-US"/>
        </w:rPr>
        <w:t>)</w:t>
      </w:r>
      <w:r w:rsidR="00860D0D">
        <w:rPr>
          <w:rFonts w:cs="AF_Najed" w:hint="cs"/>
          <w:sz w:val="24"/>
          <w:szCs w:val="24"/>
          <w:rtl/>
          <w:lang w:val="en-US"/>
        </w:rPr>
        <w:t xml:space="preserve"> </w:t>
      </w:r>
      <w:r w:rsidR="003A6534">
        <w:rPr>
          <w:rFonts w:cs="AF_Najed" w:hint="cs"/>
          <w:sz w:val="24"/>
          <w:szCs w:val="24"/>
          <w:rtl/>
          <w:lang w:val="en-US"/>
        </w:rPr>
        <w:t xml:space="preserve">باستكمال ما تم فقده من حقوق او استرداد اي مبالغ </w:t>
      </w:r>
      <w:r w:rsidRPr="00D60CB2">
        <w:rPr>
          <w:rFonts w:cs="AF_Najed"/>
          <w:sz w:val="24"/>
          <w:szCs w:val="24"/>
          <w:rtl/>
          <w:lang w:val="en-US"/>
        </w:rPr>
        <w:t xml:space="preserve"> </w:t>
      </w:r>
      <w:r w:rsidRPr="00D60CB2">
        <w:rPr>
          <w:rFonts w:cs="AF_Najed" w:hint="cs"/>
          <w:sz w:val="24"/>
          <w:szCs w:val="24"/>
          <w:rtl/>
          <w:lang w:val="en-US"/>
        </w:rPr>
        <w:t>مدفوعة</w:t>
      </w:r>
      <w:r w:rsidRPr="00D60CB2">
        <w:rPr>
          <w:rFonts w:cs="AF_Najed"/>
          <w:sz w:val="24"/>
          <w:szCs w:val="24"/>
          <w:rtl/>
          <w:lang w:val="en-US"/>
        </w:rPr>
        <w:t xml:space="preserve"> </w:t>
      </w:r>
      <w:r w:rsidRPr="00D60CB2">
        <w:rPr>
          <w:rFonts w:cs="AF_Najed" w:hint="cs"/>
          <w:sz w:val="24"/>
          <w:szCs w:val="24"/>
          <w:rtl/>
          <w:lang w:val="en-US"/>
        </w:rPr>
        <w:t>عن</w:t>
      </w:r>
      <w:r w:rsidRPr="00D60CB2">
        <w:rPr>
          <w:rFonts w:cs="AF_Najed"/>
          <w:sz w:val="24"/>
          <w:szCs w:val="24"/>
          <w:rtl/>
          <w:lang w:val="en-US"/>
        </w:rPr>
        <w:t xml:space="preserve"> </w:t>
      </w:r>
      <w:r w:rsidRPr="00D60CB2">
        <w:rPr>
          <w:rFonts w:cs="AF_Najed" w:hint="cs"/>
          <w:sz w:val="24"/>
          <w:szCs w:val="24"/>
          <w:rtl/>
          <w:lang w:val="en-US"/>
        </w:rPr>
        <w:t>أى</w:t>
      </w:r>
      <w:r w:rsidRPr="00D60CB2">
        <w:rPr>
          <w:rFonts w:cs="AF_Najed"/>
          <w:sz w:val="24"/>
          <w:szCs w:val="24"/>
          <w:rtl/>
          <w:lang w:val="en-US"/>
        </w:rPr>
        <w:t xml:space="preserve"> </w:t>
      </w:r>
      <w:r w:rsidRPr="00D60CB2">
        <w:rPr>
          <w:rFonts w:cs="AF_Najed" w:hint="cs"/>
          <w:sz w:val="24"/>
          <w:szCs w:val="24"/>
          <w:rtl/>
          <w:lang w:val="en-US"/>
        </w:rPr>
        <w:t>مباريات</w:t>
      </w:r>
      <w:r w:rsidRPr="00D60CB2">
        <w:rPr>
          <w:rFonts w:cs="AF_Najed"/>
          <w:sz w:val="24"/>
          <w:szCs w:val="24"/>
          <w:rtl/>
          <w:lang w:val="en-US"/>
        </w:rPr>
        <w:t xml:space="preserve"> </w:t>
      </w:r>
      <w:r w:rsidR="00A761DE" w:rsidRPr="00D60CB2">
        <w:rPr>
          <w:rFonts w:cs="AF_Najed" w:hint="cs"/>
          <w:sz w:val="24"/>
          <w:szCs w:val="24"/>
          <w:rtl/>
          <w:lang w:val="en-US"/>
        </w:rPr>
        <w:t xml:space="preserve">لم تقام او </w:t>
      </w:r>
      <w:r w:rsidRPr="00D60CB2">
        <w:rPr>
          <w:rFonts w:cs="AF_Najed" w:hint="cs"/>
          <w:sz w:val="24"/>
          <w:szCs w:val="24"/>
          <w:rtl/>
          <w:lang w:val="en-US"/>
        </w:rPr>
        <w:t>لن</w:t>
      </w:r>
      <w:r w:rsidRPr="00D60CB2">
        <w:rPr>
          <w:rFonts w:cs="AF_Najed"/>
          <w:sz w:val="24"/>
          <w:szCs w:val="24"/>
          <w:rtl/>
          <w:lang w:val="en-US"/>
        </w:rPr>
        <w:t xml:space="preserve"> </w:t>
      </w:r>
      <w:r w:rsidRPr="00D60CB2">
        <w:rPr>
          <w:rFonts w:cs="AF_Najed" w:hint="cs"/>
          <w:sz w:val="24"/>
          <w:szCs w:val="24"/>
          <w:rtl/>
          <w:lang w:val="en-US"/>
        </w:rPr>
        <w:t>تقام</w:t>
      </w:r>
      <w:r w:rsidRPr="00D60CB2">
        <w:rPr>
          <w:rFonts w:cs="AF_Najed"/>
          <w:sz w:val="24"/>
          <w:szCs w:val="24"/>
          <w:rtl/>
          <w:lang w:val="en-US"/>
        </w:rPr>
        <w:t xml:space="preserve"> </w:t>
      </w:r>
      <w:r w:rsidR="003A6534">
        <w:rPr>
          <w:rFonts w:cs="AF_Najed" w:hint="cs"/>
          <w:sz w:val="24"/>
          <w:szCs w:val="24"/>
          <w:rtl/>
          <w:lang w:val="en-US"/>
        </w:rPr>
        <w:t>نتيجة عدم الاستكمال</w:t>
      </w:r>
      <w:r w:rsidRPr="00D60CB2">
        <w:rPr>
          <w:rFonts w:cs="AF_Najed"/>
          <w:sz w:val="24"/>
          <w:szCs w:val="24"/>
          <w:rtl/>
          <w:lang w:val="en-US"/>
        </w:rPr>
        <w:t xml:space="preserve"> </w:t>
      </w:r>
      <w:r w:rsidR="003A6534">
        <w:rPr>
          <w:rFonts w:cs="AF_Najed" w:hint="cs"/>
          <w:sz w:val="24"/>
          <w:szCs w:val="24"/>
          <w:rtl/>
          <w:lang w:val="en-US"/>
        </w:rPr>
        <w:t>في الموسم الذي تم فيه عدم استكمال المسابقة</w:t>
      </w:r>
      <w:r w:rsidR="0013369A">
        <w:rPr>
          <w:rFonts w:cs="AF_Najed" w:hint="cs"/>
          <w:sz w:val="24"/>
          <w:szCs w:val="24"/>
          <w:rtl/>
          <w:lang w:val="en-US"/>
        </w:rPr>
        <w:t>.</w:t>
      </w:r>
      <w:r w:rsidR="003A6534">
        <w:rPr>
          <w:rFonts w:cs="AF_Najed" w:hint="cs"/>
          <w:sz w:val="24"/>
          <w:szCs w:val="24"/>
          <w:rtl/>
          <w:lang w:val="en-US"/>
        </w:rPr>
        <w:t xml:space="preserve"> </w:t>
      </w:r>
    </w:p>
    <w:p w14:paraId="066FF389" w14:textId="58987CD5" w:rsidR="00887CDF" w:rsidRPr="00975F15" w:rsidRDefault="003A6534" w:rsidP="00C55CBB">
      <w:pPr>
        <w:pStyle w:val="ListParagraph"/>
        <w:numPr>
          <w:ilvl w:val="0"/>
          <w:numId w:val="9"/>
        </w:numPr>
        <w:bidi/>
        <w:jc w:val="both"/>
        <w:rPr>
          <w:rFonts w:cs="AF_Najed"/>
          <w:sz w:val="24"/>
          <w:szCs w:val="24"/>
          <w:rtl/>
          <w:lang w:val="en-US"/>
        </w:rPr>
      </w:pPr>
      <w:r>
        <w:rPr>
          <w:rFonts w:cs="AF_Najed" w:hint="cs"/>
          <w:sz w:val="24"/>
          <w:szCs w:val="24"/>
          <w:rtl/>
          <w:lang w:val="en-US"/>
        </w:rPr>
        <w:t>ي</w:t>
      </w:r>
      <w:r w:rsidR="00887CDF" w:rsidRPr="00975F15">
        <w:rPr>
          <w:rFonts w:cs="AF_Najed" w:hint="cs"/>
          <w:sz w:val="24"/>
          <w:szCs w:val="24"/>
          <w:rtl/>
          <w:lang w:val="en-US"/>
        </w:rPr>
        <w:t>لتزم</w:t>
      </w:r>
      <w:r w:rsidR="00887CDF" w:rsidRPr="00975F15">
        <w:rPr>
          <w:rFonts w:cs="AF_Najed"/>
          <w:sz w:val="24"/>
          <w:szCs w:val="24"/>
          <w:rtl/>
          <w:lang w:val="en-US"/>
        </w:rPr>
        <w:t xml:space="preserve"> </w:t>
      </w:r>
      <w:r w:rsidR="0013369A">
        <w:rPr>
          <w:rFonts w:cs="AF_Najed" w:hint="cs"/>
          <w:sz w:val="24"/>
          <w:szCs w:val="24"/>
          <w:rtl/>
          <w:lang w:val="en-US"/>
        </w:rPr>
        <w:t>(الطرف</w:t>
      </w:r>
      <w:r w:rsidR="00860D0D" w:rsidRPr="00860D0D">
        <w:rPr>
          <w:rFonts w:cs="AF_Najed" w:hint="cs"/>
          <w:sz w:val="24"/>
          <w:szCs w:val="24"/>
          <w:rtl/>
          <w:lang w:val="en-US"/>
        </w:rPr>
        <w:t xml:space="preserve"> الاول</w:t>
      </w:r>
      <w:r w:rsidR="0013369A">
        <w:rPr>
          <w:rFonts w:cs="AF_Najed" w:hint="cs"/>
          <w:sz w:val="24"/>
          <w:szCs w:val="24"/>
          <w:rtl/>
          <w:lang w:val="en-US"/>
        </w:rPr>
        <w:t xml:space="preserve">) </w:t>
      </w:r>
      <w:r>
        <w:rPr>
          <w:rFonts w:cs="AF_Najed" w:hint="cs"/>
          <w:sz w:val="24"/>
          <w:szCs w:val="24"/>
          <w:rtl/>
          <w:lang w:val="en-US"/>
        </w:rPr>
        <w:t xml:space="preserve">بان يسلم الى </w:t>
      </w:r>
      <w:r w:rsidR="0013369A">
        <w:rPr>
          <w:rFonts w:cs="AF_Najed" w:hint="cs"/>
          <w:sz w:val="24"/>
          <w:szCs w:val="24"/>
          <w:rtl/>
          <w:lang w:val="en-US"/>
        </w:rPr>
        <w:t>(</w:t>
      </w:r>
      <w:r>
        <w:rPr>
          <w:rFonts w:cs="AF_Najed" w:hint="cs"/>
          <w:sz w:val="24"/>
          <w:szCs w:val="24"/>
          <w:rtl/>
          <w:lang w:val="en-US"/>
        </w:rPr>
        <w:t>الشركة</w:t>
      </w:r>
      <w:r w:rsidR="0013369A">
        <w:rPr>
          <w:rFonts w:cs="AF_Najed" w:hint="cs"/>
          <w:sz w:val="24"/>
          <w:szCs w:val="24"/>
          <w:rtl/>
          <w:lang w:val="en-US"/>
        </w:rPr>
        <w:t>)</w:t>
      </w:r>
      <w:r w:rsidR="00887CDF" w:rsidRPr="00975F15">
        <w:rPr>
          <w:rFonts w:cs="AF_Najed"/>
          <w:sz w:val="24"/>
          <w:szCs w:val="24"/>
          <w:rtl/>
          <w:lang w:val="en-US"/>
        </w:rPr>
        <w:t xml:space="preserve"> </w:t>
      </w:r>
      <w:r w:rsidR="00887CDF" w:rsidRPr="00975F15">
        <w:rPr>
          <w:rFonts w:cs="AF_Najed" w:hint="cs"/>
          <w:sz w:val="24"/>
          <w:szCs w:val="24"/>
          <w:rtl/>
          <w:lang w:val="en-US"/>
        </w:rPr>
        <w:t>نسخ</w:t>
      </w:r>
      <w:r w:rsidR="00887CDF" w:rsidRPr="00975F15">
        <w:rPr>
          <w:rFonts w:cs="AF_Najed"/>
          <w:sz w:val="24"/>
          <w:szCs w:val="24"/>
          <w:rtl/>
          <w:lang w:val="en-US"/>
        </w:rPr>
        <w:t xml:space="preserve"> </w:t>
      </w:r>
      <w:r w:rsidR="00887CDF" w:rsidRPr="00975F15">
        <w:rPr>
          <w:rFonts w:cs="AF_Najed" w:hint="cs"/>
          <w:sz w:val="24"/>
          <w:szCs w:val="24"/>
          <w:rtl/>
          <w:lang w:val="en-US"/>
        </w:rPr>
        <w:t>كاملة</w:t>
      </w:r>
      <w:r w:rsidR="00887CDF" w:rsidRPr="00975F15">
        <w:rPr>
          <w:rFonts w:cs="AF_Najed"/>
          <w:sz w:val="24"/>
          <w:szCs w:val="24"/>
          <w:rtl/>
          <w:lang w:val="en-US"/>
        </w:rPr>
        <w:t xml:space="preserve"> </w:t>
      </w:r>
      <w:r w:rsidR="00887CDF" w:rsidRPr="00975F15">
        <w:rPr>
          <w:rFonts w:cs="AF_Najed" w:hint="cs"/>
          <w:sz w:val="24"/>
          <w:szCs w:val="24"/>
          <w:rtl/>
          <w:lang w:val="en-US"/>
        </w:rPr>
        <w:t>من</w:t>
      </w:r>
      <w:r w:rsidR="00887CDF" w:rsidRPr="00975F15">
        <w:rPr>
          <w:rFonts w:cs="AF_Najed"/>
          <w:sz w:val="24"/>
          <w:szCs w:val="24"/>
          <w:rtl/>
          <w:lang w:val="en-US"/>
        </w:rPr>
        <w:t xml:space="preserve"> </w:t>
      </w:r>
      <w:r w:rsidR="00887CDF" w:rsidRPr="00975F15">
        <w:rPr>
          <w:rFonts w:cs="AF_Najed" w:hint="cs"/>
          <w:sz w:val="24"/>
          <w:szCs w:val="24"/>
          <w:rtl/>
          <w:lang w:val="en-US"/>
        </w:rPr>
        <w:t>جداول</w:t>
      </w:r>
      <w:r w:rsidR="00887CDF" w:rsidRPr="00975F15">
        <w:rPr>
          <w:rFonts w:cs="AF_Najed"/>
          <w:sz w:val="24"/>
          <w:szCs w:val="24"/>
          <w:rtl/>
          <w:lang w:val="en-US"/>
        </w:rPr>
        <w:t xml:space="preserve"> </w:t>
      </w:r>
      <w:r w:rsidR="00887CDF" w:rsidRPr="00975F15">
        <w:rPr>
          <w:rFonts w:cs="AF_Najed" w:hint="cs"/>
          <w:sz w:val="24"/>
          <w:szCs w:val="24"/>
          <w:rtl/>
          <w:lang w:val="en-US"/>
        </w:rPr>
        <w:t>جميع</w:t>
      </w:r>
      <w:r w:rsidR="00887CDF" w:rsidRPr="00975F15">
        <w:rPr>
          <w:rFonts w:cs="AF_Najed"/>
          <w:sz w:val="24"/>
          <w:szCs w:val="24"/>
          <w:rtl/>
          <w:lang w:val="en-US"/>
        </w:rPr>
        <w:t xml:space="preserve"> </w:t>
      </w:r>
      <w:r w:rsidR="00887CDF" w:rsidRPr="00975F15">
        <w:rPr>
          <w:rFonts w:cs="AF_Najed" w:hint="cs"/>
          <w:sz w:val="24"/>
          <w:szCs w:val="24"/>
          <w:rtl/>
          <w:lang w:val="en-US"/>
        </w:rPr>
        <w:t>المسابقات</w:t>
      </w:r>
      <w:r w:rsidR="00887CDF" w:rsidRPr="00975F15">
        <w:rPr>
          <w:rFonts w:cs="AF_Najed"/>
          <w:sz w:val="24"/>
          <w:szCs w:val="24"/>
          <w:rtl/>
          <w:lang w:val="en-US"/>
        </w:rPr>
        <w:t xml:space="preserve"> </w:t>
      </w:r>
      <w:r w:rsidR="00887CDF" w:rsidRPr="00975F15">
        <w:rPr>
          <w:rFonts w:cs="AF_Najed" w:hint="cs"/>
          <w:sz w:val="24"/>
          <w:szCs w:val="24"/>
          <w:rtl/>
          <w:lang w:val="en-US"/>
        </w:rPr>
        <w:t>التى</w:t>
      </w:r>
      <w:r w:rsidR="00887CDF" w:rsidRPr="00975F15">
        <w:rPr>
          <w:rFonts w:cs="AF_Najed"/>
          <w:sz w:val="24"/>
          <w:szCs w:val="24"/>
          <w:rtl/>
          <w:lang w:val="en-US"/>
        </w:rPr>
        <w:t xml:space="preserve"> </w:t>
      </w:r>
      <w:r>
        <w:rPr>
          <w:rFonts w:cs="AF_Najed" w:hint="cs"/>
          <w:sz w:val="24"/>
          <w:szCs w:val="24"/>
          <w:rtl/>
          <w:lang w:val="en-US"/>
        </w:rPr>
        <w:t>ي</w:t>
      </w:r>
      <w:r w:rsidR="00887CDF" w:rsidRPr="00975F15">
        <w:rPr>
          <w:rFonts w:cs="AF_Najed" w:hint="cs"/>
          <w:sz w:val="24"/>
          <w:szCs w:val="24"/>
          <w:rtl/>
          <w:lang w:val="en-US"/>
        </w:rPr>
        <w:t>شارك</w:t>
      </w:r>
      <w:r w:rsidR="00887CDF" w:rsidRPr="00975F15">
        <w:rPr>
          <w:rFonts w:cs="AF_Najed"/>
          <w:sz w:val="24"/>
          <w:szCs w:val="24"/>
          <w:rtl/>
          <w:lang w:val="en-US"/>
        </w:rPr>
        <w:t xml:space="preserve"> </w:t>
      </w:r>
      <w:r w:rsidR="00887CDF" w:rsidRPr="00975F15">
        <w:rPr>
          <w:rFonts w:cs="AF_Najed" w:hint="cs"/>
          <w:sz w:val="24"/>
          <w:szCs w:val="24"/>
          <w:rtl/>
          <w:lang w:val="en-US"/>
        </w:rPr>
        <w:t>فيها</w:t>
      </w:r>
      <w:r w:rsidR="00887CDF" w:rsidRPr="00975F15">
        <w:rPr>
          <w:rFonts w:cs="AF_Najed"/>
          <w:sz w:val="24"/>
          <w:szCs w:val="24"/>
          <w:rtl/>
          <w:lang w:val="en-US"/>
        </w:rPr>
        <w:t xml:space="preserve"> </w:t>
      </w:r>
      <w:r w:rsidR="00887CDF" w:rsidRPr="00975F15">
        <w:rPr>
          <w:rFonts w:cs="AF_Najed" w:hint="cs"/>
          <w:sz w:val="24"/>
          <w:szCs w:val="24"/>
          <w:rtl/>
          <w:lang w:val="en-US"/>
        </w:rPr>
        <w:t>أو</w:t>
      </w:r>
      <w:r w:rsidR="00887CDF" w:rsidRPr="00975F15">
        <w:rPr>
          <w:rFonts w:cs="AF_Najed"/>
          <w:sz w:val="24"/>
          <w:szCs w:val="24"/>
          <w:rtl/>
          <w:lang w:val="en-US"/>
        </w:rPr>
        <w:t xml:space="preserve"> </w:t>
      </w:r>
      <w:r w:rsidR="00887CDF" w:rsidRPr="00975F15">
        <w:rPr>
          <w:rFonts w:cs="AF_Najed" w:hint="cs"/>
          <w:sz w:val="24"/>
          <w:szCs w:val="24"/>
          <w:rtl/>
          <w:lang w:val="en-US"/>
        </w:rPr>
        <w:t>أى</w:t>
      </w:r>
      <w:r w:rsidR="00887CDF" w:rsidRPr="00975F15">
        <w:rPr>
          <w:rFonts w:cs="AF_Najed"/>
          <w:sz w:val="24"/>
          <w:szCs w:val="24"/>
          <w:rtl/>
          <w:lang w:val="en-US"/>
        </w:rPr>
        <w:t xml:space="preserve"> </w:t>
      </w:r>
      <w:r w:rsidR="00887CDF" w:rsidRPr="00975F15">
        <w:rPr>
          <w:rFonts w:cs="AF_Najed" w:hint="cs"/>
          <w:sz w:val="24"/>
          <w:szCs w:val="24"/>
          <w:rtl/>
          <w:lang w:val="en-US"/>
        </w:rPr>
        <w:t>تعديلات</w:t>
      </w:r>
      <w:r w:rsidR="00887CDF" w:rsidRPr="00975F15">
        <w:rPr>
          <w:rFonts w:cs="AF_Najed"/>
          <w:sz w:val="24"/>
          <w:szCs w:val="24"/>
          <w:rtl/>
          <w:lang w:val="en-US"/>
        </w:rPr>
        <w:t xml:space="preserve"> </w:t>
      </w:r>
      <w:r w:rsidR="00887CDF" w:rsidRPr="00975F15">
        <w:rPr>
          <w:rFonts w:cs="AF_Najed" w:hint="cs"/>
          <w:sz w:val="24"/>
          <w:szCs w:val="24"/>
          <w:rtl/>
          <w:lang w:val="en-US"/>
        </w:rPr>
        <w:t>قد</w:t>
      </w:r>
      <w:r w:rsidR="00887CDF" w:rsidRPr="00975F15">
        <w:rPr>
          <w:rFonts w:cs="AF_Najed"/>
          <w:sz w:val="24"/>
          <w:szCs w:val="24"/>
          <w:rtl/>
          <w:lang w:val="en-US"/>
        </w:rPr>
        <w:t xml:space="preserve"> </w:t>
      </w:r>
      <w:r w:rsidR="00887CDF" w:rsidRPr="00975F15">
        <w:rPr>
          <w:rFonts w:cs="AF_Najed" w:hint="cs"/>
          <w:sz w:val="24"/>
          <w:szCs w:val="24"/>
          <w:rtl/>
          <w:lang w:val="en-US"/>
        </w:rPr>
        <w:t>تطرأ</w:t>
      </w:r>
      <w:r w:rsidR="00887CDF" w:rsidRPr="00975F15">
        <w:rPr>
          <w:rFonts w:cs="AF_Najed"/>
          <w:sz w:val="24"/>
          <w:szCs w:val="24"/>
          <w:rtl/>
          <w:lang w:val="en-US"/>
        </w:rPr>
        <w:t xml:space="preserve"> </w:t>
      </w:r>
      <w:r w:rsidR="00887CDF" w:rsidRPr="00975F15">
        <w:rPr>
          <w:rFonts w:cs="AF_Najed" w:hint="cs"/>
          <w:sz w:val="24"/>
          <w:szCs w:val="24"/>
          <w:rtl/>
          <w:lang w:val="en-US"/>
        </w:rPr>
        <w:t>على</w:t>
      </w:r>
      <w:r w:rsidR="00887CDF" w:rsidRPr="00975F15">
        <w:rPr>
          <w:rFonts w:cs="AF_Najed"/>
          <w:sz w:val="24"/>
          <w:szCs w:val="24"/>
          <w:rtl/>
          <w:lang w:val="en-US"/>
        </w:rPr>
        <w:t xml:space="preserve"> </w:t>
      </w:r>
      <w:r w:rsidR="00887CDF" w:rsidRPr="00975F15">
        <w:rPr>
          <w:rFonts w:cs="AF_Najed" w:hint="cs"/>
          <w:sz w:val="24"/>
          <w:szCs w:val="24"/>
          <w:rtl/>
          <w:lang w:val="en-US"/>
        </w:rPr>
        <w:t>هذه</w:t>
      </w:r>
      <w:r w:rsidR="00887CDF" w:rsidRPr="00975F15">
        <w:rPr>
          <w:rFonts w:cs="AF_Najed"/>
          <w:sz w:val="24"/>
          <w:szCs w:val="24"/>
          <w:rtl/>
          <w:lang w:val="en-US"/>
        </w:rPr>
        <w:t xml:space="preserve"> </w:t>
      </w:r>
      <w:r w:rsidR="00887CDF" w:rsidRPr="00975F15">
        <w:rPr>
          <w:rFonts w:cs="AF_Najed" w:hint="cs"/>
          <w:sz w:val="24"/>
          <w:szCs w:val="24"/>
          <w:rtl/>
          <w:lang w:val="en-US"/>
        </w:rPr>
        <w:t>الجداول</w:t>
      </w:r>
      <w:r w:rsidR="00887CDF" w:rsidRPr="00975F15">
        <w:rPr>
          <w:rFonts w:cs="AF_Najed"/>
          <w:sz w:val="24"/>
          <w:szCs w:val="24"/>
          <w:rtl/>
          <w:lang w:val="en-US"/>
        </w:rPr>
        <w:t xml:space="preserve"> </w:t>
      </w:r>
      <w:r w:rsidR="00887CDF" w:rsidRPr="00975F15">
        <w:rPr>
          <w:rFonts w:cs="AF_Najed" w:hint="cs"/>
          <w:sz w:val="24"/>
          <w:szCs w:val="24"/>
          <w:rtl/>
          <w:lang w:val="en-US"/>
        </w:rPr>
        <w:t>موضوع</w:t>
      </w:r>
      <w:r w:rsidR="00887CDF" w:rsidRPr="00975F15">
        <w:rPr>
          <w:rFonts w:cs="AF_Najed"/>
          <w:sz w:val="24"/>
          <w:szCs w:val="24"/>
          <w:rtl/>
          <w:lang w:val="en-US"/>
        </w:rPr>
        <w:t xml:space="preserve"> </w:t>
      </w:r>
      <w:r w:rsidR="00887CDF" w:rsidRPr="00975F15">
        <w:rPr>
          <w:rFonts w:cs="AF_Najed" w:hint="cs"/>
          <w:sz w:val="24"/>
          <w:szCs w:val="24"/>
          <w:rtl/>
          <w:lang w:val="en-US"/>
        </w:rPr>
        <w:t>هذا</w:t>
      </w:r>
      <w:r w:rsidR="00887CDF" w:rsidRPr="00975F15">
        <w:rPr>
          <w:rFonts w:cs="AF_Najed"/>
          <w:sz w:val="24"/>
          <w:szCs w:val="24"/>
          <w:rtl/>
          <w:lang w:val="en-US"/>
        </w:rPr>
        <w:t xml:space="preserve"> </w:t>
      </w:r>
      <w:r w:rsidR="00887CDF" w:rsidRPr="00975F15">
        <w:rPr>
          <w:rFonts w:cs="AF_Najed" w:hint="cs"/>
          <w:sz w:val="24"/>
          <w:szCs w:val="24"/>
          <w:rtl/>
          <w:lang w:val="en-US"/>
        </w:rPr>
        <w:t>العقد</w:t>
      </w:r>
      <w:r w:rsidR="00887CDF">
        <w:rPr>
          <w:rFonts w:cs="AF_Najed" w:hint="cs"/>
          <w:sz w:val="24"/>
          <w:szCs w:val="24"/>
          <w:rtl/>
          <w:lang w:val="en-US"/>
        </w:rPr>
        <w:t>.</w:t>
      </w:r>
    </w:p>
    <w:p w14:paraId="0FDE8313" w14:textId="67D1D9B2" w:rsidR="00887CDF" w:rsidRPr="008E4B3E" w:rsidRDefault="003A6534" w:rsidP="00C55CBB">
      <w:pPr>
        <w:pStyle w:val="ListParagraph"/>
        <w:numPr>
          <w:ilvl w:val="0"/>
          <w:numId w:val="9"/>
        </w:numPr>
        <w:bidi/>
        <w:jc w:val="both"/>
        <w:rPr>
          <w:rFonts w:cs="AF_Najed"/>
          <w:sz w:val="24"/>
          <w:szCs w:val="24"/>
          <w:rtl/>
          <w:lang w:val="en-US"/>
        </w:rPr>
      </w:pPr>
      <w:r>
        <w:rPr>
          <w:rFonts w:cs="AF_Najed" w:hint="cs"/>
          <w:sz w:val="24"/>
          <w:szCs w:val="24"/>
          <w:rtl/>
          <w:lang w:val="en-US"/>
        </w:rPr>
        <w:t>يقر</w:t>
      </w:r>
      <w:r w:rsidR="00887CDF" w:rsidRPr="00975F15">
        <w:rPr>
          <w:rFonts w:cs="AF_Najed"/>
          <w:sz w:val="24"/>
          <w:szCs w:val="24"/>
          <w:rtl/>
          <w:lang w:val="en-US"/>
        </w:rPr>
        <w:t xml:space="preserve"> </w:t>
      </w:r>
      <w:r w:rsidR="0013369A">
        <w:rPr>
          <w:rFonts w:cs="AF_Najed" w:hint="cs"/>
          <w:sz w:val="24"/>
          <w:szCs w:val="24"/>
          <w:rtl/>
          <w:lang w:val="en-US"/>
        </w:rPr>
        <w:t>(الطرف</w:t>
      </w:r>
      <w:r w:rsidR="00860D0D" w:rsidRPr="00860D0D">
        <w:rPr>
          <w:rFonts w:cs="AF_Najed" w:hint="cs"/>
          <w:sz w:val="24"/>
          <w:szCs w:val="24"/>
          <w:rtl/>
          <w:lang w:val="en-US"/>
        </w:rPr>
        <w:t xml:space="preserve"> الاول</w:t>
      </w:r>
      <w:r w:rsidR="0013369A">
        <w:rPr>
          <w:rFonts w:cs="AF_Najed" w:hint="cs"/>
          <w:sz w:val="24"/>
          <w:szCs w:val="24"/>
          <w:rtl/>
          <w:lang w:val="en-US"/>
        </w:rPr>
        <w:t xml:space="preserve">) </w:t>
      </w:r>
      <w:r w:rsidR="00887CDF" w:rsidRPr="00975F15">
        <w:rPr>
          <w:rFonts w:cs="AF_Najed" w:hint="cs"/>
          <w:sz w:val="24"/>
          <w:szCs w:val="24"/>
          <w:rtl/>
          <w:lang w:val="en-US"/>
        </w:rPr>
        <w:t>بعلمه</w:t>
      </w:r>
      <w:r w:rsidR="00887CDF" w:rsidRPr="00975F15">
        <w:rPr>
          <w:rFonts w:cs="AF_Najed"/>
          <w:sz w:val="24"/>
          <w:szCs w:val="24"/>
          <w:rtl/>
          <w:lang w:val="en-US"/>
        </w:rPr>
        <w:t xml:space="preserve"> </w:t>
      </w:r>
      <w:r w:rsidR="00887CDF" w:rsidRPr="00975F15">
        <w:rPr>
          <w:rFonts w:cs="AF_Najed" w:hint="cs"/>
          <w:sz w:val="24"/>
          <w:szCs w:val="24"/>
          <w:rtl/>
          <w:lang w:val="en-US"/>
        </w:rPr>
        <w:t>بأن</w:t>
      </w:r>
      <w:r w:rsidR="00887CDF" w:rsidRPr="00975F15">
        <w:rPr>
          <w:rFonts w:cs="AF_Najed"/>
          <w:sz w:val="24"/>
          <w:szCs w:val="24"/>
          <w:rtl/>
          <w:lang w:val="en-US"/>
        </w:rPr>
        <w:t xml:space="preserve"> </w:t>
      </w:r>
      <w:r w:rsidR="00887CDF" w:rsidRPr="00975F15">
        <w:rPr>
          <w:rFonts w:cs="AF_Najed" w:hint="cs"/>
          <w:sz w:val="24"/>
          <w:szCs w:val="24"/>
          <w:rtl/>
          <w:lang w:val="en-US"/>
        </w:rPr>
        <w:t>ترخيص</w:t>
      </w:r>
      <w:r w:rsidR="00887CDF" w:rsidRPr="00975F15">
        <w:rPr>
          <w:rFonts w:cs="AF_Najed"/>
          <w:sz w:val="24"/>
          <w:szCs w:val="24"/>
          <w:rtl/>
          <w:lang w:val="en-US"/>
        </w:rPr>
        <w:t xml:space="preserve"> </w:t>
      </w:r>
      <w:r w:rsidR="00887CDF" w:rsidRPr="00975F15">
        <w:rPr>
          <w:rFonts w:cs="AF_Najed" w:hint="cs"/>
          <w:sz w:val="24"/>
          <w:szCs w:val="24"/>
          <w:rtl/>
          <w:lang w:val="en-US"/>
        </w:rPr>
        <w:t>اية</w:t>
      </w:r>
      <w:r w:rsidR="00887CDF" w:rsidRPr="00975F15">
        <w:rPr>
          <w:rFonts w:cs="AF_Najed"/>
          <w:sz w:val="24"/>
          <w:szCs w:val="24"/>
          <w:rtl/>
          <w:lang w:val="en-US"/>
        </w:rPr>
        <w:t xml:space="preserve"> </w:t>
      </w:r>
      <w:r w:rsidR="00887CDF" w:rsidRPr="00975F15">
        <w:rPr>
          <w:rFonts w:cs="AF_Najed" w:hint="cs"/>
          <w:sz w:val="24"/>
          <w:szCs w:val="24"/>
          <w:rtl/>
          <w:lang w:val="en-US"/>
        </w:rPr>
        <w:t>حقوق</w:t>
      </w:r>
      <w:r w:rsidR="00887CDF" w:rsidRPr="00975F15">
        <w:rPr>
          <w:rFonts w:cs="AF_Najed"/>
          <w:sz w:val="24"/>
          <w:szCs w:val="24"/>
          <w:rtl/>
          <w:lang w:val="en-US"/>
        </w:rPr>
        <w:t xml:space="preserve"> </w:t>
      </w:r>
      <w:r w:rsidR="00887CDF" w:rsidRPr="00975F15">
        <w:rPr>
          <w:rFonts w:cs="AF_Najed" w:hint="cs"/>
          <w:sz w:val="24"/>
          <w:szCs w:val="24"/>
          <w:rtl/>
          <w:lang w:val="en-US"/>
        </w:rPr>
        <w:t>على</w:t>
      </w:r>
      <w:r w:rsidR="00887CDF" w:rsidRPr="00975F15">
        <w:rPr>
          <w:rFonts w:cs="AF_Najed"/>
          <w:sz w:val="24"/>
          <w:szCs w:val="24"/>
          <w:rtl/>
          <w:lang w:val="en-US"/>
        </w:rPr>
        <w:t xml:space="preserve"> </w:t>
      </w:r>
      <w:r w:rsidR="0013369A">
        <w:rPr>
          <w:rFonts w:cs="AF_Najed" w:hint="cs"/>
          <w:sz w:val="24"/>
          <w:szCs w:val="24"/>
          <w:rtl/>
          <w:lang w:val="en-US"/>
        </w:rPr>
        <w:t>(</w:t>
      </w:r>
      <w:r w:rsidR="00887CDF" w:rsidRPr="00975F15">
        <w:rPr>
          <w:rFonts w:cs="AF_Najed" w:hint="cs"/>
          <w:sz w:val="24"/>
          <w:szCs w:val="24"/>
          <w:rtl/>
          <w:lang w:val="en-US"/>
        </w:rPr>
        <w:t>المباريات</w:t>
      </w:r>
      <w:r w:rsidR="0013369A">
        <w:rPr>
          <w:rFonts w:cs="AF_Najed" w:hint="cs"/>
          <w:sz w:val="24"/>
          <w:szCs w:val="24"/>
          <w:rtl/>
          <w:lang w:val="en-US"/>
        </w:rPr>
        <w:t>)</w:t>
      </w:r>
      <w:r w:rsidR="00887CDF" w:rsidRPr="00975F15">
        <w:rPr>
          <w:rFonts w:cs="AF_Najed"/>
          <w:sz w:val="24"/>
          <w:szCs w:val="24"/>
          <w:rtl/>
          <w:lang w:val="en-US"/>
        </w:rPr>
        <w:t xml:space="preserve"> </w:t>
      </w:r>
      <w:r w:rsidR="00887CDF" w:rsidRPr="00975F15">
        <w:rPr>
          <w:rFonts w:cs="AF_Najed" w:hint="cs"/>
          <w:sz w:val="24"/>
          <w:szCs w:val="24"/>
          <w:rtl/>
          <w:lang w:val="en-US"/>
        </w:rPr>
        <w:t>او</w:t>
      </w:r>
      <w:r w:rsidR="00887CDF" w:rsidRPr="00975F15">
        <w:rPr>
          <w:rFonts w:cs="AF_Najed"/>
          <w:sz w:val="24"/>
          <w:szCs w:val="24"/>
          <w:rtl/>
          <w:lang w:val="en-US"/>
        </w:rPr>
        <w:t xml:space="preserve"> </w:t>
      </w:r>
      <w:r w:rsidR="00887CDF" w:rsidRPr="00975F15">
        <w:rPr>
          <w:rFonts w:cs="AF_Najed" w:hint="cs"/>
          <w:sz w:val="24"/>
          <w:szCs w:val="24"/>
          <w:rtl/>
          <w:lang w:val="en-US"/>
        </w:rPr>
        <w:t>اي</w:t>
      </w:r>
      <w:r w:rsidR="00887CDF" w:rsidRPr="00975F15">
        <w:rPr>
          <w:rFonts w:cs="AF_Najed"/>
          <w:sz w:val="24"/>
          <w:szCs w:val="24"/>
          <w:rtl/>
          <w:lang w:val="en-US"/>
        </w:rPr>
        <w:t xml:space="preserve"> </w:t>
      </w:r>
      <w:r w:rsidR="00887CDF" w:rsidRPr="00975F15">
        <w:rPr>
          <w:rFonts w:cs="AF_Najed" w:hint="cs"/>
          <w:sz w:val="24"/>
          <w:szCs w:val="24"/>
          <w:rtl/>
          <w:lang w:val="en-US"/>
        </w:rPr>
        <w:t>من</w:t>
      </w:r>
      <w:r w:rsidR="00887CDF" w:rsidRPr="00975F15">
        <w:rPr>
          <w:rFonts w:cs="AF_Najed"/>
          <w:sz w:val="24"/>
          <w:szCs w:val="24"/>
          <w:rtl/>
          <w:lang w:val="en-US"/>
        </w:rPr>
        <w:t xml:space="preserve"> </w:t>
      </w:r>
      <w:r w:rsidR="00887CDF" w:rsidRPr="00975F15">
        <w:rPr>
          <w:rFonts w:cs="AF_Najed" w:hint="cs"/>
          <w:sz w:val="24"/>
          <w:szCs w:val="24"/>
          <w:rtl/>
          <w:lang w:val="en-US"/>
        </w:rPr>
        <w:t>عناصرها</w:t>
      </w:r>
      <w:r w:rsidR="00887CDF" w:rsidRPr="00975F15">
        <w:rPr>
          <w:rFonts w:cs="AF_Najed"/>
          <w:sz w:val="24"/>
          <w:szCs w:val="24"/>
          <w:rtl/>
          <w:lang w:val="en-US"/>
        </w:rPr>
        <w:t xml:space="preserve"> </w:t>
      </w:r>
      <w:r w:rsidR="00887CDF" w:rsidRPr="00975F15">
        <w:rPr>
          <w:rFonts w:cs="AF_Najed" w:hint="cs"/>
          <w:sz w:val="24"/>
          <w:szCs w:val="24"/>
          <w:rtl/>
          <w:lang w:val="en-US"/>
        </w:rPr>
        <w:t>لاي</w:t>
      </w:r>
      <w:r w:rsidR="00887CDF" w:rsidRPr="00975F15">
        <w:rPr>
          <w:rFonts w:cs="AF_Najed"/>
          <w:sz w:val="24"/>
          <w:szCs w:val="24"/>
          <w:rtl/>
          <w:lang w:val="en-US"/>
        </w:rPr>
        <w:t xml:space="preserve"> </w:t>
      </w:r>
      <w:r w:rsidR="00887CDF">
        <w:rPr>
          <w:rFonts w:cs="AF_Najed" w:hint="cs"/>
          <w:sz w:val="24"/>
          <w:szCs w:val="24"/>
          <w:rtl/>
          <w:lang w:val="en-US"/>
        </w:rPr>
        <w:t>طرف</w:t>
      </w:r>
      <w:r w:rsidR="00887CDF" w:rsidRPr="00975F15">
        <w:rPr>
          <w:rFonts w:cs="AF_Najed"/>
          <w:sz w:val="24"/>
          <w:szCs w:val="24"/>
          <w:rtl/>
          <w:lang w:val="en-US"/>
        </w:rPr>
        <w:t xml:space="preserve"> </w:t>
      </w:r>
      <w:r w:rsidR="00887CDF" w:rsidRPr="00975F15">
        <w:rPr>
          <w:rFonts w:cs="AF_Najed" w:hint="cs"/>
          <w:sz w:val="24"/>
          <w:szCs w:val="24"/>
          <w:rtl/>
          <w:lang w:val="en-US"/>
        </w:rPr>
        <w:t>ثالث</w:t>
      </w:r>
      <w:r w:rsidR="00887CDF" w:rsidRPr="00975F15">
        <w:rPr>
          <w:rFonts w:cs="AF_Najed"/>
          <w:sz w:val="24"/>
          <w:szCs w:val="24"/>
          <w:rtl/>
          <w:lang w:val="en-US"/>
        </w:rPr>
        <w:t xml:space="preserve"> </w:t>
      </w:r>
      <w:r w:rsidR="00887CDF" w:rsidRPr="00975F15">
        <w:rPr>
          <w:rFonts w:cs="AF_Najed" w:hint="cs"/>
          <w:sz w:val="24"/>
          <w:szCs w:val="24"/>
          <w:rtl/>
          <w:lang w:val="en-US"/>
        </w:rPr>
        <w:t>او</w:t>
      </w:r>
      <w:r w:rsidR="00887CDF" w:rsidRPr="00975F15">
        <w:rPr>
          <w:rFonts w:cs="AF_Najed"/>
          <w:sz w:val="24"/>
          <w:szCs w:val="24"/>
          <w:rtl/>
          <w:lang w:val="en-US"/>
        </w:rPr>
        <w:t xml:space="preserve"> </w:t>
      </w:r>
      <w:r w:rsidR="00887CDF" w:rsidRPr="00975F15">
        <w:rPr>
          <w:rFonts w:cs="AF_Najed" w:hint="cs"/>
          <w:sz w:val="24"/>
          <w:szCs w:val="24"/>
          <w:rtl/>
          <w:lang w:val="en-US"/>
        </w:rPr>
        <w:t>استغلال</w:t>
      </w:r>
      <w:r w:rsidR="00887CDF" w:rsidRPr="00975F15">
        <w:rPr>
          <w:rFonts w:cs="AF_Najed"/>
          <w:sz w:val="24"/>
          <w:szCs w:val="24"/>
          <w:rtl/>
          <w:lang w:val="en-US"/>
        </w:rPr>
        <w:t xml:space="preserve"> </w:t>
      </w:r>
      <w:r w:rsidR="0013369A">
        <w:rPr>
          <w:rFonts w:cs="AF_Najed" w:hint="cs"/>
          <w:sz w:val="24"/>
          <w:szCs w:val="24"/>
          <w:rtl/>
          <w:lang w:val="en-US"/>
        </w:rPr>
        <w:t>(الطرف</w:t>
      </w:r>
      <w:r w:rsidR="00860D0D" w:rsidRPr="00860D0D">
        <w:rPr>
          <w:rFonts w:cs="AF_Najed" w:hint="cs"/>
          <w:sz w:val="24"/>
          <w:szCs w:val="24"/>
          <w:rtl/>
          <w:lang w:val="en-US"/>
        </w:rPr>
        <w:t xml:space="preserve"> الاول</w:t>
      </w:r>
      <w:r w:rsidR="0013369A">
        <w:rPr>
          <w:rFonts w:cs="AF_Najed" w:hint="cs"/>
          <w:sz w:val="24"/>
          <w:szCs w:val="24"/>
          <w:rtl/>
          <w:lang w:val="en-US"/>
        </w:rPr>
        <w:t xml:space="preserve">) </w:t>
      </w:r>
      <w:r w:rsidR="00887CDF" w:rsidRPr="00975F15">
        <w:rPr>
          <w:rFonts w:cs="AF_Najed" w:hint="cs"/>
          <w:sz w:val="24"/>
          <w:szCs w:val="24"/>
          <w:rtl/>
          <w:lang w:val="en-US"/>
        </w:rPr>
        <w:t>لتلك</w:t>
      </w:r>
      <w:r w:rsidR="00887CDF" w:rsidRPr="00975F15">
        <w:rPr>
          <w:rFonts w:cs="AF_Najed"/>
          <w:sz w:val="24"/>
          <w:szCs w:val="24"/>
          <w:rtl/>
          <w:lang w:val="en-US"/>
        </w:rPr>
        <w:t xml:space="preserve"> </w:t>
      </w:r>
      <w:r w:rsidR="00887CDF" w:rsidRPr="00975F15">
        <w:rPr>
          <w:rFonts w:cs="AF_Najed" w:hint="cs"/>
          <w:sz w:val="24"/>
          <w:szCs w:val="24"/>
          <w:rtl/>
          <w:lang w:val="en-US"/>
        </w:rPr>
        <w:t>الحقوق</w:t>
      </w:r>
      <w:r w:rsidR="00887CDF" w:rsidRPr="00975F15">
        <w:rPr>
          <w:rFonts w:cs="AF_Najed"/>
          <w:sz w:val="24"/>
          <w:szCs w:val="24"/>
          <w:rtl/>
          <w:lang w:val="en-US"/>
        </w:rPr>
        <w:t xml:space="preserve"> </w:t>
      </w:r>
      <w:r w:rsidR="00887CDF" w:rsidRPr="00975F15">
        <w:rPr>
          <w:rFonts w:cs="AF_Najed" w:hint="cs"/>
          <w:sz w:val="24"/>
          <w:szCs w:val="24"/>
          <w:rtl/>
          <w:lang w:val="en-US"/>
        </w:rPr>
        <w:t>فترة</w:t>
      </w:r>
      <w:r w:rsidR="00887CDF" w:rsidRPr="00975F15">
        <w:rPr>
          <w:rFonts w:cs="AF_Najed"/>
          <w:sz w:val="24"/>
          <w:szCs w:val="24"/>
          <w:rtl/>
          <w:lang w:val="en-US"/>
        </w:rPr>
        <w:t xml:space="preserve"> </w:t>
      </w:r>
      <w:r w:rsidR="00887CDF" w:rsidRPr="00975F15">
        <w:rPr>
          <w:rFonts w:cs="AF_Najed" w:hint="cs"/>
          <w:sz w:val="24"/>
          <w:szCs w:val="24"/>
          <w:rtl/>
          <w:lang w:val="en-US"/>
        </w:rPr>
        <w:t>قيام</w:t>
      </w:r>
      <w:r w:rsidR="00887CDF" w:rsidRPr="00975F15">
        <w:rPr>
          <w:rFonts w:cs="AF_Najed"/>
          <w:sz w:val="24"/>
          <w:szCs w:val="24"/>
          <w:rtl/>
          <w:lang w:val="en-US"/>
        </w:rPr>
        <w:t xml:space="preserve"> </w:t>
      </w:r>
      <w:r w:rsidR="00887CDF" w:rsidRPr="00975F15">
        <w:rPr>
          <w:rFonts w:cs="AF_Najed" w:hint="cs"/>
          <w:sz w:val="24"/>
          <w:szCs w:val="24"/>
          <w:rtl/>
          <w:lang w:val="en-US"/>
        </w:rPr>
        <w:t>هذا</w:t>
      </w:r>
      <w:r w:rsidR="00887CDF" w:rsidRPr="00975F15">
        <w:rPr>
          <w:rFonts w:cs="AF_Najed"/>
          <w:sz w:val="24"/>
          <w:szCs w:val="24"/>
          <w:rtl/>
          <w:lang w:val="en-US"/>
        </w:rPr>
        <w:t xml:space="preserve"> </w:t>
      </w:r>
      <w:r w:rsidR="00887CDF" w:rsidRPr="00975F15">
        <w:rPr>
          <w:rFonts w:cs="AF_Najed" w:hint="cs"/>
          <w:sz w:val="24"/>
          <w:szCs w:val="24"/>
          <w:rtl/>
          <w:lang w:val="en-US"/>
        </w:rPr>
        <w:t>العقد</w:t>
      </w:r>
      <w:r w:rsidR="00887CDF" w:rsidRPr="00975F15">
        <w:rPr>
          <w:rFonts w:cs="AF_Najed"/>
          <w:sz w:val="24"/>
          <w:szCs w:val="24"/>
          <w:rtl/>
          <w:lang w:val="en-US"/>
        </w:rPr>
        <w:t xml:space="preserve"> </w:t>
      </w:r>
      <w:r w:rsidR="00887CDF" w:rsidRPr="00975F15">
        <w:rPr>
          <w:rFonts w:cs="AF_Najed" w:hint="cs"/>
          <w:sz w:val="24"/>
          <w:szCs w:val="24"/>
          <w:rtl/>
          <w:lang w:val="en-US"/>
        </w:rPr>
        <w:t>من</w:t>
      </w:r>
      <w:r w:rsidR="00887CDF" w:rsidRPr="00975F15">
        <w:rPr>
          <w:rFonts w:cs="AF_Najed"/>
          <w:sz w:val="24"/>
          <w:szCs w:val="24"/>
          <w:rtl/>
          <w:lang w:val="en-US"/>
        </w:rPr>
        <w:t xml:space="preserve"> </w:t>
      </w:r>
      <w:r w:rsidR="00887CDF" w:rsidRPr="00975F15">
        <w:rPr>
          <w:rFonts w:cs="AF_Najed" w:hint="cs"/>
          <w:sz w:val="24"/>
          <w:szCs w:val="24"/>
          <w:rtl/>
          <w:lang w:val="en-US"/>
        </w:rPr>
        <w:t>شانه</w:t>
      </w:r>
      <w:r w:rsidR="00887CDF" w:rsidRPr="00975F15">
        <w:rPr>
          <w:rFonts w:cs="AF_Najed"/>
          <w:sz w:val="24"/>
          <w:szCs w:val="24"/>
          <w:rtl/>
          <w:lang w:val="en-US"/>
        </w:rPr>
        <w:t xml:space="preserve"> </w:t>
      </w:r>
      <w:r w:rsidR="00887CDF" w:rsidRPr="00975F15">
        <w:rPr>
          <w:rFonts w:cs="AF_Najed" w:hint="cs"/>
          <w:sz w:val="24"/>
          <w:szCs w:val="24"/>
          <w:rtl/>
          <w:lang w:val="en-US"/>
        </w:rPr>
        <w:t>ان</w:t>
      </w:r>
      <w:r w:rsidR="00887CDF" w:rsidRPr="00975F15">
        <w:rPr>
          <w:rFonts w:cs="AF_Najed"/>
          <w:sz w:val="24"/>
          <w:szCs w:val="24"/>
          <w:rtl/>
          <w:lang w:val="en-US"/>
        </w:rPr>
        <w:t xml:space="preserve"> </w:t>
      </w:r>
      <w:r w:rsidR="00887CDF" w:rsidRPr="00975F15">
        <w:rPr>
          <w:rFonts w:cs="AF_Najed" w:hint="cs"/>
          <w:sz w:val="24"/>
          <w:szCs w:val="24"/>
          <w:rtl/>
          <w:lang w:val="en-US"/>
        </w:rPr>
        <w:t>يسبب</w:t>
      </w:r>
      <w:r w:rsidR="00887CDF" w:rsidRPr="00975F15">
        <w:rPr>
          <w:rFonts w:cs="AF_Najed"/>
          <w:sz w:val="24"/>
          <w:szCs w:val="24"/>
          <w:rtl/>
          <w:lang w:val="en-US"/>
        </w:rPr>
        <w:t xml:space="preserve"> </w:t>
      </w:r>
      <w:r w:rsidR="00887CDF" w:rsidRPr="00975F15">
        <w:rPr>
          <w:rFonts w:cs="AF_Najed" w:hint="cs"/>
          <w:sz w:val="24"/>
          <w:szCs w:val="24"/>
          <w:rtl/>
          <w:lang w:val="en-US"/>
        </w:rPr>
        <w:t>اضرارا</w:t>
      </w:r>
      <w:r w:rsidR="00887CDF" w:rsidRPr="00975F15">
        <w:rPr>
          <w:rFonts w:cs="AF_Najed"/>
          <w:sz w:val="24"/>
          <w:szCs w:val="24"/>
          <w:rtl/>
          <w:lang w:val="en-US"/>
        </w:rPr>
        <w:t xml:space="preserve"> </w:t>
      </w:r>
      <w:r w:rsidR="00887CDF" w:rsidRPr="00975F15">
        <w:rPr>
          <w:rFonts w:cs="AF_Najed" w:hint="cs"/>
          <w:sz w:val="24"/>
          <w:szCs w:val="24"/>
          <w:rtl/>
          <w:lang w:val="en-US"/>
        </w:rPr>
        <w:t>مالية</w:t>
      </w:r>
      <w:r w:rsidR="00887CDF" w:rsidRPr="00975F15">
        <w:rPr>
          <w:rFonts w:cs="AF_Najed"/>
          <w:sz w:val="24"/>
          <w:szCs w:val="24"/>
          <w:rtl/>
          <w:lang w:val="en-US"/>
        </w:rPr>
        <w:t xml:space="preserve"> </w:t>
      </w:r>
      <w:r w:rsidR="00887CDF" w:rsidRPr="00975F15">
        <w:rPr>
          <w:rFonts w:cs="AF_Najed" w:hint="cs"/>
          <w:sz w:val="24"/>
          <w:szCs w:val="24"/>
          <w:rtl/>
          <w:lang w:val="en-US"/>
        </w:rPr>
        <w:t>و</w:t>
      </w:r>
      <w:r w:rsidR="00887CDF" w:rsidRPr="00975F15">
        <w:rPr>
          <w:rFonts w:cs="AF_Najed"/>
          <w:sz w:val="24"/>
          <w:szCs w:val="24"/>
          <w:rtl/>
          <w:lang w:val="en-US"/>
        </w:rPr>
        <w:t xml:space="preserve"> </w:t>
      </w:r>
      <w:r w:rsidR="00887CDF" w:rsidRPr="00975F15">
        <w:rPr>
          <w:rFonts w:cs="AF_Najed" w:hint="cs"/>
          <w:sz w:val="24"/>
          <w:szCs w:val="24"/>
          <w:rtl/>
          <w:lang w:val="en-US"/>
        </w:rPr>
        <w:t>تجارية</w:t>
      </w:r>
      <w:r w:rsidR="00887CDF" w:rsidRPr="00975F15">
        <w:rPr>
          <w:rFonts w:cs="AF_Najed"/>
          <w:sz w:val="24"/>
          <w:szCs w:val="24"/>
          <w:rtl/>
          <w:lang w:val="en-US"/>
        </w:rPr>
        <w:t xml:space="preserve"> </w:t>
      </w:r>
      <w:r w:rsidR="00887CDF" w:rsidRPr="00975F15">
        <w:rPr>
          <w:rFonts w:cs="AF_Najed" w:hint="cs"/>
          <w:sz w:val="24"/>
          <w:szCs w:val="24"/>
          <w:rtl/>
          <w:lang w:val="en-US"/>
        </w:rPr>
        <w:t>جسيمة</w:t>
      </w:r>
      <w:r w:rsidR="00887CDF" w:rsidRPr="00975F15">
        <w:rPr>
          <w:rFonts w:cs="AF_Najed"/>
          <w:sz w:val="24"/>
          <w:szCs w:val="24"/>
          <w:rtl/>
          <w:lang w:val="en-US"/>
        </w:rPr>
        <w:t xml:space="preserve"> </w:t>
      </w:r>
      <w:r w:rsidR="0013369A">
        <w:rPr>
          <w:rFonts w:cs="AF_Najed" w:hint="cs"/>
          <w:sz w:val="24"/>
          <w:szCs w:val="24"/>
          <w:rtl/>
          <w:lang w:val="en-US"/>
        </w:rPr>
        <w:t>(</w:t>
      </w:r>
      <w:r>
        <w:rPr>
          <w:rFonts w:cs="AF_Najed" w:hint="cs"/>
          <w:sz w:val="24"/>
          <w:szCs w:val="24"/>
          <w:rtl/>
          <w:lang w:val="en-US"/>
        </w:rPr>
        <w:t>للشركة</w:t>
      </w:r>
      <w:r w:rsidR="0013369A">
        <w:rPr>
          <w:rFonts w:cs="AF_Najed" w:hint="cs"/>
          <w:sz w:val="24"/>
          <w:szCs w:val="24"/>
          <w:rtl/>
          <w:lang w:val="en-US"/>
        </w:rPr>
        <w:t>)</w:t>
      </w:r>
      <w:r w:rsidR="00887CDF" w:rsidRPr="00975F15">
        <w:rPr>
          <w:rFonts w:cs="AF_Najed" w:hint="cs"/>
          <w:sz w:val="24"/>
          <w:szCs w:val="24"/>
          <w:rtl/>
          <w:lang w:val="en-US"/>
        </w:rPr>
        <w:t>،</w:t>
      </w:r>
      <w:r w:rsidR="00887CDF" w:rsidRPr="00975F15">
        <w:rPr>
          <w:rFonts w:cs="AF_Najed"/>
          <w:sz w:val="24"/>
          <w:szCs w:val="24"/>
          <w:rtl/>
          <w:lang w:val="en-US"/>
        </w:rPr>
        <w:t xml:space="preserve"> </w:t>
      </w:r>
      <w:r w:rsidR="00887CDF" w:rsidRPr="00975F15">
        <w:rPr>
          <w:rFonts w:cs="AF_Najed" w:hint="cs"/>
          <w:sz w:val="24"/>
          <w:szCs w:val="24"/>
          <w:rtl/>
          <w:lang w:val="en-US"/>
        </w:rPr>
        <w:t>وبالتالي</w:t>
      </w:r>
      <w:r w:rsidR="00887CDF" w:rsidRPr="00975F15">
        <w:rPr>
          <w:rFonts w:cs="AF_Najed"/>
          <w:sz w:val="24"/>
          <w:szCs w:val="24"/>
          <w:rtl/>
          <w:lang w:val="en-US"/>
        </w:rPr>
        <w:t xml:space="preserve"> </w:t>
      </w:r>
      <w:r w:rsidR="00887CDF" w:rsidRPr="00975F15">
        <w:rPr>
          <w:rFonts w:cs="AF_Najed" w:hint="cs"/>
          <w:sz w:val="24"/>
          <w:szCs w:val="24"/>
          <w:rtl/>
          <w:lang w:val="en-US"/>
        </w:rPr>
        <w:t>وفي</w:t>
      </w:r>
      <w:r w:rsidR="00887CDF" w:rsidRPr="00975F15">
        <w:rPr>
          <w:rFonts w:cs="AF_Najed"/>
          <w:sz w:val="24"/>
          <w:szCs w:val="24"/>
          <w:rtl/>
          <w:lang w:val="en-US"/>
        </w:rPr>
        <w:t xml:space="preserve"> </w:t>
      </w:r>
      <w:r w:rsidR="00887CDF" w:rsidRPr="00975F15">
        <w:rPr>
          <w:rFonts w:cs="AF_Najed" w:hint="cs"/>
          <w:sz w:val="24"/>
          <w:szCs w:val="24"/>
          <w:rtl/>
          <w:lang w:val="en-US"/>
        </w:rPr>
        <w:t>حال</w:t>
      </w:r>
      <w:r w:rsidR="00887CDF" w:rsidRPr="00975F15">
        <w:rPr>
          <w:rFonts w:cs="AF_Najed"/>
          <w:sz w:val="24"/>
          <w:szCs w:val="24"/>
          <w:rtl/>
          <w:lang w:val="en-US"/>
        </w:rPr>
        <w:t xml:space="preserve"> </w:t>
      </w:r>
      <w:r w:rsidR="00887CDF" w:rsidRPr="00975F15">
        <w:rPr>
          <w:rFonts w:cs="AF_Najed" w:hint="cs"/>
          <w:sz w:val="24"/>
          <w:szCs w:val="24"/>
          <w:rtl/>
          <w:lang w:val="en-US"/>
        </w:rPr>
        <w:t>اخلال</w:t>
      </w:r>
      <w:r w:rsidR="00887CDF" w:rsidRPr="00975F15">
        <w:rPr>
          <w:rFonts w:cs="AF_Najed"/>
          <w:sz w:val="24"/>
          <w:szCs w:val="24"/>
          <w:rtl/>
          <w:lang w:val="en-US"/>
        </w:rPr>
        <w:t xml:space="preserve"> </w:t>
      </w:r>
      <w:r w:rsidR="0013369A">
        <w:rPr>
          <w:rFonts w:cs="AF_Najed" w:hint="cs"/>
          <w:sz w:val="24"/>
          <w:szCs w:val="24"/>
          <w:rtl/>
          <w:lang w:val="en-US"/>
        </w:rPr>
        <w:t>(الطرف</w:t>
      </w:r>
      <w:r w:rsidR="00860D0D" w:rsidRPr="00860D0D">
        <w:rPr>
          <w:rFonts w:cs="AF_Najed" w:hint="cs"/>
          <w:sz w:val="24"/>
          <w:szCs w:val="24"/>
          <w:rtl/>
          <w:lang w:val="en-US"/>
        </w:rPr>
        <w:t xml:space="preserve"> الاول</w:t>
      </w:r>
      <w:r w:rsidR="0013369A">
        <w:rPr>
          <w:rFonts w:cs="AF_Najed" w:hint="cs"/>
          <w:sz w:val="24"/>
          <w:szCs w:val="24"/>
          <w:rtl/>
          <w:lang w:val="en-US"/>
        </w:rPr>
        <w:t>) ل</w:t>
      </w:r>
      <w:r w:rsidR="00887CDF" w:rsidRPr="00975F15">
        <w:rPr>
          <w:rFonts w:cs="AF_Najed" w:hint="cs"/>
          <w:sz w:val="24"/>
          <w:szCs w:val="24"/>
          <w:rtl/>
          <w:lang w:val="en-US"/>
        </w:rPr>
        <w:t>و</w:t>
      </w:r>
      <w:r w:rsidR="0013369A">
        <w:rPr>
          <w:rFonts w:cs="AF_Najed" w:hint="cs"/>
          <w:sz w:val="24"/>
          <w:szCs w:val="24"/>
          <w:rtl/>
          <w:lang w:val="en-US"/>
        </w:rPr>
        <w:t>ا</w:t>
      </w:r>
      <w:r w:rsidR="00887CDF" w:rsidRPr="00975F15">
        <w:rPr>
          <w:rFonts w:cs="AF_Najed" w:hint="cs"/>
          <w:sz w:val="24"/>
          <w:szCs w:val="24"/>
          <w:rtl/>
          <w:lang w:val="en-US"/>
        </w:rPr>
        <w:t>جباته</w:t>
      </w:r>
      <w:r w:rsidR="00887CDF" w:rsidRPr="00975F15">
        <w:rPr>
          <w:rFonts w:cs="AF_Najed"/>
          <w:sz w:val="24"/>
          <w:szCs w:val="24"/>
          <w:rtl/>
          <w:lang w:val="en-US"/>
        </w:rPr>
        <w:t xml:space="preserve"> </w:t>
      </w:r>
      <w:r w:rsidR="00887CDF" w:rsidRPr="00975F15">
        <w:rPr>
          <w:rFonts w:cs="AF_Najed" w:hint="cs"/>
          <w:sz w:val="24"/>
          <w:szCs w:val="24"/>
          <w:rtl/>
          <w:lang w:val="en-US"/>
        </w:rPr>
        <w:t>لهذه</w:t>
      </w:r>
      <w:r w:rsidR="00887CDF" w:rsidRPr="00975F15">
        <w:rPr>
          <w:rFonts w:cs="AF_Najed"/>
          <w:sz w:val="24"/>
          <w:szCs w:val="24"/>
          <w:rtl/>
          <w:lang w:val="en-US"/>
        </w:rPr>
        <w:t xml:space="preserve"> </w:t>
      </w:r>
      <w:r w:rsidR="00887CDF" w:rsidRPr="00975F15">
        <w:rPr>
          <w:rFonts w:cs="AF_Najed" w:hint="cs"/>
          <w:sz w:val="24"/>
          <w:szCs w:val="24"/>
          <w:rtl/>
          <w:lang w:val="en-US"/>
        </w:rPr>
        <w:t>الناحية</w:t>
      </w:r>
      <w:r w:rsidR="00887CDF" w:rsidRPr="00975F15">
        <w:rPr>
          <w:rFonts w:cs="AF_Najed"/>
          <w:sz w:val="24"/>
          <w:szCs w:val="24"/>
          <w:rtl/>
          <w:lang w:val="en-US"/>
        </w:rPr>
        <w:t xml:space="preserve"> </w:t>
      </w:r>
      <w:r w:rsidR="00887CDF" w:rsidRPr="00975F15">
        <w:rPr>
          <w:rFonts w:cs="AF_Najed" w:hint="cs"/>
          <w:sz w:val="24"/>
          <w:szCs w:val="24"/>
          <w:rtl/>
          <w:lang w:val="en-US"/>
        </w:rPr>
        <w:t>سوف</w:t>
      </w:r>
      <w:r w:rsidR="00887CDF" w:rsidRPr="00975F15">
        <w:rPr>
          <w:rFonts w:cs="AF_Najed"/>
          <w:sz w:val="24"/>
          <w:szCs w:val="24"/>
          <w:rtl/>
          <w:lang w:val="en-US"/>
        </w:rPr>
        <w:t xml:space="preserve"> </w:t>
      </w:r>
      <w:r>
        <w:rPr>
          <w:rFonts w:cs="AF_Najed" w:hint="cs"/>
          <w:sz w:val="24"/>
          <w:szCs w:val="24"/>
          <w:rtl/>
          <w:lang w:val="en-US"/>
        </w:rPr>
        <w:t>ي</w:t>
      </w:r>
      <w:r w:rsidR="00887CDF" w:rsidRPr="00975F15">
        <w:rPr>
          <w:rFonts w:cs="AF_Najed" w:hint="cs"/>
          <w:sz w:val="24"/>
          <w:szCs w:val="24"/>
          <w:rtl/>
          <w:lang w:val="en-US"/>
        </w:rPr>
        <w:t>لتزم</w:t>
      </w:r>
      <w:r w:rsidR="00887CDF" w:rsidRPr="00975F15">
        <w:rPr>
          <w:rFonts w:cs="AF_Najed"/>
          <w:sz w:val="24"/>
          <w:szCs w:val="24"/>
          <w:rtl/>
          <w:lang w:val="en-US"/>
        </w:rPr>
        <w:t xml:space="preserve"> </w:t>
      </w:r>
      <w:r w:rsidR="00887CDF" w:rsidRPr="00975F15">
        <w:rPr>
          <w:rFonts w:cs="AF_Najed" w:hint="cs"/>
          <w:sz w:val="24"/>
          <w:szCs w:val="24"/>
          <w:rtl/>
          <w:lang w:val="en-US"/>
        </w:rPr>
        <w:t>بدفع</w:t>
      </w:r>
      <w:r w:rsidR="00887CDF" w:rsidRPr="00975F15">
        <w:rPr>
          <w:rFonts w:cs="AF_Najed"/>
          <w:sz w:val="24"/>
          <w:szCs w:val="24"/>
          <w:rtl/>
          <w:lang w:val="en-US"/>
        </w:rPr>
        <w:t xml:space="preserve"> </w:t>
      </w:r>
      <w:r w:rsidR="00887CDF" w:rsidRPr="00975F15">
        <w:rPr>
          <w:rFonts w:cs="AF_Najed" w:hint="cs"/>
          <w:sz w:val="24"/>
          <w:szCs w:val="24"/>
          <w:rtl/>
          <w:lang w:val="en-US"/>
        </w:rPr>
        <w:t>تعويضاً</w:t>
      </w:r>
      <w:r w:rsidR="00887CDF" w:rsidRPr="00975F15">
        <w:rPr>
          <w:rFonts w:cs="AF_Najed"/>
          <w:sz w:val="24"/>
          <w:szCs w:val="24"/>
          <w:rtl/>
          <w:lang w:val="en-US"/>
        </w:rPr>
        <w:t xml:space="preserve"> </w:t>
      </w:r>
      <w:r w:rsidR="00887CDF" w:rsidRPr="00975F15">
        <w:rPr>
          <w:rFonts w:cs="AF_Najed" w:hint="cs"/>
          <w:sz w:val="24"/>
          <w:szCs w:val="24"/>
          <w:rtl/>
          <w:lang w:val="en-US"/>
        </w:rPr>
        <w:t>مقدرا</w:t>
      </w:r>
      <w:r w:rsidR="00887CDF" w:rsidRPr="00975F15">
        <w:rPr>
          <w:rFonts w:cs="AF_Najed"/>
          <w:sz w:val="24"/>
          <w:szCs w:val="24"/>
          <w:rtl/>
          <w:lang w:val="en-US"/>
        </w:rPr>
        <w:t xml:space="preserve"> </w:t>
      </w:r>
      <w:r w:rsidR="00887CDF" w:rsidRPr="00975F15">
        <w:rPr>
          <w:rFonts w:cs="AF_Najed" w:hint="cs"/>
          <w:sz w:val="24"/>
          <w:szCs w:val="24"/>
          <w:rtl/>
          <w:lang w:val="en-US"/>
        </w:rPr>
        <w:t>اتفاقا</w:t>
      </w:r>
      <w:r w:rsidR="00887CDF" w:rsidRPr="00975F15">
        <w:rPr>
          <w:rFonts w:cs="AF_Najed"/>
          <w:sz w:val="24"/>
          <w:szCs w:val="24"/>
          <w:rtl/>
          <w:lang w:val="en-US"/>
        </w:rPr>
        <w:t xml:space="preserve"> </w:t>
      </w:r>
      <w:r w:rsidR="00887CDF" w:rsidRPr="00975F15">
        <w:rPr>
          <w:rFonts w:cs="AF_Najed" w:hint="cs"/>
          <w:sz w:val="24"/>
          <w:szCs w:val="24"/>
          <w:rtl/>
          <w:lang w:val="en-US"/>
        </w:rPr>
        <w:t>بين</w:t>
      </w:r>
      <w:r w:rsidR="00887CDF" w:rsidRPr="00975F15">
        <w:rPr>
          <w:rFonts w:cs="AF_Najed"/>
          <w:sz w:val="24"/>
          <w:szCs w:val="24"/>
          <w:rtl/>
          <w:lang w:val="en-US"/>
        </w:rPr>
        <w:t xml:space="preserve"> </w:t>
      </w:r>
      <w:r w:rsidR="00887CDF" w:rsidRPr="00975F15">
        <w:rPr>
          <w:rFonts w:cs="AF_Najed" w:hint="cs"/>
          <w:sz w:val="24"/>
          <w:szCs w:val="24"/>
          <w:rtl/>
          <w:lang w:val="en-US"/>
        </w:rPr>
        <w:t>ال</w:t>
      </w:r>
      <w:r w:rsidR="0013369A">
        <w:rPr>
          <w:rFonts w:cs="AF_Najed" w:hint="cs"/>
          <w:sz w:val="24"/>
          <w:szCs w:val="24"/>
          <w:rtl/>
          <w:lang w:val="en-US"/>
        </w:rPr>
        <w:t xml:space="preserve">طرفين </w:t>
      </w:r>
      <w:r w:rsidR="00887CDF" w:rsidRPr="00975F15">
        <w:rPr>
          <w:rFonts w:cs="AF_Najed" w:hint="cs"/>
          <w:sz w:val="24"/>
          <w:szCs w:val="24"/>
          <w:rtl/>
          <w:lang w:val="en-US"/>
        </w:rPr>
        <w:t>بحد</w:t>
      </w:r>
      <w:r w:rsidR="00887CDF" w:rsidRPr="00975F15">
        <w:rPr>
          <w:rFonts w:cs="AF_Najed"/>
          <w:sz w:val="24"/>
          <w:szCs w:val="24"/>
          <w:rtl/>
          <w:lang w:val="en-US"/>
        </w:rPr>
        <w:t xml:space="preserve"> </w:t>
      </w:r>
      <w:r w:rsidR="00887CDF" w:rsidRPr="00975F15">
        <w:rPr>
          <w:rFonts w:cs="AF_Najed" w:hint="cs"/>
          <w:sz w:val="24"/>
          <w:szCs w:val="24"/>
          <w:rtl/>
          <w:lang w:val="en-US"/>
        </w:rPr>
        <w:t>ادنى</w:t>
      </w:r>
      <w:r w:rsidR="00887CDF" w:rsidRPr="00975F15">
        <w:rPr>
          <w:rFonts w:cs="AF_Najed"/>
          <w:sz w:val="24"/>
          <w:szCs w:val="24"/>
          <w:rtl/>
          <w:lang w:val="en-US"/>
        </w:rPr>
        <w:t xml:space="preserve"> </w:t>
      </w:r>
      <w:r>
        <w:rPr>
          <w:rFonts w:cs="AF_Najed" w:hint="cs"/>
          <w:sz w:val="24"/>
          <w:szCs w:val="24"/>
          <w:rtl/>
          <w:lang w:val="en-US"/>
        </w:rPr>
        <w:t xml:space="preserve"> يوازي قيمة هذا العقد </w:t>
      </w:r>
      <w:r w:rsidR="008E4B3E">
        <w:rPr>
          <w:rFonts w:cs="AF_Najed" w:hint="cs"/>
          <w:sz w:val="24"/>
          <w:szCs w:val="24"/>
          <w:rtl/>
          <w:lang w:val="en-US" w:bidi="ar-AE"/>
        </w:rPr>
        <w:t xml:space="preserve"> </w:t>
      </w:r>
      <w:r w:rsidR="00887CDF" w:rsidRPr="00975F15">
        <w:rPr>
          <w:rFonts w:cs="AF_Najed"/>
          <w:sz w:val="24"/>
          <w:szCs w:val="24"/>
          <w:rtl/>
          <w:lang w:val="en-US"/>
        </w:rPr>
        <w:t>(</w:t>
      </w:r>
      <w:r w:rsidR="00887CDF" w:rsidRPr="00975F15">
        <w:rPr>
          <w:rFonts w:cs="AF_Najed" w:hint="cs"/>
          <w:sz w:val="24"/>
          <w:szCs w:val="24"/>
          <w:rtl/>
          <w:lang w:val="en-US"/>
        </w:rPr>
        <w:t>التعويض</w:t>
      </w:r>
      <w:r w:rsidR="00887CDF" w:rsidRPr="00975F15">
        <w:rPr>
          <w:rFonts w:cs="AF_Najed"/>
          <w:sz w:val="24"/>
          <w:szCs w:val="24"/>
          <w:rtl/>
          <w:lang w:val="en-US"/>
        </w:rPr>
        <w:t xml:space="preserve"> </w:t>
      </w:r>
      <w:r w:rsidR="00887CDF" w:rsidRPr="00975F15">
        <w:rPr>
          <w:rFonts w:cs="AF_Najed" w:hint="cs"/>
          <w:sz w:val="24"/>
          <w:szCs w:val="24"/>
          <w:rtl/>
          <w:lang w:val="en-US"/>
        </w:rPr>
        <w:t>الاتفاقي</w:t>
      </w:r>
      <w:r w:rsidR="00887CDF" w:rsidRPr="00975F15">
        <w:rPr>
          <w:rFonts w:cs="AF_Najed"/>
          <w:sz w:val="24"/>
          <w:szCs w:val="24"/>
          <w:rtl/>
          <w:lang w:val="en-US"/>
        </w:rPr>
        <w:t>)</w:t>
      </w:r>
      <w:r w:rsidR="008E4B3E">
        <w:rPr>
          <w:rFonts w:cs="AF_Najed" w:hint="cs"/>
          <w:sz w:val="24"/>
          <w:szCs w:val="24"/>
          <w:rtl/>
          <w:lang w:val="en-US"/>
        </w:rPr>
        <w:t xml:space="preserve"> </w:t>
      </w:r>
      <w:r w:rsidR="00887CDF" w:rsidRPr="00975F15">
        <w:rPr>
          <w:rFonts w:cs="AF_Najed" w:hint="cs"/>
          <w:sz w:val="24"/>
          <w:szCs w:val="24"/>
          <w:rtl/>
          <w:lang w:val="en-US"/>
        </w:rPr>
        <w:t>،</w:t>
      </w:r>
      <w:r w:rsidR="00887CDF" w:rsidRPr="00975F15">
        <w:rPr>
          <w:rFonts w:cs="AF_Najed"/>
          <w:sz w:val="24"/>
          <w:szCs w:val="24"/>
          <w:rtl/>
          <w:lang w:val="en-US"/>
        </w:rPr>
        <w:t xml:space="preserve"> </w:t>
      </w:r>
      <w:r w:rsidR="00887CDF" w:rsidRPr="00975F15">
        <w:rPr>
          <w:rFonts w:cs="AF_Najed" w:hint="cs"/>
          <w:sz w:val="24"/>
          <w:szCs w:val="24"/>
          <w:rtl/>
          <w:lang w:val="en-US"/>
        </w:rPr>
        <w:t>اضافة</w:t>
      </w:r>
      <w:r w:rsidR="00887CDF" w:rsidRPr="00975F15">
        <w:rPr>
          <w:rFonts w:cs="AF_Najed"/>
          <w:sz w:val="24"/>
          <w:szCs w:val="24"/>
          <w:rtl/>
          <w:lang w:val="en-US"/>
        </w:rPr>
        <w:t xml:space="preserve"> </w:t>
      </w:r>
      <w:r w:rsidR="00887CDF" w:rsidRPr="00975F15">
        <w:rPr>
          <w:rFonts w:cs="AF_Najed" w:hint="cs"/>
          <w:sz w:val="24"/>
          <w:szCs w:val="24"/>
          <w:rtl/>
          <w:lang w:val="en-US"/>
        </w:rPr>
        <w:t>الى</w:t>
      </w:r>
      <w:r w:rsidR="00887CDF" w:rsidRPr="00975F15">
        <w:rPr>
          <w:rFonts w:cs="AF_Najed"/>
          <w:sz w:val="24"/>
          <w:szCs w:val="24"/>
          <w:rtl/>
          <w:lang w:val="en-US"/>
        </w:rPr>
        <w:t xml:space="preserve"> </w:t>
      </w:r>
      <w:r w:rsidR="00887CDF" w:rsidRPr="00975F15">
        <w:rPr>
          <w:rFonts w:cs="AF_Najed" w:hint="cs"/>
          <w:sz w:val="24"/>
          <w:szCs w:val="24"/>
          <w:rtl/>
          <w:lang w:val="en-US"/>
        </w:rPr>
        <w:t>اي</w:t>
      </w:r>
      <w:r>
        <w:rPr>
          <w:rFonts w:cs="AF_Najed" w:hint="cs"/>
          <w:sz w:val="24"/>
          <w:szCs w:val="24"/>
          <w:rtl/>
          <w:lang w:val="en-US"/>
        </w:rPr>
        <w:t xml:space="preserve"> عطل و ضرر اضافي و اي ربح فائت بحق الشركة من جراء هذه المخالفة</w:t>
      </w:r>
      <w:r w:rsidR="00887CDF" w:rsidRPr="00975F15">
        <w:rPr>
          <w:rFonts w:cs="AF_Najed"/>
          <w:sz w:val="24"/>
          <w:szCs w:val="24"/>
          <w:lang w:val="en-US"/>
        </w:rPr>
        <w:t>.</w:t>
      </w:r>
    </w:p>
    <w:p w14:paraId="66571B22" w14:textId="2AD1F226" w:rsidR="005042F0" w:rsidRDefault="00860D0D" w:rsidP="00C55CBB">
      <w:pPr>
        <w:pStyle w:val="ListParagraph"/>
        <w:numPr>
          <w:ilvl w:val="0"/>
          <w:numId w:val="9"/>
        </w:numPr>
        <w:bidi/>
        <w:jc w:val="both"/>
        <w:rPr>
          <w:rFonts w:cs="AF_Najed"/>
          <w:sz w:val="24"/>
          <w:szCs w:val="24"/>
          <w:lang w:val="en-US"/>
        </w:rPr>
      </w:pPr>
      <w:r>
        <w:rPr>
          <w:rFonts w:cs="AF_Najed" w:hint="cs"/>
          <w:sz w:val="24"/>
          <w:szCs w:val="24"/>
          <w:rtl/>
          <w:lang w:val="en-US"/>
        </w:rPr>
        <w:t xml:space="preserve">يتعهد </w:t>
      </w:r>
      <w:r w:rsidR="0013369A">
        <w:rPr>
          <w:rFonts w:cs="AF_Najed" w:hint="cs"/>
          <w:sz w:val="24"/>
          <w:szCs w:val="24"/>
          <w:rtl/>
          <w:lang w:val="en-US"/>
        </w:rPr>
        <w:t xml:space="preserve">(الطرف </w:t>
      </w:r>
      <w:r>
        <w:rPr>
          <w:rFonts w:cs="AF_Najed" w:hint="cs"/>
          <w:sz w:val="24"/>
          <w:szCs w:val="24"/>
          <w:rtl/>
          <w:lang w:val="en-US"/>
        </w:rPr>
        <w:t>الاول</w:t>
      </w:r>
      <w:r w:rsidR="0013369A">
        <w:rPr>
          <w:rFonts w:cs="AF_Najed" w:hint="cs"/>
          <w:sz w:val="24"/>
          <w:szCs w:val="24"/>
          <w:rtl/>
          <w:lang w:val="en-US"/>
        </w:rPr>
        <w:t xml:space="preserve">) </w:t>
      </w:r>
      <w:r w:rsidR="00887CDF" w:rsidRPr="00975F15">
        <w:rPr>
          <w:rFonts w:cs="AF_Najed" w:hint="cs"/>
          <w:sz w:val="24"/>
          <w:szCs w:val="24"/>
          <w:rtl/>
          <w:lang w:val="en-US"/>
        </w:rPr>
        <w:t>وتلتزم</w:t>
      </w:r>
      <w:r w:rsidR="00887CDF" w:rsidRPr="00975F15">
        <w:rPr>
          <w:rFonts w:cs="AF_Najed"/>
          <w:sz w:val="24"/>
          <w:szCs w:val="24"/>
          <w:rtl/>
          <w:lang w:val="en-US"/>
        </w:rPr>
        <w:t xml:space="preserve"> </w:t>
      </w:r>
      <w:r w:rsidR="00887CDF" w:rsidRPr="00975F15">
        <w:rPr>
          <w:rFonts w:cs="AF_Najed" w:hint="cs"/>
          <w:sz w:val="24"/>
          <w:szCs w:val="24"/>
          <w:rtl/>
          <w:lang w:val="en-US"/>
        </w:rPr>
        <w:t>بمسئوليته</w:t>
      </w:r>
      <w:r w:rsidR="00887CDF" w:rsidRPr="00975F15">
        <w:rPr>
          <w:rFonts w:cs="AF_Najed"/>
          <w:sz w:val="24"/>
          <w:szCs w:val="24"/>
          <w:rtl/>
          <w:lang w:val="en-US"/>
        </w:rPr>
        <w:t xml:space="preserve"> </w:t>
      </w:r>
      <w:r w:rsidR="00887CDF" w:rsidRPr="00975F15">
        <w:rPr>
          <w:rFonts w:cs="AF_Najed" w:hint="cs"/>
          <w:sz w:val="24"/>
          <w:szCs w:val="24"/>
          <w:rtl/>
          <w:lang w:val="en-US"/>
        </w:rPr>
        <w:t>الكاملة</w:t>
      </w:r>
      <w:r w:rsidR="00887CDF" w:rsidRPr="00975F15">
        <w:rPr>
          <w:rFonts w:cs="AF_Najed"/>
          <w:sz w:val="24"/>
          <w:szCs w:val="24"/>
          <w:rtl/>
          <w:lang w:val="en-US"/>
        </w:rPr>
        <w:t xml:space="preserve"> </w:t>
      </w:r>
      <w:r w:rsidR="00887CDF" w:rsidRPr="00975F15">
        <w:rPr>
          <w:rFonts w:cs="AF_Najed" w:hint="cs"/>
          <w:sz w:val="24"/>
          <w:szCs w:val="24"/>
          <w:rtl/>
          <w:lang w:val="en-US"/>
        </w:rPr>
        <w:t>أمام</w:t>
      </w:r>
      <w:r w:rsidR="00887CDF" w:rsidRPr="00975F15">
        <w:rPr>
          <w:rFonts w:cs="AF_Najed"/>
          <w:sz w:val="24"/>
          <w:szCs w:val="24"/>
          <w:rtl/>
          <w:lang w:val="en-US"/>
        </w:rPr>
        <w:t xml:space="preserve"> </w:t>
      </w:r>
      <w:r w:rsidR="00887CDF" w:rsidRPr="00975F15">
        <w:rPr>
          <w:rFonts w:cs="AF_Najed" w:hint="cs"/>
          <w:sz w:val="24"/>
          <w:szCs w:val="24"/>
          <w:rtl/>
          <w:lang w:val="en-US"/>
        </w:rPr>
        <w:t>أي</w:t>
      </w:r>
      <w:r w:rsidR="00887CDF" w:rsidRPr="00975F15">
        <w:rPr>
          <w:rFonts w:cs="AF_Najed"/>
          <w:sz w:val="24"/>
          <w:szCs w:val="24"/>
          <w:rtl/>
          <w:lang w:val="en-US"/>
        </w:rPr>
        <w:t xml:space="preserve"> </w:t>
      </w:r>
      <w:r w:rsidR="00887CDF" w:rsidRPr="00975F15">
        <w:rPr>
          <w:rFonts w:cs="AF_Najed" w:hint="cs"/>
          <w:sz w:val="24"/>
          <w:szCs w:val="24"/>
          <w:rtl/>
          <w:lang w:val="en-US"/>
        </w:rPr>
        <w:t>جهة</w:t>
      </w:r>
      <w:r w:rsidR="00887CDF" w:rsidRPr="00975F15">
        <w:rPr>
          <w:rFonts w:cs="AF_Najed"/>
          <w:sz w:val="24"/>
          <w:szCs w:val="24"/>
          <w:rtl/>
          <w:lang w:val="en-US"/>
        </w:rPr>
        <w:t xml:space="preserve"> </w:t>
      </w:r>
      <w:r w:rsidR="00887CDF" w:rsidRPr="00975F15">
        <w:rPr>
          <w:rFonts w:cs="AF_Najed" w:hint="cs"/>
          <w:sz w:val="24"/>
          <w:szCs w:val="24"/>
          <w:rtl/>
          <w:lang w:val="en-US"/>
        </w:rPr>
        <w:t>أو</w:t>
      </w:r>
      <w:r w:rsidR="00887CDF" w:rsidRPr="00975F15">
        <w:rPr>
          <w:rFonts w:cs="AF_Najed"/>
          <w:sz w:val="24"/>
          <w:szCs w:val="24"/>
          <w:rtl/>
          <w:lang w:val="en-US"/>
        </w:rPr>
        <w:t xml:space="preserve"> </w:t>
      </w:r>
      <w:r w:rsidR="00887CDF" w:rsidRPr="00975F15">
        <w:rPr>
          <w:rFonts w:cs="AF_Najed" w:hint="cs"/>
          <w:sz w:val="24"/>
          <w:szCs w:val="24"/>
          <w:rtl/>
          <w:lang w:val="en-US"/>
        </w:rPr>
        <w:t>شخص</w:t>
      </w:r>
      <w:r w:rsidR="00887CDF" w:rsidRPr="00975F15">
        <w:rPr>
          <w:rFonts w:cs="AF_Najed"/>
          <w:sz w:val="24"/>
          <w:szCs w:val="24"/>
          <w:rtl/>
          <w:lang w:val="en-US"/>
        </w:rPr>
        <w:t xml:space="preserve"> </w:t>
      </w:r>
      <w:r w:rsidR="00887CDF" w:rsidRPr="00975F15">
        <w:rPr>
          <w:rFonts w:cs="AF_Najed" w:hint="cs"/>
          <w:sz w:val="24"/>
          <w:szCs w:val="24"/>
          <w:rtl/>
          <w:lang w:val="en-US"/>
        </w:rPr>
        <w:t>يدعي</w:t>
      </w:r>
      <w:r w:rsidR="00887CDF" w:rsidRPr="00975F15">
        <w:rPr>
          <w:rFonts w:cs="AF_Najed"/>
          <w:sz w:val="24"/>
          <w:szCs w:val="24"/>
          <w:rtl/>
          <w:lang w:val="en-US"/>
        </w:rPr>
        <w:t xml:space="preserve"> </w:t>
      </w:r>
      <w:r w:rsidR="00887CDF" w:rsidRPr="00975F15">
        <w:rPr>
          <w:rFonts w:cs="AF_Najed" w:hint="cs"/>
          <w:sz w:val="24"/>
          <w:szCs w:val="24"/>
          <w:rtl/>
          <w:lang w:val="en-US"/>
        </w:rPr>
        <w:t>أي</w:t>
      </w:r>
      <w:r w:rsidR="00887CDF" w:rsidRPr="00975F15">
        <w:rPr>
          <w:rFonts w:cs="AF_Najed"/>
          <w:sz w:val="24"/>
          <w:szCs w:val="24"/>
          <w:rtl/>
          <w:lang w:val="en-US"/>
        </w:rPr>
        <w:t xml:space="preserve"> </w:t>
      </w:r>
      <w:r w:rsidR="00887CDF" w:rsidRPr="00975F15">
        <w:rPr>
          <w:rFonts w:cs="AF_Najed" w:hint="cs"/>
          <w:sz w:val="24"/>
          <w:szCs w:val="24"/>
          <w:rtl/>
          <w:lang w:val="en-US"/>
        </w:rPr>
        <w:t>حق</w:t>
      </w:r>
      <w:r w:rsidR="00887CDF" w:rsidRPr="00975F15">
        <w:rPr>
          <w:rFonts w:cs="AF_Najed"/>
          <w:sz w:val="24"/>
          <w:szCs w:val="24"/>
          <w:rtl/>
          <w:lang w:val="en-US"/>
        </w:rPr>
        <w:t xml:space="preserve">  </w:t>
      </w:r>
      <w:r w:rsidR="00887CDF" w:rsidRPr="00975F15">
        <w:rPr>
          <w:rFonts w:cs="AF_Najed" w:hint="cs"/>
          <w:sz w:val="24"/>
          <w:szCs w:val="24"/>
          <w:rtl/>
          <w:lang w:val="en-US"/>
        </w:rPr>
        <w:t>استغلال</w:t>
      </w:r>
      <w:r w:rsidR="00887CDF" w:rsidRPr="00975F15">
        <w:rPr>
          <w:rFonts w:cs="AF_Najed"/>
          <w:sz w:val="24"/>
          <w:szCs w:val="24"/>
          <w:rtl/>
          <w:lang w:val="en-US"/>
        </w:rPr>
        <w:t xml:space="preserve"> </w:t>
      </w:r>
      <w:r w:rsidR="00887CDF" w:rsidRPr="00975F15">
        <w:rPr>
          <w:rFonts w:cs="AF_Najed" w:hint="cs"/>
          <w:sz w:val="24"/>
          <w:szCs w:val="24"/>
          <w:rtl/>
          <w:lang w:val="en-US"/>
        </w:rPr>
        <w:t>علي</w:t>
      </w:r>
      <w:r w:rsidR="00887CDF" w:rsidRPr="00975F15">
        <w:rPr>
          <w:rFonts w:cs="AF_Najed"/>
          <w:sz w:val="24"/>
          <w:szCs w:val="24"/>
          <w:rtl/>
          <w:lang w:val="en-US"/>
        </w:rPr>
        <w:t xml:space="preserve"> </w:t>
      </w:r>
      <w:r w:rsidR="00887CDF" w:rsidRPr="00975F15">
        <w:rPr>
          <w:rFonts w:cs="AF_Najed" w:hint="cs"/>
          <w:sz w:val="24"/>
          <w:szCs w:val="24"/>
          <w:rtl/>
          <w:lang w:val="en-US"/>
        </w:rPr>
        <w:t>المباريات</w:t>
      </w:r>
      <w:r w:rsidR="00887CDF" w:rsidRPr="00975F15">
        <w:rPr>
          <w:rFonts w:cs="AF_Najed"/>
          <w:sz w:val="24"/>
          <w:szCs w:val="24"/>
          <w:rtl/>
          <w:lang w:val="en-US"/>
        </w:rPr>
        <w:t xml:space="preserve">  </w:t>
      </w:r>
      <w:r w:rsidR="00887CDF" w:rsidRPr="00975F15">
        <w:rPr>
          <w:rFonts w:cs="AF_Najed" w:hint="cs"/>
          <w:sz w:val="24"/>
          <w:szCs w:val="24"/>
          <w:rtl/>
          <w:lang w:val="en-US"/>
        </w:rPr>
        <w:t>كما</w:t>
      </w:r>
      <w:r w:rsidR="00887CDF" w:rsidRPr="00975F15">
        <w:rPr>
          <w:rFonts w:cs="AF_Najed"/>
          <w:sz w:val="24"/>
          <w:szCs w:val="24"/>
          <w:rtl/>
          <w:lang w:val="en-US"/>
        </w:rPr>
        <w:t xml:space="preserve"> </w:t>
      </w:r>
      <w:r>
        <w:rPr>
          <w:rFonts w:cs="AF_Najed" w:hint="cs"/>
          <w:sz w:val="24"/>
          <w:szCs w:val="24"/>
          <w:rtl/>
          <w:lang w:val="en-US"/>
        </w:rPr>
        <w:t>ي</w:t>
      </w:r>
      <w:r w:rsidR="00887CDF" w:rsidRPr="00975F15">
        <w:rPr>
          <w:rFonts w:cs="AF_Najed" w:hint="cs"/>
          <w:sz w:val="24"/>
          <w:szCs w:val="24"/>
          <w:rtl/>
          <w:lang w:val="en-US"/>
        </w:rPr>
        <w:t>لتزم</w:t>
      </w:r>
      <w:r w:rsidR="00887CDF" w:rsidRPr="00975F15">
        <w:rPr>
          <w:rFonts w:cs="AF_Najed"/>
          <w:sz w:val="24"/>
          <w:szCs w:val="24"/>
          <w:rtl/>
          <w:lang w:val="en-US"/>
        </w:rPr>
        <w:t xml:space="preserve"> </w:t>
      </w:r>
      <w:r w:rsidR="00887CDF" w:rsidRPr="00975F15">
        <w:rPr>
          <w:rFonts w:cs="AF_Najed" w:hint="cs"/>
          <w:sz w:val="24"/>
          <w:szCs w:val="24"/>
          <w:rtl/>
          <w:lang w:val="en-US"/>
        </w:rPr>
        <w:t>بمسئوليته</w:t>
      </w:r>
      <w:r w:rsidR="00887CDF" w:rsidRPr="00975F15">
        <w:rPr>
          <w:rFonts w:cs="AF_Najed"/>
          <w:sz w:val="24"/>
          <w:szCs w:val="24"/>
          <w:rtl/>
          <w:lang w:val="en-US"/>
        </w:rPr>
        <w:t xml:space="preserve"> </w:t>
      </w:r>
      <w:r w:rsidR="00887CDF" w:rsidRPr="00975F15">
        <w:rPr>
          <w:rFonts w:cs="AF_Najed" w:hint="cs"/>
          <w:sz w:val="24"/>
          <w:szCs w:val="24"/>
          <w:rtl/>
          <w:lang w:val="en-US"/>
        </w:rPr>
        <w:t>المالية</w:t>
      </w:r>
      <w:r w:rsidR="00887CDF" w:rsidRPr="00975F15">
        <w:rPr>
          <w:rFonts w:cs="AF_Najed"/>
          <w:sz w:val="24"/>
          <w:szCs w:val="24"/>
          <w:rtl/>
          <w:lang w:val="en-US"/>
        </w:rPr>
        <w:t xml:space="preserve"> </w:t>
      </w:r>
      <w:r w:rsidR="00887CDF" w:rsidRPr="00975F15">
        <w:rPr>
          <w:rFonts w:cs="AF_Najed" w:hint="cs"/>
          <w:sz w:val="24"/>
          <w:szCs w:val="24"/>
          <w:rtl/>
          <w:lang w:val="en-US"/>
        </w:rPr>
        <w:t>والقانونية</w:t>
      </w:r>
      <w:r w:rsidR="00887CDF" w:rsidRPr="00975F15">
        <w:rPr>
          <w:rFonts w:cs="AF_Najed"/>
          <w:sz w:val="24"/>
          <w:szCs w:val="24"/>
          <w:rtl/>
          <w:lang w:val="en-US"/>
        </w:rPr>
        <w:t xml:space="preserve"> </w:t>
      </w:r>
      <w:r w:rsidR="00887CDF" w:rsidRPr="00975F15">
        <w:rPr>
          <w:rFonts w:cs="AF_Najed" w:hint="cs"/>
          <w:sz w:val="24"/>
          <w:szCs w:val="24"/>
          <w:rtl/>
          <w:lang w:val="en-US"/>
        </w:rPr>
        <w:t>المباشرة</w:t>
      </w:r>
      <w:r w:rsidR="00887CDF" w:rsidRPr="00975F15">
        <w:rPr>
          <w:rFonts w:cs="AF_Najed"/>
          <w:sz w:val="24"/>
          <w:szCs w:val="24"/>
          <w:rtl/>
          <w:lang w:val="en-US"/>
        </w:rPr>
        <w:t xml:space="preserve"> </w:t>
      </w:r>
      <w:r w:rsidR="00887CDF" w:rsidRPr="00975F15">
        <w:rPr>
          <w:rFonts w:cs="AF_Najed" w:hint="cs"/>
          <w:sz w:val="24"/>
          <w:szCs w:val="24"/>
          <w:rtl/>
          <w:lang w:val="en-US"/>
        </w:rPr>
        <w:t>تجاه</w:t>
      </w:r>
      <w:r w:rsidR="00887CDF" w:rsidRPr="00975F15">
        <w:rPr>
          <w:rFonts w:cs="AF_Najed"/>
          <w:sz w:val="24"/>
          <w:szCs w:val="24"/>
          <w:rtl/>
          <w:lang w:val="en-US"/>
        </w:rPr>
        <w:t xml:space="preserve"> </w:t>
      </w:r>
      <w:r w:rsidR="00887CDF" w:rsidRPr="00975F15">
        <w:rPr>
          <w:rFonts w:cs="AF_Najed" w:hint="cs"/>
          <w:sz w:val="24"/>
          <w:szCs w:val="24"/>
          <w:rtl/>
          <w:lang w:val="en-US"/>
        </w:rPr>
        <w:t>أي</w:t>
      </w:r>
      <w:r w:rsidR="00887CDF" w:rsidRPr="00975F15">
        <w:rPr>
          <w:rFonts w:cs="AF_Najed"/>
          <w:sz w:val="24"/>
          <w:szCs w:val="24"/>
          <w:rtl/>
          <w:lang w:val="en-US"/>
        </w:rPr>
        <w:t xml:space="preserve"> </w:t>
      </w:r>
      <w:r w:rsidR="00887CDF" w:rsidRPr="00975F15">
        <w:rPr>
          <w:rFonts w:cs="AF_Najed" w:hint="cs"/>
          <w:sz w:val="24"/>
          <w:szCs w:val="24"/>
          <w:rtl/>
          <w:lang w:val="en-US"/>
        </w:rPr>
        <w:t>دعوى</w:t>
      </w:r>
      <w:r w:rsidR="00887CDF" w:rsidRPr="00975F15">
        <w:rPr>
          <w:rFonts w:cs="AF_Najed"/>
          <w:sz w:val="24"/>
          <w:szCs w:val="24"/>
          <w:rtl/>
          <w:lang w:val="en-US"/>
        </w:rPr>
        <w:t xml:space="preserve"> </w:t>
      </w:r>
      <w:r w:rsidR="00887CDF" w:rsidRPr="00975F15">
        <w:rPr>
          <w:rFonts w:cs="AF_Najed" w:hint="cs"/>
          <w:sz w:val="24"/>
          <w:szCs w:val="24"/>
          <w:rtl/>
          <w:lang w:val="en-US"/>
        </w:rPr>
        <w:t>أو</w:t>
      </w:r>
      <w:r w:rsidR="00887CDF" w:rsidRPr="00975F15">
        <w:rPr>
          <w:rFonts w:cs="AF_Najed"/>
          <w:sz w:val="24"/>
          <w:szCs w:val="24"/>
          <w:rtl/>
          <w:lang w:val="en-US"/>
        </w:rPr>
        <w:t xml:space="preserve"> </w:t>
      </w:r>
      <w:r w:rsidR="00887CDF" w:rsidRPr="00975F15">
        <w:rPr>
          <w:rFonts w:cs="AF_Najed" w:hint="cs"/>
          <w:sz w:val="24"/>
          <w:szCs w:val="24"/>
          <w:rtl/>
          <w:lang w:val="en-US"/>
        </w:rPr>
        <w:t>مطلب</w:t>
      </w:r>
      <w:r w:rsidR="00887CDF" w:rsidRPr="00975F15">
        <w:rPr>
          <w:rFonts w:cs="AF_Najed"/>
          <w:sz w:val="24"/>
          <w:szCs w:val="24"/>
          <w:rtl/>
          <w:lang w:val="en-US"/>
        </w:rPr>
        <w:t xml:space="preserve"> </w:t>
      </w:r>
      <w:r w:rsidR="00887CDF" w:rsidRPr="00975F15">
        <w:rPr>
          <w:rFonts w:cs="AF_Najed" w:hint="cs"/>
          <w:sz w:val="24"/>
          <w:szCs w:val="24"/>
          <w:rtl/>
          <w:lang w:val="en-US"/>
        </w:rPr>
        <w:t>من</w:t>
      </w:r>
      <w:r w:rsidR="00887CDF" w:rsidRPr="00975F15">
        <w:rPr>
          <w:rFonts w:cs="AF_Najed"/>
          <w:sz w:val="24"/>
          <w:szCs w:val="24"/>
          <w:rtl/>
          <w:lang w:val="en-US"/>
        </w:rPr>
        <w:t xml:space="preserve"> </w:t>
      </w:r>
      <w:r w:rsidR="00887CDF" w:rsidRPr="00975F15">
        <w:rPr>
          <w:rFonts w:cs="AF_Najed" w:hint="cs"/>
          <w:sz w:val="24"/>
          <w:szCs w:val="24"/>
          <w:rtl/>
          <w:lang w:val="en-US"/>
        </w:rPr>
        <w:t>طرف</w:t>
      </w:r>
      <w:r w:rsidR="00887CDF" w:rsidRPr="00975F15">
        <w:rPr>
          <w:rFonts w:cs="AF_Najed"/>
          <w:sz w:val="24"/>
          <w:szCs w:val="24"/>
          <w:rtl/>
          <w:lang w:val="en-US"/>
        </w:rPr>
        <w:t xml:space="preserve"> </w:t>
      </w:r>
      <w:r w:rsidR="00887CDF" w:rsidRPr="00975F15">
        <w:rPr>
          <w:rFonts w:cs="AF_Najed" w:hint="cs"/>
          <w:sz w:val="24"/>
          <w:szCs w:val="24"/>
          <w:rtl/>
          <w:lang w:val="en-US"/>
        </w:rPr>
        <w:t>ثالث</w:t>
      </w:r>
      <w:r w:rsidR="00887CDF" w:rsidRPr="00975F15">
        <w:rPr>
          <w:rFonts w:cs="AF_Najed"/>
          <w:sz w:val="24"/>
          <w:szCs w:val="24"/>
          <w:rtl/>
          <w:lang w:val="en-US"/>
        </w:rPr>
        <w:t xml:space="preserve"> </w:t>
      </w:r>
      <w:r w:rsidR="00887CDF" w:rsidRPr="00975F15">
        <w:rPr>
          <w:rFonts w:cs="AF_Najed" w:hint="cs"/>
          <w:sz w:val="24"/>
          <w:szCs w:val="24"/>
          <w:rtl/>
          <w:lang w:val="en-US"/>
        </w:rPr>
        <w:t>تنشأ</w:t>
      </w:r>
      <w:r w:rsidR="00887CDF" w:rsidRPr="00975F15">
        <w:rPr>
          <w:rFonts w:cs="AF_Najed"/>
          <w:sz w:val="24"/>
          <w:szCs w:val="24"/>
          <w:rtl/>
          <w:lang w:val="en-US"/>
        </w:rPr>
        <w:t xml:space="preserve"> </w:t>
      </w:r>
      <w:r w:rsidR="00887CDF" w:rsidRPr="00975F15">
        <w:rPr>
          <w:rFonts w:cs="AF_Najed" w:hint="cs"/>
          <w:sz w:val="24"/>
          <w:szCs w:val="24"/>
          <w:rtl/>
          <w:lang w:val="en-US"/>
        </w:rPr>
        <w:t>عن</w:t>
      </w:r>
      <w:r w:rsidR="00887CDF" w:rsidRPr="00975F15">
        <w:rPr>
          <w:rFonts w:cs="AF_Najed"/>
          <w:sz w:val="24"/>
          <w:szCs w:val="24"/>
          <w:rtl/>
          <w:lang w:val="en-US"/>
        </w:rPr>
        <w:t xml:space="preserve"> </w:t>
      </w:r>
      <w:r w:rsidR="00887CDF" w:rsidRPr="00975F15">
        <w:rPr>
          <w:rFonts w:cs="AF_Najed" w:hint="cs"/>
          <w:sz w:val="24"/>
          <w:szCs w:val="24"/>
          <w:rtl/>
          <w:lang w:val="en-US"/>
        </w:rPr>
        <w:t>ممارسة</w:t>
      </w:r>
      <w:r w:rsidR="00887CDF" w:rsidRPr="00975F15">
        <w:rPr>
          <w:rFonts w:cs="AF_Najed"/>
          <w:sz w:val="24"/>
          <w:szCs w:val="24"/>
          <w:rtl/>
          <w:lang w:val="en-US"/>
        </w:rPr>
        <w:t xml:space="preserve"> </w:t>
      </w:r>
      <w:r w:rsidR="0013369A">
        <w:rPr>
          <w:rFonts w:cs="AF_Najed" w:hint="cs"/>
          <w:sz w:val="24"/>
          <w:szCs w:val="24"/>
          <w:rtl/>
          <w:lang w:val="en-US"/>
        </w:rPr>
        <w:t>(</w:t>
      </w:r>
      <w:r>
        <w:rPr>
          <w:rFonts w:cs="AF_Najed" w:hint="cs"/>
          <w:sz w:val="24"/>
          <w:szCs w:val="24"/>
          <w:rtl/>
          <w:lang w:val="en-US"/>
        </w:rPr>
        <w:t>الشركة</w:t>
      </w:r>
      <w:r w:rsidR="0013369A">
        <w:rPr>
          <w:rFonts w:cs="AF_Najed" w:hint="cs"/>
          <w:sz w:val="24"/>
          <w:szCs w:val="24"/>
          <w:rtl/>
          <w:lang w:val="en-US"/>
        </w:rPr>
        <w:t>)</w:t>
      </w:r>
      <w:r>
        <w:rPr>
          <w:rFonts w:cs="AF_Najed" w:hint="cs"/>
          <w:sz w:val="24"/>
          <w:szCs w:val="24"/>
          <w:rtl/>
          <w:lang w:val="en-US"/>
        </w:rPr>
        <w:t xml:space="preserve"> و /او </w:t>
      </w:r>
      <w:r w:rsidR="0013369A">
        <w:rPr>
          <w:rFonts w:cs="AF_Najed" w:hint="cs"/>
          <w:sz w:val="24"/>
          <w:szCs w:val="24"/>
          <w:rtl/>
          <w:lang w:val="en-US"/>
        </w:rPr>
        <w:t>(</w:t>
      </w:r>
      <w:r>
        <w:rPr>
          <w:rFonts w:cs="AF_Najed" w:hint="cs"/>
          <w:sz w:val="24"/>
          <w:szCs w:val="24"/>
          <w:rtl/>
          <w:lang w:val="en-US"/>
        </w:rPr>
        <w:t>القنوات المرخص لها</w:t>
      </w:r>
      <w:r w:rsidR="0013369A">
        <w:rPr>
          <w:rFonts w:cs="AF_Najed" w:hint="cs"/>
          <w:sz w:val="24"/>
          <w:szCs w:val="24"/>
          <w:rtl/>
          <w:lang w:val="en-US"/>
        </w:rPr>
        <w:t>)</w:t>
      </w:r>
      <w:r>
        <w:rPr>
          <w:rFonts w:cs="AF_Najed" w:hint="cs"/>
          <w:sz w:val="24"/>
          <w:szCs w:val="24"/>
          <w:rtl/>
          <w:lang w:val="en-US"/>
        </w:rPr>
        <w:t xml:space="preserve"> </w:t>
      </w:r>
      <w:r w:rsidR="00887CDF" w:rsidRPr="00975F15">
        <w:rPr>
          <w:rFonts w:cs="AF_Najed"/>
          <w:sz w:val="24"/>
          <w:szCs w:val="24"/>
          <w:rtl/>
          <w:lang w:val="en-US"/>
        </w:rPr>
        <w:t xml:space="preserve"> </w:t>
      </w:r>
      <w:r>
        <w:rPr>
          <w:rFonts w:cs="AF_Najed" w:hint="cs"/>
          <w:sz w:val="24"/>
          <w:szCs w:val="24"/>
          <w:rtl/>
          <w:lang w:val="en-US"/>
        </w:rPr>
        <w:t>ل</w:t>
      </w:r>
      <w:r w:rsidR="0013369A">
        <w:rPr>
          <w:rFonts w:cs="AF_Najed" w:hint="cs"/>
          <w:sz w:val="24"/>
          <w:szCs w:val="24"/>
          <w:rtl/>
          <w:lang w:val="en-US"/>
        </w:rPr>
        <w:t>ـ (ا</w:t>
      </w:r>
      <w:r w:rsidR="00887CDF" w:rsidRPr="00975F15">
        <w:rPr>
          <w:rFonts w:cs="AF_Najed" w:hint="cs"/>
          <w:sz w:val="24"/>
          <w:szCs w:val="24"/>
          <w:rtl/>
          <w:lang w:val="en-US"/>
        </w:rPr>
        <w:t>لحقوق</w:t>
      </w:r>
      <w:r w:rsidR="00887CDF" w:rsidRPr="00975F15">
        <w:rPr>
          <w:rFonts w:cs="AF_Najed"/>
          <w:sz w:val="24"/>
          <w:szCs w:val="24"/>
          <w:rtl/>
          <w:lang w:val="en-US"/>
        </w:rPr>
        <w:t xml:space="preserve"> </w:t>
      </w:r>
      <w:r w:rsidR="00887CDF" w:rsidRPr="00975F15">
        <w:rPr>
          <w:rFonts w:cs="AF_Najed" w:hint="cs"/>
          <w:sz w:val="24"/>
          <w:szCs w:val="24"/>
          <w:rtl/>
          <w:lang w:val="en-US"/>
        </w:rPr>
        <w:t>الممنوحة</w:t>
      </w:r>
      <w:r w:rsidR="0013369A">
        <w:rPr>
          <w:rFonts w:cs="AF_Najed" w:hint="cs"/>
          <w:sz w:val="24"/>
          <w:szCs w:val="24"/>
          <w:rtl/>
          <w:lang w:val="en-US"/>
        </w:rPr>
        <w:t>)</w:t>
      </w:r>
      <w:r w:rsidR="00887CDF" w:rsidRPr="00975F15">
        <w:rPr>
          <w:rFonts w:cs="AF_Najed"/>
          <w:sz w:val="24"/>
          <w:szCs w:val="24"/>
          <w:rtl/>
          <w:lang w:val="en-US"/>
        </w:rPr>
        <w:t xml:space="preserve"> </w:t>
      </w:r>
      <w:r w:rsidR="00887CDF" w:rsidRPr="00975F15">
        <w:rPr>
          <w:rFonts w:cs="AF_Najed" w:hint="cs"/>
          <w:sz w:val="24"/>
          <w:szCs w:val="24"/>
          <w:rtl/>
          <w:lang w:val="en-US"/>
        </w:rPr>
        <w:t>له</w:t>
      </w:r>
      <w:r w:rsidR="00887CDF" w:rsidRPr="00975F15">
        <w:rPr>
          <w:rFonts w:cs="AF_Najed"/>
          <w:sz w:val="24"/>
          <w:szCs w:val="24"/>
          <w:rtl/>
          <w:lang w:val="en-US"/>
        </w:rPr>
        <w:t xml:space="preserve"> </w:t>
      </w:r>
      <w:r w:rsidR="00887CDF" w:rsidRPr="00975F15">
        <w:rPr>
          <w:rFonts w:cs="AF_Najed" w:hint="cs"/>
          <w:sz w:val="24"/>
          <w:szCs w:val="24"/>
          <w:rtl/>
          <w:lang w:val="en-US"/>
        </w:rPr>
        <w:t>بموجب</w:t>
      </w:r>
      <w:r w:rsidR="00887CDF" w:rsidRPr="00975F15">
        <w:rPr>
          <w:rFonts w:cs="AF_Najed"/>
          <w:sz w:val="24"/>
          <w:szCs w:val="24"/>
          <w:rtl/>
          <w:lang w:val="en-US"/>
        </w:rPr>
        <w:t xml:space="preserve"> </w:t>
      </w:r>
      <w:r w:rsidR="00887CDF" w:rsidRPr="00975F15">
        <w:rPr>
          <w:rFonts w:cs="AF_Najed" w:hint="cs"/>
          <w:sz w:val="24"/>
          <w:szCs w:val="24"/>
          <w:rtl/>
          <w:lang w:val="en-US"/>
        </w:rPr>
        <w:t>هذه</w:t>
      </w:r>
      <w:r w:rsidR="00887CDF" w:rsidRPr="00975F15">
        <w:rPr>
          <w:rFonts w:cs="AF_Najed"/>
          <w:sz w:val="24"/>
          <w:szCs w:val="24"/>
          <w:rtl/>
          <w:lang w:val="en-US"/>
        </w:rPr>
        <w:t xml:space="preserve"> </w:t>
      </w:r>
      <w:r w:rsidR="00887CDF" w:rsidRPr="00975F15">
        <w:rPr>
          <w:rFonts w:cs="AF_Najed" w:hint="cs"/>
          <w:sz w:val="24"/>
          <w:szCs w:val="24"/>
          <w:rtl/>
          <w:lang w:val="en-US"/>
        </w:rPr>
        <w:t>الاتفاقية</w:t>
      </w:r>
      <w:r w:rsidR="00887CDF" w:rsidRPr="00975F15">
        <w:rPr>
          <w:rFonts w:cs="AF_Najed"/>
          <w:sz w:val="24"/>
          <w:szCs w:val="24"/>
          <w:rtl/>
          <w:lang w:val="en-US"/>
        </w:rPr>
        <w:t xml:space="preserve"> </w:t>
      </w:r>
      <w:r w:rsidR="00887CDF" w:rsidRPr="00975F15">
        <w:rPr>
          <w:rFonts w:cs="AF_Najed" w:hint="cs"/>
          <w:sz w:val="24"/>
          <w:szCs w:val="24"/>
          <w:rtl/>
          <w:lang w:val="en-US"/>
        </w:rPr>
        <w:t>و</w:t>
      </w:r>
      <w:r>
        <w:rPr>
          <w:rFonts w:cs="AF_Najed" w:hint="cs"/>
          <w:sz w:val="24"/>
          <w:szCs w:val="24"/>
          <w:rtl/>
          <w:lang w:val="en-US"/>
        </w:rPr>
        <w:t>ي</w:t>
      </w:r>
      <w:r w:rsidR="00887CDF" w:rsidRPr="00975F15">
        <w:rPr>
          <w:rFonts w:cs="AF_Najed" w:hint="cs"/>
          <w:sz w:val="24"/>
          <w:szCs w:val="24"/>
          <w:rtl/>
          <w:lang w:val="en-US"/>
        </w:rPr>
        <w:t>قر</w:t>
      </w:r>
      <w:r w:rsidR="00887CDF" w:rsidRPr="00975F15">
        <w:rPr>
          <w:rFonts w:cs="AF_Najed"/>
          <w:sz w:val="24"/>
          <w:szCs w:val="24"/>
          <w:rtl/>
          <w:lang w:val="en-US"/>
        </w:rPr>
        <w:t xml:space="preserve"> </w:t>
      </w:r>
      <w:r w:rsidR="00887CDF" w:rsidRPr="00975F15">
        <w:rPr>
          <w:rFonts w:cs="AF_Najed" w:hint="cs"/>
          <w:sz w:val="24"/>
          <w:szCs w:val="24"/>
          <w:rtl/>
          <w:lang w:val="en-US"/>
        </w:rPr>
        <w:t>بأنه</w:t>
      </w:r>
      <w:r w:rsidR="00887CDF" w:rsidRPr="00975F15">
        <w:rPr>
          <w:rFonts w:cs="AF_Najed"/>
          <w:sz w:val="24"/>
          <w:szCs w:val="24"/>
          <w:rtl/>
          <w:lang w:val="en-US"/>
        </w:rPr>
        <w:t xml:space="preserve"> </w:t>
      </w:r>
      <w:r w:rsidR="00887CDF" w:rsidRPr="00975F15">
        <w:rPr>
          <w:rFonts w:cs="AF_Najed" w:hint="cs"/>
          <w:sz w:val="24"/>
          <w:szCs w:val="24"/>
          <w:rtl/>
          <w:lang w:val="en-US"/>
        </w:rPr>
        <w:t>له</w:t>
      </w:r>
      <w:r w:rsidR="00887CDF" w:rsidRPr="00975F15">
        <w:rPr>
          <w:rFonts w:cs="AF_Najed"/>
          <w:sz w:val="24"/>
          <w:szCs w:val="24"/>
          <w:rtl/>
          <w:lang w:val="en-US"/>
        </w:rPr>
        <w:t xml:space="preserve"> </w:t>
      </w:r>
      <w:r w:rsidR="00887CDF" w:rsidRPr="00975F15">
        <w:rPr>
          <w:rFonts w:cs="AF_Najed" w:hint="cs"/>
          <w:sz w:val="24"/>
          <w:szCs w:val="24"/>
          <w:rtl/>
          <w:lang w:val="en-US"/>
        </w:rPr>
        <w:t>الحق</w:t>
      </w:r>
      <w:r w:rsidR="00887CDF" w:rsidRPr="00975F15">
        <w:rPr>
          <w:rFonts w:cs="AF_Najed"/>
          <w:sz w:val="24"/>
          <w:szCs w:val="24"/>
          <w:rtl/>
          <w:lang w:val="en-US"/>
        </w:rPr>
        <w:t xml:space="preserve"> </w:t>
      </w:r>
      <w:r w:rsidR="00887CDF" w:rsidRPr="00975F15">
        <w:rPr>
          <w:rFonts w:cs="AF_Najed" w:hint="cs"/>
          <w:sz w:val="24"/>
          <w:szCs w:val="24"/>
          <w:rtl/>
          <w:lang w:val="en-US"/>
        </w:rPr>
        <w:t>في</w:t>
      </w:r>
      <w:r w:rsidR="00887CDF" w:rsidRPr="00975F15">
        <w:rPr>
          <w:rFonts w:cs="AF_Najed"/>
          <w:sz w:val="24"/>
          <w:szCs w:val="24"/>
          <w:rtl/>
          <w:lang w:val="en-US"/>
        </w:rPr>
        <w:t xml:space="preserve"> </w:t>
      </w:r>
      <w:r w:rsidR="00887CDF" w:rsidRPr="00975F15">
        <w:rPr>
          <w:rFonts w:cs="AF_Najed" w:hint="cs"/>
          <w:sz w:val="24"/>
          <w:szCs w:val="24"/>
          <w:rtl/>
          <w:lang w:val="en-US"/>
        </w:rPr>
        <w:t>استغلال</w:t>
      </w:r>
      <w:r w:rsidR="00887CDF" w:rsidRPr="00975F15">
        <w:rPr>
          <w:rFonts w:cs="AF_Najed"/>
          <w:sz w:val="24"/>
          <w:szCs w:val="24"/>
          <w:rtl/>
          <w:lang w:val="en-US"/>
        </w:rPr>
        <w:t xml:space="preserve"> </w:t>
      </w:r>
      <w:r w:rsidR="00887CDF" w:rsidRPr="00975F15">
        <w:rPr>
          <w:rFonts w:cs="AF_Najed" w:hint="cs"/>
          <w:sz w:val="24"/>
          <w:szCs w:val="24"/>
          <w:rtl/>
          <w:lang w:val="en-US"/>
        </w:rPr>
        <w:t>المباريات</w:t>
      </w:r>
      <w:r w:rsidR="00887CDF" w:rsidRPr="00975F15">
        <w:rPr>
          <w:rFonts w:cs="AF_Najed"/>
          <w:sz w:val="24"/>
          <w:szCs w:val="24"/>
          <w:rtl/>
          <w:lang w:val="en-US"/>
        </w:rPr>
        <w:t xml:space="preserve"> </w:t>
      </w:r>
      <w:r w:rsidR="00887CDF" w:rsidRPr="00975F15">
        <w:rPr>
          <w:rFonts w:cs="AF_Najed" w:hint="cs"/>
          <w:sz w:val="24"/>
          <w:szCs w:val="24"/>
          <w:rtl/>
          <w:lang w:val="en-US"/>
        </w:rPr>
        <w:t>وفي</w:t>
      </w:r>
      <w:r w:rsidR="00887CDF" w:rsidRPr="00975F15">
        <w:rPr>
          <w:rFonts w:cs="AF_Najed"/>
          <w:sz w:val="24"/>
          <w:szCs w:val="24"/>
          <w:rtl/>
          <w:lang w:val="en-US"/>
        </w:rPr>
        <w:t xml:space="preserve"> </w:t>
      </w:r>
      <w:r w:rsidR="00887CDF" w:rsidRPr="00975F15">
        <w:rPr>
          <w:rFonts w:cs="AF_Najed" w:hint="cs"/>
          <w:sz w:val="24"/>
          <w:szCs w:val="24"/>
          <w:rtl/>
          <w:lang w:val="en-US"/>
        </w:rPr>
        <w:t>تحصيل</w:t>
      </w:r>
      <w:r w:rsidR="00887CDF" w:rsidRPr="00975F15">
        <w:rPr>
          <w:rFonts w:cs="AF_Najed"/>
          <w:sz w:val="24"/>
          <w:szCs w:val="24"/>
          <w:rtl/>
          <w:lang w:val="en-US"/>
        </w:rPr>
        <w:t xml:space="preserve"> </w:t>
      </w:r>
      <w:r w:rsidR="00887CDF" w:rsidRPr="00975F15">
        <w:rPr>
          <w:rFonts w:cs="AF_Najed" w:hint="cs"/>
          <w:sz w:val="24"/>
          <w:szCs w:val="24"/>
          <w:rtl/>
          <w:lang w:val="en-US"/>
        </w:rPr>
        <w:t>كافة</w:t>
      </w:r>
      <w:r w:rsidR="00887CDF" w:rsidRPr="00975F15">
        <w:rPr>
          <w:rFonts w:cs="AF_Najed"/>
          <w:sz w:val="24"/>
          <w:szCs w:val="24"/>
          <w:rtl/>
          <w:lang w:val="en-US"/>
        </w:rPr>
        <w:t xml:space="preserve"> </w:t>
      </w:r>
      <w:r w:rsidR="00887CDF" w:rsidRPr="00975F15">
        <w:rPr>
          <w:rFonts w:cs="AF_Najed" w:hint="cs"/>
          <w:sz w:val="24"/>
          <w:szCs w:val="24"/>
          <w:rtl/>
          <w:lang w:val="en-US"/>
        </w:rPr>
        <w:t>المبالغ</w:t>
      </w:r>
      <w:r w:rsidR="00887CDF" w:rsidRPr="00975F15">
        <w:rPr>
          <w:rFonts w:cs="AF_Najed"/>
          <w:sz w:val="24"/>
          <w:szCs w:val="24"/>
          <w:rtl/>
          <w:lang w:val="en-US"/>
        </w:rPr>
        <w:t xml:space="preserve"> </w:t>
      </w:r>
      <w:r w:rsidR="00887CDF" w:rsidRPr="00975F15">
        <w:rPr>
          <w:rFonts w:cs="AF_Najed" w:hint="cs"/>
          <w:sz w:val="24"/>
          <w:szCs w:val="24"/>
          <w:rtl/>
          <w:lang w:val="en-US"/>
        </w:rPr>
        <w:t>المستحقة</w:t>
      </w:r>
      <w:r w:rsidR="00887CDF" w:rsidRPr="00975F15">
        <w:rPr>
          <w:rFonts w:cs="AF_Najed"/>
          <w:sz w:val="24"/>
          <w:szCs w:val="24"/>
          <w:rtl/>
          <w:lang w:val="en-US"/>
        </w:rPr>
        <w:t xml:space="preserve"> </w:t>
      </w:r>
      <w:r w:rsidR="00887CDF" w:rsidRPr="00975F15">
        <w:rPr>
          <w:rFonts w:cs="AF_Najed" w:hint="cs"/>
          <w:sz w:val="24"/>
          <w:szCs w:val="24"/>
          <w:rtl/>
          <w:lang w:val="en-US"/>
        </w:rPr>
        <w:t>بموجب</w:t>
      </w:r>
      <w:r w:rsidR="00887CDF" w:rsidRPr="00975F15">
        <w:rPr>
          <w:rFonts w:cs="AF_Najed"/>
          <w:sz w:val="24"/>
          <w:szCs w:val="24"/>
          <w:rtl/>
          <w:lang w:val="en-US"/>
        </w:rPr>
        <w:t xml:space="preserve"> </w:t>
      </w:r>
      <w:r w:rsidR="00887CDF" w:rsidRPr="00975F15">
        <w:rPr>
          <w:rFonts w:cs="AF_Najed" w:hint="cs"/>
          <w:sz w:val="24"/>
          <w:szCs w:val="24"/>
          <w:rtl/>
          <w:lang w:val="en-US"/>
        </w:rPr>
        <w:t>هذه</w:t>
      </w:r>
      <w:r w:rsidR="00887CDF" w:rsidRPr="00975F15">
        <w:rPr>
          <w:rFonts w:cs="AF_Najed"/>
          <w:sz w:val="24"/>
          <w:szCs w:val="24"/>
          <w:rtl/>
          <w:lang w:val="en-US"/>
        </w:rPr>
        <w:t xml:space="preserve"> </w:t>
      </w:r>
      <w:r w:rsidR="00887CDF" w:rsidRPr="00975F15">
        <w:rPr>
          <w:rFonts w:cs="AF_Najed" w:hint="cs"/>
          <w:sz w:val="24"/>
          <w:szCs w:val="24"/>
          <w:rtl/>
          <w:lang w:val="en-US"/>
        </w:rPr>
        <w:t>الاتفاقية</w:t>
      </w:r>
      <w:r w:rsidR="00887CDF" w:rsidRPr="00975F15">
        <w:rPr>
          <w:rFonts w:cs="AF_Najed"/>
          <w:sz w:val="24"/>
          <w:szCs w:val="24"/>
          <w:rtl/>
          <w:lang w:val="en-US"/>
        </w:rPr>
        <w:t xml:space="preserve"> </w:t>
      </w:r>
      <w:r w:rsidR="00887CDF" w:rsidRPr="00975F15">
        <w:rPr>
          <w:rFonts w:cs="AF_Najed" w:hint="cs"/>
          <w:sz w:val="24"/>
          <w:szCs w:val="24"/>
          <w:rtl/>
          <w:lang w:val="en-US"/>
        </w:rPr>
        <w:t>وتعد</w:t>
      </w:r>
      <w:r w:rsidR="00887CDF" w:rsidRPr="00975F15">
        <w:rPr>
          <w:rFonts w:cs="AF_Najed"/>
          <w:sz w:val="24"/>
          <w:szCs w:val="24"/>
          <w:rtl/>
          <w:lang w:val="en-US"/>
        </w:rPr>
        <w:t xml:space="preserve"> </w:t>
      </w:r>
      <w:r w:rsidR="00887CDF" w:rsidRPr="00975F15">
        <w:rPr>
          <w:rFonts w:cs="AF_Najed" w:hint="cs"/>
          <w:sz w:val="24"/>
          <w:szCs w:val="24"/>
          <w:rtl/>
          <w:lang w:val="en-US"/>
        </w:rPr>
        <w:t>ذمة</w:t>
      </w:r>
      <w:r w:rsidR="00887CDF" w:rsidRPr="00975F15">
        <w:rPr>
          <w:rFonts w:cs="AF_Najed"/>
          <w:sz w:val="24"/>
          <w:szCs w:val="24"/>
          <w:rtl/>
          <w:lang w:val="en-US"/>
        </w:rPr>
        <w:t xml:space="preserve"> </w:t>
      </w:r>
      <w:r w:rsidR="0013369A">
        <w:rPr>
          <w:rFonts w:cs="AF_Najed" w:hint="cs"/>
          <w:sz w:val="24"/>
          <w:szCs w:val="24"/>
          <w:rtl/>
          <w:lang w:val="en-US"/>
        </w:rPr>
        <w:t>(</w:t>
      </w:r>
      <w:r>
        <w:rPr>
          <w:rFonts w:cs="AF_Najed" w:hint="cs"/>
          <w:sz w:val="24"/>
          <w:szCs w:val="24"/>
          <w:rtl/>
          <w:lang w:val="en-US"/>
        </w:rPr>
        <w:t>الشركة</w:t>
      </w:r>
      <w:r w:rsidR="0013369A">
        <w:rPr>
          <w:rFonts w:cs="AF_Najed" w:hint="cs"/>
          <w:sz w:val="24"/>
          <w:szCs w:val="24"/>
          <w:rtl/>
          <w:lang w:val="en-US"/>
        </w:rPr>
        <w:t>)</w:t>
      </w:r>
      <w:r w:rsidR="00887CDF" w:rsidRPr="00975F15">
        <w:rPr>
          <w:rFonts w:cs="AF_Najed"/>
          <w:sz w:val="24"/>
          <w:szCs w:val="24"/>
          <w:rtl/>
          <w:lang w:val="en-US"/>
        </w:rPr>
        <w:t xml:space="preserve"> </w:t>
      </w:r>
      <w:r w:rsidR="00887CDF" w:rsidRPr="00975F15">
        <w:rPr>
          <w:rFonts w:cs="AF_Najed" w:hint="cs"/>
          <w:sz w:val="24"/>
          <w:szCs w:val="24"/>
          <w:rtl/>
          <w:lang w:val="en-US"/>
        </w:rPr>
        <w:t>خالية</w:t>
      </w:r>
      <w:r w:rsidR="00887CDF" w:rsidRPr="00975F15">
        <w:rPr>
          <w:rFonts w:cs="AF_Najed"/>
          <w:sz w:val="24"/>
          <w:szCs w:val="24"/>
          <w:rtl/>
          <w:lang w:val="en-US"/>
        </w:rPr>
        <w:t xml:space="preserve"> </w:t>
      </w:r>
      <w:r w:rsidR="00887CDF" w:rsidRPr="00975F15">
        <w:rPr>
          <w:rFonts w:cs="AF_Najed" w:hint="cs"/>
          <w:sz w:val="24"/>
          <w:szCs w:val="24"/>
          <w:rtl/>
          <w:lang w:val="en-US"/>
        </w:rPr>
        <w:t>تجاه</w:t>
      </w:r>
      <w:r w:rsidR="00887CDF" w:rsidRPr="00975F15">
        <w:rPr>
          <w:rFonts w:cs="AF_Najed"/>
          <w:sz w:val="24"/>
          <w:szCs w:val="24"/>
          <w:rtl/>
          <w:lang w:val="en-US"/>
        </w:rPr>
        <w:t xml:space="preserve"> </w:t>
      </w:r>
      <w:r w:rsidR="00887CDF" w:rsidRPr="00975F15">
        <w:rPr>
          <w:rFonts w:cs="AF_Najed" w:hint="cs"/>
          <w:sz w:val="24"/>
          <w:szCs w:val="24"/>
          <w:rtl/>
          <w:lang w:val="en-US"/>
        </w:rPr>
        <w:t>أي</w:t>
      </w:r>
      <w:r w:rsidR="00887CDF" w:rsidRPr="00975F15">
        <w:rPr>
          <w:rFonts w:cs="AF_Najed"/>
          <w:sz w:val="24"/>
          <w:szCs w:val="24"/>
          <w:rtl/>
          <w:lang w:val="en-US"/>
        </w:rPr>
        <w:t xml:space="preserve"> </w:t>
      </w:r>
      <w:r w:rsidR="00887CDF" w:rsidRPr="00975F15">
        <w:rPr>
          <w:rFonts w:cs="AF_Najed" w:hint="cs"/>
          <w:sz w:val="24"/>
          <w:szCs w:val="24"/>
          <w:rtl/>
          <w:lang w:val="en-US"/>
        </w:rPr>
        <w:t>طرف</w:t>
      </w:r>
      <w:r w:rsidR="00887CDF" w:rsidRPr="00975F15">
        <w:rPr>
          <w:rFonts w:cs="AF_Najed"/>
          <w:sz w:val="24"/>
          <w:szCs w:val="24"/>
          <w:rtl/>
          <w:lang w:val="en-US"/>
        </w:rPr>
        <w:t xml:space="preserve"> </w:t>
      </w:r>
      <w:r w:rsidR="00887CDF" w:rsidRPr="00975F15">
        <w:rPr>
          <w:rFonts w:cs="AF_Najed" w:hint="cs"/>
          <w:sz w:val="24"/>
          <w:szCs w:val="24"/>
          <w:rtl/>
          <w:lang w:val="en-US"/>
        </w:rPr>
        <w:t>ثالث</w:t>
      </w:r>
      <w:r w:rsidR="00887CDF" w:rsidRPr="00975F15">
        <w:rPr>
          <w:rFonts w:cs="AF_Najed"/>
          <w:sz w:val="24"/>
          <w:szCs w:val="24"/>
          <w:rtl/>
          <w:lang w:val="en-US"/>
        </w:rPr>
        <w:t xml:space="preserve"> </w:t>
      </w:r>
      <w:r w:rsidR="00887CDF" w:rsidRPr="00975F15">
        <w:rPr>
          <w:rFonts w:cs="AF_Najed" w:hint="cs"/>
          <w:sz w:val="24"/>
          <w:szCs w:val="24"/>
          <w:rtl/>
          <w:lang w:val="en-US"/>
        </w:rPr>
        <w:t>بموجب</w:t>
      </w:r>
      <w:r w:rsidR="00887CDF" w:rsidRPr="00975F15">
        <w:rPr>
          <w:rFonts w:cs="AF_Najed"/>
          <w:sz w:val="24"/>
          <w:szCs w:val="24"/>
          <w:rtl/>
          <w:lang w:val="en-US"/>
        </w:rPr>
        <w:t xml:space="preserve"> </w:t>
      </w:r>
      <w:r w:rsidR="00887CDF" w:rsidRPr="00975F15">
        <w:rPr>
          <w:rFonts w:cs="AF_Najed" w:hint="cs"/>
          <w:sz w:val="24"/>
          <w:szCs w:val="24"/>
          <w:rtl/>
          <w:lang w:val="en-US"/>
        </w:rPr>
        <w:t>السداد</w:t>
      </w:r>
      <w:r w:rsidR="00887CDF" w:rsidRPr="00975F15">
        <w:rPr>
          <w:rFonts w:cs="AF_Najed"/>
          <w:sz w:val="24"/>
          <w:szCs w:val="24"/>
          <w:rtl/>
          <w:lang w:val="en-US"/>
        </w:rPr>
        <w:t xml:space="preserve"> </w:t>
      </w:r>
      <w:r>
        <w:rPr>
          <w:rFonts w:cs="AF_Najed" w:hint="cs"/>
          <w:sz w:val="24"/>
          <w:szCs w:val="24"/>
          <w:rtl/>
          <w:lang w:val="en-US"/>
        </w:rPr>
        <w:t>للفريق الاول</w:t>
      </w:r>
      <w:r w:rsidR="00887CDF" w:rsidRPr="00975F15">
        <w:rPr>
          <w:rFonts w:cs="AF_Najed"/>
          <w:sz w:val="24"/>
          <w:szCs w:val="24"/>
          <w:rtl/>
          <w:lang w:val="en-US"/>
        </w:rPr>
        <w:t xml:space="preserve"> </w:t>
      </w:r>
      <w:r w:rsidR="00887CDF" w:rsidRPr="00975F15">
        <w:rPr>
          <w:rFonts w:cs="AF_Najed" w:hint="cs"/>
          <w:sz w:val="24"/>
          <w:szCs w:val="24"/>
          <w:rtl/>
          <w:lang w:val="en-US"/>
        </w:rPr>
        <w:t>وذلك</w:t>
      </w:r>
      <w:r w:rsidR="00887CDF" w:rsidRPr="00975F15">
        <w:rPr>
          <w:rFonts w:cs="AF_Najed"/>
          <w:sz w:val="24"/>
          <w:szCs w:val="24"/>
          <w:rtl/>
          <w:lang w:val="en-US"/>
        </w:rPr>
        <w:t xml:space="preserve"> </w:t>
      </w:r>
      <w:r w:rsidR="00887CDF" w:rsidRPr="00975F15">
        <w:rPr>
          <w:rFonts w:cs="AF_Najed" w:hint="cs"/>
          <w:sz w:val="24"/>
          <w:szCs w:val="24"/>
          <w:rtl/>
          <w:lang w:val="en-US"/>
        </w:rPr>
        <w:t>فيما</w:t>
      </w:r>
      <w:r w:rsidR="00887CDF" w:rsidRPr="00975F15">
        <w:rPr>
          <w:rFonts w:cs="AF_Najed"/>
          <w:sz w:val="24"/>
          <w:szCs w:val="24"/>
          <w:rtl/>
          <w:lang w:val="en-US"/>
        </w:rPr>
        <w:t xml:space="preserve"> </w:t>
      </w:r>
      <w:r w:rsidR="00887CDF" w:rsidRPr="00975F15">
        <w:rPr>
          <w:rFonts w:cs="AF_Najed" w:hint="cs"/>
          <w:sz w:val="24"/>
          <w:szCs w:val="24"/>
          <w:rtl/>
          <w:lang w:val="en-US"/>
        </w:rPr>
        <w:t>يتعلق</w:t>
      </w:r>
      <w:r w:rsidR="00887CDF" w:rsidRPr="00975F15">
        <w:rPr>
          <w:rFonts w:cs="AF_Najed"/>
          <w:sz w:val="24"/>
          <w:szCs w:val="24"/>
          <w:rtl/>
          <w:lang w:val="en-US"/>
        </w:rPr>
        <w:t xml:space="preserve"> </w:t>
      </w:r>
      <w:r w:rsidR="00887CDF" w:rsidRPr="00975F15">
        <w:rPr>
          <w:rFonts w:cs="AF_Najed" w:hint="cs"/>
          <w:sz w:val="24"/>
          <w:szCs w:val="24"/>
          <w:rtl/>
          <w:lang w:val="en-US"/>
        </w:rPr>
        <w:t>بالحقوق</w:t>
      </w:r>
      <w:r w:rsidR="00887CDF" w:rsidRPr="00975F15">
        <w:rPr>
          <w:rFonts w:cs="AF_Najed"/>
          <w:sz w:val="24"/>
          <w:szCs w:val="24"/>
          <w:rtl/>
          <w:lang w:val="en-US"/>
        </w:rPr>
        <w:t xml:space="preserve"> </w:t>
      </w:r>
      <w:r w:rsidR="00887CDF" w:rsidRPr="00975F15">
        <w:rPr>
          <w:rFonts w:cs="AF_Najed" w:hint="cs"/>
          <w:sz w:val="24"/>
          <w:szCs w:val="24"/>
          <w:rtl/>
          <w:lang w:val="en-US"/>
        </w:rPr>
        <w:t>الممنوحة</w:t>
      </w:r>
      <w:r w:rsidR="00887CDF" w:rsidRPr="00975F15">
        <w:rPr>
          <w:rFonts w:cs="AF_Najed"/>
          <w:sz w:val="24"/>
          <w:szCs w:val="24"/>
          <w:rtl/>
          <w:lang w:val="en-US"/>
        </w:rPr>
        <w:t xml:space="preserve"> </w:t>
      </w:r>
      <w:r w:rsidR="0013369A">
        <w:rPr>
          <w:rFonts w:cs="AF_Najed" w:hint="cs"/>
          <w:sz w:val="24"/>
          <w:szCs w:val="24"/>
          <w:rtl/>
          <w:lang w:val="en-US"/>
        </w:rPr>
        <w:t>(</w:t>
      </w:r>
      <w:r>
        <w:rPr>
          <w:rFonts w:cs="AF_Najed" w:hint="cs"/>
          <w:sz w:val="24"/>
          <w:szCs w:val="24"/>
          <w:rtl/>
          <w:lang w:val="en-US"/>
        </w:rPr>
        <w:t>للشركة</w:t>
      </w:r>
      <w:r w:rsidR="0013369A">
        <w:rPr>
          <w:rFonts w:cs="AF_Najed" w:hint="cs"/>
          <w:sz w:val="24"/>
          <w:szCs w:val="24"/>
          <w:rtl/>
          <w:lang w:val="en-US"/>
        </w:rPr>
        <w:t>)</w:t>
      </w:r>
      <w:r w:rsidR="00887CDF" w:rsidRPr="00975F15">
        <w:rPr>
          <w:rFonts w:cs="AF_Najed"/>
          <w:sz w:val="24"/>
          <w:szCs w:val="24"/>
          <w:rtl/>
          <w:lang w:val="en-US"/>
        </w:rPr>
        <w:t xml:space="preserve"> </w:t>
      </w:r>
      <w:r w:rsidR="00887CDF" w:rsidRPr="00975F15">
        <w:rPr>
          <w:rFonts w:cs="AF_Najed" w:hint="cs"/>
          <w:sz w:val="24"/>
          <w:szCs w:val="24"/>
          <w:rtl/>
          <w:lang w:val="en-US"/>
        </w:rPr>
        <w:t>طبقاً</w:t>
      </w:r>
      <w:r w:rsidR="00887CDF" w:rsidRPr="00975F15">
        <w:rPr>
          <w:rFonts w:cs="AF_Najed"/>
          <w:sz w:val="24"/>
          <w:szCs w:val="24"/>
          <w:rtl/>
          <w:lang w:val="en-US"/>
        </w:rPr>
        <w:t xml:space="preserve"> </w:t>
      </w:r>
      <w:r w:rsidR="00887CDF" w:rsidRPr="00975F15">
        <w:rPr>
          <w:rFonts w:cs="AF_Najed" w:hint="cs"/>
          <w:sz w:val="24"/>
          <w:szCs w:val="24"/>
          <w:rtl/>
          <w:lang w:val="en-US"/>
        </w:rPr>
        <w:t>لهذه</w:t>
      </w:r>
      <w:r w:rsidR="00887CDF" w:rsidRPr="00975F15">
        <w:rPr>
          <w:rFonts w:cs="AF_Najed"/>
          <w:sz w:val="24"/>
          <w:szCs w:val="24"/>
          <w:rtl/>
          <w:lang w:val="en-US"/>
        </w:rPr>
        <w:t xml:space="preserve"> </w:t>
      </w:r>
      <w:r w:rsidR="00887CDF">
        <w:rPr>
          <w:rFonts w:cs="AF_Najed" w:hint="cs"/>
          <w:sz w:val="24"/>
          <w:szCs w:val="24"/>
          <w:rtl/>
          <w:lang w:val="en-US"/>
        </w:rPr>
        <w:t>الاتفاقية.</w:t>
      </w:r>
      <w:r w:rsidR="00887CDF" w:rsidRPr="00975F15">
        <w:rPr>
          <w:rFonts w:cs="AF_Najed"/>
          <w:sz w:val="24"/>
          <w:szCs w:val="24"/>
          <w:lang w:val="en-US"/>
        </w:rPr>
        <w:t xml:space="preserve"> </w:t>
      </w:r>
    </w:p>
    <w:p w14:paraId="6D7B710F" w14:textId="531F1CA2" w:rsidR="005042F0" w:rsidRPr="005069B3" w:rsidRDefault="005042F0" w:rsidP="005042F0">
      <w:pPr>
        <w:pStyle w:val="ListParagraph"/>
        <w:numPr>
          <w:ilvl w:val="0"/>
          <w:numId w:val="9"/>
        </w:numPr>
        <w:bidi/>
        <w:jc w:val="both"/>
        <w:rPr>
          <w:rFonts w:cs="AF_Najed"/>
          <w:sz w:val="24"/>
          <w:szCs w:val="24"/>
          <w:rtl/>
          <w:lang w:val="en-US"/>
        </w:rPr>
      </w:pPr>
      <w:r w:rsidRPr="005069B3">
        <w:rPr>
          <w:rFonts w:asciiTheme="minorBidi" w:hAnsiTheme="minorBidi" w:cs="AF_Najed" w:hint="cs"/>
          <w:sz w:val="24"/>
          <w:szCs w:val="24"/>
          <w:rtl/>
        </w:rPr>
        <w:t>يصرح</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 xml:space="preserve"> </w:t>
      </w:r>
      <w:r w:rsidR="0013369A" w:rsidRPr="005069B3">
        <w:rPr>
          <w:rFonts w:asciiTheme="minorBidi" w:hAnsiTheme="minorBidi" w:cs="AF_Najed" w:hint="cs"/>
          <w:sz w:val="24"/>
          <w:szCs w:val="24"/>
          <w:rtl/>
        </w:rPr>
        <w:t>(الطرف</w:t>
      </w:r>
      <w:r w:rsidR="00860D0D" w:rsidRPr="005069B3">
        <w:rPr>
          <w:rFonts w:asciiTheme="minorBidi" w:hAnsiTheme="minorBidi" w:cs="AF_Najed" w:hint="cs"/>
          <w:sz w:val="24"/>
          <w:szCs w:val="24"/>
          <w:rtl/>
        </w:rPr>
        <w:t xml:space="preserve"> الاول</w:t>
      </w:r>
      <w:r w:rsidR="0013369A" w:rsidRPr="005069B3">
        <w:rPr>
          <w:rFonts w:asciiTheme="minorBidi" w:hAnsiTheme="minorBidi" w:cs="AF_Najed" w:hint="cs"/>
          <w:sz w:val="24"/>
          <w:szCs w:val="24"/>
          <w:rtl/>
        </w:rPr>
        <w:t>)</w:t>
      </w:r>
      <w:r w:rsidR="00860D0D" w:rsidRPr="005069B3">
        <w:rPr>
          <w:rFonts w:asciiTheme="minorBidi" w:hAnsiTheme="minorBidi" w:cs="AF_Najed" w:hint="cs"/>
          <w:sz w:val="24"/>
          <w:szCs w:val="24"/>
          <w:rtl/>
        </w:rPr>
        <w:t xml:space="preserve"> </w:t>
      </w:r>
      <w:r w:rsidRPr="005069B3">
        <w:rPr>
          <w:rFonts w:asciiTheme="minorBidi" w:hAnsiTheme="minorBidi" w:cs="AF_Najed" w:hint="cs"/>
          <w:sz w:val="24"/>
          <w:szCs w:val="24"/>
          <w:rtl/>
        </w:rPr>
        <w:t>بأنه</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الوحيدة</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صاحب</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الحق</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بتوزيع</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والترخيص</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باستغلال</w:t>
      </w:r>
      <w:r w:rsidRPr="005069B3">
        <w:rPr>
          <w:rFonts w:asciiTheme="minorBidi" w:hAnsiTheme="minorBidi" w:cs="AF_Najed"/>
          <w:sz w:val="24"/>
          <w:szCs w:val="24"/>
          <w:rtl/>
        </w:rPr>
        <w:t xml:space="preserve"> </w:t>
      </w:r>
      <w:r w:rsidR="0013369A" w:rsidRPr="005069B3">
        <w:rPr>
          <w:rFonts w:asciiTheme="minorBidi" w:hAnsiTheme="minorBidi" w:cs="AF_Najed" w:hint="cs"/>
          <w:sz w:val="24"/>
          <w:szCs w:val="24"/>
          <w:rtl/>
        </w:rPr>
        <w:t>(</w:t>
      </w:r>
      <w:r w:rsidRPr="005069B3">
        <w:rPr>
          <w:rFonts w:asciiTheme="minorBidi" w:hAnsiTheme="minorBidi" w:cs="AF_Najed" w:hint="cs"/>
          <w:sz w:val="24"/>
          <w:szCs w:val="24"/>
          <w:rtl/>
        </w:rPr>
        <w:t>المباريات</w:t>
      </w:r>
      <w:r w:rsidR="0013369A" w:rsidRPr="005069B3">
        <w:rPr>
          <w:rFonts w:asciiTheme="minorBidi" w:hAnsiTheme="minorBidi" w:cs="AF_Najed" w:hint="cs"/>
          <w:sz w:val="24"/>
          <w:szCs w:val="24"/>
          <w:rtl/>
        </w:rPr>
        <w:t>)</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موضوع</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العقد</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الحاضر</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بكل</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وسائل</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البث</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الفضائية</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والأرضية</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وأنه</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يملك</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حق</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منح</w:t>
      </w:r>
      <w:r w:rsidRPr="005069B3">
        <w:rPr>
          <w:rFonts w:asciiTheme="minorBidi" w:hAnsiTheme="minorBidi" w:cs="AF_Najed"/>
          <w:sz w:val="24"/>
          <w:szCs w:val="24"/>
          <w:rtl/>
        </w:rPr>
        <w:t xml:space="preserve"> </w:t>
      </w:r>
      <w:r w:rsidR="0013369A" w:rsidRPr="005069B3">
        <w:rPr>
          <w:rFonts w:asciiTheme="minorBidi" w:hAnsiTheme="minorBidi" w:cs="AF_Najed" w:hint="cs"/>
          <w:sz w:val="24"/>
          <w:szCs w:val="24"/>
          <w:rtl/>
        </w:rPr>
        <w:t>(</w:t>
      </w:r>
      <w:r w:rsidRPr="005069B3">
        <w:rPr>
          <w:rFonts w:asciiTheme="minorBidi" w:hAnsiTheme="minorBidi" w:cs="AF_Najed" w:hint="cs"/>
          <w:sz w:val="24"/>
          <w:szCs w:val="24"/>
          <w:rtl/>
        </w:rPr>
        <w:t>الشركة</w:t>
      </w:r>
      <w:r w:rsidR="0013369A" w:rsidRPr="005069B3">
        <w:rPr>
          <w:rFonts w:asciiTheme="minorBidi" w:hAnsiTheme="minorBidi" w:cs="AF_Najed" w:hint="cs"/>
          <w:sz w:val="24"/>
          <w:szCs w:val="24"/>
          <w:rtl/>
        </w:rPr>
        <w:t>)</w:t>
      </w:r>
      <w:r w:rsidRPr="005069B3">
        <w:rPr>
          <w:rFonts w:asciiTheme="minorBidi" w:hAnsiTheme="minorBidi" w:cs="AF_Najed" w:hint="cs"/>
          <w:sz w:val="24"/>
          <w:szCs w:val="24"/>
          <w:rtl/>
        </w:rPr>
        <w:t xml:space="preserve"> </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كافة</w:t>
      </w:r>
      <w:r w:rsidR="0013369A" w:rsidRPr="005069B3">
        <w:rPr>
          <w:rFonts w:asciiTheme="minorBidi" w:hAnsiTheme="minorBidi" w:cs="AF_Najed" w:hint="cs"/>
          <w:sz w:val="24"/>
          <w:szCs w:val="24"/>
          <w:rtl/>
        </w:rPr>
        <w:t xml:space="preserve"> (</w:t>
      </w:r>
      <w:r w:rsidRPr="005069B3">
        <w:rPr>
          <w:rFonts w:asciiTheme="minorBidi" w:hAnsiTheme="minorBidi" w:cs="AF_Najed" w:hint="cs"/>
          <w:sz w:val="24"/>
          <w:szCs w:val="24"/>
          <w:rtl/>
        </w:rPr>
        <w:t>الحقوق</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الممنوحة</w:t>
      </w:r>
      <w:r w:rsidR="0013369A" w:rsidRPr="005069B3">
        <w:rPr>
          <w:rFonts w:asciiTheme="minorBidi" w:hAnsiTheme="minorBidi" w:cs="AF_Najed" w:hint="cs"/>
          <w:sz w:val="24"/>
          <w:szCs w:val="24"/>
          <w:rtl/>
        </w:rPr>
        <w:t>)</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بموجب</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هذا</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 xml:space="preserve">العقد يضمن </w:t>
      </w:r>
      <w:r w:rsidR="0013369A" w:rsidRPr="005069B3">
        <w:rPr>
          <w:rFonts w:asciiTheme="minorBidi" w:hAnsiTheme="minorBidi" w:cs="AF_Najed" w:hint="cs"/>
          <w:sz w:val="24"/>
          <w:szCs w:val="24"/>
          <w:rtl/>
        </w:rPr>
        <w:t xml:space="preserve">(الطرف </w:t>
      </w:r>
      <w:r w:rsidR="00F230C8" w:rsidRPr="005069B3">
        <w:rPr>
          <w:rFonts w:asciiTheme="minorBidi" w:hAnsiTheme="minorBidi" w:cs="AF_Najed" w:hint="cs"/>
          <w:sz w:val="24"/>
          <w:szCs w:val="24"/>
          <w:rtl/>
        </w:rPr>
        <w:t>الاول</w:t>
      </w:r>
      <w:r w:rsidR="0013369A" w:rsidRPr="005069B3">
        <w:rPr>
          <w:rFonts w:asciiTheme="minorBidi" w:hAnsiTheme="minorBidi" w:cs="AF_Najed" w:hint="cs"/>
          <w:sz w:val="24"/>
          <w:szCs w:val="24"/>
          <w:rtl/>
        </w:rPr>
        <w:t>)</w:t>
      </w:r>
      <w:r w:rsidR="00F230C8" w:rsidRPr="005069B3">
        <w:rPr>
          <w:rFonts w:asciiTheme="minorBidi" w:hAnsiTheme="minorBidi" w:cs="AF_Najed" w:hint="cs"/>
          <w:sz w:val="24"/>
          <w:szCs w:val="24"/>
          <w:rtl/>
        </w:rPr>
        <w:t xml:space="preserve"> </w:t>
      </w:r>
      <w:r w:rsidRPr="005069B3">
        <w:rPr>
          <w:rFonts w:asciiTheme="minorBidi" w:hAnsiTheme="minorBidi" w:cs="AF_Najed" w:hint="eastAsia"/>
          <w:sz w:val="24"/>
          <w:szCs w:val="24"/>
          <w:rtl/>
        </w:rPr>
        <w:t>قيام</w:t>
      </w:r>
      <w:r w:rsidRPr="005069B3">
        <w:rPr>
          <w:rFonts w:asciiTheme="minorBidi" w:hAnsiTheme="minorBidi" w:cs="AF_Najed"/>
          <w:sz w:val="24"/>
          <w:szCs w:val="24"/>
          <w:rtl/>
        </w:rPr>
        <w:t xml:space="preserve"> </w:t>
      </w:r>
      <w:r w:rsidR="0013369A" w:rsidRPr="005069B3">
        <w:rPr>
          <w:rFonts w:asciiTheme="minorBidi" w:hAnsiTheme="minorBidi" w:cs="AF_Najed" w:hint="cs"/>
          <w:sz w:val="24"/>
          <w:szCs w:val="24"/>
          <w:rtl/>
        </w:rPr>
        <w:t>(</w:t>
      </w:r>
      <w:r w:rsidRPr="005069B3">
        <w:rPr>
          <w:rFonts w:asciiTheme="minorBidi" w:hAnsiTheme="minorBidi" w:cs="AF_Najed" w:hint="cs"/>
          <w:sz w:val="24"/>
          <w:szCs w:val="24"/>
          <w:rtl/>
        </w:rPr>
        <w:t>الشركة</w:t>
      </w:r>
      <w:r w:rsidR="0013369A" w:rsidRPr="005069B3">
        <w:rPr>
          <w:rFonts w:asciiTheme="minorBidi" w:hAnsiTheme="minorBidi" w:cs="AF_Najed" w:hint="cs"/>
          <w:sz w:val="24"/>
          <w:szCs w:val="24"/>
          <w:rtl/>
        </w:rPr>
        <w:t xml:space="preserve">) </w:t>
      </w:r>
      <w:r w:rsidRPr="005069B3">
        <w:rPr>
          <w:rFonts w:asciiTheme="minorBidi" w:hAnsiTheme="minorBidi" w:cs="AF_Najed" w:hint="eastAsia"/>
          <w:sz w:val="24"/>
          <w:szCs w:val="24"/>
          <w:rtl/>
        </w:rPr>
        <w:t>بممارسة</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حقوقه</w:t>
      </w:r>
      <w:r w:rsidRPr="005069B3">
        <w:rPr>
          <w:rFonts w:asciiTheme="minorBidi" w:hAnsiTheme="minorBidi" w:cs="AF_Najed" w:hint="cs"/>
          <w:sz w:val="24"/>
          <w:szCs w:val="24"/>
          <w:rtl/>
        </w:rPr>
        <w:t>ا</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موضوع</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العقد</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الحاضر،</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ممارسةً</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هادئة</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دون</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أي</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منازعة</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أو</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مضايقة</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من</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قِبل</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أي</w:t>
      </w:r>
      <w:r w:rsidRPr="005069B3">
        <w:rPr>
          <w:rFonts w:asciiTheme="minorBidi" w:hAnsiTheme="minorBidi" w:cs="AF_Najed" w:hint="cs"/>
          <w:sz w:val="24"/>
          <w:szCs w:val="24"/>
          <w:rtl/>
        </w:rPr>
        <w:t xml:space="preserve">ا </w:t>
      </w:r>
      <w:r w:rsidRPr="005069B3">
        <w:rPr>
          <w:rFonts w:asciiTheme="minorBidi" w:hAnsiTheme="minorBidi" w:cs="AF_Najed" w:hint="eastAsia"/>
          <w:sz w:val="24"/>
          <w:szCs w:val="24"/>
          <w:rtl/>
        </w:rPr>
        <w:t>كان</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و</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 xml:space="preserve">يتعهد </w:t>
      </w:r>
      <w:r w:rsidR="0013369A" w:rsidRPr="005069B3">
        <w:rPr>
          <w:rFonts w:asciiTheme="minorBidi" w:hAnsiTheme="minorBidi" w:cs="AF_Najed" w:hint="cs"/>
          <w:sz w:val="24"/>
          <w:szCs w:val="24"/>
          <w:rtl/>
        </w:rPr>
        <w:t>(الطرف</w:t>
      </w:r>
      <w:r w:rsidR="00F230C8" w:rsidRPr="005069B3">
        <w:rPr>
          <w:rFonts w:asciiTheme="minorBidi" w:hAnsiTheme="minorBidi" w:cs="AF_Najed" w:hint="cs"/>
          <w:sz w:val="24"/>
          <w:szCs w:val="24"/>
          <w:rtl/>
        </w:rPr>
        <w:t xml:space="preserve"> الاول</w:t>
      </w:r>
      <w:r w:rsidR="00CD76C5" w:rsidRPr="005069B3">
        <w:rPr>
          <w:rFonts w:asciiTheme="minorBidi" w:hAnsiTheme="minorBidi" w:cs="AF_Najed" w:hint="cs"/>
          <w:sz w:val="24"/>
          <w:szCs w:val="24"/>
          <w:rtl/>
        </w:rPr>
        <w:t xml:space="preserve">) </w:t>
      </w:r>
      <w:r w:rsidRPr="005069B3">
        <w:rPr>
          <w:rFonts w:asciiTheme="minorBidi" w:hAnsiTheme="minorBidi" w:cs="AF_Najed" w:hint="eastAsia"/>
          <w:sz w:val="24"/>
          <w:szCs w:val="24"/>
          <w:rtl/>
        </w:rPr>
        <w:t>طيلة</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مدة</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الترخيص،</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بأن</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لا</w:t>
      </w:r>
      <w:r w:rsidRPr="005069B3">
        <w:rPr>
          <w:rFonts w:asciiTheme="minorBidi" w:hAnsiTheme="minorBidi" w:cs="AF_Najed"/>
          <w:sz w:val="24"/>
          <w:szCs w:val="24"/>
          <w:rtl/>
        </w:rPr>
        <w:t xml:space="preserve"> </w:t>
      </w:r>
      <w:r w:rsidRPr="005069B3">
        <w:rPr>
          <w:rFonts w:asciiTheme="minorBidi" w:hAnsiTheme="minorBidi" w:cs="AF_Najed" w:hint="cs"/>
          <w:sz w:val="24"/>
          <w:szCs w:val="24"/>
          <w:rtl/>
        </w:rPr>
        <w:t>ي</w:t>
      </w:r>
      <w:r w:rsidRPr="005069B3">
        <w:rPr>
          <w:rFonts w:asciiTheme="minorBidi" w:hAnsiTheme="minorBidi" w:cs="AF_Najed" w:hint="eastAsia"/>
          <w:sz w:val="24"/>
          <w:szCs w:val="24"/>
          <w:rtl/>
        </w:rPr>
        <w:t>عطي</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أي</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شخص</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ثالث</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أي</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حق</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من</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شأنه</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المساس</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أو</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الانتقاص</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من</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الحقوق</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الممنوحة</w:t>
      </w:r>
      <w:r w:rsidRPr="005069B3">
        <w:rPr>
          <w:rFonts w:asciiTheme="minorBidi" w:hAnsiTheme="minorBidi" w:cs="AF_Najed"/>
          <w:sz w:val="24"/>
          <w:szCs w:val="24"/>
          <w:rtl/>
        </w:rPr>
        <w:t xml:space="preserve"> </w:t>
      </w:r>
      <w:r w:rsidR="00CD76C5" w:rsidRPr="005069B3">
        <w:rPr>
          <w:rFonts w:asciiTheme="minorBidi" w:hAnsiTheme="minorBidi" w:cs="AF_Najed" w:hint="cs"/>
          <w:sz w:val="24"/>
          <w:szCs w:val="24"/>
          <w:rtl/>
        </w:rPr>
        <w:t>(</w:t>
      </w:r>
      <w:r w:rsidRPr="005069B3">
        <w:rPr>
          <w:rFonts w:asciiTheme="minorBidi" w:hAnsiTheme="minorBidi" w:cs="AF_Najed" w:hint="cs"/>
          <w:sz w:val="24"/>
          <w:szCs w:val="24"/>
          <w:rtl/>
        </w:rPr>
        <w:t xml:space="preserve"> للشركة</w:t>
      </w:r>
      <w:r w:rsidR="00CD76C5" w:rsidRPr="005069B3">
        <w:rPr>
          <w:rFonts w:asciiTheme="minorBidi" w:hAnsiTheme="minorBidi" w:cs="AF_Najed" w:hint="cs"/>
          <w:sz w:val="24"/>
          <w:szCs w:val="24"/>
          <w:rtl/>
        </w:rPr>
        <w:t xml:space="preserve">) </w:t>
      </w:r>
      <w:r w:rsidRPr="005069B3">
        <w:rPr>
          <w:rFonts w:asciiTheme="minorBidi" w:hAnsiTheme="minorBidi" w:cs="AF_Najed" w:hint="eastAsia"/>
          <w:sz w:val="24"/>
          <w:szCs w:val="24"/>
          <w:rtl/>
        </w:rPr>
        <w:t>بموجب</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العقد</w:t>
      </w:r>
      <w:r w:rsidRPr="005069B3">
        <w:rPr>
          <w:rFonts w:asciiTheme="minorBidi" w:hAnsiTheme="minorBidi" w:cs="AF_Najed"/>
          <w:sz w:val="24"/>
          <w:szCs w:val="24"/>
          <w:rtl/>
        </w:rPr>
        <w:t xml:space="preserve"> </w:t>
      </w:r>
      <w:r w:rsidRPr="005069B3">
        <w:rPr>
          <w:rFonts w:asciiTheme="minorBidi" w:hAnsiTheme="minorBidi" w:cs="AF_Najed" w:hint="eastAsia"/>
          <w:sz w:val="24"/>
          <w:szCs w:val="24"/>
          <w:rtl/>
        </w:rPr>
        <w:t>الحاضر</w:t>
      </w:r>
      <w:r w:rsidRPr="005069B3">
        <w:rPr>
          <w:rFonts w:asciiTheme="minorBidi" w:hAnsiTheme="minorBidi" w:cs="AF_Najed"/>
          <w:sz w:val="24"/>
          <w:szCs w:val="24"/>
          <w:rtl/>
        </w:rPr>
        <w:t>.</w:t>
      </w:r>
      <w:r w:rsidRPr="005069B3">
        <w:rPr>
          <w:rFonts w:asciiTheme="minorBidi" w:hAnsiTheme="minorBidi" w:cs="AF_Najed" w:hint="cs"/>
          <w:sz w:val="24"/>
          <w:szCs w:val="24"/>
          <w:rtl/>
        </w:rPr>
        <w:t xml:space="preserve"> </w:t>
      </w:r>
    </w:p>
    <w:p w14:paraId="33AD3E31" w14:textId="2A5980E4" w:rsidR="00887CDF" w:rsidRPr="00975F15" w:rsidRDefault="00A46254" w:rsidP="00C55CBB">
      <w:pPr>
        <w:pStyle w:val="ListParagraph"/>
        <w:numPr>
          <w:ilvl w:val="0"/>
          <w:numId w:val="9"/>
        </w:numPr>
        <w:bidi/>
        <w:jc w:val="both"/>
        <w:rPr>
          <w:rFonts w:cs="AF_Najed"/>
          <w:sz w:val="24"/>
          <w:szCs w:val="24"/>
          <w:rtl/>
          <w:lang w:val="en-US"/>
        </w:rPr>
      </w:pPr>
      <w:r>
        <w:rPr>
          <w:rFonts w:cs="AF_Najed" w:hint="cs"/>
          <w:sz w:val="24"/>
          <w:szCs w:val="24"/>
          <w:rtl/>
          <w:lang w:val="en-US"/>
        </w:rPr>
        <w:t>ي</w:t>
      </w:r>
      <w:r w:rsidR="00887CDF" w:rsidRPr="00975F15">
        <w:rPr>
          <w:rFonts w:cs="AF_Najed" w:hint="cs"/>
          <w:sz w:val="24"/>
          <w:szCs w:val="24"/>
          <w:rtl/>
          <w:lang w:val="en-US"/>
        </w:rPr>
        <w:t>قر</w:t>
      </w:r>
      <w:r w:rsidR="00887CDF" w:rsidRPr="00975F15">
        <w:rPr>
          <w:rFonts w:cs="AF_Najed"/>
          <w:sz w:val="24"/>
          <w:szCs w:val="24"/>
          <w:rtl/>
          <w:lang w:val="en-US"/>
        </w:rPr>
        <w:t xml:space="preserve"> </w:t>
      </w:r>
      <w:r w:rsidR="00CD76C5">
        <w:rPr>
          <w:rFonts w:cs="AF_Najed" w:hint="cs"/>
          <w:sz w:val="24"/>
          <w:szCs w:val="24"/>
          <w:rtl/>
          <w:lang w:val="en-US"/>
        </w:rPr>
        <w:t xml:space="preserve">(الطرف </w:t>
      </w:r>
      <w:r w:rsidR="00F230C8" w:rsidRPr="00F230C8">
        <w:rPr>
          <w:rFonts w:cs="AF_Najed" w:hint="cs"/>
          <w:sz w:val="24"/>
          <w:szCs w:val="24"/>
          <w:rtl/>
          <w:lang w:val="en-US"/>
        </w:rPr>
        <w:t>الاول</w:t>
      </w:r>
      <w:r w:rsidR="00CD76C5">
        <w:rPr>
          <w:rFonts w:cs="AF_Najed" w:hint="cs"/>
          <w:sz w:val="24"/>
          <w:szCs w:val="24"/>
          <w:rtl/>
          <w:lang w:val="en-US"/>
        </w:rPr>
        <w:t xml:space="preserve">) </w:t>
      </w:r>
      <w:r w:rsidR="00887CDF" w:rsidRPr="00975F15">
        <w:rPr>
          <w:rFonts w:cs="AF_Najed" w:hint="cs"/>
          <w:sz w:val="24"/>
          <w:szCs w:val="24"/>
          <w:rtl/>
          <w:lang w:val="en-US"/>
        </w:rPr>
        <w:t>بأن</w:t>
      </w:r>
      <w:r w:rsidR="00887CDF" w:rsidRPr="00975F15">
        <w:rPr>
          <w:rFonts w:cs="AF_Najed"/>
          <w:sz w:val="24"/>
          <w:szCs w:val="24"/>
          <w:rtl/>
          <w:lang w:val="en-US"/>
        </w:rPr>
        <w:t xml:space="preserve"> </w:t>
      </w:r>
      <w:r w:rsidR="00CD76C5">
        <w:rPr>
          <w:rFonts w:cs="AF_Najed" w:hint="cs"/>
          <w:sz w:val="24"/>
          <w:szCs w:val="24"/>
          <w:rtl/>
          <w:lang w:val="en-US"/>
        </w:rPr>
        <w:t>(</w:t>
      </w:r>
      <w:r>
        <w:rPr>
          <w:rFonts w:cs="AF_Najed" w:hint="cs"/>
          <w:sz w:val="24"/>
          <w:szCs w:val="24"/>
          <w:rtl/>
          <w:lang w:val="en-US"/>
        </w:rPr>
        <w:t>الشركة</w:t>
      </w:r>
      <w:r w:rsidR="00CD76C5">
        <w:rPr>
          <w:rFonts w:cs="AF_Najed" w:hint="cs"/>
          <w:sz w:val="24"/>
          <w:szCs w:val="24"/>
          <w:rtl/>
          <w:lang w:val="en-US"/>
        </w:rPr>
        <w:t xml:space="preserve">) </w:t>
      </w:r>
      <w:r w:rsidR="00887CDF" w:rsidRPr="00975F15">
        <w:rPr>
          <w:rFonts w:cs="AF_Najed" w:hint="cs"/>
          <w:sz w:val="24"/>
          <w:szCs w:val="24"/>
          <w:rtl/>
          <w:lang w:val="en-US"/>
        </w:rPr>
        <w:t>غير</w:t>
      </w:r>
      <w:r w:rsidR="00887CDF" w:rsidRPr="00975F15">
        <w:rPr>
          <w:rFonts w:cs="AF_Najed"/>
          <w:sz w:val="24"/>
          <w:szCs w:val="24"/>
          <w:rtl/>
          <w:lang w:val="en-US"/>
        </w:rPr>
        <w:t xml:space="preserve"> </w:t>
      </w:r>
      <w:r w:rsidR="00887CDF" w:rsidRPr="00975F15">
        <w:rPr>
          <w:rFonts w:cs="AF_Najed" w:hint="cs"/>
          <w:sz w:val="24"/>
          <w:szCs w:val="24"/>
          <w:rtl/>
          <w:lang w:val="en-US"/>
        </w:rPr>
        <w:t>مسؤولة</w:t>
      </w:r>
      <w:r w:rsidR="00887CDF" w:rsidRPr="00975F15">
        <w:rPr>
          <w:rFonts w:cs="AF_Najed"/>
          <w:sz w:val="24"/>
          <w:szCs w:val="24"/>
          <w:rtl/>
          <w:lang w:val="en-US"/>
        </w:rPr>
        <w:t xml:space="preserve"> </w:t>
      </w:r>
      <w:r w:rsidR="00887CDF" w:rsidRPr="00975F15">
        <w:rPr>
          <w:rFonts w:cs="AF_Najed" w:hint="cs"/>
          <w:sz w:val="24"/>
          <w:szCs w:val="24"/>
          <w:rtl/>
          <w:lang w:val="en-US"/>
        </w:rPr>
        <w:t>عن</w:t>
      </w:r>
      <w:r w:rsidR="00887CDF" w:rsidRPr="00975F15">
        <w:rPr>
          <w:rFonts w:cs="AF_Najed"/>
          <w:sz w:val="24"/>
          <w:szCs w:val="24"/>
          <w:rtl/>
          <w:lang w:val="en-US"/>
        </w:rPr>
        <w:t xml:space="preserve"> </w:t>
      </w:r>
      <w:r w:rsidR="00887CDF" w:rsidRPr="00975F15">
        <w:rPr>
          <w:rFonts w:cs="AF_Najed" w:hint="cs"/>
          <w:sz w:val="24"/>
          <w:szCs w:val="24"/>
          <w:rtl/>
          <w:lang w:val="en-US"/>
        </w:rPr>
        <w:t>دفعات</w:t>
      </w:r>
      <w:r w:rsidR="00887CDF" w:rsidRPr="00975F15">
        <w:rPr>
          <w:rFonts w:cs="AF_Najed"/>
          <w:sz w:val="24"/>
          <w:szCs w:val="24"/>
          <w:rtl/>
          <w:lang w:val="en-US"/>
        </w:rPr>
        <w:t xml:space="preserve"> </w:t>
      </w:r>
      <w:r w:rsidR="00887CDF" w:rsidRPr="00975F15">
        <w:rPr>
          <w:rFonts w:cs="AF_Najed" w:hint="cs"/>
          <w:sz w:val="24"/>
          <w:szCs w:val="24"/>
          <w:rtl/>
          <w:lang w:val="en-US"/>
        </w:rPr>
        <w:t>اخرى</w:t>
      </w:r>
      <w:r w:rsidR="00887CDF" w:rsidRPr="00975F15">
        <w:rPr>
          <w:rFonts w:cs="AF_Najed"/>
          <w:sz w:val="24"/>
          <w:szCs w:val="24"/>
          <w:rtl/>
          <w:lang w:val="en-US"/>
        </w:rPr>
        <w:t xml:space="preserve"> </w:t>
      </w:r>
      <w:r w:rsidR="00887CDF" w:rsidRPr="00975F15">
        <w:rPr>
          <w:rFonts w:cs="AF_Najed" w:hint="cs"/>
          <w:sz w:val="24"/>
          <w:szCs w:val="24"/>
          <w:rtl/>
          <w:lang w:val="en-US"/>
        </w:rPr>
        <w:t>غير</w:t>
      </w:r>
      <w:r w:rsidR="00887CDF" w:rsidRPr="00975F15">
        <w:rPr>
          <w:rFonts w:cs="AF_Najed"/>
          <w:sz w:val="24"/>
          <w:szCs w:val="24"/>
          <w:rtl/>
          <w:lang w:val="en-US"/>
        </w:rPr>
        <w:t xml:space="preserve"> </w:t>
      </w:r>
      <w:r w:rsidR="00887CDF" w:rsidRPr="00975F15">
        <w:rPr>
          <w:rFonts w:cs="AF_Najed" w:hint="cs"/>
          <w:sz w:val="24"/>
          <w:szCs w:val="24"/>
          <w:rtl/>
          <w:lang w:val="en-US"/>
        </w:rPr>
        <w:t>ما</w:t>
      </w:r>
      <w:r w:rsidR="00887CDF" w:rsidRPr="00975F15">
        <w:rPr>
          <w:rFonts w:cs="AF_Najed"/>
          <w:sz w:val="24"/>
          <w:szCs w:val="24"/>
          <w:rtl/>
          <w:lang w:val="en-US"/>
        </w:rPr>
        <w:t xml:space="preserve"> </w:t>
      </w:r>
      <w:r w:rsidR="00887CDF" w:rsidRPr="00975F15">
        <w:rPr>
          <w:rFonts w:cs="AF_Najed" w:hint="cs"/>
          <w:sz w:val="24"/>
          <w:szCs w:val="24"/>
          <w:rtl/>
          <w:lang w:val="en-US"/>
        </w:rPr>
        <w:t>هو</w:t>
      </w:r>
      <w:r w:rsidR="00887CDF" w:rsidRPr="00975F15">
        <w:rPr>
          <w:rFonts w:cs="AF_Najed"/>
          <w:sz w:val="24"/>
          <w:szCs w:val="24"/>
          <w:rtl/>
          <w:lang w:val="en-US"/>
        </w:rPr>
        <w:t xml:space="preserve"> </w:t>
      </w:r>
      <w:r w:rsidR="00887CDF" w:rsidRPr="00975F15">
        <w:rPr>
          <w:rFonts w:cs="AF_Najed" w:hint="cs"/>
          <w:sz w:val="24"/>
          <w:szCs w:val="24"/>
          <w:rtl/>
          <w:lang w:val="en-US"/>
        </w:rPr>
        <w:t>منصوص</w:t>
      </w:r>
      <w:r w:rsidR="00887CDF" w:rsidRPr="00975F15">
        <w:rPr>
          <w:rFonts w:cs="AF_Najed"/>
          <w:sz w:val="24"/>
          <w:szCs w:val="24"/>
          <w:rtl/>
          <w:lang w:val="en-US"/>
        </w:rPr>
        <w:t xml:space="preserve"> </w:t>
      </w:r>
      <w:r w:rsidR="00887CDF" w:rsidRPr="00975F15">
        <w:rPr>
          <w:rFonts w:cs="AF_Najed" w:hint="cs"/>
          <w:sz w:val="24"/>
          <w:szCs w:val="24"/>
          <w:rtl/>
          <w:lang w:val="en-US"/>
        </w:rPr>
        <w:t>عليه</w:t>
      </w:r>
      <w:r w:rsidR="00887CDF" w:rsidRPr="00975F15">
        <w:rPr>
          <w:rFonts w:cs="AF_Najed"/>
          <w:sz w:val="24"/>
          <w:szCs w:val="24"/>
          <w:rtl/>
          <w:lang w:val="en-US"/>
        </w:rPr>
        <w:t xml:space="preserve"> </w:t>
      </w:r>
      <w:r w:rsidR="00887CDF" w:rsidRPr="00975F15">
        <w:rPr>
          <w:rFonts w:cs="AF_Najed" w:hint="cs"/>
          <w:sz w:val="24"/>
          <w:szCs w:val="24"/>
          <w:rtl/>
          <w:lang w:val="en-US"/>
        </w:rPr>
        <w:t>في</w:t>
      </w:r>
      <w:r w:rsidR="00887CDF" w:rsidRPr="00975F15">
        <w:rPr>
          <w:rFonts w:cs="AF_Najed"/>
          <w:sz w:val="24"/>
          <w:szCs w:val="24"/>
          <w:rtl/>
          <w:lang w:val="en-US"/>
        </w:rPr>
        <w:t xml:space="preserve"> </w:t>
      </w:r>
      <w:r w:rsidR="00887CDF" w:rsidRPr="00975F15">
        <w:rPr>
          <w:rFonts w:cs="AF_Najed" w:hint="cs"/>
          <w:sz w:val="24"/>
          <w:szCs w:val="24"/>
          <w:rtl/>
          <w:lang w:val="en-US"/>
        </w:rPr>
        <w:t>هذه</w:t>
      </w:r>
      <w:r w:rsidR="00887CDF" w:rsidRPr="00975F15">
        <w:rPr>
          <w:rFonts w:cs="AF_Najed"/>
          <w:sz w:val="24"/>
          <w:szCs w:val="24"/>
          <w:rtl/>
          <w:lang w:val="en-US"/>
        </w:rPr>
        <w:t xml:space="preserve"> </w:t>
      </w:r>
      <w:r w:rsidR="00887CDF" w:rsidRPr="00975F15">
        <w:rPr>
          <w:rFonts w:cs="AF_Najed" w:hint="cs"/>
          <w:sz w:val="24"/>
          <w:szCs w:val="24"/>
          <w:rtl/>
          <w:lang w:val="en-US"/>
        </w:rPr>
        <w:t>الاتفاقية</w:t>
      </w:r>
      <w:r w:rsidR="00887CDF" w:rsidRPr="00975F15">
        <w:rPr>
          <w:rFonts w:cs="AF_Najed"/>
          <w:sz w:val="24"/>
          <w:szCs w:val="24"/>
          <w:rtl/>
          <w:lang w:val="en-US"/>
        </w:rPr>
        <w:t xml:space="preserve"> </w:t>
      </w:r>
      <w:r w:rsidR="00887CDF" w:rsidRPr="00975F15">
        <w:rPr>
          <w:rFonts w:cs="AF_Najed" w:hint="cs"/>
          <w:sz w:val="24"/>
          <w:szCs w:val="24"/>
          <w:rtl/>
          <w:lang w:val="en-US"/>
        </w:rPr>
        <w:t>وأن</w:t>
      </w:r>
      <w:r w:rsidR="00887CDF" w:rsidRPr="00975F15">
        <w:rPr>
          <w:rFonts w:cs="AF_Najed"/>
          <w:sz w:val="24"/>
          <w:szCs w:val="24"/>
          <w:rtl/>
          <w:lang w:val="en-US"/>
        </w:rPr>
        <w:t xml:space="preserve"> </w:t>
      </w:r>
      <w:r w:rsidR="00CD76C5">
        <w:rPr>
          <w:rFonts w:cs="AF_Najed" w:hint="cs"/>
          <w:sz w:val="24"/>
          <w:szCs w:val="24"/>
          <w:rtl/>
          <w:lang w:val="en-US"/>
        </w:rPr>
        <w:t>(الطرف ا</w:t>
      </w:r>
      <w:r w:rsidR="00F230C8" w:rsidRPr="00F230C8">
        <w:rPr>
          <w:rFonts w:cs="AF_Najed" w:hint="cs"/>
          <w:sz w:val="24"/>
          <w:szCs w:val="24"/>
          <w:rtl/>
          <w:lang w:val="en-US"/>
        </w:rPr>
        <w:t>لاول</w:t>
      </w:r>
      <w:r w:rsidR="00CD76C5">
        <w:rPr>
          <w:rFonts w:cs="AF_Najed" w:hint="cs"/>
          <w:sz w:val="24"/>
          <w:szCs w:val="24"/>
          <w:rtl/>
          <w:lang w:val="en-US"/>
        </w:rPr>
        <w:t xml:space="preserve">) </w:t>
      </w:r>
      <w:r w:rsidR="00887CDF" w:rsidRPr="00975F15">
        <w:rPr>
          <w:rFonts w:cs="AF_Najed" w:hint="cs"/>
          <w:sz w:val="24"/>
          <w:szCs w:val="24"/>
          <w:rtl/>
          <w:lang w:val="en-US"/>
        </w:rPr>
        <w:t>س</w:t>
      </w:r>
      <w:r>
        <w:rPr>
          <w:rFonts w:cs="AF_Najed" w:hint="cs"/>
          <w:sz w:val="24"/>
          <w:szCs w:val="24"/>
          <w:rtl/>
          <w:lang w:val="en-US"/>
        </w:rPr>
        <w:t>ي</w:t>
      </w:r>
      <w:r w:rsidR="00887CDF" w:rsidRPr="00975F15">
        <w:rPr>
          <w:rFonts w:cs="AF_Najed" w:hint="cs"/>
          <w:sz w:val="24"/>
          <w:szCs w:val="24"/>
          <w:rtl/>
          <w:lang w:val="en-US"/>
        </w:rPr>
        <w:t>كون</w:t>
      </w:r>
      <w:r w:rsidR="00887CDF" w:rsidRPr="00975F15">
        <w:rPr>
          <w:rFonts w:cs="AF_Najed"/>
          <w:sz w:val="24"/>
          <w:szCs w:val="24"/>
          <w:rtl/>
          <w:lang w:val="en-US"/>
        </w:rPr>
        <w:t xml:space="preserve"> </w:t>
      </w:r>
      <w:r w:rsidR="00887CDF" w:rsidRPr="00975F15">
        <w:rPr>
          <w:rFonts w:cs="AF_Najed" w:hint="cs"/>
          <w:sz w:val="24"/>
          <w:szCs w:val="24"/>
          <w:rtl/>
          <w:lang w:val="en-US"/>
        </w:rPr>
        <w:t>مسؤولً</w:t>
      </w:r>
      <w:r w:rsidR="00887CDF" w:rsidRPr="00975F15">
        <w:rPr>
          <w:rFonts w:cs="AF_Najed"/>
          <w:sz w:val="24"/>
          <w:szCs w:val="24"/>
          <w:rtl/>
          <w:lang w:val="en-US"/>
        </w:rPr>
        <w:t xml:space="preserve"> </w:t>
      </w:r>
      <w:r w:rsidR="00887CDF" w:rsidRPr="00975F15">
        <w:rPr>
          <w:rFonts w:cs="AF_Najed" w:hint="cs"/>
          <w:sz w:val="24"/>
          <w:szCs w:val="24"/>
          <w:rtl/>
          <w:lang w:val="en-US"/>
        </w:rPr>
        <w:t>عن</w:t>
      </w:r>
      <w:r w:rsidR="00887CDF" w:rsidRPr="00975F15">
        <w:rPr>
          <w:rFonts w:cs="AF_Najed"/>
          <w:sz w:val="24"/>
          <w:szCs w:val="24"/>
          <w:rtl/>
          <w:lang w:val="en-US"/>
        </w:rPr>
        <w:t xml:space="preserve"> </w:t>
      </w:r>
      <w:r>
        <w:rPr>
          <w:rFonts w:cs="AF_Najed" w:hint="cs"/>
          <w:sz w:val="24"/>
          <w:szCs w:val="24"/>
          <w:rtl/>
          <w:lang w:val="en-US"/>
        </w:rPr>
        <w:t>وسي</w:t>
      </w:r>
      <w:r w:rsidR="00887CDF" w:rsidRPr="00975F15">
        <w:rPr>
          <w:rFonts w:cs="AF_Najed" w:hint="cs"/>
          <w:sz w:val="24"/>
          <w:szCs w:val="24"/>
          <w:rtl/>
          <w:lang w:val="en-US"/>
        </w:rPr>
        <w:t>قوم</w:t>
      </w:r>
      <w:r w:rsidR="00887CDF" w:rsidRPr="00975F15">
        <w:rPr>
          <w:rFonts w:cs="AF_Najed"/>
          <w:sz w:val="24"/>
          <w:szCs w:val="24"/>
          <w:rtl/>
          <w:lang w:val="en-US"/>
        </w:rPr>
        <w:t xml:space="preserve"> </w:t>
      </w:r>
      <w:r w:rsidR="00887CDF" w:rsidRPr="00975F15">
        <w:rPr>
          <w:rFonts w:cs="AF_Najed" w:hint="cs"/>
          <w:sz w:val="24"/>
          <w:szCs w:val="24"/>
          <w:rtl/>
          <w:lang w:val="en-US"/>
        </w:rPr>
        <w:t>بدفع</w:t>
      </w:r>
      <w:r w:rsidR="00887CDF" w:rsidRPr="00975F15">
        <w:rPr>
          <w:rFonts w:cs="AF_Najed"/>
          <w:sz w:val="24"/>
          <w:szCs w:val="24"/>
          <w:rtl/>
          <w:lang w:val="en-US"/>
        </w:rPr>
        <w:t xml:space="preserve"> </w:t>
      </w:r>
      <w:r w:rsidR="00887CDF" w:rsidRPr="00975F15">
        <w:rPr>
          <w:rFonts w:cs="AF_Najed" w:hint="cs"/>
          <w:sz w:val="24"/>
          <w:szCs w:val="24"/>
          <w:rtl/>
          <w:lang w:val="en-US"/>
        </w:rPr>
        <w:t>أي</w:t>
      </w:r>
      <w:r w:rsidR="00887CDF" w:rsidRPr="00975F15">
        <w:rPr>
          <w:rFonts w:cs="AF_Najed"/>
          <w:sz w:val="24"/>
          <w:szCs w:val="24"/>
          <w:rtl/>
          <w:lang w:val="en-US"/>
        </w:rPr>
        <w:t xml:space="preserve"> </w:t>
      </w:r>
      <w:r w:rsidR="00887CDF" w:rsidRPr="00975F15">
        <w:rPr>
          <w:rFonts w:cs="AF_Najed" w:hint="cs"/>
          <w:sz w:val="24"/>
          <w:szCs w:val="24"/>
          <w:rtl/>
          <w:lang w:val="en-US"/>
        </w:rPr>
        <w:t>رسوم</w:t>
      </w:r>
      <w:r w:rsidR="00887CDF" w:rsidRPr="00975F15">
        <w:rPr>
          <w:rFonts w:cs="AF_Najed"/>
          <w:sz w:val="24"/>
          <w:szCs w:val="24"/>
          <w:rtl/>
          <w:lang w:val="en-US"/>
        </w:rPr>
        <w:t xml:space="preserve"> </w:t>
      </w:r>
      <w:r w:rsidR="00887CDF" w:rsidRPr="00975F15">
        <w:rPr>
          <w:rFonts w:cs="AF_Najed" w:hint="cs"/>
          <w:sz w:val="24"/>
          <w:szCs w:val="24"/>
          <w:rtl/>
          <w:lang w:val="en-US"/>
        </w:rPr>
        <w:t>أو</w:t>
      </w:r>
      <w:r w:rsidR="00887CDF" w:rsidRPr="00975F15">
        <w:rPr>
          <w:rFonts w:cs="AF_Najed"/>
          <w:sz w:val="24"/>
          <w:szCs w:val="24"/>
          <w:rtl/>
          <w:lang w:val="en-US"/>
        </w:rPr>
        <w:t xml:space="preserve"> </w:t>
      </w:r>
      <w:r w:rsidR="00887CDF" w:rsidRPr="00975F15">
        <w:rPr>
          <w:rFonts w:cs="AF_Najed" w:hint="cs"/>
          <w:sz w:val="24"/>
          <w:szCs w:val="24"/>
          <w:rtl/>
          <w:lang w:val="en-US"/>
        </w:rPr>
        <w:t>ضرائب</w:t>
      </w:r>
      <w:r w:rsidR="00887CDF" w:rsidRPr="00975F15">
        <w:rPr>
          <w:rFonts w:cs="AF_Najed"/>
          <w:sz w:val="24"/>
          <w:szCs w:val="24"/>
          <w:rtl/>
          <w:lang w:val="en-US"/>
        </w:rPr>
        <w:t xml:space="preserve"> </w:t>
      </w:r>
      <w:r w:rsidR="00887CDF" w:rsidRPr="00975F15">
        <w:rPr>
          <w:rFonts w:cs="AF_Najed" w:hint="cs"/>
          <w:sz w:val="24"/>
          <w:szCs w:val="24"/>
          <w:rtl/>
          <w:lang w:val="en-US"/>
        </w:rPr>
        <w:t>أو</w:t>
      </w:r>
      <w:r w:rsidR="00887CDF" w:rsidRPr="00975F15">
        <w:rPr>
          <w:rFonts w:cs="AF_Najed"/>
          <w:sz w:val="24"/>
          <w:szCs w:val="24"/>
          <w:rtl/>
          <w:lang w:val="en-US"/>
        </w:rPr>
        <w:t xml:space="preserve"> </w:t>
      </w:r>
      <w:r w:rsidR="00887CDF" w:rsidRPr="00975F15">
        <w:rPr>
          <w:rFonts w:cs="AF_Najed" w:hint="cs"/>
          <w:sz w:val="24"/>
          <w:szCs w:val="24"/>
          <w:rtl/>
          <w:lang w:val="en-US"/>
        </w:rPr>
        <w:t>خلافه</w:t>
      </w:r>
      <w:r w:rsidR="00887CDF" w:rsidRPr="00975F15">
        <w:rPr>
          <w:rFonts w:cs="AF_Najed"/>
          <w:sz w:val="24"/>
          <w:szCs w:val="24"/>
          <w:rtl/>
          <w:lang w:val="en-US"/>
        </w:rPr>
        <w:t xml:space="preserve"> </w:t>
      </w:r>
      <w:r w:rsidR="00887CDF" w:rsidRPr="00975F15">
        <w:rPr>
          <w:rFonts w:cs="AF_Najed" w:hint="cs"/>
          <w:sz w:val="24"/>
          <w:szCs w:val="24"/>
          <w:rtl/>
          <w:lang w:val="en-US"/>
        </w:rPr>
        <w:t>مستحقة</w:t>
      </w:r>
      <w:r w:rsidR="00887CDF" w:rsidRPr="00975F15">
        <w:rPr>
          <w:rFonts w:cs="AF_Najed"/>
          <w:sz w:val="24"/>
          <w:szCs w:val="24"/>
          <w:rtl/>
          <w:lang w:val="en-US"/>
        </w:rPr>
        <w:t xml:space="preserve"> </w:t>
      </w:r>
      <w:r w:rsidR="00887CDF" w:rsidRPr="00975F15">
        <w:rPr>
          <w:rFonts w:cs="AF_Najed" w:hint="cs"/>
          <w:sz w:val="24"/>
          <w:szCs w:val="24"/>
          <w:rtl/>
          <w:lang w:val="en-US"/>
        </w:rPr>
        <w:t>أو</w:t>
      </w:r>
      <w:r w:rsidR="00887CDF" w:rsidRPr="00975F15">
        <w:rPr>
          <w:rFonts w:cs="AF_Najed"/>
          <w:sz w:val="24"/>
          <w:szCs w:val="24"/>
          <w:rtl/>
          <w:lang w:val="en-US"/>
        </w:rPr>
        <w:t xml:space="preserve"> </w:t>
      </w:r>
      <w:r w:rsidR="00887CDF" w:rsidRPr="00975F15">
        <w:rPr>
          <w:rFonts w:cs="AF_Najed" w:hint="cs"/>
          <w:sz w:val="24"/>
          <w:szCs w:val="24"/>
          <w:rtl/>
          <w:lang w:val="en-US"/>
        </w:rPr>
        <w:t>تستحق</w:t>
      </w:r>
      <w:r w:rsidR="00887CDF" w:rsidRPr="00975F15">
        <w:rPr>
          <w:rFonts w:cs="AF_Najed"/>
          <w:sz w:val="24"/>
          <w:szCs w:val="24"/>
          <w:rtl/>
          <w:lang w:val="en-US"/>
        </w:rPr>
        <w:t xml:space="preserve"> </w:t>
      </w:r>
      <w:r w:rsidR="00887CDF" w:rsidRPr="00975F15">
        <w:rPr>
          <w:rFonts w:cs="AF_Najed" w:hint="cs"/>
          <w:sz w:val="24"/>
          <w:szCs w:val="24"/>
          <w:rtl/>
          <w:lang w:val="en-US"/>
        </w:rPr>
        <w:t>فيما</w:t>
      </w:r>
      <w:r w:rsidR="00887CDF" w:rsidRPr="00975F15">
        <w:rPr>
          <w:rFonts w:cs="AF_Najed"/>
          <w:sz w:val="24"/>
          <w:szCs w:val="24"/>
          <w:rtl/>
          <w:lang w:val="en-US"/>
        </w:rPr>
        <w:t xml:space="preserve"> </w:t>
      </w:r>
      <w:r w:rsidR="00887CDF" w:rsidRPr="00975F15">
        <w:rPr>
          <w:rFonts w:cs="AF_Najed" w:hint="cs"/>
          <w:sz w:val="24"/>
          <w:szCs w:val="24"/>
          <w:rtl/>
          <w:lang w:val="en-US"/>
        </w:rPr>
        <w:t>يتعلق</w:t>
      </w:r>
      <w:r w:rsidR="00887CDF" w:rsidRPr="00975F15">
        <w:rPr>
          <w:rFonts w:cs="AF_Najed"/>
          <w:sz w:val="24"/>
          <w:szCs w:val="24"/>
          <w:rtl/>
          <w:lang w:val="en-US"/>
        </w:rPr>
        <w:t xml:space="preserve"> </w:t>
      </w:r>
      <w:r w:rsidR="00887CDF" w:rsidRPr="00975F15">
        <w:rPr>
          <w:rFonts w:cs="AF_Najed" w:hint="cs"/>
          <w:sz w:val="24"/>
          <w:szCs w:val="24"/>
          <w:rtl/>
          <w:lang w:val="en-US"/>
        </w:rPr>
        <w:t>بهذه</w:t>
      </w:r>
      <w:r w:rsidR="00887CDF" w:rsidRPr="00975F15">
        <w:rPr>
          <w:rFonts w:cs="AF_Najed"/>
          <w:sz w:val="24"/>
          <w:szCs w:val="24"/>
          <w:rtl/>
          <w:lang w:val="en-US"/>
        </w:rPr>
        <w:t xml:space="preserve"> </w:t>
      </w:r>
      <w:r w:rsidR="00887CDF" w:rsidRPr="00975F15">
        <w:rPr>
          <w:rFonts w:cs="AF_Najed" w:hint="cs"/>
          <w:sz w:val="24"/>
          <w:szCs w:val="24"/>
          <w:rtl/>
          <w:lang w:val="en-US"/>
        </w:rPr>
        <w:t>الاتفاقية</w:t>
      </w:r>
      <w:r w:rsidR="00CD76C5">
        <w:rPr>
          <w:rFonts w:cs="AF_Najed" w:hint="cs"/>
          <w:sz w:val="24"/>
          <w:szCs w:val="24"/>
          <w:rtl/>
          <w:lang w:val="en-US"/>
        </w:rPr>
        <w:t>.</w:t>
      </w:r>
      <w:r w:rsidR="00887CDF" w:rsidRPr="00975F15">
        <w:rPr>
          <w:rFonts w:cs="AF_Najed"/>
          <w:sz w:val="24"/>
          <w:szCs w:val="24"/>
          <w:lang w:val="en-US"/>
        </w:rPr>
        <w:t xml:space="preserve"> </w:t>
      </w:r>
    </w:p>
    <w:p w14:paraId="1837AD4D" w14:textId="71E49BCC" w:rsidR="00887CDF" w:rsidRPr="00887CDF" w:rsidRDefault="00887CDF" w:rsidP="00053C72">
      <w:pPr>
        <w:pStyle w:val="ListParagraph"/>
        <w:numPr>
          <w:ilvl w:val="0"/>
          <w:numId w:val="9"/>
        </w:numPr>
        <w:bidi/>
        <w:spacing w:after="0"/>
        <w:jc w:val="both"/>
        <w:rPr>
          <w:rFonts w:cs="AF_Najed"/>
          <w:sz w:val="24"/>
          <w:szCs w:val="24"/>
          <w:rtl/>
          <w:lang w:val="en-US"/>
        </w:rPr>
      </w:pPr>
      <w:r w:rsidRPr="00887CDF">
        <w:rPr>
          <w:rFonts w:cs="AF_Najed" w:hint="cs"/>
          <w:sz w:val="24"/>
          <w:szCs w:val="24"/>
          <w:rtl/>
          <w:lang w:val="en-US"/>
        </w:rPr>
        <w:t>في</w:t>
      </w:r>
      <w:r w:rsidRPr="00887CDF">
        <w:rPr>
          <w:rFonts w:cs="AF_Najed"/>
          <w:sz w:val="24"/>
          <w:szCs w:val="24"/>
          <w:rtl/>
          <w:lang w:val="en-US"/>
        </w:rPr>
        <w:t xml:space="preserve"> </w:t>
      </w:r>
      <w:r w:rsidRPr="00887CDF">
        <w:rPr>
          <w:rFonts w:cs="AF_Najed" w:hint="cs"/>
          <w:sz w:val="24"/>
          <w:szCs w:val="24"/>
          <w:rtl/>
          <w:lang w:val="en-US"/>
        </w:rPr>
        <w:t>حال</w:t>
      </w:r>
      <w:r w:rsidRPr="00887CDF">
        <w:rPr>
          <w:rFonts w:cs="AF_Najed"/>
          <w:sz w:val="24"/>
          <w:szCs w:val="24"/>
          <w:rtl/>
          <w:lang w:val="en-US"/>
        </w:rPr>
        <w:t xml:space="preserve"> </w:t>
      </w:r>
      <w:r w:rsidRPr="00887CDF">
        <w:rPr>
          <w:rFonts w:cs="AF_Najed" w:hint="cs"/>
          <w:sz w:val="24"/>
          <w:szCs w:val="24"/>
          <w:rtl/>
          <w:lang w:val="en-US"/>
        </w:rPr>
        <w:t>هبوط</w:t>
      </w:r>
      <w:r w:rsidRPr="00887CDF">
        <w:rPr>
          <w:rFonts w:cs="AF_Najed"/>
          <w:sz w:val="24"/>
          <w:szCs w:val="24"/>
          <w:rtl/>
          <w:lang w:val="en-US"/>
        </w:rPr>
        <w:t xml:space="preserve"> </w:t>
      </w:r>
      <w:r w:rsidR="00CD76C5">
        <w:rPr>
          <w:rFonts w:cs="AF_Najed" w:hint="cs"/>
          <w:sz w:val="24"/>
          <w:szCs w:val="24"/>
          <w:rtl/>
          <w:lang w:val="en-US"/>
        </w:rPr>
        <w:t>(</w:t>
      </w:r>
      <w:r w:rsidR="00A46254">
        <w:rPr>
          <w:rFonts w:cs="AF_Najed" w:hint="cs"/>
          <w:sz w:val="24"/>
          <w:szCs w:val="24"/>
          <w:rtl/>
          <w:lang w:val="en-US"/>
        </w:rPr>
        <w:t>النادي</w:t>
      </w:r>
      <w:r w:rsidR="00CD76C5">
        <w:rPr>
          <w:rFonts w:cs="AF_Najed" w:hint="cs"/>
          <w:sz w:val="24"/>
          <w:szCs w:val="24"/>
          <w:rtl/>
          <w:lang w:val="en-US"/>
        </w:rPr>
        <w:t xml:space="preserve">) </w:t>
      </w:r>
      <w:r w:rsidRPr="00887CDF">
        <w:rPr>
          <w:rFonts w:cs="AF_Najed" w:hint="cs"/>
          <w:sz w:val="24"/>
          <w:szCs w:val="24"/>
          <w:rtl/>
          <w:lang w:val="en-US"/>
        </w:rPr>
        <w:t>الى</w:t>
      </w:r>
      <w:r w:rsidRPr="00887CDF">
        <w:rPr>
          <w:rFonts w:cs="AF_Najed"/>
          <w:sz w:val="24"/>
          <w:szCs w:val="24"/>
          <w:rtl/>
          <w:lang w:val="en-US"/>
        </w:rPr>
        <w:t xml:space="preserve"> </w:t>
      </w:r>
      <w:r w:rsidRPr="00887CDF">
        <w:rPr>
          <w:rFonts w:cs="AF_Najed" w:hint="cs"/>
          <w:sz w:val="24"/>
          <w:szCs w:val="24"/>
          <w:rtl/>
          <w:lang w:val="en-US"/>
        </w:rPr>
        <w:t>الدرجة</w:t>
      </w:r>
      <w:r w:rsidRPr="00887CDF">
        <w:rPr>
          <w:rFonts w:cs="AF_Najed"/>
          <w:sz w:val="24"/>
          <w:szCs w:val="24"/>
          <w:rtl/>
          <w:lang w:val="en-US"/>
        </w:rPr>
        <w:t xml:space="preserve"> </w:t>
      </w:r>
      <w:r w:rsidRPr="00887CDF">
        <w:rPr>
          <w:rFonts w:cs="AF_Najed" w:hint="cs"/>
          <w:sz w:val="24"/>
          <w:szCs w:val="24"/>
          <w:rtl/>
          <w:lang w:val="en-US"/>
        </w:rPr>
        <w:t>الثانية</w:t>
      </w:r>
      <w:r w:rsidRPr="00887CDF">
        <w:rPr>
          <w:rFonts w:cs="AF_Najed"/>
          <w:sz w:val="24"/>
          <w:szCs w:val="24"/>
          <w:rtl/>
          <w:lang w:val="en-US"/>
        </w:rPr>
        <w:t xml:space="preserve"> </w:t>
      </w:r>
      <w:r w:rsidR="00A46254">
        <w:rPr>
          <w:rFonts w:cs="AF_Najed" w:hint="cs"/>
          <w:sz w:val="24"/>
          <w:szCs w:val="24"/>
          <w:rtl/>
          <w:lang w:val="en-US"/>
        </w:rPr>
        <w:t xml:space="preserve"> في اي موسم يعتبر عندها هذا العقد منتهيا فورا و يتم عمل التسويات الملية اللازمة</w:t>
      </w:r>
      <w:r w:rsidR="00CD76C5">
        <w:rPr>
          <w:rFonts w:cs="AF_Najed" w:hint="cs"/>
          <w:sz w:val="24"/>
          <w:szCs w:val="24"/>
          <w:rtl/>
          <w:lang w:val="en-US"/>
        </w:rPr>
        <w:t>.</w:t>
      </w:r>
      <w:r w:rsidR="00A46254">
        <w:rPr>
          <w:rFonts w:cs="AF_Najed" w:hint="cs"/>
          <w:sz w:val="24"/>
          <w:szCs w:val="24"/>
          <w:rtl/>
          <w:lang w:val="en-US"/>
        </w:rPr>
        <w:t xml:space="preserve"> </w:t>
      </w:r>
    </w:p>
    <w:p w14:paraId="0569F126" w14:textId="77777777" w:rsidR="00053C72" w:rsidRDefault="00053C72" w:rsidP="00053C72">
      <w:pPr>
        <w:bidi/>
        <w:spacing w:after="0"/>
        <w:jc w:val="center"/>
        <w:rPr>
          <w:rFonts w:ascii="Arial" w:hAnsi="Arial" w:cs="AF_Najed"/>
          <w:b/>
          <w:bCs/>
          <w:color w:val="FF0000"/>
          <w:sz w:val="36"/>
          <w:szCs w:val="36"/>
          <w:u w:val="single"/>
          <w:rtl/>
          <w:lang w:bidi="ar-EG"/>
        </w:rPr>
      </w:pPr>
    </w:p>
    <w:p w14:paraId="2B003219" w14:textId="77777777" w:rsidR="00887CDF" w:rsidRPr="00BA10C4" w:rsidRDefault="00887CDF" w:rsidP="00053C72">
      <w:pPr>
        <w:bidi/>
        <w:spacing w:after="0"/>
        <w:jc w:val="center"/>
        <w:rPr>
          <w:rFonts w:ascii="Arial" w:hAnsi="Arial" w:cs="AF_Najed"/>
          <w:b/>
          <w:bCs/>
          <w:color w:val="FF0000"/>
          <w:sz w:val="36"/>
          <w:szCs w:val="36"/>
          <w:u w:val="single"/>
          <w:lang w:bidi="ar-EG"/>
        </w:rPr>
      </w:pPr>
      <w:r w:rsidRPr="00BA10C4">
        <w:rPr>
          <w:rFonts w:ascii="Arial" w:hAnsi="Arial" w:cs="AF_Najed" w:hint="cs"/>
          <w:b/>
          <w:bCs/>
          <w:color w:val="FF0000"/>
          <w:sz w:val="36"/>
          <w:szCs w:val="36"/>
          <w:u w:val="single"/>
          <w:rtl/>
          <w:lang w:bidi="ar-EG"/>
        </w:rPr>
        <w:t>البند</w:t>
      </w:r>
      <w:r w:rsidRPr="00BA10C4">
        <w:rPr>
          <w:rFonts w:ascii="Arial" w:hAnsi="Arial" w:cs="AF_Najed"/>
          <w:b/>
          <w:bCs/>
          <w:color w:val="FF0000"/>
          <w:sz w:val="36"/>
          <w:szCs w:val="36"/>
          <w:u w:val="single"/>
          <w:rtl/>
          <w:lang w:bidi="ar-EG"/>
        </w:rPr>
        <w:t xml:space="preserve"> </w:t>
      </w:r>
      <w:r>
        <w:rPr>
          <w:rFonts w:ascii="Arial" w:hAnsi="Arial" w:cs="AF_Najed" w:hint="cs"/>
          <w:b/>
          <w:bCs/>
          <w:color w:val="FF0000"/>
          <w:sz w:val="36"/>
          <w:szCs w:val="36"/>
          <w:u w:val="single"/>
          <w:rtl/>
          <w:lang w:bidi="ar-EG"/>
        </w:rPr>
        <w:t>الحادى</w:t>
      </w:r>
      <w:r w:rsidRPr="00BA10C4">
        <w:rPr>
          <w:rFonts w:ascii="Arial" w:hAnsi="Arial" w:cs="AF_Najed"/>
          <w:b/>
          <w:bCs/>
          <w:color w:val="FF0000"/>
          <w:sz w:val="36"/>
          <w:szCs w:val="36"/>
          <w:u w:val="single"/>
          <w:rtl/>
          <w:lang w:bidi="ar-EG"/>
        </w:rPr>
        <w:t xml:space="preserve"> </w:t>
      </w:r>
      <w:r w:rsidRPr="00BA10C4">
        <w:rPr>
          <w:rFonts w:ascii="Arial" w:hAnsi="Arial" w:cs="AF_Najed" w:hint="cs"/>
          <w:b/>
          <w:bCs/>
          <w:color w:val="FF0000"/>
          <w:sz w:val="36"/>
          <w:szCs w:val="36"/>
          <w:u w:val="single"/>
          <w:rtl/>
          <w:lang w:bidi="ar-EG"/>
        </w:rPr>
        <w:t>عشر</w:t>
      </w:r>
      <w:r w:rsidRPr="00BA10C4">
        <w:rPr>
          <w:rFonts w:ascii="Arial" w:hAnsi="Arial" w:cs="AF_Najed"/>
          <w:b/>
          <w:bCs/>
          <w:color w:val="FF0000"/>
          <w:sz w:val="36"/>
          <w:szCs w:val="36"/>
          <w:u w:val="single"/>
          <w:rtl/>
          <w:lang w:bidi="ar-EG"/>
        </w:rPr>
        <w:t xml:space="preserve"> : </w:t>
      </w:r>
      <w:r w:rsidRPr="00BA10C4">
        <w:rPr>
          <w:rFonts w:ascii="Arial" w:hAnsi="Arial" w:cs="AF_Najed" w:hint="cs"/>
          <w:b/>
          <w:bCs/>
          <w:color w:val="FF0000"/>
          <w:sz w:val="36"/>
          <w:szCs w:val="36"/>
          <w:u w:val="single"/>
          <w:rtl/>
          <w:lang w:bidi="ar-EG"/>
        </w:rPr>
        <w:t>تكامل</w:t>
      </w:r>
      <w:r w:rsidRPr="00BA10C4">
        <w:rPr>
          <w:rFonts w:ascii="Arial" w:hAnsi="Arial" w:cs="AF_Najed"/>
          <w:b/>
          <w:bCs/>
          <w:color w:val="FF0000"/>
          <w:sz w:val="36"/>
          <w:szCs w:val="36"/>
          <w:u w:val="single"/>
          <w:rtl/>
          <w:lang w:bidi="ar-EG"/>
        </w:rPr>
        <w:t xml:space="preserve"> </w:t>
      </w:r>
      <w:r w:rsidRPr="00BA10C4">
        <w:rPr>
          <w:rFonts w:ascii="Arial" w:hAnsi="Arial" w:cs="AF_Najed" w:hint="cs"/>
          <w:b/>
          <w:bCs/>
          <w:color w:val="FF0000"/>
          <w:sz w:val="36"/>
          <w:szCs w:val="36"/>
          <w:u w:val="single"/>
          <w:rtl/>
          <w:lang w:bidi="ar-EG"/>
        </w:rPr>
        <w:t>بنود</w:t>
      </w:r>
      <w:r w:rsidRPr="00BA10C4">
        <w:rPr>
          <w:rFonts w:ascii="Arial" w:hAnsi="Arial" w:cs="AF_Najed"/>
          <w:b/>
          <w:bCs/>
          <w:color w:val="FF0000"/>
          <w:sz w:val="36"/>
          <w:szCs w:val="36"/>
          <w:u w:val="single"/>
          <w:rtl/>
          <w:lang w:bidi="ar-EG"/>
        </w:rPr>
        <w:t xml:space="preserve"> </w:t>
      </w:r>
      <w:r w:rsidRPr="00BA10C4">
        <w:rPr>
          <w:rFonts w:ascii="Arial" w:hAnsi="Arial" w:cs="AF_Najed" w:hint="cs"/>
          <w:b/>
          <w:bCs/>
          <w:color w:val="FF0000"/>
          <w:sz w:val="36"/>
          <w:szCs w:val="36"/>
          <w:u w:val="single"/>
          <w:rtl/>
          <w:lang w:bidi="ar-EG"/>
        </w:rPr>
        <w:t>العقد</w:t>
      </w:r>
    </w:p>
    <w:p w14:paraId="418EBBBA" w14:textId="77777777" w:rsidR="00887CDF" w:rsidRPr="00390C1F" w:rsidRDefault="00887CDF" w:rsidP="00053C72">
      <w:pPr>
        <w:bidi/>
        <w:spacing w:after="0"/>
        <w:jc w:val="both"/>
        <w:rPr>
          <w:rFonts w:cs="AF_Najed"/>
          <w:sz w:val="24"/>
          <w:szCs w:val="24"/>
          <w:rtl/>
        </w:rPr>
      </w:pPr>
      <w:r w:rsidRPr="00390C1F">
        <w:rPr>
          <w:rFonts w:cs="AF_Najed" w:hint="cs"/>
          <w:sz w:val="24"/>
          <w:szCs w:val="24"/>
          <w:rtl/>
        </w:rPr>
        <w:t>يشكل</w:t>
      </w:r>
      <w:r w:rsidRPr="00390C1F">
        <w:rPr>
          <w:rFonts w:cs="AF_Najed"/>
          <w:sz w:val="24"/>
          <w:szCs w:val="24"/>
          <w:rtl/>
        </w:rPr>
        <w:t xml:space="preserve"> </w:t>
      </w:r>
      <w:r w:rsidRPr="00390C1F">
        <w:rPr>
          <w:rFonts w:cs="AF_Najed" w:hint="cs"/>
          <w:sz w:val="24"/>
          <w:szCs w:val="24"/>
          <w:rtl/>
        </w:rPr>
        <w:t>هذا</w:t>
      </w:r>
      <w:r w:rsidRPr="00390C1F">
        <w:rPr>
          <w:rFonts w:cs="AF_Najed"/>
          <w:sz w:val="24"/>
          <w:szCs w:val="24"/>
          <w:rtl/>
        </w:rPr>
        <w:t xml:space="preserve"> </w:t>
      </w:r>
      <w:r w:rsidRPr="00390C1F">
        <w:rPr>
          <w:rFonts w:cs="AF_Najed" w:hint="cs"/>
          <w:sz w:val="24"/>
          <w:szCs w:val="24"/>
          <w:rtl/>
        </w:rPr>
        <w:t>العقد</w:t>
      </w:r>
      <w:r w:rsidRPr="00390C1F">
        <w:rPr>
          <w:rFonts w:cs="AF_Najed"/>
          <w:sz w:val="24"/>
          <w:szCs w:val="24"/>
          <w:rtl/>
        </w:rPr>
        <w:t xml:space="preserve"> </w:t>
      </w:r>
      <w:r w:rsidRPr="00390C1F">
        <w:rPr>
          <w:rFonts w:cs="AF_Najed" w:hint="cs"/>
          <w:sz w:val="24"/>
          <w:szCs w:val="24"/>
          <w:rtl/>
        </w:rPr>
        <w:t>الاتفاق</w:t>
      </w:r>
      <w:r w:rsidRPr="00390C1F">
        <w:rPr>
          <w:rFonts w:cs="AF_Najed"/>
          <w:sz w:val="24"/>
          <w:szCs w:val="24"/>
          <w:rtl/>
        </w:rPr>
        <w:t xml:space="preserve"> </w:t>
      </w:r>
      <w:r w:rsidRPr="00390C1F">
        <w:rPr>
          <w:rFonts w:cs="AF_Najed" w:hint="cs"/>
          <w:sz w:val="24"/>
          <w:szCs w:val="24"/>
          <w:rtl/>
        </w:rPr>
        <w:t>الكامل</w:t>
      </w:r>
      <w:r w:rsidRPr="00390C1F">
        <w:rPr>
          <w:rFonts w:cs="AF_Najed"/>
          <w:sz w:val="24"/>
          <w:szCs w:val="24"/>
          <w:rtl/>
        </w:rPr>
        <w:t xml:space="preserve"> </w:t>
      </w:r>
      <w:r w:rsidRPr="00390C1F">
        <w:rPr>
          <w:rFonts w:cs="AF_Najed" w:hint="cs"/>
          <w:sz w:val="24"/>
          <w:szCs w:val="24"/>
          <w:rtl/>
        </w:rPr>
        <w:t>بين</w:t>
      </w:r>
      <w:r w:rsidRPr="00390C1F">
        <w:rPr>
          <w:rFonts w:cs="AF_Najed"/>
          <w:sz w:val="24"/>
          <w:szCs w:val="24"/>
          <w:rtl/>
        </w:rPr>
        <w:t xml:space="preserve"> </w:t>
      </w:r>
      <w:r w:rsidRPr="00390C1F">
        <w:rPr>
          <w:rFonts w:cs="AF_Najed" w:hint="cs"/>
          <w:sz w:val="24"/>
          <w:szCs w:val="24"/>
          <w:rtl/>
        </w:rPr>
        <w:t>الاطراف</w:t>
      </w:r>
      <w:r w:rsidRPr="00390C1F">
        <w:rPr>
          <w:rFonts w:cs="AF_Najed"/>
          <w:sz w:val="24"/>
          <w:szCs w:val="24"/>
          <w:rtl/>
        </w:rPr>
        <w:t xml:space="preserve"> </w:t>
      </w:r>
      <w:r w:rsidRPr="00390C1F">
        <w:rPr>
          <w:rFonts w:cs="AF_Najed" w:hint="cs"/>
          <w:sz w:val="24"/>
          <w:szCs w:val="24"/>
          <w:rtl/>
        </w:rPr>
        <w:t>فيما</w:t>
      </w:r>
      <w:r w:rsidRPr="00390C1F">
        <w:rPr>
          <w:rFonts w:cs="AF_Najed"/>
          <w:sz w:val="24"/>
          <w:szCs w:val="24"/>
          <w:rtl/>
        </w:rPr>
        <w:t xml:space="preserve"> </w:t>
      </w:r>
      <w:r w:rsidRPr="00390C1F">
        <w:rPr>
          <w:rFonts w:cs="AF_Najed" w:hint="cs"/>
          <w:sz w:val="24"/>
          <w:szCs w:val="24"/>
          <w:rtl/>
        </w:rPr>
        <w:t>يتعلق</w:t>
      </w:r>
      <w:r w:rsidRPr="00390C1F">
        <w:rPr>
          <w:rFonts w:cs="AF_Najed"/>
          <w:sz w:val="24"/>
          <w:szCs w:val="24"/>
          <w:rtl/>
        </w:rPr>
        <w:t xml:space="preserve"> </w:t>
      </w:r>
      <w:r w:rsidRPr="00390C1F">
        <w:rPr>
          <w:rFonts w:cs="AF_Najed" w:hint="cs"/>
          <w:sz w:val="24"/>
          <w:szCs w:val="24"/>
          <w:rtl/>
        </w:rPr>
        <w:t>بموضوعه</w:t>
      </w:r>
      <w:r w:rsidRPr="00390C1F">
        <w:rPr>
          <w:rFonts w:cs="AF_Najed"/>
          <w:sz w:val="24"/>
          <w:szCs w:val="24"/>
          <w:rtl/>
        </w:rPr>
        <w:t xml:space="preserve"> </w:t>
      </w:r>
      <w:r w:rsidRPr="00390C1F">
        <w:rPr>
          <w:rFonts w:cs="AF_Najed" w:hint="cs"/>
          <w:sz w:val="24"/>
          <w:szCs w:val="24"/>
          <w:rtl/>
        </w:rPr>
        <w:t>،</w:t>
      </w:r>
      <w:r w:rsidRPr="00390C1F">
        <w:rPr>
          <w:rFonts w:cs="AF_Najed"/>
          <w:sz w:val="24"/>
          <w:szCs w:val="24"/>
          <w:rtl/>
        </w:rPr>
        <w:t xml:space="preserve"> </w:t>
      </w:r>
      <w:r w:rsidRPr="00390C1F">
        <w:rPr>
          <w:rFonts w:cs="AF_Najed" w:hint="cs"/>
          <w:sz w:val="24"/>
          <w:szCs w:val="24"/>
          <w:rtl/>
        </w:rPr>
        <w:t>وتعتبر</w:t>
      </w:r>
      <w:r w:rsidRPr="00390C1F">
        <w:rPr>
          <w:rFonts w:cs="AF_Najed"/>
          <w:sz w:val="24"/>
          <w:szCs w:val="24"/>
          <w:rtl/>
        </w:rPr>
        <w:t xml:space="preserve"> </w:t>
      </w:r>
      <w:r w:rsidRPr="00390C1F">
        <w:rPr>
          <w:rFonts w:cs="AF_Najed" w:hint="cs"/>
          <w:sz w:val="24"/>
          <w:szCs w:val="24"/>
          <w:rtl/>
        </w:rPr>
        <w:t>اية</w:t>
      </w:r>
      <w:r w:rsidRPr="00390C1F">
        <w:rPr>
          <w:rFonts w:cs="AF_Najed"/>
          <w:sz w:val="24"/>
          <w:szCs w:val="24"/>
          <w:rtl/>
        </w:rPr>
        <w:t xml:space="preserve"> </w:t>
      </w:r>
      <w:r w:rsidRPr="00390C1F">
        <w:rPr>
          <w:rFonts w:cs="AF_Najed" w:hint="cs"/>
          <w:sz w:val="24"/>
          <w:szCs w:val="24"/>
          <w:rtl/>
        </w:rPr>
        <w:t>اتفاقات</w:t>
      </w:r>
      <w:r w:rsidRPr="00390C1F">
        <w:rPr>
          <w:rFonts w:cs="AF_Najed"/>
          <w:sz w:val="24"/>
          <w:szCs w:val="24"/>
          <w:rtl/>
        </w:rPr>
        <w:t xml:space="preserve"> </w:t>
      </w:r>
      <w:r w:rsidRPr="00390C1F">
        <w:rPr>
          <w:rFonts w:cs="AF_Najed" w:hint="cs"/>
          <w:sz w:val="24"/>
          <w:szCs w:val="24"/>
          <w:rtl/>
        </w:rPr>
        <w:t>سابقة</w:t>
      </w:r>
      <w:r w:rsidRPr="00390C1F">
        <w:rPr>
          <w:rFonts w:cs="AF_Najed"/>
          <w:sz w:val="24"/>
          <w:szCs w:val="24"/>
          <w:rtl/>
        </w:rPr>
        <w:t xml:space="preserve"> - </w:t>
      </w:r>
      <w:r w:rsidRPr="00390C1F">
        <w:rPr>
          <w:rFonts w:cs="AF_Najed" w:hint="cs"/>
          <w:sz w:val="24"/>
          <w:szCs w:val="24"/>
          <w:rtl/>
        </w:rPr>
        <w:t>ان</w:t>
      </w:r>
      <w:r w:rsidRPr="00390C1F">
        <w:rPr>
          <w:rFonts w:cs="AF_Najed"/>
          <w:sz w:val="24"/>
          <w:szCs w:val="24"/>
          <w:rtl/>
        </w:rPr>
        <w:t xml:space="preserve"> </w:t>
      </w:r>
      <w:r w:rsidRPr="00390C1F">
        <w:rPr>
          <w:rFonts w:cs="AF_Najed" w:hint="cs"/>
          <w:sz w:val="24"/>
          <w:szCs w:val="24"/>
          <w:rtl/>
        </w:rPr>
        <w:t>وجدت</w:t>
      </w:r>
      <w:r w:rsidRPr="00390C1F">
        <w:rPr>
          <w:rFonts w:cs="AF_Najed"/>
          <w:sz w:val="24"/>
          <w:szCs w:val="24"/>
          <w:rtl/>
        </w:rPr>
        <w:t xml:space="preserve"> - </w:t>
      </w:r>
      <w:r w:rsidRPr="00390C1F">
        <w:rPr>
          <w:rFonts w:cs="AF_Najed" w:hint="cs"/>
          <w:sz w:val="24"/>
          <w:szCs w:val="24"/>
          <w:rtl/>
        </w:rPr>
        <w:t>بين</w:t>
      </w:r>
      <w:r w:rsidRPr="00390C1F">
        <w:rPr>
          <w:rFonts w:cs="AF_Najed"/>
          <w:sz w:val="24"/>
          <w:szCs w:val="24"/>
          <w:rtl/>
        </w:rPr>
        <w:t xml:space="preserve"> </w:t>
      </w:r>
      <w:r w:rsidRPr="00390C1F">
        <w:rPr>
          <w:rFonts w:cs="AF_Najed" w:hint="cs"/>
          <w:sz w:val="24"/>
          <w:szCs w:val="24"/>
          <w:rtl/>
        </w:rPr>
        <w:t>الطرفين</w:t>
      </w:r>
      <w:r w:rsidRPr="00390C1F">
        <w:rPr>
          <w:rFonts w:cs="AF_Najed"/>
          <w:sz w:val="24"/>
          <w:szCs w:val="24"/>
          <w:rtl/>
        </w:rPr>
        <w:t xml:space="preserve"> - </w:t>
      </w:r>
      <w:r w:rsidRPr="00390C1F">
        <w:rPr>
          <w:rFonts w:cs="AF_Najed" w:hint="cs"/>
          <w:sz w:val="24"/>
          <w:szCs w:val="24"/>
          <w:rtl/>
        </w:rPr>
        <w:t>شفاهة</w:t>
      </w:r>
      <w:r w:rsidRPr="00390C1F">
        <w:rPr>
          <w:rFonts w:cs="AF_Najed"/>
          <w:sz w:val="24"/>
          <w:szCs w:val="24"/>
          <w:rtl/>
        </w:rPr>
        <w:t xml:space="preserve"> </w:t>
      </w:r>
      <w:r w:rsidRPr="00390C1F">
        <w:rPr>
          <w:rFonts w:cs="AF_Najed" w:hint="cs"/>
          <w:sz w:val="24"/>
          <w:szCs w:val="24"/>
          <w:rtl/>
        </w:rPr>
        <w:t>او</w:t>
      </w:r>
      <w:r w:rsidRPr="00390C1F">
        <w:rPr>
          <w:rFonts w:cs="AF_Najed"/>
          <w:sz w:val="24"/>
          <w:szCs w:val="24"/>
          <w:rtl/>
        </w:rPr>
        <w:t xml:space="preserve"> </w:t>
      </w:r>
      <w:r w:rsidRPr="00390C1F">
        <w:rPr>
          <w:rFonts w:cs="AF_Najed" w:hint="cs"/>
          <w:sz w:val="24"/>
          <w:szCs w:val="24"/>
          <w:rtl/>
        </w:rPr>
        <w:t>كتابة</w:t>
      </w:r>
      <w:r w:rsidRPr="00390C1F">
        <w:rPr>
          <w:rFonts w:cs="AF_Najed"/>
          <w:sz w:val="24"/>
          <w:szCs w:val="24"/>
          <w:rtl/>
        </w:rPr>
        <w:t xml:space="preserve"> - </w:t>
      </w:r>
      <w:r w:rsidRPr="00390C1F">
        <w:rPr>
          <w:rFonts w:cs="AF_Najed" w:hint="cs"/>
          <w:sz w:val="24"/>
          <w:szCs w:val="24"/>
          <w:rtl/>
        </w:rPr>
        <w:t>لاغية</w:t>
      </w:r>
      <w:r w:rsidRPr="00390C1F">
        <w:rPr>
          <w:rFonts w:cs="AF_Najed"/>
          <w:sz w:val="24"/>
          <w:szCs w:val="24"/>
          <w:rtl/>
        </w:rPr>
        <w:t xml:space="preserve"> </w:t>
      </w:r>
      <w:r w:rsidRPr="00390C1F">
        <w:rPr>
          <w:rFonts w:cs="AF_Najed" w:hint="cs"/>
          <w:sz w:val="24"/>
          <w:szCs w:val="24"/>
          <w:rtl/>
        </w:rPr>
        <w:t>ولايعتد</w:t>
      </w:r>
      <w:r w:rsidRPr="00390C1F">
        <w:rPr>
          <w:rFonts w:cs="AF_Najed"/>
          <w:sz w:val="24"/>
          <w:szCs w:val="24"/>
          <w:rtl/>
        </w:rPr>
        <w:t xml:space="preserve"> </w:t>
      </w:r>
      <w:r w:rsidRPr="00390C1F">
        <w:rPr>
          <w:rFonts w:cs="AF_Najed" w:hint="cs"/>
          <w:sz w:val="24"/>
          <w:szCs w:val="24"/>
          <w:rtl/>
        </w:rPr>
        <w:t>بها</w:t>
      </w:r>
      <w:r w:rsidRPr="00390C1F">
        <w:rPr>
          <w:rFonts w:cs="AF_Najed"/>
          <w:sz w:val="24"/>
          <w:szCs w:val="24"/>
          <w:rtl/>
        </w:rPr>
        <w:t xml:space="preserve"> </w:t>
      </w:r>
      <w:r w:rsidRPr="00390C1F">
        <w:rPr>
          <w:rFonts w:cs="AF_Najed" w:hint="cs"/>
          <w:sz w:val="24"/>
          <w:szCs w:val="24"/>
          <w:rtl/>
        </w:rPr>
        <w:t>وغير</w:t>
      </w:r>
      <w:r w:rsidRPr="00390C1F">
        <w:rPr>
          <w:rFonts w:cs="AF_Najed"/>
          <w:sz w:val="24"/>
          <w:szCs w:val="24"/>
          <w:rtl/>
        </w:rPr>
        <w:t xml:space="preserve"> </w:t>
      </w:r>
      <w:r w:rsidRPr="00390C1F">
        <w:rPr>
          <w:rFonts w:cs="AF_Najed" w:hint="cs"/>
          <w:sz w:val="24"/>
          <w:szCs w:val="24"/>
          <w:rtl/>
        </w:rPr>
        <w:t>ذات</w:t>
      </w:r>
      <w:r w:rsidRPr="00390C1F">
        <w:rPr>
          <w:rFonts w:cs="AF_Najed"/>
          <w:sz w:val="24"/>
          <w:szCs w:val="24"/>
          <w:rtl/>
        </w:rPr>
        <w:t xml:space="preserve"> </w:t>
      </w:r>
      <w:r w:rsidRPr="00390C1F">
        <w:rPr>
          <w:rFonts w:cs="AF_Najed" w:hint="cs"/>
          <w:sz w:val="24"/>
          <w:szCs w:val="24"/>
          <w:rtl/>
        </w:rPr>
        <w:t>محل</w:t>
      </w:r>
      <w:r w:rsidRPr="00390C1F">
        <w:rPr>
          <w:rFonts w:cs="AF_Najed"/>
          <w:sz w:val="24"/>
          <w:szCs w:val="24"/>
          <w:rtl/>
        </w:rPr>
        <w:t>.</w:t>
      </w:r>
    </w:p>
    <w:p w14:paraId="24F8875E" w14:textId="77777777" w:rsidR="00053C72" w:rsidRDefault="00053C72" w:rsidP="00053C72">
      <w:pPr>
        <w:bidi/>
        <w:spacing w:after="0"/>
        <w:jc w:val="center"/>
        <w:rPr>
          <w:rFonts w:ascii="Arial" w:hAnsi="Arial" w:cs="AF_Najed"/>
          <w:b/>
          <w:bCs/>
          <w:color w:val="FF0000"/>
          <w:sz w:val="36"/>
          <w:szCs w:val="36"/>
          <w:u w:val="single"/>
          <w:rtl/>
          <w:lang w:bidi="ar-EG"/>
        </w:rPr>
      </w:pPr>
    </w:p>
    <w:p w14:paraId="6D6DEB2D" w14:textId="77777777" w:rsidR="00053C72" w:rsidRDefault="00053C72" w:rsidP="00053C72">
      <w:pPr>
        <w:bidi/>
        <w:spacing w:after="0"/>
        <w:jc w:val="center"/>
        <w:rPr>
          <w:rFonts w:ascii="Arial" w:hAnsi="Arial" w:cs="AF_Najed"/>
          <w:b/>
          <w:bCs/>
          <w:color w:val="FF0000"/>
          <w:sz w:val="36"/>
          <w:szCs w:val="36"/>
          <w:u w:val="single"/>
          <w:rtl/>
          <w:lang w:bidi="ar-EG"/>
        </w:rPr>
      </w:pPr>
    </w:p>
    <w:p w14:paraId="2CE408DF" w14:textId="77777777" w:rsidR="00053C72" w:rsidRDefault="00053C72" w:rsidP="00053C72">
      <w:pPr>
        <w:bidi/>
        <w:spacing w:after="0"/>
        <w:jc w:val="center"/>
        <w:rPr>
          <w:rFonts w:ascii="Arial" w:hAnsi="Arial" w:cs="AF_Najed"/>
          <w:b/>
          <w:bCs/>
          <w:color w:val="FF0000"/>
          <w:sz w:val="36"/>
          <w:szCs w:val="36"/>
          <w:u w:val="single"/>
          <w:rtl/>
          <w:lang w:bidi="ar-EG"/>
        </w:rPr>
      </w:pPr>
    </w:p>
    <w:p w14:paraId="1BC4B5D3" w14:textId="6C5CDB45" w:rsidR="00887CDF" w:rsidRPr="00BA10C4" w:rsidRDefault="00887CDF" w:rsidP="00053C72">
      <w:pPr>
        <w:bidi/>
        <w:jc w:val="center"/>
        <w:rPr>
          <w:rFonts w:ascii="Arial" w:hAnsi="Arial" w:cs="AF_Najed"/>
          <w:b/>
          <w:bCs/>
          <w:color w:val="FF0000"/>
          <w:sz w:val="36"/>
          <w:szCs w:val="36"/>
          <w:u w:val="single"/>
          <w:lang w:bidi="ar-EG"/>
        </w:rPr>
      </w:pPr>
      <w:r w:rsidRPr="00BA10C4">
        <w:rPr>
          <w:rFonts w:ascii="Arial" w:hAnsi="Arial" w:cs="AF_Najed" w:hint="cs"/>
          <w:b/>
          <w:bCs/>
          <w:color w:val="FF0000"/>
          <w:sz w:val="36"/>
          <w:szCs w:val="36"/>
          <w:u w:val="single"/>
          <w:rtl/>
          <w:lang w:bidi="ar-EG"/>
        </w:rPr>
        <w:lastRenderedPageBreak/>
        <w:t>البند</w:t>
      </w:r>
      <w:r w:rsidRPr="00BA10C4">
        <w:rPr>
          <w:rFonts w:ascii="Arial" w:hAnsi="Arial" w:cs="AF_Najed"/>
          <w:b/>
          <w:bCs/>
          <w:color w:val="FF0000"/>
          <w:sz w:val="36"/>
          <w:szCs w:val="36"/>
          <w:u w:val="single"/>
          <w:rtl/>
          <w:lang w:bidi="ar-EG"/>
        </w:rPr>
        <w:t xml:space="preserve"> </w:t>
      </w:r>
      <w:r w:rsidR="00CD76C5">
        <w:rPr>
          <w:rFonts w:ascii="Arial" w:hAnsi="Arial" w:cs="AF_Najed" w:hint="cs"/>
          <w:b/>
          <w:bCs/>
          <w:color w:val="FF0000"/>
          <w:sz w:val="36"/>
          <w:szCs w:val="36"/>
          <w:u w:val="single"/>
          <w:rtl/>
          <w:lang w:bidi="ar-EG"/>
        </w:rPr>
        <w:t>الثانى</w:t>
      </w:r>
      <w:r w:rsidRPr="00BA10C4">
        <w:rPr>
          <w:rFonts w:ascii="Arial" w:hAnsi="Arial" w:cs="AF_Najed"/>
          <w:b/>
          <w:bCs/>
          <w:color w:val="FF0000"/>
          <w:sz w:val="36"/>
          <w:szCs w:val="36"/>
          <w:u w:val="single"/>
          <w:rtl/>
          <w:lang w:bidi="ar-EG"/>
        </w:rPr>
        <w:t xml:space="preserve"> </w:t>
      </w:r>
      <w:r w:rsidRPr="00BA10C4">
        <w:rPr>
          <w:rFonts w:ascii="Arial" w:hAnsi="Arial" w:cs="AF_Najed" w:hint="cs"/>
          <w:b/>
          <w:bCs/>
          <w:color w:val="FF0000"/>
          <w:sz w:val="36"/>
          <w:szCs w:val="36"/>
          <w:u w:val="single"/>
          <w:rtl/>
          <w:lang w:bidi="ar-EG"/>
        </w:rPr>
        <w:t>عشر</w:t>
      </w:r>
      <w:r w:rsidRPr="00BA10C4">
        <w:rPr>
          <w:rFonts w:ascii="Arial" w:hAnsi="Arial" w:cs="AF_Najed"/>
          <w:b/>
          <w:bCs/>
          <w:color w:val="FF0000"/>
          <w:sz w:val="36"/>
          <w:szCs w:val="36"/>
          <w:u w:val="single"/>
          <w:rtl/>
          <w:lang w:bidi="ar-EG"/>
        </w:rPr>
        <w:t xml:space="preserve"> : </w:t>
      </w:r>
      <w:r w:rsidRPr="00BA10C4">
        <w:rPr>
          <w:rFonts w:ascii="Arial" w:hAnsi="Arial" w:cs="AF_Najed" w:hint="cs"/>
          <w:b/>
          <w:bCs/>
          <w:color w:val="FF0000"/>
          <w:sz w:val="36"/>
          <w:szCs w:val="36"/>
          <w:u w:val="single"/>
          <w:rtl/>
          <w:lang w:bidi="ar-EG"/>
        </w:rPr>
        <w:t>التسامح</w:t>
      </w:r>
      <w:r w:rsidRPr="00BA10C4">
        <w:rPr>
          <w:rFonts w:ascii="Arial" w:hAnsi="Arial" w:cs="AF_Najed"/>
          <w:b/>
          <w:bCs/>
          <w:color w:val="FF0000"/>
          <w:sz w:val="36"/>
          <w:szCs w:val="36"/>
          <w:u w:val="single"/>
          <w:rtl/>
          <w:lang w:bidi="ar-EG"/>
        </w:rPr>
        <w:t xml:space="preserve"> </w:t>
      </w:r>
      <w:r w:rsidRPr="00BA10C4">
        <w:rPr>
          <w:rFonts w:ascii="Arial" w:hAnsi="Arial" w:cs="AF_Najed" w:hint="cs"/>
          <w:b/>
          <w:bCs/>
          <w:color w:val="FF0000"/>
          <w:sz w:val="36"/>
          <w:szCs w:val="36"/>
          <w:u w:val="single"/>
          <w:rtl/>
          <w:lang w:bidi="ar-EG"/>
        </w:rPr>
        <w:t>فى</w:t>
      </w:r>
      <w:r w:rsidRPr="00BA10C4">
        <w:rPr>
          <w:rFonts w:ascii="Arial" w:hAnsi="Arial" w:cs="AF_Najed"/>
          <w:b/>
          <w:bCs/>
          <w:color w:val="FF0000"/>
          <w:sz w:val="36"/>
          <w:szCs w:val="36"/>
          <w:u w:val="single"/>
          <w:rtl/>
          <w:lang w:bidi="ar-EG"/>
        </w:rPr>
        <w:t xml:space="preserve"> </w:t>
      </w:r>
      <w:r w:rsidRPr="00BA10C4">
        <w:rPr>
          <w:rFonts w:ascii="Arial" w:hAnsi="Arial" w:cs="AF_Najed" w:hint="cs"/>
          <w:b/>
          <w:bCs/>
          <w:color w:val="FF0000"/>
          <w:sz w:val="36"/>
          <w:szCs w:val="36"/>
          <w:u w:val="single"/>
          <w:rtl/>
          <w:lang w:bidi="ar-EG"/>
        </w:rPr>
        <w:t>التنفيذ</w:t>
      </w:r>
    </w:p>
    <w:p w14:paraId="64801EAA" w14:textId="77777777" w:rsidR="00887CDF" w:rsidRDefault="00887CDF" w:rsidP="00053C72">
      <w:pPr>
        <w:bidi/>
        <w:spacing w:after="0"/>
        <w:jc w:val="both"/>
      </w:pPr>
      <w:r w:rsidRPr="00B91738">
        <w:rPr>
          <w:rFonts w:cs="AF_Najed" w:hint="cs"/>
          <w:sz w:val="24"/>
          <w:szCs w:val="24"/>
          <w:rtl/>
        </w:rPr>
        <w:t>لا</w:t>
      </w:r>
      <w:r w:rsidRPr="00B91738">
        <w:rPr>
          <w:rFonts w:cs="AF_Najed"/>
          <w:sz w:val="24"/>
          <w:szCs w:val="24"/>
          <w:rtl/>
        </w:rPr>
        <w:t xml:space="preserve"> </w:t>
      </w:r>
      <w:r w:rsidRPr="00B91738">
        <w:rPr>
          <w:rFonts w:cs="AF_Najed" w:hint="cs"/>
          <w:sz w:val="24"/>
          <w:szCs w:val="24"/>
          <w:rtl/>
        </w:rPr>
        <w:t>يعد</w:t>
      </w:r>
      <w:r w:rsidRPr="00B91738">
        <w:rPr>
          <w:rFonts w:cs="AF_Najed"/>
          <w:sz w:val="24"/>
          <w:szCs w:val="24"/>
          <w:rtl/>
        </w:rPr>
        <w:t xml:space="preserve"> </w:t>
      </w:r>
      <w:r w:rsidRPr="00B91738">
        <w:rPr>
          <w:rFonts w:cs="AF_Najed" w:hint="cs"/>
          <w:sz w:val="24"/>
          <w:szCs w:val="24"/>
          <w:rtl/>
        </w:rPr>
        <w:t>تراخى</w:t>
      </w:r>
      <w:r w:rsidRPr="00B91738">
        <w:rPr>
          <w:rFonts w:cs="AF_Najed"/>
          <w:sz w:val="24"/>
          <w:szCs w:val="24"/>
          <w:rtl/>
        </w:rPr>
        <w:t xml:space="preserve"> </w:t>
      </w:r>
      <w:r w:rsidRPr="00B91738">
        <w:rPr>
          <w:rFonts w:cs="AF_Najed" w:hint="cs"/>
          <w:sz w:val="24"/>
          <w:szCs w:val="24"/>
          <w:rtl/>
        </w:rPr>
        <w:t>او</w:t>
      </w:r>
      <w:r w:rsidRPr="00B91738">
        <w:rPr>
          <w:rFonts w:cs="AF_Najed"/>
          <w:sz w:val="24"/>
          <w:szCs w:val="24"/>
          <w:rtl/>
        </w:rPr>
        <w:t xml:space="preserve"> </w:t>
      </w:r>
      <w:r w:rsidRPr="00B91738">
        <w:rPr>
          <w:rFonts w:cs="AF_Najed" w:hint="cs"/>
          <w:sz w:val="24"/>
          <w:szCs w:val="24"/>
          <w:rtl/>
        </w:rPr>
        <w:t>تقاعس</w:t>
      </w:r>
      <w:r w:rsidRPr="00B91738">
        <w:rPr>
          <w:rFonts w:cs="AF_Najed"/>
          <w:sz w:val="24"/>
          <w:szCs w:val="24"/>
          <w:rtl/>
        </w:rPr>
        <w:t xml:space="preserve"> </w:t>
      </w:r>
      <w:r w:rsidRPr="00B91738">
        <w:rPr>
          <w:rFonts w:cs="AF_Najed" w:hint="cs"/>
          <w:sz w:val="24"/>
          <w:szCs w:val="24"/>
          <w:rtl/>
        </w:rPr>
        <w:t>اى</w:t>
      </w:r>
      <w:r w:rsidRPr="00B91738">
        <w:rPr>
          <w:rFonts w:cs="AF_Najed"/>
          <w:sz w:val="24"/>
          <w:szCs w:val="24"/>
          <w:rtl/>
        </w:rPr>
        <w:t xml:space="preserve"> </w:t>
      </w:r>
      <w:r w:rsidRPr="00B91738">
        <w:rPr>
          <w:rFonts w:cs="AF_Najed" w:hint="cs"/>
          <w:sz w:val="24"/>
          <w:szCs w:val="24"/>
          <w:rtl/>
        </w:rPr>
        <w:t>طرف</w:t>
      </w:r>
      <w:r w:rsidRPr="00B91738">
        <w:rPr>
          <w:rFonts w:cs="AF_Najed"/>
          <w:sz w:val="24"/>
          <w:szCs w:val="24"/>
          <w:rtl/>
        </w:rPr>
        <w:t xml:space="preserve"> </w:t>
      </w:r>
      <w:r w:rsidRPr="00B91738">
        <w:rPr>
          <w:rFonts w:cs="AF_Najed" w:hint="cs"/>
          <w:sz w:val="24"/>
          <w:szCs w:val="24"/>
          <w:rtl/>
        </w:rPr>
        <w:t>فى</w:t>
      </w:r>
      <w:r w:rsidRPr="00B91738">
        <w:rPr>
          <w:rFonts w:cs="AF_Najed"/>
          <w:sz w:val="24"/>
          <w:szCs w:val="24"/>
          <w:rtl/>
        </w:rPr>
        <w:t xml:space="preserve"> </w:t>
      </w:r>
      <w:r w:rsidRPr="00B91738">
        <w:rPr>
          <w:rFonts w:cs="AF_Najed" w:hint="cs"/>
          <w:sz w:val="24"/>
          <w:szCs w:val="24"/>
          <w:rtl/>
        </w:rPr>
        <w:t>المطالبة</w:t>
      </w:r>
      <w:r w:rsidRPr="00B91738">
        <w:rPr>
          <w:rFonts w:cs="AF_Najed"/>
          <w:sz w:val="24"/>
          <w:szCs w:val="24"/>
          <w:rtl/>
        </w:rPr>
        <w:t xml:space="preserve"> </w:t>
      </w:r>
      <w:r w:rsidRPr="00B91738">
        <w:rPr>
          <w:rFonts w:cs="AF_Najed" w:hint="cs"/>
          <w:sz w:val="24"/>
          <w:szCs w:val="24"/>
          <w:rtl/>
        </w:rPr>
        <w:t>بتنفيذ</w:t>
      </w:r>
      <w:r w:rsidRPr="00B91738">
        <w:rPr>
          <w:rFonts w:cs="AF_Najed"/>
          <w:sz w:val="24"/>
          <w:szCs w:val="24"/>
          <w:rtl/>
        </w:rPr>
        <w:t xml:space="preserve"> </w:t>
      </w:r>
      <w:r w:rsidRPr="00B91738">
        <w:rPr>
          <w:rFonts w:cs="AF_Najed" w:hint="cs"/>
          <w:sz w:val="24"/>
          <w:szCs w:val="24"/>
          <w:rtl/>
        </w:rPr>
        <w:t>اى</w:t>
      </w:r>
      <w:r w:rsidRPr="00B91738">
        <w:rPr>
          <w:rFonts w:cs="AF_Najed"/>
          <w:sz w:val="24"/>
          <w:szCs w:val="24"/>
          <w:rtl/>
        </w:rPr>
        <w:t xml:space="preserve"> </w:t>
      </w:r>
      <w:r w:rsidRPr="00B91738">
        <w:rPr>
          <w:rFonts w:cs="AF_Najed" w:hint="cs"/>
          <w:sz w:val="24"/>
          <w:szCs w:val="24"/>
          <w:rtl/>
        </w:rPr>
        <w:t>بند</w:t>
      </w:r>
      <w:r w:rsidRPr="00B91738">
        <w:rPr>
          <w:rFonts w:cs="AF_Najed"/>
          <w:sz w:val="24"/>
          <w:szCs w:val="24"/>
          <w:rtl/>
        </w:rPr>
        <w:t xml:space="preserve"> </w:t>
      </w:r>
      <w:r w:rsidRPr="00B91738">
        <w:rPr>
          <w:rFonts w:cs="AF_Najed" w:hint="cs"/>
          <w:sz w:val="24"/>
          <w:szCs w:val="24"/>
          <w:rtl/>
        </w:rPr>
        <w:t>من</w:t>
      </w:r>
      <w:r w:rsidRPr="00B91738">
        <w:rPr>
          <w:rFonts w:cs="AF_Najed"/>
          <w:sz w:val="24"/>
          <w:szCs w:val="24"/>
          <w:rtl/>
        </w:rPr>
        <w:t xml:space="preserve"> </w:t>
      </w:r>
      <w:r w:rsidRPr="00B91738">
        <w:rPr>
          <w:rFonts w:cs="AF_Najed" w:hint="cs"/>
          <w:sz w:val="24"/>
          <w:szCs w:val="24"/>
          <w:rtl/>
        </w:rPr>
        <w:t>بنود</w:t>
      </w:r>
      <w:r w:rsidRPr="00B91738">
        <w:rPr>
          <w:rFonts w:cs="AF_Najed"/>
          <w:sz w:val="24"/>
          <w:szCs w:val="24"/>
          <w:rtl/>
        </w:rPr>
        <w:t xml:space="preserve"> </w:t>
      </w:r>
      <w:r w:rsidRPr="00B91738">
        <w:rPr>
          <w:rFonts w:cs="AF_Najed" w:hint="cs"/>
          <w:sz w:val="24"/>
          <w:szCs w:val="24"/>
          <w:rtl/>
        </w:rPr>
        <w:t>العقد</w:t>
      </w:r>
      <w:r w:rsidRPr="00B91738">
        <w:rPr>
          <w:rFonts w:cs="AF_Najed"/>
          <w:sz w:val="24"/>
          <w:szCs w:val="24"/>
          <w:rtl/>
        </w:rPr>
        <w:t xml:space="preserve"> </w:t>
      </w:r>
      <w:r w:rsidRPr="00B91738">
        <w:rPr>
          <w:rFonts w:cs="AF_Najed" w:hint="cs"/>
          <w:sz w:val="24"/>
          <w:szCs w:val="24"/>
          <w:rtl/>
        </w:rPr>
        <w:t>تسامحا</w:t>
      </w:r>
      <w:r w:rsidRPr="00B91738">
        <w:rPr>
          <w:rFonts w:cs="AF_Najed"/>
          <w:sz w:val="24"/>
          <w:szCs w:val="24"/>
          <w:rtl/>
        </w:rPr>
        <w:t xml:space="preserve"> </w:t>
      </w:r>
      <w:r w:rsidRPr="00B91738">
        <w:rPr>
          <w:rFonts w:cs="AF_Najed" w:hint="cs"/>
          <w:sz w:val="24"/>
          <w:szCs w:val="24"/>
          <w:rtl/>
        </w:rPr>
        <w:t>فى</w:t>
      </w:r>
      <w:r w:rsidRPr="00B91738">
        <w:rPr>
          <w:rFonts w:cs="AF_Najed"/>
          <w:sz w:val="24"/>
          <w:szCs w:val="24"/>
          <w:rtl/>
        </w:rPr>
        <w:t xml:space="preserve"> </w:t>
      </w:r>
      <w:r w:rsidRPr="00B91738">
        <w:rPr>
          <w:rFonts w:cs="AF_Najed" w:hint="cs"/>
          <w:sz w:val="24"/>
          <w:szCs w:val="24"/>
          <w:rtl/>
        </w:rPr>
        <w:t>التنفيذ</w:t>
      </w:r>
      <w:r w:rsidRPr="00B91738">
        <w:rPr>
          <w:rFonts w:cs="AF_Najed"/>
          <w:sz w:val="24"/>
          <w:szCs w:val="24"/>
          <w:rtl/>
        </w:rPr>
        <w:t xml:space="preserve"> </w:t>
      </w:r>
      <w:r w:rsidRPr="00B91738">
        <w:rPr>
          <w:rFonts w:cs="AF_Najed" w:hint="cs"/>
          <w:sz w:val="24"/>
          <w:szCs w:val="24"/>
          <w:rtl/>
        </w:rPr>
        <w:t>واعفاء</w:t>
      </w:r>
      <w:r w:rsidRPr="00B91738">
        <w:rPr>
          <w:rFonts w:cs="AF_Najed"/>
          <w:sz w:val="24"/>
          <w:szCs w:val="24"/>
          <w:rtl/>
        </w:rPr>
        <w:t xml:space="preserve"> </w:t>
      </w:r>
      <w:r w:rsidRPr="00B91738">
        <w:rPr>
          <w:rFonts w:cs="AF_Najed" w:hint="cs"/>
          <w:sz w:val="24"/>
          <w:szCs w:val="24"/>
          <w:rtl/>
        </w:rPr>
        <w:t>للطرف</w:t>
      </w:r>
      <w:r w:rsidRPr="00B91738">
        <w:rPr>
          <w:rFonts w:cs="AF_Najed"/>
          <w:sz w:val="24"/>
          <w:szCs w:val="24"/>
          <w:rtl/>
        </w:rPr>
        <w:t xml:space="preserve"> </w:t>
      </w:r>
      <w:r w:rsidRPr="00B91738">
        <w:rPr>
          <w:rFonts w:cs="AF_Najed" w:hint="cs"/>
          <w:sz w:val="24"/>
          <w:szCs w:val="24"/>
          <w:rtl/>
        </w:rPr>
        <w:t>الاخر</w:t>
      </w:r>
      <w:r w:rsidRPr="00B91738">
        <w:rPr>
          <w:rFonts w:cs="AF_Najed"/>
          <w:sz w:val="24"/>
          <w:szCs w:val="24"/>
          <w:rtl/>
        </w:rPr>
        <w:t xml:space="preserve"> </w:t>
      </w:r>
      <w:r w:rsidRPr="00B91738">
        <w:rPr>
          <w:rFonts w:cs="AF_Najed" w:hint="cs"/>
          <w:sz w:val="24"/>
          <w:szCs w:val="24"/>
          <w:rtl/>
        </w:rPr>
        <w:t>من</w:t>
      </w:r>
      <w:r w:rsidRPr="00B91738">
        <w:rPr>
          <w:rFonts w:cs="AF_Najed"/>
          <w:sz w:val="24"/>
          <w:szCs w:val="24"/>
          <w:rtl/>
        </w:rPr>
        <w:t xml:space="preserve"> </w:t>
      </w:r>
      <w:r w:rsidRPr="00B91738">
        <w:rPr>
          <w:rFonts w:cs="AF_Najed" w:hint="cs"/>
          <w:sz w:val="24"/>
          <w:szCs w:val="24"/>
          <w:rtl/>
        </w:rPr>
        <w:t>التنفيذ</w:t>
      </w:r>
      <w:r w:rsidRPr="00B91738">
        <w:rPr>
          <w:rFonts w:cs="AF_Najed"/>
          <w:sz w:val="24"/>
          <w:szCs w:val="24"/>
          <w:rtl/>
        </w:rPr>
        <w:t xml:space="preserve"> </w:t>
      </w:r>
      <w:r w:rsidRPr="00B91738">
        <w:rPr>
          <w:rFonts w:cs="AF_Najed" w:hint="cs"/>
          <w:sz w:val="24"/>
          <w:szCs w:val="24"/>
          <w:rtl/>
        </w:rPr>
        <w:t>،</w:t>
      </w:r>
      <w:r w:rsidRPr="00B91738">
        <w:rPr>
          <w:rFonts w:cs="AF_Najed"/>
          <w:sz w:val="24"/>
          <w:szCs w:val="24"/>
          <w:rtl/>
        </w:rPr>
        <w:t xml:space="preserve"> </w:t>
      </w:r>
      <w:r w:rsidRPr="00B91738">
        <w:rPr>
          <w:rFonts w:cs="AF_Najed" w:hint="cs"/>
          <w:sz w:val="24"/>
          <w:szCs w:val="24"/>
          <w:rtl/>
        </w:rPr>
        <w:t>ولا</w:t>
      </w:r>
      <w:r w:rsidRPr="00B91738">
        <w:rPr>
          <w:rFonts w:cs="AF_Najed"/>
          <w:sz w:val="24"/>
          <w:szCs w:val="24"/>
          <w:rtl/>
        </w:rPr>
        <w:t xml:space="preserve"> </w:t>
      </w:r>
      <w:r w:rsidRPr="00B91738">
        <w:rPr>
          <w:rFonts w:cs="AF_Najed" w:hint="cs"/>
          <w:sz w:val="24"/>
          <w:szCs w:val="24"/>
          <w:rtl/>
        </w:rPr>
        <w:t>يخل</w:t>
      </w:r>
      <w:r w:rsidRPr="00B91738">
        <w:rPr>
          <w:rFonts w:cs="AF_Najed"/>
          <w:sz w:val="24"/>
          <w:szCs w:val="24"/>
          <w:rtl/>
        </w:rPr>
        <w:t xml:space="preserve"> </w:t>
      </w:r>
      <w:r w:rsidRPr="00B91738">
        <w:rPr>
          <w:rFonts w:cs="AF_Najed" w:hint="cs"/>
          <w:sz w:val="24"/>
          <w:szCs w:val="24"/>
          <w:rtl/>
        </w:rPr>
        <w:t>بحق</w:t>
      </w:r>
      <w:r w:rsidRPr="00B91738">
        <w:rPr>
          <w:rFonts w:cs="AF_Najed"/>
          <w:sz w:val="24"/>
          <w:szCs w:val="24"/>
          <w:rtl/>
        </w:rPr>
        <w:t xml:space="preserve"> </w:t>
      </w:r>
      <w:r w:rsidRPr="00B91738">
        <w:rPr>
          <w:rFonts w:cs="AF_Najed" w:hint="cs"/>
          <w:sz w:val="24"/>
          <w:szCs w:val="24"/>
          <w:rtl/>
        </w:rPr>
        <w:t>الطرف</w:t>
      </w:r>
      <w:r w:rsidRPr="00B91738">
        <w:rPr>
          <w:rFonts w:cs="AF_Najed"/>
          <w:sz w:val="24"/>
          <w:szCs w:val="24"/>
          <w:rtl/>
        </w:rPr>
        <w:t xml:space="preserve"> </w:t>
      </w:r>
      <w:r w:rsidRPr="00B91738">
        <w:rPr>
          <w:rFonts w:cs="AF_Najed" w:hint="cs"/>
          <w:sz w:val="24"/>
          <w:szCs w:val="24"/>
          <w:rtl/>
        </w:rPr>
        <w:t>المتضرر</w:t>
      </w:r>
      <w:r w:rsidRPr="00B91738">
        <w:rPr>
          <w:rFonts w:cs="AF_Najed"/>
          <w:sz w:val="24"/>
          <w:szCs w:val="24"/>
          <w:rtl/>
        </w:rPr>
        <w:t xml:space="preserve"> </w:t>
      </w:r>
      <w:r w:rsidRPr="00B91738">
        <w:rPr>
          <w:rFonts w:cs="AF_Najed" w:hint="cs"/>
          <w:sz w:val="24"/>
          <w:szCs w:val="24"/>
          <w:rtl/>
        </w:rPr>
        <w:t>فى</w:t>
      </w:r>
      <w:r w:rsidRPr="00B91738">
        <w:rPr>
          <w:rFonts w:cs="AF_Najed"/>
          <w:sz w:val="24"/>
          <w:szCs w:val="24"/>
          <w:rtl/>
        </w:rPr>
        <w:t xml:space="preserve"> </w:t>
      </w:r>
      <w:r w:rsidRPr="00B91738">
        <w:rPr>
          <w:rFonts w:cs="AF_Najed" w:hint="cs"/>
          <w:sz w:val="24"/>
          <w:szCs w:val="24"/>
          <w:rtl/>
        </w:rPr>
        <w:t>المطالبة</w:t>
      </w:r>
      <w:r w:rsidRPr="00B91738">
        <w:rPr>
          <w:rFonts w:cs="AF_Najed"/>
          <w:sz w:val="24"/>
          <w:szCs w:val="24"/>
          <w:rtl/>
        </w:rPr>
        <w:t xml:space="preserve"> </w:t>
      </w:r>
      <w:r w:rsidRPr="00B91738">
        <w:rPr>
          <w:rFonts w:cs="AF_Najed" w:hint="cs"/>
          <w:sz w:val="24"/>
          <w:szCs w:val="24"/>
          <w:rtl/>
        </w:rPr>
        <w:t>بكافة</w:t>
      </w:r>
      <w:r w:rsidRPr="00B91738">
        <w:rPr>
          <w:rFonts w:cs="AF_Najed"/>
          <w:sz w:val="24"/>
          <w:szCs w:val="24"/>
          <w:rtl/>
        </w:rPr>
        <w:t xml:space="preserve"> </w:t>
      </w:r>
      <w:r w:rsidRPr="00B91738">
        <w:rPr>
          <w:rFonts w:cs="AF_Najed" w:hint="cs"/>
          <w:sz w:val="24"/>
          <w:szCs w:val="24"/>
          <w:rtl/>
        </w:rPr>
        <w:t>حقوقه</w:t>
      </w:r>
      <w:r w:rsidRPr="00B91738">
        <w:rPr>
          <w:rFonts w:cs="AF_Najed"/>
          <w:sz w:val="24"/>
          <w:szCs w:val="24"/>
          <w:rtl/>
        </w:rPr>
        <w:t xml:space="preserve"> </w:t>
      </w:r>
      <w:r w:rsidRPr="00B91738">
        <w:rPr>
          <w:rFonts w:cs="AF_Najed" w:hint="cs"/>
          <w:sz w:val="24"/>
          <w:szCs w:val="24"/>
          <w:rtl/>
        </w:rPr>
        <w:t>وبالتعويضات</w:t>
      </w:r>
      <w:r w:rsidRPr="00B91738">
        <w:rPr>
          <w:rFonts w:cs="AF_Najed"/>
          <w:sz w:val="24"/>
          <w:szCs w:val="24"/>
          <w:rtl/>
        </w:rPr>
        <w:t xml:space="preserve"> </w:t>
      </w:r>
      <w:r w:rsidRPr="00B91738">
        <w:rPr>
          <w:rFonts w:cs="AF_Najed" w:hint="cs"/>
          <w:sz w:val="24"/>
          <w:szCs w:val="24"/>
          <w:rtl/>
        </w:rPr>
        <w:t>المترتبة</w:t>
      </w:r>
      <w:r w:rsidRPr="00B91738">
        <w:rPr>
          <w:rFonts w:cs="AF_Najed"/>
          <w:sz w:val="24"/>
          <w:szCs w:val="24"/>
          <w:rtl/>
        </w:rPr>
        <w:t xml:space="preserve"> </w:t>
      </w:r>
      <w:r w:rsidRPr="00B91738">
        <w:rPr>
          <w:rFonts w:cs="AF_Najed" w:hint="cs"/>
          <w:sz w:val="24"/>
          <w:szCs w:val="24"/>
          <w:rtl/>
        </w:rPr>
        <w:t>على</w:t>
      </w:r>
      <w:r w:rsidRPr="00B91738">
        <w:rPr>
          <w:rFonts w:cs="AF_Najed"/>
          <w:sz w:val="24"/>
          <w:szCs w:val="24"/>
          <w:rtl/>
        </w:rPr>
        <w:t xml:space="preserve"> </w:t>
      </w:r>
      <w:r w:rsidRPr="00B91738">
        <w:rPr>
          <w:rFonts w:cs="AF_Najed" w:hint="cs"/>
          <w:sz w:val="24"/>
          <w:szCs w:val="24"/>
          <w:rtl/>
        </w:rPr>
        <w:t>الاخلال</w:t>
      </w:r>
      <w:r w:rsidRPr="00B91738">
        <w:rPr>
          <w:rFonts w:cs="AF_Najed"/>
          <w:sz w:val="24"/>
          <w:szCs w:val="24"/>
          <w:rtl/>
        </w:rPr>
        <w:t xml:space="preserve"> </w:t>
      </w:r>
      <w:r w:rsidRPr="00B91738">
        <w:rPr>
          <w:rFonts w:cs="AF_Najed" w:hint="cs"/>
          <w:sz w:val="24"/>
          <w:szCs w:val="24"/>
          <w:rtl/>
        </w:rPr>
        <w:t>المنسوب</w:t>
      </w:r>
      <w:r w:rsidRPr="00B91738">
        <w:rPr>
          <w:rFonts w:cs="AF_Najed"/>
          <w:sz w:val="24"/>
          <w:szCs w:val="24"/>
          <w:rtl/>
        </w:rPr>
        <w:t xml:space="preserve"> </w:t>
      </w:r>
      <w:r w:rsidRPr="00B91738">
        <w:rPr>
          <w:rFonts w:cs="AF_Najed" w:hint="cs"/>
          <w:sz w:val="24"/>
          <w:szCs w:val="24"/>
          <w:rtl/>
        </w:rPr>
        <w:t>للطرف</w:t>
      </w:r>
      <w:r w:rsidRPr="00B91738">
        <w:rPr>
          <w:rFonts w:cs="AF_Najed"/>
          <w:sz w:val="24"/>
          <w:szCs w:val="24"/>
          <w:rtl/>
        </w:rPr>
        <w:t xml:space="preserve"> </w:t>
      </w:r>
      <w:r w:rsidRPr="00B91738">
        <w:rPr>
          <w:rFonts w:cs="AF_Najed" w:hint="cs"/>
          <w:sz w:val="24"/>
          <w:szCs w:val="24"/>
          <w:rtl/>
        </w:rPr>
        <w:t>الاخر</w:t>
      </w:r>
      <w:r w:rsidRPr="00B91738">
        <w:rPr>
          <w:rFonts w:cs="AF_Najed"/>
          <w:sz w:val="24"/>
          <w:szCs w:val="24"/>
          <w:rtl/>
        </w:rPr>
        <w:t>.</w:t>
      </w:r>
    </w:p>
    <w:p w14:paraId="0941E879" w14:textId="77777777" w:rsidR="00053C72" w:rsidRDefault="00053C72" w:rsidP="00053C72">
      <w:pPr>
        <w:bidi/>
        <w:spacing w:after="0"/>
        <w:jc w:val="center"/>
        <w:rPr>
          <w:rFonts w:ascii="Arial" w:hAnsi="Arial" w:cs="AF_Najed"/>
          <w:b/>
          <w:bCs/>
          <w:color w:val="FF0000"/>
          <w:sz w:val="36"/>
          <w:szCs w:val="36"/>
          <w:u w:val="single"/>
          <w:rtl/>
          <w:lang w:bidi="ar-EG"/>
        </w:rPr>
      </w:pPr>
    </w:p>
    <w:p w14:paraId="222556BF" w14:textId="7A466679" w:rsidR="00887CDF" w:rsidRPr="004D3D03" w:rsidRDefault="00887CDF" w:rsidP="00053C72">
      <w:pPr>
        <w:bidi/>
        <w:jc w:val="center"/>
        <w:rPr>
          <w:rFonts w:ascii="Arial" w:hAnsi="Arial" w:cs="AF_Najed"/>
          <w:b/>
          <w:bCs/>
          <w:color w:val="FF0000"/>
          <w:sz w:val="36"/>
          <w:szCs w:val="36"/>
          <w:u w:val="single"/>
          <w:lang w:bidi="ar-EG"/>
        </w:rPr>
      </w:pPr>
      <w:r w:rsidRPr="004D3D03">
        <w:rPr>
          <w:rFonts w:ascii="Arial" w:hAnsi="Arial" w:cs="AF_Najed" w:hint="cs"/>
          <w:b/>
          <w:bCs/>
          <w:color w:val="FF0000"/>
          <w:sz w:val="36"/>
          <w:szCs w:val="36"/>
          <w:u w:val="single"/>
          <w:rtl/>
          <w:lang w:bidi="ar-EG"/>
        </w:rPr>
        <w:t>البند</w:t>
      </w:r>
      <w:r w:rsidRPr="004D3D03">
        <w:rPr>
          <w:rFonts w:ascii="Arial" w:hAnsi="Arial" w:cs="AF_Najed"/>
          <w:b/>
          <w:bCs/>
          <w:color w:val="FF0000"/>
          <w:sz w:val="36"/>
          <w:szCs w:val="36"/>
          <w:u w:val="single"/>
          <w:rtl/>
          <w:lang w:bidi="ar-EG"/>
        </w:rPr>
        <w:t xml:space="preserve"> </w:t>
      </w:r>
      <w:r w:rsidR="00CD76C5">
        <w:rPr>
          <w:rFonts w:ascii="Arial" w:hAnsi="Arial" w:cs="AF_Najed" w:hint="cs"/>
          <w:b/>
          <w:bCs/>
          <w:color w:val="FF0000"/>
          <w:sz w:val="36"/>
          <w:szCs w:val="36"/>
          <w:u w:val="single"/>
          <w:rtl/>
          <w:lang w:bidi="ar-EG"/>
        </w:rPr>
        <w:t>الثالث</w:t>
      </w:r>
      <w:r w:rsidRPr="004D3D03">
        <w:rPr>
          <w:rFonts w:ascii="Arial" w:hAnsi="Arial" w:cs="AF_Najed"/>
          <w:b/>
          <w:bCs/>
          <w:color w:val="FF0000"/>
          <w:sz w:val="36"/>
          <w:szCs w:val="36"/>
          <w:u w:val="single"/>
          <w:rtl/>
          <w:lang w:bidi="ar-EG"/>
        </w:rPr>
        <w:t xml:space="preserve"> </w:t>
      </w:r>
      <w:r w:rsidRPr="004D3D03">
        <w:rPr>
          <w:rFonts w:ascii="Arial" w:hAnsi="Arial" w:cs="AF_Najed" w:hint="cs"/>
          <w:b/>
          <w:bCs/>
          <w:color w:val="FF0000"/>
          <w:sz w:val="36"/>
          <w:szCs w:val="36"/>
          <w:u w:val="single"/>
          <w:rtl/>
          <w:lang w:bidi="ar-EG"/>
        </w:rPr>
        <w:t>عشر</w:t>
      </w:r>
      <w:r w:rsidRPr="004D3D03">
        <w:rPr>
          <w:rFonts w:ascii="Arial" w:hAnsi="Arial" w:cs="AF_Najed"/>
          <w:b/>
          <w:bCs/>
          <w:color w:val="FF0000"/>
          <w:sz w:val="36"/>
          <w:szCs w:val="36"/>
          <w:u w:val="single"/>
          <w:rtl/>
          <w:lang w:bidi="ar-EG"/>
        </w:rPr>
        <w:t xml:space="preserve"> : </w:t>
      </w:r>
      <w:r w:rsidRPr="004D3D03">
        <w:rPr>
          <w:rFonts w:ascii="Arial" w:hAnsi="Arial" w:cs="AF_Najed" w:hint="cs"/>
          <w:b/>
          <w:bCs/>
          <w:color w:val="FF0000"/>
          <w:sz w:val="36"/>
          <w:szCs w:val="36"/>
          <w:u w:val="single"/>
          <w:rtl/>
          <w:lang w:bidi="ar-EG"/>
        </w:rPr>
        <w:t>فض</w:t>
      </w:r>
      <w:r w:rsidRPr="004D3D03">
        <w:rPr>
          <w:rFonts w:ascii="Arial" w:hAnsi="Arial" w:cs="AF_Najed"/>
          <w:b/>
          <w:bCs/>
          <w:color w:val="FF0000"/>
          <w:sz w:val="36"/>
          <w:szCs w:val="36"/>
          <w:u w:val="single"/>
          <w:rtl/>
          <w:lang w:bidi="ar-EG"/>
        </w:rPr>
        <w:t xml:space="preserve"> </w:t>
      </w:r>
      <w:r w:rsidRPr="004D3D03">
        <w:rPr>
          <w:rFonts w:ascii="Arial" w:hAnsi="Arial" w:cs="AF_Najed" w:hint="cs"/>
          <w:b/>
          <w:bCs/>
          <w:color w:val="FF0000"/>
          <w:sz w:val="36"/>
          <w:szCs w:val="36"/>
          <w:u w:val="single"/>
          <w:rtl/>
          <w:lang w:bidi="ar-EG"/>
        </w:rPr>
        <w:t>المنازعات</w:t>
      </w:r>
      <w:r w:rsidRPr="004D3D03">
        <w:rPr>
          <w:rFonts w:ascii="Arial" w:hAnsi="Arial" w:cs="AF_Najed"/>
          <w:b/>
          <w:bCs/>
          <w:color w:val="FF0000"/>
          <w:sz w:val="36"/>
          <w:szCs w:val="36"/>
          <w:u w:val="single"/>
          <w:rtl/>
          <w:lang w:bidi="ar-EG"/>
        </w:rPr>
        <w:t xml:space="preserve"> </w:t>
      </w:r>
      <w:r w:rsidRPr="004D3D03">
        <w:rPr>
          <w:rFonts w:ascii="Arial" w:hAnsi="Arial" w:cs="AF_Najed" w:hint="cs"/>
          <w:b/>
          <w:bCs/>
          <w:color w:val="FF0000"/>
          <w:sz w:val="36"/>
          <w:szCs w:val="36"/>
          <w:u w:val="single"/>
          <w:rtl/>
          <w:lang w:bidi="ar-EG"/>
        </w:rPr>
        <w:t>والقانون</w:t>
      </w:r>
      <w:r w:rsidRPr="004D3D03">
        <w:rPr>
          <w:rFonts w:ascii="Arial" w:hAnsi="Arial" w:cs="AF_Najed"/>
          <w:b/>
          <w:bCs/>
          <w:color w:val="FF0000"/>
          <w:sz w:val="36"/>
          <w:szCs w:val="36"/>
          <w:u w:val="single"/>
          <w:rtl/>
          <w:lang w:bidi="ar-EG"/>
        </w:rPr>
        <w:t xml:space="preserve"> </w:t>
      </w:r>
      <w:r w:rsidRPr="004D3D03">
        <w:rPr>
          <w:rFonts w:ascii="Arial" w:hAnsi="Arial" w:cs="AF_Najed" w:hint="cs"/>
          <w:b/>
          <w:bCs/>
          <w:color w:val="FF0000"/>
          <w:sz w:val="36"/>
          <w:szCs w:val="36"/>
          <w:u w:val="single"/>
          <w:rtl/>
          <w:lang w:bidi="ar-EG"/>
        </w:rPr>
        <w:t>واجب</w:t>
      </w:r>
      <w:r w:rsidRPr="004D3D03">
        <w:rPr>
          <w:rFonts w:ascii="Arial" w:hAnsi="Arial" w:cs="AF_Najed"/>
          <w:b/>
          <w:bCs/>
          <w:color w:val="FF0000"/>
          <w:sz w:val="36"/>
          <w:szCs w:val="36"/>
          <w:u w:val="single"/>
          <w:rtl/>
          <w:lang w:bidi="ar-EG"/>
        </w:rPr>
        <w:t xml:space="preserve"> </w:t>
      </w:r>
      <w:r w:rsidRPr="004D3D03">
        <w:rPr>
          <w:rFonts w:ascii="Arial" w:hAnsi="Arial" w:cs="AF_Najed" w:hint="cs"/>
          <w:b/>
          <w:bCs/>
          <w:color w:val="FF0000"/>
          <w:sz w:val="36"/>
          <w:szCs w:val="36"/>
          <w:u w:val="single"/>
          <w:rtl/>
          <w:lang w:bidi="ar-EG"/>
        </w:rPr>
        <w:t>التطبيق</w:t>
      </w:r>
    </w:p>
    <w:p w14:paraId="0D7DA1F3" w14:textId="469855CF" w:rsidR="00887CDF" w:rsidRPr="00390C1F" w:rsidRDefault="00887CDF" w:rsidP="00053C72">
      <w:pPr>
        <w:bidi/>
        <w:spacing w:after="0"/>
        <w:jc w:val="both"/>
        <w:rPr>
          <w:rFonts w:cs="AF_Najed"/>
          <w:sz w:val="24"/>
          <w:szCs w:val="24"/>
          <w:rtl/>
        </w:rPr>
      </w:pPr>
      <w:r w:rsidRPr="00390C1F">
        <w:rPr>
          <w:rFonts w:cs="AF_Najed"/>
          <w:sz w:val="24"/>
          <w:szCs w:val="24"/>
          <w:rtl/>
        </w:rPr>
        <w:t xml:space="preserve">تخضع هذه الاتفاقية لقوانين </w:t>
      </w:r>
      <w:r w:rsidR="005B3AD0">
        <w:rPr>
          <w:rFonts w:cs="AF_Najed" w:hint="cs"/>
          <w:sz w:val="24"/>
          <w:szCs w:val="24"/>
          <w:rtl/>
        </w:rPr>
        <w:t xml:space="preserve"> لقوانين جمهورية مصر العربية و </w:t>
      </w:r>
      <w:r w:rsidRPr="00390C1F">
        <w:rPr>
          <w:rFonts w:cs="AF_Najed" w:hint="cs"/>
          <w:sz w:val="24"/>
          <w:szCs w:val="24"/>
          <w:rtl/>
        </w:rPr>
        <w:t xml:space="preserve">للولاية غير الحصرية لمحاكم </w:t>
      </w:r>
      <w:r w:rsidR="005B3AD0">
        <w:rPr>
          <w:rFonts w:cs="AF_Najed" w:hint="cs"/>
          <w:sz w:val="24"/>
          <w:szCs w:val="24"/>
          <w:rtl/>
        </w:rPr>
        <w:t>القاهرة</w:t>
      </w:r>
    </w:p>
    <w:p w14:paraId="25B92BE2" w14:textId="77777777" w:rsidR="00053C72" w:rsidRDefault="00053C72" w:rsidP="00053C72">
      <w:pPr>
        <w:bidi/>
        <w:spacing w:after="0"/>
        <w:jc w:val="center"/>
        <w:rPr>
          <w:rFonts w:ascii="Arial" w:hAnsi="Arial" w:cs="AF_Najed"/>
          <w:b/>
          <w:bCs/>
          <w:color w:val="FF0000"/>
          <w:sz w:val="36"/>
          <w:szCs w:val="36"/>
          <w:u w:val="single"/>
          <w:rtl/>
          <w:lang w:bidi="ar-EG"/>
        </w:rPr>
      </w:pPr>
    </w:p>
    <w:p w14:paraId="27BAA279" w14:textId="7981049C" w:rsidR="00887CDF" w:rsidRPr="00CD76C5" w:rsidRDefault="00887CDF" w:rsidP="00053C72">
      <w:pPr>
        <w:bidi/>
        <w:jc w:val="center"/>
        <w:rPr>
          <w:rFonts w:ascii="Arial" w:hAnsi="Arial" w:cs="AF_Najed"/>
          <w:b/>
          <w:bCs/>
          <w:color w:val="FF0000"/>
          <w:sz w:val="36"/>
          <w:szCs w:val="36"/>
          <w:u w:val="single"/>
          <w:lang w:bidi="ar-EG"/>
        </w:rPr>
      </w:pPr>
      <w:r w:rsidRPr="00CD76C5">
        <w:rPr>
          <w:rFonts w:ascii="Arial" w:hAnsi="Arial" w:cs="AF_Najed" w:hint="cs"/>
          <w:b/>
          <w:bCs/>
          <w:color w:val="FF0000"/>
          <w:sz w:val="36"/>
          <w:szCs w:val="36"/>
          <w:u w:val="single"/>
          <w:rtl/>
          <w:lang w:bidi="ar-EG"/>
        </w:rPr>
        <w:t>البند</w:t>
      </w:r>
      <w:r w:rsidRPr="00CD76C5">
        <w:rPr>
          <w:rFonts w:ascii="Arial" w:hAnsi="Arial" w:cs="AF_Najed"/>
          <w:b/>
          <w:bCs/>
          <w:color w:val="FF0000"/>
          <w:sz w:val="36"/>
          <w:szCs w:val="36"/>
          <w:u w:val="single"/>
          <w:rtl/>
          <w:lang w:bidi="ar-EG"/>
        </w:rPr>
        <w:t xml:space="preserve"> </w:t>
      </w:r>
      <w:r w:rsidR="00CD76C5" w:rsidRPr="00CD76C5">
        <w:rPr>
          <w:rFonts w:ascii="Arial" w:hAnsi="Arial" w:cs="AF_Najed" w:hint="cs"/>
          <w:b/>
          <w:bCs/>
          <w:color w:val="FF0000"/>
          <w:sz w:val="36"/>
          <w:szCs w:val="36"/>
          <w:u w:val="single"/>
          <w:rtl/>
          <w:lang w:bidi="ar-EG"/>
        </w:rPr>
        <w:t xml:space="preserve">الرابع </w:t>
      </w:r>
      <w:r w:rsidRPr="00CD76C5">
        <w:rPr>
          <w:rFonts w:ascii="Arial" w:hAnsi="Arial" w:cs="AF_Najed" w:hint="cs"/>
          <w:b/>
          <w:bCs/>
          <w:color w:val="FF0000"/>
          <w:sz w:val="36"/>
          <w:szCs w:val="36"/>
          <w:u w:val="single"/>
          <w:rtl/>
          <w:lang w:bidi="ar-EG"/>
        </w:rPr>
        <w:t>عشر</w:t>
      </w:r>
      <w:r w:rsidRPr="00CD76C5">
        <w:rPr>
          <w:rFonts w:ascii="Arial" w:hAnsi="Arial" w:cs="AF_Najed"/>
          <w:b/>
          <w:bCs/>
          <w:color w:val="FF0000"/>
          <w:sz w:val="36"/>
          <w:szCs w:val="36"/>
          <w:u w:val="single"/>
          <w:rtl/>
          <w:lang w:bidi="ar-EG"/>
        </w:rPr>
        <w:t xml:space="preserve"> : </w:t>
      </w:r>
      <w:r w:rsidRPr="00CD76C5">
        <w:rPr>
          <w:rFonts w:ascii="Arial" w:hAnsi="Arial" w:cs="AF_Najed" w:hint="cs"/>
          <w:b/>
          <w:bCs/>
          <w:color w:val="FF0000"/>
          <w:sz w:val="36"/>
          <w:szCs w:val="36"/>
          <w:u w:val="single"/>
          <w:rtl/>
          <w:lang w:bidi="ar-EG"/>
        </w:rPr>
        <w:t>حوالة</w:t>
      </w:r>
      <w:r w:rsidRPr="00CD76C5">
        <w:rPr>
          <w:rFonts w:ascii="Arial" w:hAnsi="Arial" w:cs="AF_Najed"/>
          <w:b/>
          <w:bCs/>
          <w:color w:val="FF0000"/>
          <w:sz w:val="36"/>
          <w:szCs w:val="36"/>
          <w:u w:val="single"/>
          <w:rtl/>
          <w:lang w:bidi="ar-EG"/>
        </w:rPr>
        <w:t xml:space="preserve"> </w:t>
      </w:r>
      <w:r w:rsidRPr="00CD76C5">
        <w:rPr>
          <w:rFonts w:ascii="Arial" w:hAnsi="Arial" w:cs="AF_Najed" w:hint="cs"/>
          <w:b/>
          <w:bCs/>
          <w:color w:val="FF0000"/>
          <w:sz w:val="36"/>
          <w:szCs w:val="36"/>
          <w:u w:val="single"/>
          <w:rtl/>
          <w:lang w:bidi="ar-EG"/>
        </w:rPr>
        <w:t>الحق</w:t>
      </w:r>
    </w:p>
    <w:p w14:paraId="3DF7C277" w14:textId="12ED4AF4" w:rsidR="00887CDF" w:rsidRPr="00390C1F" w:rsidRDefault="00887CDF" w:rsidP="00053C72">
      <w:pPr>
        <w:bidi/>
        <w:spacing w:after="0"/>
        <w:jc w:val="both"/>
        <w:rPr>
          <w:rFonts w:cs="AF_Najed"/>
          <w:sz w:val="24"/>
          <w:szCs w:val="24"/>
          <w:rtl/>
        </w:rPr>
      </w:pPr>
      <w:r w:rsidRPr="00390C1F">
        <w:rPr>
          <w:rFonts w:cs="AF_Najed" w:hint="cs"/>
          <w:sz w:val="24"/>
          <w:szCs w:val="24"/>
          <w:rtl/>
        </w:rPr>
        <w:t>يحق</w:t>
      </w:r>
      <w:r w:rsidRPr="00390C1F">
        <w:rPr>
          <w:rFonts w:cs="AF_Najed"/>
          <w:sz w:val="24"/>
          <w:szCs w:val="24"/>
          <w:rtl/>
        </w:rPr>
        <w:t xml:space="preserve"> </w:t>
      </w:r>
      <w:r w:rsidR="008412A7">
        <w:rPr>
          <w:rFonts w:cs="AF_Najed" w:hint="cs"/>
          <w:sz w:val="24"/>
          <w:szCs w:val="24"/>
          <w:rtl/>
        </w:rPr>
        <w:t xml:space="preserve">للشركة </w:t>
      </w:r>
      <w:r w:rsidRPr="00390C1F">
        <w:rPr>
          <w:rFonts w:cs="AF_Najed" w:hint="cs"/>
          <w:sz w:val="24"/>
          <w:szCs w:val="24"/>
          <w:rtl/>
        </w:rPr>
        <w:t xml:space="preserve"> </w:t>
      </w:r>
      <w:r w:rsidR="008412A7">
        <w:rPr>
          <w:rFonts w:cs="AF_Najed" w:hint="cs"/>
          <w:sz w:val="24"/>
          <w:szCs w:val="24"/>
          <w:rtl/>
        </w:rPr>
        <w:t xml:space="preserve">القيام </w:t>
      </w:r>
      <w:r w:rsidRPr="00390C1F">
        <w:rPr>
          <w:rFonts w:cs="AF_Najed" w:hint="cs"/>
          <w:sz w:val="24"/>
          <w:szCs w:val="24"/>
          <w:rtl/>
        </w:rPr>
        <w:t>بحوالة</w:t>
      </w:r>
      <w:r w:rsidRPr="00390C1F">
        <w:rPr>
          <w:rFonts w:cs="AF_Najed"/>
          <w:sz w:val="24"/>
          <w:szCs w:val="24"/>
          <w:rtl/>
        </w:rPr>
        <w:t xml:space="preserve"> </w:t>
      </w:r>
      <w:r w:rsidR="008412A7">
        <w:rPr>
          <w:rFonts w:cs="AF_Najed" w:hint="cs"/>
          <w:sz w:val="24"/>
          <w:szCs w:val="24"/>
          <w:rtl/>
        </w:rPr>
        <w:t xml:space="preserve">اي من و /او كل </w:t>
      </w:r>
      <w:r w:rsidR="00CD76C5">
        <w:rPr>
          <w:rFonts w:cs="AF_Najed" w:hint="cs"/>
          <w:sz w:val="24"/>
          <w:szCs w:val="24"/>
          <w:rtl/>
        </w:rPr>
        <w:t>(</w:t>
      </w:r>
      <w:r w:rsidRPr="00390C1F">
        <w:rPr>
          <w:rFonts w:cs="AF_Najed" w:hint="cs"/>
          <w:sz w:val="24"/>
          <w:szCs w:val="24"/>
          <w:rtl/>
        </w:rPr>
        <w:t>الحقوق</w:t>
      </w:r>
      <w:r w:rsidR="008412A7">
        <w:rPr>
          <w:rFonts w:cs="AF_Najed" w:hint="cs"/>
          <w:sz w:val="24"/>
          <w:szCs w:val="24"/>
          <w:rtl/>
        </w:rPr>
        <w:t xml:space="preserve"> الممنوحة</w:t>
      </w:r>
      <w:r w:rsidR="00CD76C5">
        <w:rPr>
          <w:rFonts w:cs="AF_Najed" w:hint="cs"/>
          <w:sz w:val="24"/>
          <w:szCs w:val="24"/>
          <w:rtl/>
        </w:rPr>
        <w:t>)</w:t>
      </w:r>
      <w:r w:rsidRPr="00390C1F">
        <w:rPr>
          <w:rFonts w:cs="AF_Najed"/>
          <w:sz w:val="24"/>
          <w:szCs w:val="24"/>
          <w:rtl/>
        </w:rPr>
        <w:t xml:space="preserve"> </w:t>
      </w:r>
      <w:r w:rsidR="008412A7">
        <w:rPr>
          <w:rFonts w:cs="AF_Najed" w:hint="cs"/>
          <w:sz w:val="24"/>
          <w:szCs w:val="24"/>
          <w:rtl/>
        </w:rPr>
        <w:t xml:space="preserve">بموجب </w:t>
      </w:r>
      <w:r w:rsidRPr="00390C1F">
        <w:rPr>
          <w:rFonts w:cs="AF_Najed" w:hint="cs"/>
          <w:sz w:val="24"/>
          <w:szCs w:val="24"/>
          <w:rtl/>
        </w:rPr>
        <w:t>هذا</w:t>
      </w:r>
      <w:r w:rsidRPr="00390C1F">
        <w:rPr>
          <w:rFonts w:cs="AF_Najed"/>
          <w:sz w:val="24"/>
          <w:szCs w:val="24"/>
          <w:rtl/>
        </w:rPr>
        <w:t xml:space="preserve"> </w:t>
      </w:r>
      <w:r w:rsidRPr="00390C1F">
        <w:rPr>
          <w:rFonts w:cs="AF_Najed" w:hint="cs"/>
          <w:sz w:val="24"/>
          <w:szCs w:val="24"/>
          <w:rtl/>
        </w:rPr>
        <w:t>العقد</w:t>
      </w:r>
      <w:r w:rsidRPr="00390C1F">
        <w:rPr>
          <w:rFonts w:cs="AF_Najed"/>
          <w:sz w:val="24"/>
          <w:szCs w:val="24"/>
          <w:rtl/>
        </w:rPr>
        <w:t xml:space="preserve"> </w:t>
      </w:r>
      <w:r w:rsidRPr="00390C1F">
        <w:rPr>
          <w:rFonts w:cs="AF_Najed" w:hint="cs"/>
          <w:sz w:val="24"/>
          <w:szCs w:val="24"/>
          <w:rtl/>
        </w:rPr>
        <w:t>كلياً</w:t>
      </w:r>
      <w:r w:rsidRPr="00390C1F">
        <w:rPr>
          <w:rFonts w:cs="AF_Najed"/>
          <w:sz w:val="24"/>
          <w:szCs w:val="24"/>
          <w:rtl/>
        </w:rPr>
        <w:t xml:space="preserve"> </w:t>
      </w:r>
      <w:r w:rsidRPr="00390C1F">
        <w:rPr>
          <w:rFonts w:cs="AF_Najed" w:hint="cs"/>
          <w:sz w:val="24"/>
          <w:szCs w:val="24"/>
          <w:rtl/>
        </w:rPr>
        <w:t>أو</w:t>
      </w:r>
      <w:r w:rsidRPr="00390C1F">
        <w:rPr>
          <w:rFonts w:cs="AF_Najed"/>
          <w:sz w:val="24"/>
          <w:szCs w:val="24"/>
          <w:rtl/>
        </w:rPr>
        <w:t xml:space="preserve"> </w:t>
      </w:r>
      <w:r w:rsidRPr="00390C1F">
        <w:rPr>
          <w:rFonts w:cs="AF_Najed" w:hint="cs"/>
          <w:sz w:val="24"/>
          <w:szCs w:val="24"/>
          <w:rtl/>
        </w:rPr>
        <w:t>جزئياً</w:t>
      </w:r>
      <w:r w:rsidRPr="00390C1F">
        <w:rPr>
          <w:rFonts w:cs="AF_Najed"/>
          <w:sz w:val="24"/>
          <w:szCs w:val="24"/>
          <w:rtl/>
        </w:rPr>
        <w:t xml:space="preserve"> </w:t>
      </w:r>
      <w:r w:rsidRPr="00390C1F">
        <w:rPr>
          <w:rFonts w:cs="AF_Najed" w:hint="cs"/>
          <w:sz w:val="24"/>
          <w:szCs w:val="24"/>
          <w:rtl/>
        </w:rPr>
        <w:t>للغير، على</w:t>
      </w:r>
      <w:r w:rsidRPr="00390C1F">
        <w:rPr>
          <w:rFonts w:cs="AF_Najed"/>
          <w:sz w:val="24"/>
          <w:szCs w:val="24"/>
          <w:rtl/>
        </w:rPr>
        <w:t xml:space="preserve"> </w:t>
      </w:r>
      <w:r w:rsidRPr="00390C1F">
        <w:rPr>
          <w:rFonts w:cs="AF_Najed" w:hint="cs"/>
          <w:sz w:val="24"/>
          <w:szCs w:val="24"/>
          <w:rtl/>
        </w:rPr>
        <w:t>أن</w:t>
      </w:r>
      <w:r w:rsidRPr="00390C1F">
        <w:rPr>
          <w:rFonts w:cs="AF_Najed"/>
          <w:sz w:val="24"/>
          <w:szCs w:val="24"/>
          <w:rtl/>
        </w:rPr>
        <w:t xml:space="preserve"> </w:t>
      </w:r>
      <w:r w:rsidRPr="00390C1F">
        <w:rPr>
          <w:rFonts w:cs="AF_Najed" w:hint="cs"/>
          <w:sz w:val="24"/>
          <w:szCs w:val="24"/>
          <w:rtl/>
        </w:rPr>
        <w:t>يلتزم</w:t>
      </w:r>
      <w:r w:rsidRPr="00390C1F">
        <w:rPr>
          <w:rFonts w:cs="AF_Najed"/>
          <w:sz w:val="24"/>
          <w:szCs w:val="24"/>
          <w:rtl/>
        </w:rPr>
        <w:t xml:space="preserve"> </w:t>
      </w:r>
      <w:r w:rsidRPr="00390C1F">
        <w:rPr>
          <w:rFonts w:cs="AF_Najed" w:hint="cs"/>
          <w:sz w:val="24"/>
          <w:szCs w:val="24"/>
          <w:rtl/>
        </w:rPr>
        <w:t>المحال</w:t>
      </w:r>
      <w:r w:rsidRPr="00390C1F">
        <w:rPr>
          <w:rFonts w:cs="AF_Najed"/>
          <w:sz w:val="24"/>
          <w:szCs w:val="24"/>
          <w:rtl/>
        </w:rPr>
        <w:t xml:space="preserve"> </w:t>
      </w:r>
      <w:r w:rsidRPr="00390C1F">
        <w:rPr>
          <w:rFonts w:cs="AF_Najed" w:hint="cs"/>
          <w:sz w:val="24"/>
          <w:szCs w:val="24"/>
          <w:rtl/>
        </w:rPr>
        <w:t>إليه</w:t>
      </w:r>
      <w:r w:rsidRPr="00390C1F">
        <w:rPr>
          <w:rFonts w:cs="AF_Najed"/>
          <w:sz w:val="24"/>
          <w:szCs w:val="24"/>
          <w:rtl/>
        </w:rPr>
        <w:t xml:space="preserve"> </w:t>
      </w:r>
      <w:r w:rsidRPr="00390C1F">
        <w:rPr>
          <w:rFonts w:cs="AF_Najed" w:hint="cs"/>
          <w:sz w:val="24"/>
          <w:szCs w:val="24"/>
          <w:rtl/>
        </w:rPr>
        <w:t>تلك</w:t>
      </w:r>
      <w:r w:rsidRPr="00390C1F">
        <w:rPr>
          <w:rFonts w:cs="AF_Najed"/>
          <w:sz w:val="24"/>
          <w:szCs w:val="24"/>
          <w:rtl/>
        </w:rPr>
        <w:t xml:space="preserve"> </w:t>
      </w:r>
      <w:r w:rsidRPr="00390C1F">
        <w:rPr>
          <w:rFonts w:cs="AF_Najed" w:hint="cs"/>
          <w:sz w:val="24"/>
          <w:szCs w:val="24"/>
          <w:rtl/>
        </w:rPr>
        <w:t>الحقوق</w:t>
      </w:r>
      <w:r w:rsidRPr="00390C1F">
        <w:rPr>
          <w:rFonts w:cs="AF_Najed"/>
          <w:sz w:val="24"/>
          <w:szCs w:val="24"/>
          <w:rtl/>
        </w:rPr>
        <w:t xml:space="preserve"> </w:t>
      </w:r>
      <w:r w:rsidRPr="00390C1F">
        <w:rPr>
          <w:rFonts w:cs="AF_Najed" w:hint="cs"/>
          <w:sz w:val="24"/>
          <w:szCs w:val="24"/>
          <w:rtl/>
        </w:rPr>
        <w:t>بكافة</w:t>
      </w:r>
      <w:r w:rsidRPr="00390C1F">
        <w:rPr>
          <w:rFonts w:cs="AF_Najed"/>
          <w:sz w:val="24"/>
          <w:szCs w:val="24"/>
          <w:rtl/>
        </w:rPr>
        <w:t xml:space="preserve"> </w:t>
      </w:r>
      <w:r w:rsidRPr="00390C1F">
        <w:rPr>
          <w:rFonts w:cs="AF_Najed" w:hint="cs"/>
          <w:sz w:val="24"/>
          <w:szCs w:val="24"/>
          <w:rtl/>
        </w:rPr>
        <w:t>أحكام</w:t>
      </w:r>
      <w:r w:rsidRPr="00390C1F">
        <w:rPr>
          <w:rFonts w:cs="AF_Najed"/>
          <w:sz w:val="24"/>
          <w:szCs w:val="24"/>
          <w:rtl/>
        </w:rPr>
        <w:t xml:space="preserve"> </w:t>
      </w:r>
      <w:r w:rsidRPr="00390C1F">
        <w:rPr>
          <w:rFonts w:cs="AF_Najed" w:hint="cs"/>
          <w:sz w:val="24"/>
          <w:szCs w:val="24"/>
          <w:rtl/>
        </w:rPr>
        <w:t>هذا</w:t>
      </w:r>
      <w:r w:rsidRPr="00390C1F">
        <w:rPr>
          <w:rFonts w:cs="AF_Najed"/>
          <w:sz w:val="24"/>
          <w:szCs w:val="24"/>
          <w:rtl/>
        </w:rPr>
        <w:t xml:space="preserve"> </w:t>
      </w:r>
      <w:r w:rsidRPr="00390C1F">
        <w:rPr>
          <w:rFonts w:cs="AF_Najed" w:hint="cs"/>
          <w:sz w:val="24"/>
          <w:szCs w:val="24"/>
          <w:rtl/>
        </w:rPr>
        <w:t>العقد</w:t>
      </w:r>
      <w:r w:rsidRPr="00390C1F">
        <w:rPr>
          <w:rFonts w:cs="AF_Najed"/>
          <w:sz w:val="24"/>
          <w:szCs w:val="24"/>
          <w:rtl/>
        </w:rPr>
        <w:t xml:space="preserve"> </w:t>
      </w:r>
      <w:r w:rsidRPr="00390C1F">
        <w:rPr>
          <w:rFonts w:cs="AF_Najed" w:hint="cs"/>
          <w:sz w:val="24"/>
          <w:szCs w:val="24"/>
          <w:rtl/>
        </w:rPr>
        <w:t>و</w:t>
      </w:r>
      <w:r w:rsidRPr="00390C1F">
        <w:rPr>
          <w:rFonts w:cs="AF_Najed"/>
          <w:sz w:val="24"/>
          <w:szCs w:val="24"/>
          <w:rtl/>
        </w:rPr>
        <w:t xml:space="preserve"> </w:t>
      </w:r>
      <w:r w:rsidRPr="00390C1F">
        <w:rPr>
          <w:rFonts w:cs="AF_Najed" w:hint="cs"/>
          <w:sz w:val="24"/>
          <w:szCs w:val="24"/>
          <w:rtl/>
        </w:rPr>
        <w:t>الإلتزامات</w:t>
      </w:r>
      <w:r w:rsidRPr="00390C1F">
        <w:rPr>
          <w:rFonts w:cs="AF_Najed"/>
          <w:sz w:val="24"/>
          <w:szCs w:val="24"/>
          <w:rtl/>
        </w:rPr>
        <w:t xml:space="preserve"> </w:t>
      </w:r>
      <w:r w:rsidRPr="00390C1F">
        <w:rPr>
          <w:rFonts w:cs="AF_Najed" w:hint="cs"/>
          <w:sz w:val="24"/>
          <w:szCs w:val="24"/>
          <w:rtl/>
        </w:rPr>
        <w:t>الواردة</w:t>
      </w:r>
      <w:r w:rsidRPr="00390C1F">
        <w:rPr>
          <w:rFonts w:cs="AF_Najed"/>
          <w:sz w:val="24"/>
          <w:szCs w:val="24"/>
          <w:rtl/>
        </w:rPr>
        <w:t xml:space="preserve"> </w:t>
      </w:r>
      <w:r w:rsidRPr="00390C1F">
        <w:rPr>
          <w:rFonts w:cs="AF_Najed" w:hint="cs"/>
          <w:sz w:val="24"/>
          <w:szCs w:val="24"/>
          <w:rtl/>
        </w:rPr>
        <w:t>به،</w:t>
      </w:r>
      <w:r w:rsidRPr="00390C1F">
        <w:rPr>
          <w:rFonts w:cs="AF_Najed"/>
          <w:sz w:val="24"/>
          <w:szCs w:val="24"/>
          <w:rtl/>
        </w:rPr>
        <w:t xml:space="preserve"> </w:t>
      </w:r>
      <w:r w:rsidRPr="00390C1F">
        <w:rPr>
          <w:rFonts w:cs="AF_Najed" w:hint="cs"/>
          <w:sz w:val="24"/>
          <w:szCs w:val="24"/>
          <w:rtl/>
        </w:rPr>
        <w:t>وتكون</w:t>
      </w:r>
      <w:r w:rsidRPr="00390C1F">
        <w:rPr>
          <w:rFonts w:cs="AF_Najed"/>
          <w:sz w:val="24"/>
          <w:szCs w:val="24"/>
          <w:rtl/>
        </w:rPr>
        <w:t xml:space="preserve"> </w:t>
      </w:r>
      <w:r w:rsidR="008412A7">
        <w:rPr>
          <w:rFonts w:cs="AF_Najed" w:hint="cs"/>
          <w:sz w:val="24"/>
          <w:szCs w:val="24"/>
          <w:rtl/>
        </w:rPr>
        <w:t xml:space="preserve">مسؤولية </w:t>
      </w:r>
      <w:r w:rsidR="00CD76C5">
        <w:rPr>
          <w:rFonts w:cs="AF_Najed" w:hint="cs"/>
          <w:sz w:val="24"/>
          <w:szCs w:val="24"/>
          <w:rtl/>
        </w:rPr>
        <w:t>(</w:t>
      </w:r>
      <w:r w:rsidR="008412A7">
        <w:rPr>
          <w:rFonts w:cs="AF_Najed" w:hint="cs"/>
          <w:sz w:val="24"/>
          <w:szCs w:val="24"/>
          <w:rtl/>
        </w:rPr>
        <w:t>الشركة</w:t>
      </w:r>
      <w:r w:rsidR="00CD76C5">
        <w:rPr>
          <w:rFonts w:cs="AF_Najed" w:hint="cs"/>
          <w:sz w:val="24"/>
          <w:szCs w:val="24"/>
          <w:rtl/>
        </w:rPr>
        <w:t>)</w:t>
      </w:r>
      <w:r w:rsidRPr="00390C1F">
        <w:rPr>
          <w:rFonts w:cs="AF_Najed" w:hint="cs"/>
          <w:sz w:val="24"/>
          <w:szCs w:val="24"/>
          <w:rtl/>
        </w:rPr>
        <w:t xml:space="preserve"> تضامنية</w:t>
      </w:r>
      <w:r w:rsidRPr="00390C1F">
        <w:rPr>
          <w:rFonts w:cs="AF_Najed"/>
          <w:sz w:val="24"/>
          <w:szCs w:val="24"/>
          <w:rtl/>
        </w:rPr>
        <w:t xml:space="preserve"> </w:t>
      </w:r>
      <w:r w:rsidRPr="00390C1F">
        <w:rPr>
          <w:rFonts w:cs="AF_Najed" w:hint="cs"/>
          <w:sz w:val="24"/>
          <w:szCs w:val="24"/>
          <w:rtl/>
        </w:rPr>
        <w:t>معه</w:t>
      </w:r>
      <w:r w:rsidRPr="00390C1F">
        <w:rPr>
          <w:rFonts w:cs="AF_Najed"/>
          <w:sz w:val="24"/>
          <w:szCs w:val="24"/>
          <w:rtl/>
        </w:rPr>
        <w:t xml:space="preserve"> </w:t>
      </w:r>
      <w:r w:rsidRPr="00390C1F">
        <w:rPr>
          <w:rFonts w:cs="AF_Najed" w:hint="cs"/>
          <w:sz w:val="24"/>
          <w:szCs w:val="24"/>
          <w:rtl/>
        </w:rPr>
        <w:t>في</w:t>
      </w:r>
      <w:r w:rsidRPr="00390C1F">
        <w:rPr>
          <w:rFonts w:cs="AF_Najed"/>
          <w:sz w:val="24"/>
          <w:szCs w:val="24"/>
          <w:rtl/>
        </w:rPr>
        <w:t xml:space="preserve"> </w:t>
      </w:r>
      <w:r w:rsidRPr="00390C1F">
        <w:rPr>
          <w:rFonts w:cs="AF_Najed" w:hint="cs"/>
          <w:sz w:val="24"/>
          <w:szCs w:val="24"/>
          <w:rtl/>
        </w:rPr>
        <w:t>تنفيذ</w:t>
      </w:r>
      <w:r w:rsidRPr="00390C1F">
        <w:rPr>
          <w:rFonts w:cs="AF_Najed"/>
          <w:sz w:val="24"/>
          <w:szCs w:val="24"/>
          <w:rtl/>
        </w:rPr>
        <w:t xml:space="preserve"> </w:t>
      </w:r>
      <w:r w:rsidRPr="00390C1F">
        <w:rPr>
          <w:rFonts w:cs="AF_Najed" w:hint="cs"/>
          <w:sz w:val="24"/>
          <w:szCs w:val="24"/>
          <w:rtl/>
        </w:rPr>
        <w:t>كافة</w:t>
      </w:r>
      <w:r w:rsidRPr="00390C1F">
        <w:rPr>
          <w:rFonts w:cs="AF_Najed"/>
          <w:sz w:val="24"/>
          <w:szCs w:val="24"/>
          <w:rtl/>
        </w:rPr>
        <w:t xml:space="preserve"> </w:t>
      </w:r>
      <w:r w:rsidRPr="00390C1F">
        <w:rPr>
          <w:rFonts w:cs="AF_Najed" w:hint="cs"/>
          <w:sz w:val="24"/>
          <w:szCs w:val="24"/>
          <w:rtl/>
        </w:rPr>
        <w:t>الإلتزامات</w:t>
      </w:r>
      <w:r w:rsidRPr="00390C1F">
        <w:rPr>
          <w:rFonts w:cs="AF_Najed"/>
          <w:sz w:val="24"/>
          <w:szCs w:val="24"/>
          <w:rtl/>
        </w:rPr>
        <w:t xml:space="preserve"> </w:t>
      </w:r>
      <w:r w:rsidRPr="00390C1F">
        <w:rPr>
          <w:rFonts w:cs="AF_Najed" w:hint="cs"/>
          <w:sz w:val="24"/>
          <w:szCs w:val="24"/>
          <w:rtl/>
        </w:rPr>
        <w:t>المحالة</w:t>
      </w:r>
      <w:r w:rsidRPr="00390C1F">
        <w:rPr>
          <w:rFonts w:cs="AF_Najed"/>
          <w:sz w:val="24"/>
          <w:szCs w:val="24"/>
          <w:rtl/>
        </w:rPr>
        <w:t xml:space="preserve"> </w:t>
      </w:r>
      <w:r w:rsidRPr="00390C1F">
        <w:rPr>
          <w:rFonts w:cs="AF_Najed" w:hint="cs"/>
          <w:sz w:val="24"/>
          <w:szCs w:val="24"/>
          <w:rtl/>
        </w:rPr>
        <w:t>اليه</w:t>
      </w:r>
      <w:r w:rsidRPr="00390C1F">
        <w:rPr>
          <w:rFonts w:cs="AF_Najed"/>
          <w:sz w:val="24"/>
          <w:szCs w:val="24"/>
          <w:rtl/>
        </w:rPr>
        <w:t>.</w:t>
      </w:r>
    </w:p>
    <w:p w14:paraId="6F2C0676" w14:textId="77777777" w:rsidR="00053C72" w:rsidRDefault="00053C72" w:rsidP="00053C72">
      <w:pPr>
        <w:bidi/>
        <w:spacing w:after="0"/>
        <w:jc w:val="center"/>
        <w:rPr>
          <w:rFonts w:ascii="Arial" w:hAnsi="Arial" w:cs="AF_Najed"/>
          <w:b/>
          <w:bCs/>
          <w:color w:val="FF0000"/>
          <w:sz w:val="36"/>
          <w:szCs w:val="36"/>
          <w:u w:val="single"/>
          <w:rtl/>
          <w:lang w:bidi="ar-EG"/>
        </w:rPr>
      </w:pPr>
    </w:p>
    <w:p w14:paraId="64EC2625" w14:textId="46BFA501" w:rsidR="00887CDF" w:rsidRPr="00BA10C4" w:rsidRDefault="00887CDF" w:rsidP="00053C72">
      <w:pPr>
        <w:bidi/>
        <w:spacing w:after="0"/>
        <w:jc w:val="center"/>
        <w:rPr>
          <w:rFonts w:ascii="Arial" w:hAnsi="Arial" w:cs="AF_Najed"/>
          <w:b/>
          <w:bCs/>
          <w:color w:val="FF0000"/>
          <w:sz w:val="36"/>
          <w:szCs w:val="36"/>
          <w:u w:val="single"/>
          <w:lang w:bidi="ar-EG"/>
        </w:rPr>
      </w:pPr>
      <w:r w:rsidRPr="00BA10C4">
        <w:rPr>
          <w:rFonts w:ascii="Arial" w:hAnsi="Arial" w:cs="AF_Najed" w:hint="cs"/>
          <w:b/>
          <w:bCs/>
          <w:color w:val="FF0000"/>
          <w:sz w:val="36"/>
          <w:szCs w:val="36"/>
          <w:u w:val="single"/>
          <w:rtl/>
          <w:lang w:bidi="ar-EG"/>
        </w:rPr>
        <w:t>البند</w:t>
      </w:r>
      <w:r w:rsidRPr="00BA10C4">
        <w:rPr>
          <w:rFonts w:ascii="Arial" w:hAnsi="Arial" w:cs="AF_Najed"/>
          <w:b/>
          <w:bCs/>
          <w:color w:val="FF0000"/>
          <w:sz w:val="36"/>
          <w:szCs w:val="36"/>
          <w:u w:val="single"/>
          <w:rtl/>
          <w:lang w:bidi="ar-EG"/>
        </w:rPr>
        <w:t xml:space="preserve"> </w:t>
      </w:r>
      <w:r w:rsidR="00CD76C5">
        <w:rPr>
          <w:rFonts w:ascii="Arial" w:hAnsi="Arial" w:cs="AF_Najed" w:hint="cs"/>
          <w:b/>
          <w:bCs/>
          <w:color w:val="FF0000"/>
          <w:sz w:val="36"/>
          <w:szCs w:val="36"/>
          <w:u w:val="single"/>
          <w:rtl/>
          <w:lang w:bidi="ar-EG"/>
        </w:rPr>
        <w:t>الخامس</w:t>
      </w:r>
      <w:r w:rsidRPr="00BA10C4">
        <w:rPr>
          <w:rFonts w:ascii="Arial" w:hAnsi="Arial" w:cs="AF_Najed"/>
          <w:b/>
          <w:bCs/>
          <w:color w:val="FF0000"/>
          <w:sz w:val="36"/>
          <w:szCs w:val="36"/>
          <w:u w:val="single"/>
          <w:rtl/>
          <w:lang w:bidi="ar-EG"/>
        </w:rPr>
        <w:t xml:space="preserve"> </w:t>
      </w:r>
      <w:r w:rsidRPr="00BA10C4">
        <w:rPr>
          <w:rFonts w:ascii="Arial" w:hAnsi="Arial" w:cs="AF_Najed" w:hint="cs"/>
          <w:b/>
          <w:bCs/>
          <w:color w:val="FF0000"/>
          <w:sz w:val="36"/>
          <w:szCs w:val="36"/>
          <w:u w:val="single"/>
          <w:rtl/>
          <w:lang w:bidi="ar-EG"/>
        </w:rPr>
        <w:t>عشر</w:t>
      </w:r>
      <w:r w:rsidRPr="00BA10C4">
        <w:rPr>
          <w:rFonts w:ascii="Arial" w:hAnsi="Arial" w:cs="AF_Najed"/>
          <w:b/>
          <w:bCs/>
          <w:color w:val="FF0000"/>
          <w:sz w:val="36"/>
          <w:szCs w:val="36"/>
          <w:u w:val="single"/>
          <w:rtl/>
          <w:lang w:bidi="ar-EG"/>
        </w:rPr>
        <w:t xml:space="preserve"> : </w:t>
      </w:r>
      <w:r w:rsidRPr="00BA10C4">
        <w:rPr>
          <w:rFonts w:ascii="Arial" w:hAnsi="Arial" w:cs="AF_Najed" w:hint="cs"/>
          <w:b/>
          <w:bCs/>
          <w:color w:val="FF0000"/>
          <w:sz w:val="36"/>
          <w:szCs w:val="36"/>
          <w:u w:val="single"/>
          <w:rtl/>
          <w:lang w:bidi="ar-EG"/>
        </w:rPr>
        <w:t>التعهدات</w:t>
      </w:r>
    </w:p>
    <w:p w14:paraId="52804E41" w14:textId="77777777" w:rsidR="00887CDF" w:rsidRPr="00BA10C4" w:rsidRDefault="00887CDF" w:rsidP="00CD76C5">
      <w:pPr>
        <w:bidi/>
        <w:spacing w:after="0"/>
        <w:jc w:val="both"/>
        <w:rPr>
          <w:rFonts w:cs="AF_Najed"/>
          <w:sz w:val="24"/>
          <w:szCs w:val="24"/>
          <w:rtl/>
        </w:rPr>
      </w:pPr>
      <w:r w:rsidRPr="00BA10C4">
        <w:rPr>
          <w:rFonts w:cs="AF_Najed" w:hint="cs"/>
          <w:sz w:val="24"/>
          <w:szCs w:val="24"/>
          <w:rtl/>
        </w:rPr>
        <w:t>يقر</w:t>
      </w:r>
      <w:r w:rsidRPr="00BA10C4">
        <w:rPr>
          <w:rFonts w:cs="AF_Najed"/>
          <w:sz w:val="24"/>
          <w:szCs w:val="24"/>
          <w:rtl/>
        </w:rPr>
        <w:t xml:space="preserve"> </w:t>
      </w:r>
      <w:r w:rsidRPr="00BA10C4">
        <w:rPr>
          <w:rFonts w:cs="AF_Najed" w:hint="cs"/>
          <w:sz w:val="24"/>
          <w:szCs w:val="24"/>
          <w:rtl/>
        </w:rPr>
        <w:t>كل</w:t>
      </w:r>
      <w:r w:rsidRPr="00BA10C4">
        <w:rPr>
          <w:rFonts w:cs="AF_Najed"/>
          <w:sz w:val="24"/>
          <w:szCs w:val="24"/>
          <w:rtl/>
        </w:rPr>
        <w:t xml:space="preserve"> </w:t>
      </w:r>
      <w:r w:rsidRPr="00BA10C4">
        <w:rPr>
          <w:rFonts w:cs="AF_Najed" w:hint="cs"/>
          <w:sz w:val="24"/>
          <w:szCs w:val="24"/>
          <w:rtl/>
        </w:rPr>
        <w:t>من</w:t>
      </w:r>
      <w:r w:rsidRPr="00BA10C4">
        <w:rPr>
          <w:rFonts w:cs="AF_Najed"/>
          <w:sz w:val="24"/>
          <w:szCs w:val="24"/>
          <w:rtl/>
        </w:rPr>
        <w:t xml:space="preserve"> </w:t>
      </w:r>
      <w:r w:rsidRPr="00BA10C4">
        <w:rPr>
          <w:rFonts w:cs="AF_Najed" w:hint="cs"/>
          <w:sz w:val="24"/>
          <w:szCs w:val="24"/>
          <w:rtl/>
        </w:rPr>
        <w:t>طرفي</w:t>
      </w:r>
      <w:r w:rsidRPr="00BA10C4">
        <w:rPr>
          <w:rFonts w:cs="AF_Najed"/>
          <w:sz w:val="24"/>
          <w:szCs w:val="24"/>
          <w:rtl/>
        </w:rPr>
        <w:t xml:space="preserve"> </w:t>
      </w:r>
      <w:r w:rsidRPr="00BA10C4">
        <w:rPr>
          <w:rFonts w:cs="AF_Najed" w:hint="cs"/>
          <w:sz w:val="24"/>
          <w:szCs w:val="24"/>
          <w:rtl/>
        </w:rPr>
        <w:t>العقد</w:t>
      </w:r>
      <w:r w:rsidRPr="00BA10C4">
        <w:rPr>
          <w:rFonts w:cs="AF_Najed"/>
          <w:sz w:val="24"/>
          <w:szCs w:val="24"/>
          <w:rtl/>
        </w:rPr>
        <w:t xml:space="preserve"> </w:t>
      </w:r>
      <w:r w:rsidRPr="00BA10C4">
        <w:rPr>
          <w:rFonts w:cs="AF_Najed" w:hint="cs"/>
          <w:sz w:val="24"/>
          <w:szCs w:val="24"/>
          <w:rtl/>
        </w:rPr>
        <w:t>بما</w:t>
      </w:r>
      <w:r w:rsidRPr="00BA10C4">
        <w:rPr>
          <w:rFonts w:cs="AF_Najed"/>
          <w:sz w:val="24"/>
          <w:szCs w:val="24"/>
          <w:rtl/>
        </w:rPr>
        <w:t xml:space="preserve"> </w:t>
      </w:r>
      <w:r w:rsidRPr="00BA10C4">
        <w:rPr>
          <w:rFonts w:cs="AF_Najed" w:hint="cs"/>
          <w:sz w:val="24"/>
          <w:szCs w:val="24"/>
          <w:rtl/>
        </w:rPr>
        <w:t>يلي</w:t>
      </w:r>
      <w:r w:rsidRPr="00BA10C4">
        <w:rPr>
          <w:rFonts w:cs="AF_Najed"/>
          <w:sz w:val="24"/>
          <w:szCs w:val="24"/>
        </w:rPr>
        <w:t>:</w:t>
      </w:r>
    </w:p>
    <w:p w14:paraId="1F46F446" w14:textId="77777777" w:rsidR="00887CDF" w:rsidRPr="00BA10C4" w:rsidRDefault="00887CDF" w:rsidP="00C55CBB">
      <w:pPr>
        <w:numPr>
          <w:ilvl w:val="0"/>
          <w:numId w:val="10"/>
        </w:numPr>
        <w:bidi/>
        <w:spacing w:after="0"/>
        <w:contextualSpacing/>
        <w:jc w:val="both"/>
        <w:rPr>
          <w:rFonts w:cs="AF_Najed"/>
          <w:sz w:val="24"/>
          <w:szCs w:val="24"/>
          <w:rtl/>
        </w:rPr>
      </w:pPr>
      <w:r w:rsidRPr="00BA10C4">
        <w:rPr>
          <w:rFonts w:cs="AF_Najed" w:hint="cs"/>
          <w:sz w:val="24"/>
          <w:szCs w:val="24"/>
          <w:rtl/>
        </w:rPr>
        <w:t>أنه</w:t>
      </w:r>
      <w:r w:rsidRPr="00BA10C4">
        <w:rPr>
          <w:rFonts w:cs="AF_Najed"/>
          <w:sz w:val="24"/>
          <w:szCs w:val="24"/>
          <w:rtl/>
        </w:rPr>
        <w:t xml:space="preserve"> </w:t>
      </w:r>
      <w:r w:rsidRPr="00BA10C4">
        <w:rPr>
          <w:rFonts w:cs="AF_Najed" w:hint="cs"/>
          <w:sz w:val="24"/>
          <w:szCs w:val="24"/>
          <w:rtl/>
        </w:rPr>
        <w:t>شركة</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كيان</w:t>
      </w:r>
      <w:r w:rsidRPr="00BA10C4">
        <w:rPr>
          <w:rFonts w:cs="AF_Najed"/>
          <w:sz w:val="24"/>
          <w:szCs w:val="24"/>
          <w:rtl/>
        </w:rPr>
        <w:t xml:space="preserve"> </w:t>
      </w:r>
      <w:r w:rsidRPr="00BA10C4">
        <w:rPr>
          <w:rFonts w:cs="AF_Najed" w:hint="cs"/>
          <w:sz w:val="24"/>
          <w:szCs w:val="24"/>
          <w:rtl/>
        </w:rPr>
        <w:t>قانوني</w:t>
      </w:r>
      <w:r w:rsidRPr="00BA10C4">
        <w:rPr>
          <w:rFonts w:cs="AF_Najed"/>
          <w:sz w:val="24"/>
          <w:szCs w:val="24"/>
          <w:rtl/>
        </w:rPr>
        <w:t xml:space="preserve"> </w:t>
      </w:r>
      <w:r w:rsidRPr="00BA10C4">
        <w:rPr>
          <w:rFonts w:cs="AF_Najed" w:hint="cs"/>
          <w:sz w:val="24"/>
          <w:szCs w:val="24"/>
          <w:rtl/>
        </w:rPr>
        <w:t>تم</w:t>
      </w:r>
      <w:r w:rsidRPr="00BA10C4">
        <w:rPr>
          <w:rFonts w:cs="AF_Najed"/>
          <w:sz w:val="24"/>
          <w:szCs w:val="24"/>
          <w:rtl/>
        </w:rPr>
        <w:t xml:space="preserve"> </w:t>
      </w:r>
      <w:r w:rsidRPr="00BA10C4">
        <w:rPr>
          <w:rFonts w:cs="AF_Najed" w:hint="cs"/>
          <w:sz w:val="24"/>
          <w:szCs w:val="24"/>
          <w:rtl/>
        </w:rPr>
        <w:t>تأسيسه</w:t>
      </w:r>
      <w:r w:rsidRPr="00BA10C4">
        <w:rPr>
          <w:rFonts w:cs="AF_Najed"/>
          <w:sz w:val="24"/>
          <w:szCs w:val="24"/>
          <w:rtl/>
        </w:rPr>
        <w:t xml:space="preserve"> </w:t>
      </w:r>
      <w:r w:rsidRPr="00BA10C4">
        <w:rPr>
          <w:rFonts w:cs="AF_Najed" w:hint="cs"/>
          <w:sz w:val="24"/>
          <w:szCs w:val="24"/>
          <w:rtl/>
        </w:rPr>
        <w:t>تأسيسا</w:t>
      </w:r>
      <w:r w:rsidRPr="00BA10C4">
        <w:rPr>
          <w:rFonts w:cs="AF_Najed"/>
          <w:sz w:val="24"/>
          <w:szCs w:val="24"/>
          <w:rtl/>
        </w:rPr>
        <w:t xml:space="preserve"> </w:t>
      </w:r>
      <w:r w:rsidRPr="00BA10C4">
        <w:rPr>
          <w:rFonts w:cs="AF_Najed" w:hint="cs"/>
          <w:sz w:val="24"/>
          <w:szCs w:val="24"/>
          <w:rtl/>
        </w:rPr>
        <w:t>صحيحا</w:t>
      </w:r>
      <w:r w:rsidRPr="00BA10C4">
        <w:rPr>
          <w:rFonts w:cs="AF_Najed"/>
          <w:sz w:val="24"/>
          <w:szCs w:val="24"/>
          <w:rtl/>
        </w:rPr>
        <w:t xml:space="preserve"> </w:t>
      </w:r>
      <w:r w:rsidRPr="00BA10C4">
        <w:rPr>
          <w:rFonts w:cs="AF_Najed" w:hint="cs"/>
          <w:sz w:val="24"/>
          <w:szCs w:val="24"/>
          <w:rtl/>
        </w:rPr>
        <w:t>وفقاً</w:t>
      </w:r>
      <w:r w:rsidRPr="00BA10C4">
        <w:rPr>
          <w:rFonts w:cs="AF_Najed"/>
          <w:sz w:val="24"/>
          <w:szCs w:val="24"/>
          <w:rtl/>
        </w:rPr>
        <w:t xml:space="preserve"> </w:t>
      </w:r>
      <w:r w:rsidRPr="00BA10C4">
        <w:rPr>
          <w:rFonts w:cs="AF_Najed" w:hint="cs"/>
          <w:sz w:val="24"/>
          <w:szCs w:val="24"/>
          <w:rtl/>
        </w:rPr>
        <w:t>لأحكام</w:t>
      </w:r>
      <w:r w:rsidRPr="00BA10C4">
        <w:rPr>
          <w:rFonts w:cs="AF_Najed"/>
          <w:sz w:val="24"/>
          <w:szCs w:val="24"/>
          <w:rtl/>
        </w:rPr>
        <w:t xml:space="preserve"> </w:t>
      </w:r>
      <w:r w:rsidRPr="00BA10C4">
        <w:rPr>
          <w:rFonts w:cs="AF_Najed" w:hint="cs"/>
          <w:sz w:val="24"/>
          <w:szCs w:val="24"/>
          <w:rtl/>
        </w:rPr>
        <w:t>القوانين</w:t>
      </w:r>
      <w:r w:rsidRPr="00BA10C4">
        <w:rPr>
          <w:rFonts w:cs="AF_Najed"/>
          <w:sz w:val="24"/>
          <w:szCs w:val="24"/>
          <w:rtl/>
        </w:rPr>
        <w:t xml:space="preserve"> </w:t>
      </w:r>
      <w:r w:rsidRPr="00BA10C4">
        <w:rPr>
          <w:rFonts w:cs="AF_Najed" w:hint="cs"/>
          <w:sz w:val="24"/>
          <w:szCs w:val="24"/>
          <w:rtl/>
        </w:rPr>
        <w:t>السارية</w:t>
      </w:r>
    </w:p>
    <w:p w14:paraId="0015E10C" w14:textId="77777777" w:rsidR="00887CDF" w:rsidRDefault="00887CDF" w:rsidP="00C55CBB">
      <w:pPr>
        <w:numPr>
          <w:ilvl w:val="0"/>
          <w:numId w:val="10"/>
        </w:numPr>
        <w:bidi/>
        <w:spacing w:after="0"/>
        <w:ind w:left="521" w:hanging="284"/>
        <w:contextualSpacing/>
        <w:jc w:val="both"/>
        <w:rPr>
          <w:rFonts w:cs="AF_Najed"/>
          <w:sz w:val="24"/>
          <w:szCs w:val="24"/>
        </w:rPr>
      </w:pPr>
      <w:r w:rsidRPr="00BA10C4">
        <w:rPr>
          <w:rFonts w:cs="AF_Najed" w:hint="cs"/>
          <w:sz w:val="24"/>
          <w:szCs w:val="24"/>
          <w:rtl/>
        </w:rPr>
        <w:t>صدور</w:t>
      </w:r>
      <w:r w:rsidRPr="00BA10C4">
        <w:rPr>
          <w:rFonts w:cs="AF_Najed"/>
          <w:sz w:val="24"/>
          <w:szCs w:val="24"/>
          <w:rtl/>
        </w:rPr>
        <w:t xml:space="preserve"> </w:t>
      </w:r>
      <w:r w:rsidRPr="00BA10C4">
        <w:rPr>
          <w:rFonts w:cs="AF_Najed" w:hint="cs"/>
          <w:sz w:val="24"/>
          <w:szCs w:val="24"/>
          <w:rtl/>
        </w:rPr>
        <w:t>كافة</w:t>
      </w:r>
      <w:r w:rsidRPr="00BA10C4">
        <w:rPr>
          <w:rFonts w:cs="AF_Najed"/>
          <w:sz w:val="24"/>
          <w:szCs w:val="24"/>
          <w:rtl/>
        </w:rPr>
        <w:t xml:space="preserve"> </w:t>
      </w:r>
      <w:r w:rsidRPr="00BA10C4">
        <w:rPr>
          <w:rFonts w:cs="AF_Najed" w:hint="cs"/>
          <w:sz w:val="24"/>
          <w:szCs w:val="24"/>
          <w:rtl/>
        </w:rPr>
        <w:t>الموافقات</w:t>
      </w:r>
      <w:r w:rsidRPr="00BA10C4">
        <w:rPr>
          <w:rFonts w:cs="AF_Najed"/>
          <w:sz w:val="24"/>
          <w:szCs w:val="24"/>
          <w:rtl/>
        </w:rPr>
        <w:t xml:space="preserve"> </w:t>
      </w:r>
      <w:r w:rsidRPr="00BA10C4">
        <w:rPr>
          <w:rFonts w:cs="AF_Najed" w:hint="cs"/>
          <w:sz w:val="24"/>
          <w:szCs w:val="24"/>
          <w:rtl/>
        </w:rPr>
        <w:t>لممثلي</w:t>
      </w:r>
      <w:r w:rsidRPr="00BA10C4">
        <w:rPr>
          <w:rFonts w:cs="AF_Najed"/>
          <w:sz w:val="24"/>
          <w:szCs w:val="24"/>
          <w:rtl/>
        </w:rPr>
        <w:t xml:space="preserve"> </w:t>
      </w:r>
      <w:r w:rsidRPr="00BA10C4">
        <w:rPr>
          <w:rFonts w:cs="AF_Najed" w:hint="cs"/>
          <w:sz w:val="24"/>
          <w:szCs w:val="24"/>
          <w:rtl/>
        </w:rPr>
        <w:t>الطرفين</w:t>
      </w:r>
      <w:r w:rsidRPr="00BA10C4">
        <w:rPr>
          <w:rFonts w:cs="AF_Najed"/>
          <w:sz w:val="24"/>
          <w:szCs w:val="24"/>
          <w:rtl/>
        </w:rPr>
        <w:t xml:space="preserve"> </w:t>
      </w:r>
      <w:r w:rsidRPr="00BA10C4">
        <w:rPr>
          <w:rFonts w:cs="AF_Najed" w:hint="cs"/>
          <w:sz w:val="24"/>
          <w:szCs w:val="24"/>
          <w:rtl/>
        </w:rPr>
        <w:t>الموقعين</w:t>
      </w:r>
      <w:r w:rsidRPr="00BA10C4">
        <w:rPr>
          <w:rFonts w:cs="AF_Najed"/>
          <w:sz w:val="24"/>
          <w:szCs w:val="24"/>
          <w:rtl/>
        </w:rPr>
        <w:t xml:space="preserve"> </w:t>
      </w:r>
      <w:r w:rsidRPr="00BA10C4">
        <w:rPr>
          <w:rFonts w:cs="AF_Najed" w:hint="cs"/>
          <w:sz w:val="24"/>
          <w:szCs w:val="24"/>
          <w:rtl/>
        </w:rPr>
        <w:t>على</w:t>
      </w:r>
      <w:r w:rsidRPr="00BA10C4">
        <w:rPr>
          <w:rFonts w:cs="AF_Najed"/>
          <w:sz w:val="24"/>
          <w:szCs w:val="24"/>
          <w:rtl/>
        </w:rPr>
        <w:t xml:space="preserve"> </w:t>
      </w:r>
      <w:r w:rsidRPr="00BA10C4">
        <w:rPr>
          <w:rFonts w:cs="AF_Najed" w:hint="cs"/>
          <w:sz w:val="24"/>
          <w:szCs w:val="24"/>
          <w:rtl/>
        </w:rPr>
        <w:t>هذا</w:t>
      </w:r>
      <w:r w:rsidRPr="00BA10C4">
        <w:rPr>
          <w:rFonts w:cs="AF_Najed"/>
          <w:sz w:val="24"/>
          <w:szCs w:val="24"/>
          <w:rtl/>
        </w:rPr>
        <w:t xml:space="preserve"> </w:t>
      </w:r>
      <w:r w:rsidRPr="00BA10C4">
        <w:rPr>
          <w:rFonts w:cs="AF_Najed" w:hint="cs"/>
          <w:sz w:val="24"/>
          <w:szCs w:val="24"/>
          <w:rtl/>
        </w:rPr>
        <w:t>العقد</w:t>
      </w:r>
      <w:r w:rsidRPr="00BA10C4">
        <w:rPr>
          <w:rFonts w:cs="AF_Najed"/>
          <w:sz w:val="24"/>
          <w:szCs w:val="24"/>
          <w:rtl/>
        </w:rPr>
        <w:t xml:space="preserve"> </w:t>
      </w:r>
      <w:r w:rsidRPr="00BA10C4">
        <w:rPr>
          <w:rFonts w:cs="AF_Najed" w:hint="cs"/>
          <w:sz w:val="24"/>
          <w:szCs w:val="24"/>
          <w:rtl/>
        </w:rPr>
        <w:t>للتوقيع.</w:t>
      </w:r>
      <w:r>
        <w:rPr>
          <w:rFonts w:cs="AF_Najed" w:hint="cs"/>
          <w:sz w:val="24"/>
          <w:szCs w:val="24"/>
          <w:rtl/>
        </w:rPr>
        <w:t xml:space="preserve">  </w:t>
      </w:r>
    </w:p>
    <w:p w14:paraId="62674500" w14:textId="77777777" w:rsidR="00887CDF" w:rsidRPr="00BA10C4" w:rsidRDefault="00887CDF" w:rsidP="00C55CBB">
      <w:pPr>
        <w:numPr>
          <w:ilvl w:val="0"/>
          <w:numId w:val="10"/>
        </w:numPr>
        <w:bidi/>
        <w:ind w:left="521" w:hanging="284"/>
        <w:contextualSpacing/>
        <w:jc w:val="both"/>
        <w:rPr>
          <w:rFonts w:cs="AF_Najed"/>
          <w:sz w:val="24"/>
          <w:szCs w:val="24"/>
          <w:rtl/>
        </w:rPr>
      </w:pPr>
      <w:r w:rsidRPr="00BA10C4">
        <w:rPr>
          <w:rFonts w:cs="AF_Najed" w:hint="cs"/>
          <w:sz w:val="24"/>
          <w:szCs w:val="24"/>
          <w:rtl/>
        </w:rPr>
        <w:t>أن</w:t>
      </w:r>
      <w:r w:rsidRPr="00BA10C4">
        <w:rPr>
          <w:rFonts w:cs="AF_Najed"/>
          <w:sz w:val="24"/>
          <w:szCs w:val="24"/>
          <w:rtl/>
        </w:rPr>
        <w:t xml:space="preserve"> </w:t>
      </w:r>
      <w:r w:rsidRPr="00BA10C4">
        <w:rPr>
          <w:rFonts w:cs="AF_Najed" w:hint="cs"/>
          <w:sz w:val="24"/>
          <w:szCs w:val="24"/>
          <w:rtl/>
        </w:rPr>
        <w:t>توقيعه</w:t>
      </w:r>
      <w:r w:rsidRPr="00BA10C4">
        <w:rPr>
          <w:rFonts w:cs="AF_Najed"/>
          <w:sz w:val="24"/>
          <w:szCs w:val="24"/>
          <w:rtl/>
        </w:rPr>
        <w:t xml:space="preserve"> </w:t>
      </w:r>
      <w:r w:rsidRPr="00BA10C4">
        <w:rPr>
          <w:rFonts w:cs="AF_Najed" w:hint="cs"/>
          <w:sz w:val="24"/>
          <w:szCs w:val="24"/>
          <w:rtl/>
        </w:rPr>
        <w:t>على</w:t>
      </w:r>
      <w:r w:rsidRPr="00BA10C4">
        <w:rPr>
          <w:rFonts w:cs="AF_Najed"/>
          <w:sz w:val="24"/>
          <w:szCs w:val="24"/>
          <w:rtl/>
        </w:rPr>
        <w:t xml:space="preserve"> </w:t>
      </w:r>
      <w:r w:rsidRPr="00BA10C4">
        <w:rPr>
          <w:rFonts w:cs="AF_Najed" w:hint="cs"/>
          <w:sz w:val="24"/>
          <w:szCs w:val="24"/>
          <w:rtl/>
        </w:rPr>
        <w:t>هذا</w:t>
      </w:r>
      <w:r w:rsidRPr="00BA10C4">
        <w:rPr>
          <w:rFonts w:cs="AF_Najed"/>
          <w:sz w:val="24"/>
          <w:szCs w:val="24"/>
          <w:rtl/>
        </w:rPr>
        <w:t xml:space="preserve"> </w:t>
      </w:r>
      <w:r w:rsidRPr="00BA10C4">
        <w:rPr>
          <w:rFonts w:cs="AF_Najed" w:hint="cs"/>
          <w:sz w:val="24"/>
          <w:szCs w:val="24"/>
          <w:rtl/>
        </w:rPr>
        <w:t>العقد</w:t>
      </w:r>
      <w:r w:rsidRPr="00BA10C4">
        <w:rPr>
          <w:rFonts w:cs="AF_Najed"/>
          <w:sz w:val="24"/>
          <w:szCs w:val="24"/>
          <w:rtl/>
        </w:rPr>
        <w:t xml:space="preserve"> </w:t>
      </w:r>
      <w:r w:rsidRPr="00BA10C4">
        <w:rPr>
          <w:rFonts w:cs="AF_Najed" w:hint="cs"/>
          <w:sz w:val="24"/>
          <w:szCs w:val="24"/>
          <w:rtl/>
        </w:rPr>
        <w:t>لا</w:t>
      </w:r>
      <w:r w:rsidRPr="00BA10C4">
        <w:rPr>
          <w:rFonts w:cs="AF_Najed"/>
          <w:sz w:val="24"/>
          <w:szCs w:val="24"/>
          <w:rtl/>
        </w:rPr>
        <w:t xml:space="preserve"> </w:t>
      </w:r>
      <w:r w:rsidRPr="00BA10C4">
        <w:rPr>
          <w:rFonts w:cs="AF_Najed" w:hint="cs"/>
          <w:sz w:val="24"/>
          <w:szCs w:val="24"/>
          <w:rtl/>
        </w:rPr>
        <w:t>يترتب</w:t>
      </w:r>
      <w:r w:rsidRPr="00BA10C4">
        <w:rPr>
          <w:rFonts w:cs="AF_Najed"/>
          <w:sz w:val="24"/>
          <w:szCs w:val="24"/>
          <w:rtl/>
        </w:rPr>
        <w:t xml:space="preserve"> </w:t>
      </w:r>
      <w:r w:rsidRPr="00BA10C4">
        <w:rPr>
          <w:rFonts w:cs="AF_Najed" w:hint="cs"/>
          <w:sz w:val="24"/>
          <w:szCs w:val="24"/>
          <w:rtl/>
        </w:rPr>
        <w:t>عليه</w:t>
      </w:r>
      <w:r w:rsidRPr="00BA10C4">
        <w:rPr>
          <w:rFonts w:cs="AF_Najed"/>
          <w:sz w:val="24"/>
          <w:szCs w:val="24"/>
          <w:rtl/>
        </w:rPr>
        <w:t xml:space="preserve"> </w:t>
      </w:r>
      <w:r w:rsidRPr="00BA10C4">
        <w:rPr>
          <w:rFonts w:cs="AF_Najed" w:hint="cs"/>
          <w:sz w:val="24"/>
          <w:szCs w:val="24"/>
          <w:rtl/>
        </w:rPr>
        <w:t>مخالفة</w:t>
      </w:r>
      <w:r w:rsidRPr="00BA10C4">
        <w:rPr>
          <w:rFonts w:cs="AF_Najed"/>
          <w:sz w:val="24"/>
          <w:szCs w:val="24"/>
          <w:rtl/>
        </w:rPr>
        <w:t xml:space="preserve"> </w:t>
      </w:r>
      <w:r w:rsidRPr="00BA10C4">
        <w:rPr>
          <w:rFonts w:cs="AF_Najed" w:hint="cs"/>
          <w:sz w:val="24"/>
          <w:szCs w:val="24"/>
          <w:rtl/>
        </w:rPr>
        <w:t>لأية</w:t>
      </w:r>
      <w:r w:rsidRPr="00BA10C4">
        <w:rPr>
          <w:rFonts w:cs="AF_Najed"/>
          <w:sz w:val="24"/>
          <w:szCs w:val="24"/>
          <w:rtl/>
        </w:rPr>
        <w:t xml:space="preserve"> </w:t>
      </w:r>
      <w:r w:rsidRPr="00BA10C4">
        <w:rPr>
          <w:rFonts w:cs="AF_Najed" w:hint="cs"/>
          <w:sz w:val="24"/>
          <w:szCs w:val="24"/>
          <w:rtl/>
        </w:rPr>
        <w:t>إلتزامات</w:t>
      </w:r>
      <w:r w:rsidRPr="00BA10C4">
        <w:rPr>
          <w:rFonts w:cs="AF_Najed"/>
          <w:sz w:val="24"/>
          <w:szCs w:val="24"/>
          <w:rtl/>
        </w:rPr>
        <w:t xml:space="preserve"> </w:t>
      </w:r>
      <w:r w:rsidRPr="00BA10C4">
        <w:rPr>
          <w:rFonts w:cs="AF_Najed" w:hint="cs"/>
          <w:sz w:val="24"/>
          <w:szCs w:val="24"/>
          <w:rtl/>
        </w:rPr>
        <w:t>تعاقدية</w:t>
      </w:r>
      <w:r w:rsidRPr="00BA10C4">
        <w:rPr>
          <w:rFonts w:cs="AF_Najed"/>
          <w:sz w:val="24"/>
          <w:szCs w:val="24"/>
          <w:rtl/>
        </w:rPr>
        <w:t xml:space="preserve"> </w:t>
      </w:r>
      <w:r w:rsidRPr="00BA10C4">
        <w:rPr>
          <w:rFonts w:cs="AF_Najed" w:hint="cs"/>
          <w:sz w:val="24"/>
          <w:szCs w:val="24"/>
          <w:rtl/>
        </w:rPr>
        <w:t>أخرى</w:t>
      </w:r>
    </w:p>
    <w:p w14:paraId="2ECF0152" w14:textId="77777777" w:rsidR="004D3D03" w:rsidRDefault="004D3D03" w:rsidP="00FB47B0">
      <w:pPr>
        <w:bidi/>
        <w:spacing w:after="0"/>
        <w:jc w:val="center"/>
        <w:rPr>
          <w:rFonts w:cs="AF_Najed"/>
          <w:b/>
          <w:bCs/>
          <w:color w:val="FF0000"/>
          <w:sz w:val="36"/>
          <w:szCs w:val="36"/>
          <w:u w:val="single"/>
          <w:rtl/>
          <w:lang w:bidi="ar-EG"/>
        </w:rPr>
      </w:pPr>
    </w:p>
    <w:p w14:paraId="5672729E" w14:textId="7D827956" w:rsidR="00887CDF" w:rsidRPr="00FB47B0" w:rsidRDefault="00887CDF" w:rsidP="00B34E96">
      <w:pPr>
        <w:bidi/>
        <w:jc w:val="center"/>
        <w:rPr>
          <w:rFonts w:cs="AF_Najed"/>
          <w:b/>
          <w:bCs/>
          <w:color w:val="FF0000"/>
          <w:sz w:val="36"/>
          <w:szCs w:val="36"/>
          <w:u w:val="single"/>
          <w:rtl/>
          <w:lang w:bidi="ar-EG"/>
        </w:rPr>
      </w:pPr>
      <w:r w:rsidRPr="00BA10C4">
        <w:rPr>
          <w:rFonts w:cs="AF_Najed"/>
          <w:b/>
          <w:bCs/>
          <w:color w:val="FF0000"/>
          <w:sz w:val="36"/>
          <w:szCs w:val="36"/>
          <w:u w:val="single"/>
          <w:rtl/>
          <w:lang w:bidi="ar-EG"/>
        </w:rPr>
        <w:t xml:space="preserve">البند </w:t>
      </w:r>
      <w:r w:rsidR="00CD76C5">
        <w:rPr>
          <w:rFonts w:ascii="Arial" w:hAnsi="Arial" w:cs="AF_Najed" w:hint="cs"/>
          <w:b/>
          <w:bCs/>
          <w:color w:val="FF0000"/>
          <w:sz w:val="36"/>
          <w:szCs w:val="36"/>
          <w:u w:val="single"/>
          <w:rtl/>
          <w:lang w:bidi="ar-EG"/>
        </w:rPr>
        <w:t>السادس</w:t>
      </w:r>
      <w:r w:rsidRPr="00FB47B0">
        <w:rPr>
          <w:rFonts w:ascii="Arial" w:hAnsi="Arial" w:cs="AF_Najed"/>
          <w:b/>
          <w:bCs/>
          <w:color w:val="FF0000"/>
          <w:sz w:val="36"/>
          <w:szCs w:val="36"/>
          <w:u w:val="single"/>
          <w:rtl/>
          <w:lang w:bidi="ar-EG"/>
        </w:rPr>
        <w:t xml:space="preserve"> </w:t>
      </w:r>
      <w:r w:rsidRPr="00BA10C4">
        <w:rPr>
          <w:rFonts w:cs="AF_Najed" w:hint="cs"/>
          <w:b/>
          <w:bCs/>
          <w:color w:val="FF0000"/>
          <w:sz w:val="36"/>
          <w:szCs w:val="36"/>
          <w:u w:val="single"/>
          <w:rtl/>
          <w:lang w:bidi="ar-EG"/>
        </w:rPr>
        <w:t>عشر</w:t>
      </w:r>
      <w:r w:rsidRPr="00BA10C4">
        <w:rPr>
          <w:rFonts w:cs="AF_Najed"/>
          <w:b/>
          <w:bCs/>
          <w:color w:val="FF0000"/>
          <w:sz w:val="36"/>
          <w:szCs w:val="36"/>
          <w:u w:val="single"/>
          <w:rtl/>
          <w:lang w:bidi="ar-EG"/>
        </w:rPr>
        <w:t xml:space="preserve"> : </w:t>
      </w:r>
      <w:r w:rsidRPr="00BA10C4">
        <w:rPr>
          <w:rFonts w:cs="AF_Najed" w:hint="cs"/>
          <w:b/>
          <w:bCs/>
          <w:color w:val="FF0000"/>
          <w:sz w:val="36"/>
          <w:szCs w:val="36"/>
          <w:u w:val="single"/>
          <w:rtl/>
          <w:lang w:bidi="ar-EG"/>
        </w:rPr>
        <w:t>انهاء</w:t>
      </w:r>
      <w:r w:rsidRPr="00BA10C4">
        <w:rPr>
          <w:rFonts w:cs="AF_Najed"/>
          <w:b/>
          <w:bCs/>
          <w:color w:val="FF0000"/>
          <w:sz w:val="36"/>
          <w:szCs w:val="36"/>
          <w:u w:val="single"/>
          <w:rtl/>
          <w:lang w:bidi="ar-EG"/>
        </w:rPr>
        <w:t xml:space="preserve"> </w:t>
      </w:r>
      <w:r w:rsidRPr="00BA10C4">
        <w:rPr>
          <w:rFonts w:cs="AF_Najed" w:hint="cs"/>
          <w:b/>
          <w:bCs/>
          <w:color w:val="FF0000"/>
          <w:sz w:val="36"/>
          <w:szCs w:val="36"/>
          <w:u w:val="single"/>
          <w:rtl/>
          <w:lang w:bidi="ar-EG"/>
        </w:rPr>
        <w:t>العقد</w:t>
      </w:r>
    </w:p>
    <w:p w14:paraId="7FA3EA57" w14:textId="0EEDCE83" w:rsidR="00887CDF" w:rsidRPr="0038186D" w:rsidRDefault="00BC4C11" w:rsidP="00B34E96">
      <w:pPr>
        <w:bidi/>
        <w:spacing w:after="0"/>
        <w:jc w:val="both"/>
        <w:rPr>
          <w:rFonts w:cs="AF_Najed"/>
          <w:sz w:val="24"/>
          <w:szCs w:val="24"/>
        </w:rPr>
      </w:pPr>
      <w:r>
        <w:rPr>
          <w:rFonts w:cs="AF_Najed" w:hint="cs"/>
          <w:sz w:val="24"/>
          <w:szCs w:val="24"/>
          <w:rtl/>
        </w:rPr>
        <w:t xml:space="preserve">أ. </w:t>
      </w:r>
      <w:r w:rsidR="00887CDF" w:rsidRPr="0038186D">
        <w:rPr>
          <w:rFonts w:cs="AF_Najed" w:hint="cs"/>
          <w:sz w:val="24"/>
          <w:szCs w:val="24"/>
          <w:rtl/>
        </w:rPr>
        <w:t>يجوز</w:t>
      </w:r>
      <w:r w:rsidR="00887CDF" w:rsidRPr="0038186D">
        <w:rPr>
          <w:rFonts w:cs="AF_Najed"/>
          <w:sz w:val="24"/>
          <w:szCs w:val="24"/>
          <w:rtl/>
        </w:rPr>
        <w:t xml:space="preserve"> </w:t>
      </w:r>
      <w:r w:rsidR="00887CDF" w:rsidRPr="0038186D">
        <w:rPr>
          <w:rFonts w:cs="AF_Najed" w:hint="cs"/>
          <w:sz w:val="24"/>
          <w:szCs w:val="24"/>
          <w:rtl/>
        </w:rPr>
        <w:t>لاي</w:t>
      </w:r>
      <w:r w:rsidR="00887CDF" w:rsidRPr="0038186D">
        <w:rPr>
          <w:rFonts w:cs="AF_Najed"/>
          <w:sz w:val="24"/>
          <w:szCs w:val="24"/>
          <w:rtl/>
        </w:rPr>
        <w:t xml:space="preserve"> </w:t>
      </w:r>
      <w:r w:rsidR="00887CDF" w:rsidRPr="0038186D">
        <w:rPr>
          <w:rFonts w:cs="AF_Najed" w:hint="cs"/>
          <w:sz w:val="24"/>
          <w:szCs w:val="24"/>
          <w:rtl/>
        </w:rPr>
        <w:t>من</w:t>
      </w:r>
      <w:r w:rsidR="00887CDF" w:rsidRPr="0038186D">
        <w:rPr>
          <w:rFonts w:cs="AF_Najed"/>
          <w:sz w:val="24"/>
          <w:szCs w:val="24"/>
          <w:rtl/>
        </w:rPr>
        <w:t xml:space="preserve"> </w:t>
      </w:r>
      <w:r w:rsidR="00887CDF" w:rsidRPr="0038186D">
        <w:rPr>
          <w:rFonts w:cs="AF_Najed" w:hint="cs"/>
          <w:sz w:val="24"/>
          <w:szCs w:val="24"/>
          <w:rtl/>
        </w:rPr>
        <w:t>الفريقين</w:t>
      </w:r>
      <w:r w:rsidR="00887CDF" w:rsidRPr="0038186D">
        <w:rPr>
          <w:rFonts w:cs="AF_Najed"/>
          <w:sz w:val="24"/>
          <w:szCs w:val="24"/>
          <w:rtl/>
        </w:rPr>
        <w:t xml:space="preserve"> </w:t>
      </w:r>
      <w:r w:rsidR="00887CDF" w:rsidRPr="0038186D">
        <w:rPr>
          <w:rFonts w:cs="AF_Najed" w:hint="cs"/>
          <w:sz w:val="24"/>
          <w:szCs w:val="24"/>
          <w:rtl/>
        </w:rPr>
        <w:t>فسخ</w:t>
      </w:r>
      <w:r w:rsidR="00887CDF" w:rsidRPr="0038186D">
        <w:rPr>
          <w:rFonts w:cs="AF_Najed"/>
          <w:sz w:val="24"/>
          <w:szCs w:val="24"/>
          <w:rtl/>
        </w:rPr>
        <w:t xml:space="preserve"> </w:t>
      </w:r>
      <w:r w:rsidR="00887CDF" w:rsidRPr="0038186D">
        <w:rPr>
          <w:rFonts w:cs="AF_Najed" w:hint="cs"/>
          <w:sz w:val="24"/>
          <w:szCs w:val="24"/>
          <w:rtl/>
        </w:rPr>
        <w:t>هذا</w:t>
      </w:r>
      <w:r w:rsidR="00887CDF" w:rsidRPr="0038186D">
        <w:rPr>
          <w:rFonts w:cs="AF_Najed"/>
          <w:sz w:val="24"/>
          <w:szCs w:val="24"/>
          <w:rtl/>
        </w:rPr>
        <w:t xml:space="preserve"> </w:t>
      </w:r>
      <w:r w:rsidR="00887CDF" w:rsidRPr="0038186D">
        <w:rPr>
          <w:rFonts w:cs="AF_Najed" w:hint="cs"/>
          <w:sz w:val="24"/>
          <w:szCs w:val="24"/>
          <w:rtl/>
        </w:rPr>
        <w:t>العقد</w:t>
      </w:r>
      <w:r>
        <w:rPr>
          <w:rFonts w:cs="AF_Najed" w:hint="cs"/>
          <w:sz w:val="24"/>
          <w:szCs w:val="24"/>
          <w:rtl/>
        </w:rPr>
        <w:t xml:space="preserve"> وفقا لما يلي: </w:t>
      </w:r>
    </w:p>
    <w:p w14:paraId="4E620EBB" w14:textId="1363D491" w:rsidR="00887CDF" w:rsidRPr="00BA10C4" w:rsidRDefault="00887CDF" w:rsidP="00B34E96">
      <w:pPr>
        <w:numPr>
          <w:ilvl w:val="0"/>
          <w:numId w:val="11"/>
        </w:numPr>
        <w:bidi/>
        <w:spacing w:after="0"/>
        <w:contextualSpacing/>
        <w:jc w:val="both"/>
        <w:rPr>
          <w:rFonts w:cs="AF_Najed"/>
          <w:sz w:val="24"/>
          <w:szCs w:val="24"/>
          <w:rtl/>
        </w:rPr>
      </w:pPr>
      <w:r w:rsidRPr="00BA10C4">
        <w:rPr>
          <w:rFonts w:cs="AF_Najed" w:hint="cs"/>
          <w:sz w:val="24"/>
          <w:szCs w:val="24"/>
          <w:rtl/>
        </w:rPr>
        <w:t>إذا</w:t>
      </w:r>
      <w:r w:rsidRPr="00BA10C4">
        <w:rPr>
          <w:rFonts w:cs="AF_Najed"/>
          <w:sz w:val="24"/>
          <w:szCs w:val="24"/>
          <w:rtl/>
        </w:rPr>
        <w:t xml:space="preserve"> </w:t>
      </w:r>
      <w:r w:rsidR="00BC4C11">
        <w:rPr>
          <w:rFonts w:cs="AF_Najed" w:hint="cs"/>
          <w:sz w:val="24"/>
          <w:szCs w:val="24"/>
          <w:rtl/>
        </w:rPr>
        <w:t xml:space="preserve">إتّفقت </w:t>
      </w:r>
      <w:r w:rsidR="00CD76C5">
        <w:rPr>
          <w:rFonts w:cs="AF_Najed" w:hint="cs"/>
          <w:sz w:val="24"/>
          <w:szCs w:val="24"/>
          <w:rtl/>
        </w:rPr>
        <w:t>(</w:t>
      </w:r>
      <w:r w:rsidR="00BC4C11">
        <w:rPr>
          <w:rFonts w:cs="AF_Najed" w:hint="cs"/>
          <w:sz w:val="24"/>
          <w:szCs w:val="24"/>
          <w:rtl/>
        </w:rPr>
        <w:t>الشركة</w:t>
      </w:r>
      <w:r w:rsidR="00CD76C5">
        <w:rPr>
          <w:rFonts w:cs="AF_Najed" w:hint="cs"/>
          <w:sz w:val="24"/>
          <w:szCs w:val="24"/>
          <w:rtl/>
        </w:rPr>
        <w:t xml:space="preserve">) </w:t>
      </w:r>
      <w:r w:rsidR="008412A7">
        <w:rPr>
          <w:rFonts w:cs="AF_Najed" w:hint="cs"/>
          <w:sz w:val="24"/>
          <w:szCs w:val="24"/>
          <w:rtl/>
        </w:rPr>
        <w:t xml:space="preserve">و </w:t>
      </w:r>
      <w:r w:rsidR="00CD76C5">
        <w:rPr>
          <w:rFonts w:cs="AF_Najed" w:hint="cs"/>
          <w:sz w:val="24"/>
          <w:szCs w:val="24"/>
          <w:rtl/>
        </w:rPr>
        <w:t>(</w:t>
      </w:r>
      <w:r w:rsidR="008412A7">
        <w:rPr>
          <w:rFonts w:cs="AF_Najed" w:hint="cs"/>
          <w:sz w:val="24"/>
          <w:szCs w:val="24"/>
          <w:rtl/>
        </w:rPr>
        <w:t>النادي</w:t>
      </w:r>
      <w:r w:rsidR="00CD76C5">
        <w:rPr>
          <w:rFonts w:cs="AF_Najed" w:hint="cs"/>
          <w:sz w:val="24"/>
          <w:szCs w:val="24"/>
          <w:rtl/>
        </w:rPr>
        <w:t>)</w:t>
      </w:r>
      <w:r w:rsidR="008412A7">
        <w:rPr>
          <w:rFonts w:cs="AF_Najed" w:hint="cs"/>
          <w:sz w:val="24"/>
          <w:szCs w:val="24"/>
          <w:rtl/>
        </w:rPr>
        <w:t xml:space="preserve"> </w:t>
      </w:r>
      <w:r w:rsidR="00BC4C11">
        <w:rPr>
          <w:rFonts w:cs="AF_Najed" w:hint="cs"/>
          <w:sz w:val="24"/>
          <w:szCs w:val="24"/>
          <w:rtl/>
        </w:rPr>
        <w:t>على انهائه</w:t>
      </w:r>
      <w:r w:rsidRPr="00BA10C4">
        <w:rPr>
          <w:rFonts w:cs="AF_Najed" w:hint="cs"/>
          <w:sz w:val="24"/>
          <w:szCs w:val="24"/>
          <w:rtl/>
        </w:rPr>
        <w:t>.</w:t>
      </w:r>
    </w:p>
    <w:p w14:paraId="22DBF0D4" w14:textId="77777777" w:rsidR="00887CDF" w:rsidRPr="00FB47B0" w:rsidRDefault="00887CDF" w:rsidP="00B34E96">
      <w:pPr>
        <w:pStyle w:val="ListParagraph"/>
        <w:numPr>
          <w:ilvl w:val="0"/>
          <w:numId w:val="11"/>
        </w:numPr>
        <w:bidi/>
        <w:spacing w:after="0"/>
        <w:jc w:val="both"/>
        <w:rPr>
          <w:sz w:val="24"/>
          <w:u w:val="single"/>
        </w:rPr>
      </w:pPr>
      <w:r w:rsidRPr="00FB47B0">
        <w:rPr>
          <w:rFonts w:cs="AF_Najed" w:hint="cs"/>
          <w:sz w:val="24"/>
          <w:szCs w:val="24"/>
          <w:u w:val="single"/>
          <w:rtl/>
        </w:rPr>
        <w:t>بعد</w:t>
      </w:r>
      <w:r w:rsidRPr="00FB47B0">
        <w:rPr>
          <w:rFonts w:cs="AF_Najed"/>
          <w:sz w:val="24"/>
          <w:szCs w:val="24"/>
          <w:u w:val="single"/>
          <w:rtl/>
        </w:rPr>
        <w:t xml:space="preserve"> </w:t>
      </w:r>
      <w:r w:rsidRPr="00FB47B0">
        <w:rPr>
          <w:rFonts w:cs="AF_Najed" w:hint="cs"/>
          <w:sz w:val="24"/>
          <w:szCs w:val="24"/>
          <w:u w:val="single"/>
          <w:rtl/>
        </w:rPr>
        <w:t>انتهاء</w:t>
      </w:r>
      <w:r w:rsidRPr="00FB47B0">
        <w:rPr>
          <w:rFonts w:cs="AF_Najed"/>
          <w:sz w:val="24"/>
          <w:szCs w:val="24"/>
          <w:u w:val="single"/>
          <w:rtl/>
        </w:rPr>
        <w:t xml:space="preserve"> </w:t>
      </w:r>
      <w:r w:rsidRPr="00FB47B0">
        <w:rPr>
          <w:rFonts w:cs="AF_Najed" w:hint="cs"/>
          <w:sz w:val="24"/>
          <w:szCs w:val="24"/>
          <w:u w:val="single"/>
          <w:rtl/>
        </w:rPr>
        <w:t>مهلة</w:t>
      </w:r>
      <w:r w:rsidRPr="00FB47B0">
        <w:rPr>
          <w:rFonts w:cs="AF_Najed"/>
          <w:sz w:val="24"/>
          <w:szCs w:val="24"/>
          <w:u w:val="single"/>
          <w:rtl/>
        </w:rPr>
        <w:t xml:space="preserve"> </w:t>
      </w:r>
      <w:r w:rsidRPr="00FB47B0">
        <w:rPr>
          <w:rFonts w:cs="AF_Najed" w:hint="cs"/>
          <w:sz w:val="24"/>
          <w:szCs w:val="24"/>
          <w:u w:val="single"/>
          <w:rtl/>
        </w:rPr>
        <w:t>الانذار</w:t>
      </w:r>
      <w:r w:rsidR="00BC4C11" w:rsidRPr="00BC4C11">
        <w:rPr>
          <w:rFonts w:cs="AF_Najed" w:hint="cs"/>
          <w:sz w:val="24"/>
          <w:szCs w:val="24"/>
          <w:u w:val="single"/>
          <w:rtl/>
        </w:rPr>
        <w:t>:</w:t>
      </w:r>
    </w:p>
    <w:p w14:paraId="6AB2C722" w14:textId="709D379D" w:rsidR="00887CDF" w:rsidRPr="00BC4C11" w:rsidRDefault="00887CDF" w:rsidP="00B34E96">
      <w:pPr>
        <w:bidi/>
        <w:spacing w:after="0"/>
        <w:ind w:left="720"/>
        <w:jc w:val="both"/>
        <w:rPr>
          <w:rFonts w:cs="AF_Najed"/>
          <w:sz w:val="24"/>
          <w:szCs w:val="24"/>
        </w:rPr>
      </w:pPr>
      <w:r w:rsidRPr="00BC4C11">
        <w:rPr>
          <w:rFonts w:cs="AF_Najed" w:hint="cs"/>
          <w:sz w:val="24"/>
          <w:szCs w:val="24"/>
          <w:rtl/>
        </w:rPr>
        <w:t>في</w:t>
      </w:r>
      <w:r w:rsidRPr="00BC4C11">
        <w:rPr>
          <w:rFonts w:cs="AF_Najed"/>
          <w:sz w:val="24"/>
          <w:szCs w:val="24"/>
          <w:rtl/>
        </w:rPr>
        <w:t xml:space="preserve"> </w:t>
      </w:r>
      <w:r w:rsidRPr="00BC4C11">
        <w:rPr>
          <w:rFonts w:cs="AF_Najed" w:hint="cs"/>
          <w:sz w:val="24"/>
          <w:szCs w:val="24"/>
          <w:rtl/>
        </w:rPr>
        <w:t>حال</w:t>
      </w:r>
      <w:r w:rsidRPr="00BC4C11">
        <w:rPr>
          <w:rFonts w:cs="AF_Najed"/>
          <w:sz w:val="24"/>
          <w:szCs w:val="24"/>
          <w:rtl/>
        </w:rPr>
        <w:t xml:space="preserve"> </w:t>
      </w:r>
      <w:r w:rsidRPr="00BC4C11">
        <w:rPr>
          <w:rFonts w:cs="AF_Najed" w:hint="cs"/>
          <w:sz w:val="24"/>
          <w:szCs w:val="24"/>
          <w:rtl/>
        </w:rPr>
        <w:t>اخلال</w:t>
      </w:r>
      <w:r w:rsidRPr="00BC4C11">
        <w:rPr>
          <w:rFonts w:cs="AF_Najed"/>
          <w:sz w:val="24"/>
          <w:szCs w:val="24"/>
          <w:rtl/>
        </w:rPr>
        <w:t xml:space="preserve"> </w:t>
      </w:r>
      <w:r w:rsidRPr="00BC4C11">
        <w:rPr>
          <w:rFonts w:cs="AF_Najed" w:hint="cs"/>
          <w:sz w:val="24"/>
          <w:szCs w:val="24"/>
          <w:rtl/>
        </w:rPr>
        <w:t>اي</w:t>
      </w:r>
      <w:r w:rsidRPr="00BC4C11">
        <w:rPr>
          <w:rFonts w:cs="AF_Najed"/>
          <w:sz w:val="24"/>
          <w:szCs w:val="24"/>
          <w:rtl/>
        </w:rPr>
        <w:t xml:space="preserve"> </w:t>
      </w:r>
      <w:r w:rsidRPr="00BC4C11">
        <w:rPr>
          <w:rFonts w:cs="AF_Najed" w:hint="cs"/>
          <w:sz w:val="24"/>
          <w:szCs w:val="24"/>
          <w:rtl/>
        </w:rPr>
        <w:t>من</w:t>
      </w:r>
      <w:r w:rsidRPr="00BC4C11">
        <w:rPr>
          <w:rFonts w:cs="AF_Najed"/>
          <w:sz w:val="24"/>
          <w:szCs w:val="24"/>
          <w:rtl/>
        </w:rPr>
        <w:t xml:space="preserve"> </w:t>
      </w:r>
      <w:r w:rsidRPr="00BC4C11">
        <w:rPr>
          <w:rFonts w:cs="AF_Najed" w:hint="cs"/>
          <w:sz w:val="24"/>
          <w:szCs w:val="24"/>
          <w:rtl/>
        </w:rPr>
        <w:t>الطرفين</w:t>
      </w:r>
      <w:r w:rsidRPr="00BC4C11">
        <w:rPr>
          <w:rFonts w:cs="AF_Najed"/>
          <w:sz w:val="24"/>
          <w:szCs w:val="24"/>
          <w:rtl/>
        </w:rPr>
        <w:t xml:space="preserve">( </w:t>
      </w:r>
      <w:r w:rsidRPr="00BC4C11">
        <w:rPr>
          <w:rFonts w:cs="AF_Najed" w:hint="cs"/>
          <w:sz w:val="24"/>
          <w:szCs w:val="24"/>
          <w:rtl/>
        </w:rPr>
        <w:t>الطرف</w:t>
      </w:r>
      <w:r w:rsidRPr="00BC4C11">
        <w:rPr>
          <w:rFonts w:cs="AF_Najed"/>
          <w:sz w:val="24"/>
          <w:szCs w:val="24"/>
          <w:rtl/>
        </w:rPr>
        <w:t xml:space="preserve"> </w:t>
      </w:r>
      <w:r w:rsidRPr="00BC4C11">
        <w:rPr>
          <w:rFonts w:cs="AF_Najed" w:hint="cs"/>
          <w:sz w:val="24"/>
          <w:szCs w:val="24"/>
          <w:rtl/>
        </w:rPr>
        <w:t>المخل</w:t>
      </w:r>
      <w:r w:rsidRPr="00BC4C11">
        <w:rPr>
          <w:rFonts w:cs="AF_Najed"/>
          <w:sz w:val="24"/>
          <w:szCs w:val="24"/>
          <w:rtl/>
        </w:rPr>
        <w:t xml:space="preserve"> ) </w:t>
      </w:r>
      <w:r w:rsidRPr="00BC4C11">
        <w:rPr>
          <w:rFonts w:cs="AF_Najed" w:hint="cs"/>
          <w:sz w:val="24"/>
          <w:szCs w:val="24"/>
          <w:rtl/>
        </w:rPr>
        <w:t>باي</w:t>
      </w:r>
      <w:r w:rsidRPr="00BC4C11">
        <w:rPr>
          <w:rFonts w:cs="AF_Najed"/>
          <w:sz w:val="24"/>
          <w:szCs w:val="24"/>
          <w:rtl/>
        </w:rPr>
        <w:t xml:space="preserve"> </w:t>
      </w:r>
      <w:r w:rsidRPr="00BC4C11">
        <w:rPr>
          <w:rFonts w:cs="AF_Najed" w:hint="cs"/>
          <w:sz w:val="24"/>
          <w:szCs w:val="24"/>
          <w:rtl/>
        </w:rPr>
        <w:t>من</w:t>
      </w:r>
      <w:r w:rsidRPr="00BC4C11">
        <w:rPr>
          <w:rFonts w:cs="AF_Najed"/>
          <w:sz w:val="24"/>
          <w:szCs w:val="24"/>
          <w:rtl/>
        </w:rPr>
        <w:t xml:space="preserve"> </w:t>
      </w:r>
      <w:r w:rsidRPr="00BC4C11">
        <w:rPr>
          <w:rFonts w:cs="AF_Najed" w:hint="cs"/>
          <w:sz w:val="24"/>
          <w:szCs w:val="24"/>
          <w:rtl/>
        </w:rPr>
        <w:t>موجباته</w:t>
      </w:r>
      <w:r w:rsidRPr="00BC4C11">
        <w:rPr>
          <w:rFonts w:cs="AF_Najed"/>
          <w:sz w:val="24"/>
          <w:szCs w:val="24"/>
          <w:rtl/>
        </w:rPr>
        <w:t xml:space="preserve"> </w:t>
      </w:r>
      <w:r w:rsidRPr="00BC4C11">
        <w:rPr>
          <w:rFonts w:cs="AF_Najed" w:hint="cs"/>
          <w:sz w:val="24"/>
          <w:szCs w:val="24"/>
          <w:rtl/>
        </w:rPr>
        <w:t>المنصوص</w:t>
      </w:r>
      <w:r w:rsidRPr="00BC4C11">
        <w:rPr>
          <w:rFonts w:cs="AF_Najed"/>
          <w:sz w:val="24"/>
          <w:szCs w:val="24"/>
          <w:rtl/>
        </w:rPr>
        <w:t xml:space="preserve"> </w:t>
      </w:r>
      <w:r w:rsidRPr="00BC4C11">
        <w:rPr>
          <w:rFonts w:cs="AF_Najed" w:hint="cs"/>
          <w:sz w:val="24"/>
          <w:szCs w:val="24"/>
          <w:rtl/>
        </w:rPr>
        <w:t>عليها</w:t>
      </w:r>
      <w:r w:rsidRPr="00BC4C11">
        <w:rPr>
          <w:rFonts w:cs="AF_Najed"/>
          <w:sz w:val="24"/>
          <w:szCs w:val="24"/>
          <w:rtl/>
        </w:rPr>
        <w:t xml:space="preserve"> </w:t>
      </w:r>
      <w:r w:rsidRPr="00BC4C11">
        <w:rPr>
          <w:rFonts w:cs="AF_Najed" w:hint="cs"/>
          <w:sz w:val="24"/>
          <w:szCs w:val="24"/>
          <w:rtl/>
        </w:rPr>
        <w:t>في</w:t>
      </w:r>
      <w:r w:rsidRPr="00BC4C11">
        <w:rPr>
          <w:rFonts w:cs="AF_Najed"/>
          <w:sz w:val="24"/>
          <w:szCs w:val="24"/>
          <w:rtl/>
        </w:rPr>
        <w:t xml:space="preserve"> </w:t>
      </w:r>
      <w:r w:rsidRPr="00BC4C11">
        <w:rPr>
          <w:rFonts w:cs="AF_Najed" w:hint="cs"/>
          <w:sz w:val="24"/>
          <w:szCs w:val="24"/>
          <w:rtl/>
        </w:rPr>
        <w:t>هذا</w:t>
      </w:r>
      <w:r w:rsidRPr="00BC4C11">
        <w:rPr>
          <w:rFonts w:cs="AF_Najed"/>
          <w:sz w:val="24"/>
          <w:szCs w:val="24"/>
          <w:rtl/>
        </w:rPr>
        <w:t xml:space="preserve"> </w:t>
      </w:r>
      <w:r w:rsidRPr="00BC4C11">
        <w:rPr>
          <w:rFonts w:cs="AF_Najed" w:hint="cs"/>
          <w:sz w:val="24"/>
          <w:szCs w:val="24"/>
          <w:rtl/>
        </w:rPr>
        <w:t>العقد</w:t>
      </w:r>
      <w:r w:rsidRPr="00BC4C11">
        <w:rPr>
          <w:rFonts w:cs="AF_Najed"/>
          <w:sz w:val="24"/>
          <w:szCs w:val="24"/>
          <w:rtl/>
        </w:rPr>
        <w:t xml:space="preserve"> </w:t>
      </w:r>
      <w:r w:rsidRPr="00BC4C11">
        <w:rPr>
          <w:rFonts w:cs="AF_Najed" w:hint="cs"/>
          <w:sz w:val="24"/>
          <w:szCs w:val="24"/>
          <w:rtl/>
        </w:rPr>
        <w:t>وكان</w:t>
      </w:r>
      <w:r w:rsidRPr="00BC4C11">
        <w:rPr>
          <w:rFonts w:cs="AF_Najed"/>
          <w:sz w:val="24"/>
          <w:szCs w:val="24"/>
          <w:rtl/>
        </w:rPr>
        <w:t xml:space="preserve"> </w:t>
      </w:r>
      <w:r w:rsidRPr="00BC4C11">
        <w:rPr>
          <w:rFonts w:cs="AF_Najed" w:hint="cs"/>
          <w:sz w:val="24"/>
          <w:szCs w:val="24"/>
          <w:rtl/>
        </w:rPr>
        <w:t>هذا</w:t>
      </w:r>
      <w:r w:rsidRPr="00BC4C11">
        <w:rPr>
          <w:rFonts w:cs="AF_Najed"/>
          <w:sz w:val="24"/>
          <w:szCs w:val="24"/>
          <w:rtl/>
        </w:rPr>
        <w:t xml:space="preserve"> </w:t>
      </w:r>
      <w:r w:rsidRPr="00BC4C11">
        <w:rPr>
          <w:rFonts w:cs="AF_Najed" w:hint="cs"/>
          <w:sz w:val="24"/>
          <w:szCs w:val="24"/>
          <w:rtl/>
        </w:rPr>
        <w:t>الاخلال</w:t>
      </w:r>
      <w:r w:rsidRPr="00BC4C11">
        <w:rPr>
          <w:rFonts w:cs="AF_Najed"/>
          <w:sz w:val="24"/>
          <w:szCs w:val="24"/>
          <w:rtl/>
        </w:rPr>
        <w:t xml:space="preserve"> </w:t>
      </w:r>
      <w:r w:rsidRPr="00BC4C11">
        <w:rPr>
          <w:rFonts w:cs="AF_Najed" w:hint="cs"/>
          <w:sz w:val="24"/>
          <w:szCs w:val="24"/>
          <w:rtl/>
        </w:rPr>
        <w:t>قابل</w:t>
      </w:r>
      <w:r w:rsidRPr="00BC4C11">
        <w:rPr>
          <w:rFonts w:cs="AF_Najed"/>
          <w:sz w:val="24"/>
          <w:szCs w:val="24"/>
          <w:rtl/>
        </w:rPr>
        <w:t xml:space="preserve"> </w:t>
      </w:r>
      <w:r w:rsidRPr="00BC4C11">
        <w:rPr>
          <w:rFonts w:cs="AF_Najed" w:hint="cs"/>
          <w:sz w:val="24"/>
          <w:szCs w:val="24"/>
          <w:rtl/>
        </w:rPr>
        <w:t>للتصحيح</w:t>
      </w:r>
      <w:r w:rsidRPr="00BC4C11">
        <w:rPr>
          <w:rFonts w:cs="AF_Najed"/>
          <w:sz w:val="24"/>
          <w:szCs w:val="24"/>
          <w:rtl/>
        </w:rPr>
        <w:t xml:space="preserve"> </w:t>
      </w:r>
      <w:r w:rsidRPr="00BC4C11">
        <w:rPr>
          <w:rFonts w:cs="AF_Najed" w:hint="cs"/>
          <w:sz w:val="24"/>
          <w:szCs w:val="24"/>
          <w:rtl/>
        </w:rPr>
        <w:t>ولم</w:t>
      </w:r>
      <w:r w:rsidRPr="00BC4C11">
        <w:rPr>
          <w:rFonts w:cs="AF_Najed"/>
          <w:sz w:val="24"/>
          <w:szCs w:val="24"/>
          <w:rtl/>
        </w:rPr>
        <w:t xml:space="preserve"> </w:t>
      </w:r>
      <w:r w:rsidRPr="00BC4C11">
        <w:rPr>
          <w:rFonts w:cs="AF_Najed" w:hint="cs"/>
          <w:sz w:val="24"/>
          <w:szCs w:val="24"/>
          <w:rtl/>
        </w:rPr>
        <w:t>يقم</w:t>
      </w:r>
      <w:r w:rsidRPr="00BC4C11">
        <w:rPr>
          <w:rFonts w:cs="AF_Najed"/>
          <w:sz w:val="24"/>
          <w:szCs w:val="24"/>
          <w:rtl/>
        </w:rPr>
        <w:t xml:space="preserve"> </w:t>
      </w:r>
      <w:r w:rsidRPr="00BC4C11">
        <w:rPr>
          <w:rFonts w:cs="AF_Najed" w:hint="cs"/>
          <w:sz w:val="24"/>
          <w:szCs w:val="24"/>
          <w:rtl/>
        </w:rPr>
        <w:t>الطرف</w:t>
      </w:r>
      <w:r w:rsidRPr="00BC4C11">
        <w:rPr>
          <w:rFonts w:cs="AF_Najed"/>
          <w:sz w:val="24"/>
          <w:szCs w:val="24"/>
          <w:rtl/>
        </w:rPr>
        <w:t xml:space="preserve"> </w:t>
      </w:r>
      <w:r w:rsidRPr="00BC4C11">
        <w:rPr>
          <w:rFonts w:cs="AF_Najed" w:hint="cs"/>
          <w:sz w:val="24"/>
          <w:szCs w:val="24"/>
          <w:rtl/>
        </w:rPr>
        <w:t>المخل</w:t>
      </w:r>
      <w:r w:rsidRPr="00BC4C11">
        <w:rPr>
          <w:rFonts w:cs="AF_Najed"/>
          <w:sz w:val="24"/>
          <w:szCs w:val="24"/>
          <w:rtl/>
        </w:rPr>
        <w:t xml:space="preserve"> </w:t>
      </w:r>
      <w:r w:rsidRPr="00BC4C11">
        <w:rPr>
          <w:rFonts w:cs="AF_Najed" w:hint="cs"/>
          <w:sz w:val="24"/>
          <w:szCs w:val="24"/>
          <w:rtl/>
        </w:rPr>
        <w:t>بتصحيحه</w:t>
      </w:r>
      <w:r w:rsidRPr="00BC4C11">
        <w:rPr>
          <w:rFonts w:cs="AF_Najed"/>
          <w:sz w:val="24"/>
          <w:szCs w:val="24"/>
          <w:rtl/>
        </w:rPr>
        <w:t xml:space="preserve"> </w:t>
      </w:r>
      <w:r w:rsidRPr="00BC4C11">
        <w:rPr>
          <w:rFonts w:cs="AF_Najed" w:hint="cs"/>
          <w:sz w:val="24"/>
          <w:szCs w:val="24"/>
          <w:rtl/>
        </w:rPr>
        <w:t>رغم</w:t>
      </w:r>
      <w:r w:rsidRPr="00BC4C11">
        <w:rPr>
          <w:rFonts w:cs="AF_Najed"/>
          <w:sz w:val="24"/>
          <w:szCs w:val="24"/>
          <w:rtl/>
        </w:rPr>
        <w:t xml:space="preserve"> </w:t>
      </w:r>
      <w:r w:rsidRPr="00BC4C11">
        <w:rPr>
          <w:rFonts w:cs="AF_Najed" w:hint="cs"/>
          <w:sz w:val="24"/>
          <w:szCs w:val="24"/>
          <w:rtl/>
        </w:rPr>
        <w:t>انذاره</w:t>
      </w:r>
      <w:r w:rsidRPr="00BC4C11">
        <w:rPr>
          <w:rFonts w:cs="AF_Najed"/>
          <w:sz w:val="24"/>
          <w:szCs w:val="24"/>
          <w:rtl/>
        </w:rPr>
        <w:t xml:space="preserve"> </w:t>
      </w:r>
      <w:r w:rsidRPr="00BC4C11">
        <w:rPr>
          <w:rFonts w:cs="AF_Najed" w:hint="cs"/>
          <w:sz w:val="24"/>
          <w:szCs w:val="24"/>
          <w:rtl/>
        </w:rPr>
        <w:t>بوجوب</w:t>
      </w:r>
      <w:r w:rsidRPr="00BC4C11">
        <w:rPr>
          <w:rFonts w:cs="AF_Najed"/>
          <w:sz w:val="24"/>
          <w:szCs w:val="24"/>
          <w:rtl/>
        </w:rPr>
        <w:t xml:space="preserve"> </w:t>
      </w:r>
      <w:r w:rsidRPr="00BC4C11">
        <w:rPr>
          <w:rFonts w:cs="AF_Najed" w:hint="cs"/>
          <w:sz w:val="24"/>
          <w:szCs w:val="24"/>
          <w:rtl/>
        </w:rPr>
        <w:t>تصحيح</w:t>
      </w:r>
      <w:r w:rsidRPr="00BC4C11">
        <w:rPr>
          <w:rFonts w:cs="AF_Najed"/>
          <w:sz w:val="24"/>
          <w:szCs w:val="24"/>
          <w:rtl/>
        </w:rPr>
        <w:t xml:space="preserve"> </w:t>
      </w:r>
      <w:r w:rsidRPr="00BC4C11">
        <w:rPr>
          <w:rFonts w:cs="AF_Najed" w:hint="cs"/>
          <w:sz w:val="24"/>
          <w:szCs w:val="24"/>
          <w:rtl/>
        </w:rPr>
        <w:t>هذا</w:t>
      </w:r>
      <w:r w:rsidRPr="00BC4C11">
        <w:rPr>
          <w:rFonts w:cs="AF_Najed"/>
          <w:sz w:val="24"/>
          <w:szCs w:val="24"/>
          <w:rtl/>
        </w:rPr>
        <w:t xml:space="preserve"> </w:t>
      </w:r>
      <w:r w:rsidRPr="00BC4C11">
        <w:rPr>
          <w:rFonts w:cs="AF_Najed" w:hint="cs"/>
          <w:sz w:val="24"/>
          <w:szCs w:val="24"/>
          <w:rtl/>
        </w:rPr>
        <w:t>الاخلال</w:t>
      </w:r>
      <w:r w:rsidRPr="00BC4C11">
        <w:rPr>
          <w:rFonts w:cs="AF_Najed"/>
          <w:sz w:val="24"/>
          <w:szCs w:val="24"/>
          <w:rtl/>
        </w:rPr>
        <w:t xml:space="preserve"> </w:t>
      </w:r>
      <w:r w:rsidRPr="00BC4C11">
        <w:rPr>
          <w:rFonts w:cs="AF_Najed" w:hint="cs"/>
          <w:sz w:val="24"/>
          <w:szCs w:val="24"/>
          <w:rtl/>
        </w:rPr>
        <w:t>خلال</w:t>
      </w:r>
      <w:r w:rsidRPr="00BC4C11">
        <w:rPr>
          <w:rFonts w:cs="AF_Najed"/>
          <w:sz w:val="24"/>
          <w:szCs w:val="24"/>
          <w:rtl/>
        </w:rPr>
        <w:t xml:space="preserve"> </w:t>
      </w:r>
      <w:r w:rsidR="00535CBC">
        <w:rPr>
          <w:rFonts w:cs="AF_Najed" w:hint="cs"/>
          <w:sz w:val="24"/>
          <w:szCs w:val="24"/>
          <w:rtl/>
        </w:rPr>
        <w:t>ثلاثين</w:t>
      </w:r>
      <w:r w:rsidRPr="00BC4C11">
        <w:rPr>
          <w:rFonts w:cs="AF_Najed"/>
          <w:sz w:val="24"/>
          <w:szCs w:val="24"/>
          <w:rtl/>
        </w:rPr>
        <w:t xml:space="preserve"> </w:t>
      </w:r>
      <w:r w:rsidR="00535CBC">
        <w:rPr>
          <w:rFonts w:cs="AF_Najed" w:hint="cs"/>
          <w:sz w:val="24"/>
          <w:szCs w:val="24"/>
          <w:rtl/>
        </w:rPr>
        <w:t>يوم</w:t>
      </w:r>
      <w:r w:rsidRPr="00BC4C11">
        <w:rPr>
          <w:rFonts w:cs="AF_Najed"/>
          <w:sz w:val="24"/>
          <w:szCs w:val="24"/>
          <w:rtl/>
        </w:rPr>
        <w:t xml:space="preserve"> </w:t>
      </w:r>
      <w:r w:rsidRPr="00BC4C11">
        <w:rPr>
          <w:rFonts w:cs="AF_Najed" w:hint="cs"/>
          <w:sz w:val="24"/>
          <w:szCs w:val="24"/>
          <w:rtl/>
        </w:rPr>
        <w:t>من</w:t>
      </w:r>
      <w:r w:rsidRPr="00BC4C11">
        <w:rPr>
          <w:rFonts w:cs="AF_Najed"/>
          <w:sz w:val="24"/>
          <w:szCs w:val="24"/>
          <w:rtl/>
        </w:rPr>
        <w:t xml:space="preserve"> </w:t>
      </w:r>
      <w:r w:rsidRPr="00BC4C11">
        <w:rPr>
          <w:rFonts w:cs="AF_Najed" w:hint="cs"/>
          <w:sz w:val="24"/>
          <w:szCs w:val="24"/>
          <w:rtl/>
        </w:rPr>
        <w:t>تاريخ</w:t>
      </w:r>
      <w:r w:rsidRPr="00BC4C11">
        <w:rPr>
          <w:rFonts w:cs="AF_Najed"/>
          <w:sz w:val="24"/>
          <w:szCs w:val="24"/>
          <w:rtl/>
        </w:rPr>
        <w:t xml:space="preserve"> </w:t>
      </w:r>
      <w:r w:rsidRPr="00BC4C11">
        <w:rPr>
          <w:rFonts w:cs="AF_Najed" w:hint="cs"/>
          <w:sz w:val="24"/>
          <w:szCs w:val="24"/>
          <w:rtl/>
        </w:rPr>
        <w:t>ابلاغه</w:t>
      </w:r>
      <w:r w:rsidRPr="00BC4C11">
        <w:rPr>
          <w:rFonts w:cs="AF_Najed"/>
          <w:sz w:val="24"/>
          <w:szCs w:val="24"/>
          <w:rtl/>
        </w:rPr>
        <w:t xml:space="preserve"> </w:t>
      </w:r>
      <w:r w:rsidRPr="00BC4C11">
        <w:rPr>
          <w:rFonts w:cs="AF_Najed" w:hint="cs"/>
          <w:sz w:val="24"/>
          <w:szCs w:val="24"/>
          <w:rtl/>
        </w:rPr>
        <w:t>بذلك</w:t>
      </w:r>
      <w:r w:rsidRPr="00BC4C11">
        <w:rPr>
          <w:rFonts w:cs="AF_Najed"/>
          <w:sz w:val="24"/>
          <w:szCs w:val="24"/>
          <w:rtl/>
        </w:rPr>
        <w:t xml:space="preserve"> </w:t>
      </w:r>
      <w:r w:rsidRPr="00BC4C11">
        <w:rPr>
          <w:rFonts w:cs="AF_Najed" w:hint="cs"/>
          <w:sz w:val="24"/>
          <w:szCs w:val="24"/>
          <w:rtl/>
        </w:rPr>
        <w:t>خطيا</w:t>
      </w:r>
      <w:r w:rsidRPr="00BC4C11">
        <w:rPr>
          <w:rFonts w:cs="AF_Najed"/>
          <w:sz w:val="24"/>
          <w:szCs w:val="24"/>
          <w:rtl/>
        </w:rPr>
        <w:t xml:space="preserve"> </w:t>
      </w:r>
      <w:r w:rsidRPr="00BC4C11">
        <w:rPr>
          <w:rFonts w:cs="AF_Najed" w:hint="cs"/>
          <w:sz w:val="24"/>
          <w:szCs w:val="24"/>
          <w:rtl/>
        </w:rPr>
        <w:t>من</w:t>
      </w:r>
      <w:r w:rsidRPr="00BC4C11">
        <w:rPr>
          <w:rFonts w:cs="AF_Najed"/>
          <w:sz w:val="24"/>
          <w:szCs w:val="24"/>
          <w:rtl/>
        </w:rPr>
        <w:t xml:space="preserve"> </w:t>
      </w:r>
      <w:r w:rsidRPr="00BC4C11">
        <w:rPr>
          <w:rFonts w:cs="AF_Najed" w:hint="cs"/>
          <w:sz w:val="24"/>
          <w:szCs w:val="24"/>
          <w:rtl/>
        </w:rPr>
        <w:t>قبل</w:t>
      </w:r>
      <w:r w:rsidRPr="00BC4C11">
        <w:rPr>
          <w:rFonts w:cs="AF_Najed"/>
          <w:sz w:val="24"/>
          <w:szCs w:val="24"/>
          <w:rtl/>
        </w:rPr>
        <w:t xml:space="preserve"> </w:t>
      </w:r>
      <w:r w:rsidRPr="00BC4C11">
        <w:rPr>
          <w:rFonts w:cs="AF_Najed" w:hint="cs"/>
          <w:sz w:val="24"/>
          <w:szCs w:val="24"/>
          <w:rtl/>
        </w:rPr>
        <w:t>الطرف</w:t>
      </w:r>
      <w:r w:rsidRPr="00BC4C11">
        <w:rPr>
          <w:rFonts w:cs="AF_Najed"/>
          <w:sz w:val="24"/>
          <w:szCs w:val="24"/>
          <w:rtl/>
        </w:rPr>
        <w:t xml:space="preserve"> </w:t>
      </w:r>
      <w:r w:rsidRPr="00BC4C11">
        <w:rPr>
          <w:rFonts w:cs="AF_Najed" w:hint="cs"/>
          <w:sz w:val="24"/>
          <w:szCs w:val="24"/>
          <w:rtl/>
        </w:rPr>
        <w:t>غير</w:t>
      </w:r>
      <w:r w:rsidRPr="00BC4C11">
        <w:rPr>
          <w:rFonts w:cs="AF_Najed"/>
          <w:sz w:val="24"/>
          <w:szCs w:val="24"/>
          <w:rtl/>
        </w:rPr>
        <w:t xml:space="preserve"> </w:t>
      </w:r>
      <w:r w:rsidRPr="00BC4C11">
        <w:rPr>
          <w:rFonts w:cs="AF_Najed" w:hint="cs"/>
          <w:sz w:val="24"/>
          <w:szCs w:val="24"/>
          <w:rtl/>
        </w:rPr>
        <w:t>المخل</w:t>
      </w:r>
      <w:r w:rsidRPr="00BC4C11">
        <w:rPr>
          <w:rFonts w:cs="AF_Najed"/>
          <w:sz w:val="24"/>
          <w:szCs w:val="24"/>
          <w:rtl/>
        </w:rPr>
        <w:t xml:space="preserve"> ( </w:t>
      </w:r>
      <w:r w:rsidRPr="00BC4C11">
        <w:rPr>
          <w:rFonts w:cs="AF_Najed" w:hint="cs"/>
          <w:sz w:val="24"/>
          <w:szCs w:val="24"/>
          <w:rtl/>
        </w:rPr>
        <w:t>اي</w:t>
      </w:r>
      <w:r w:rsidRPr="00BC4C11">
        <w:rPr>
          <w:rFonts w:cs="AF_Najed"/>
          <w:sz w:val="24"/>
          <w:szCs w:val="24"/>
          <w:rtl/>
        </w:rPr>
        <w:t xml:space="preserve"> </w:t>
      </w:r>
      <w:r w:rsidRPr="00BC4C11">
        <w:rPr>
          <w:rFonts w:cs="AF_Najed" w:hint="cs"/>
          <w:sz w:val="24"/>
          <w:szCs w:val="24"/>
          <w:rtl/>
        </w:rPr>
        <w:t>خلال</w:t>
      </w:r>
      <w:r w:rsidRPr="00BC4C11">
        <w:rPr>
          <w:rFonts w:cs="AF_Najed"/>
          <w:sz w:val="24"/>
          <w:szCs w:val="24"/>
          <w:rtl/>
        </w:rPr>
        <w:t xml:space="preserve"> </w:t>
      </w:r>
      <w:r w:rsidRPr="00BC4C11">
        <w:rPr>
          <w:rFonts w:cs="AF_Najed" w:hint="cs"/>
          <w:sz w:val="24"/>
          <w:szCs w:val="24"/>
          <w:rtl/>
        </w:rPr>
        <w:t>مهلة</w:t>
      </w:r>
      <w:r w:rsidRPr="00BC4C11">
        <w:rPr>
          <w:rFonts w:cs="AF_Najed"/>
          <w:sz w:val="24"/>
          <w:szCs w:val="24"/>
          <w:rtl/>
        </w:rPr>
        <w:t xml:space="preserve"> </w:t>
      </w:r>
      <w:r w:rsidRPr="00BC4C11">
        <w:rPr>
          <w:rFonts w:cs="AF_Najed" w:hint="cs"/>
          <w:sz w:val="24"/>
          <w:szCs w:val="24"/>
          <w:rtl/>
        </w:rPr>
        <w:t>الانذار</w:t>
      </w:r>
      <w:r w:rsidRPr="00BC4C11">
        <w:rPr>
          <w:rFonts w:cs="AF_Najed"/>
          <w:sz w:val="24"/>
          <w:szCs w:val="24"/>
          <w:rtl/>
        </w:rPr>
        <w:t xml:space="preserve"> ).</w:t>
      </w:r>
    </w:p>
    <w:p w14:paraId="678E668D" w14:textId="77777777" w:rsidR="00887CDF" w:rsidRPr="00FB47B0" w:rsidRDefault="00887CDF" w:rsidP="00B34E96">
      <w:pPr>
        <w:pStyle w:val="ListParagraph"/>
        <w:numPr>
          <w:ilvl w:val="0"/>
          <w:numId w:val="11"/>
        </w:numPr>
        <w:bidi/>
        <w:spacing w:after="0"/>
        <w:jc w:val="both"/>
        <w:rPr>
          <w:sz w:val="24"/>
          <w:u w:val="single"/>
        </w:rPr>
      </w:pPr>
      <w:r w:rsidRPr="00FB47B0">
        <w:rPr>
          <w:rFonts w:cs="AF_Najed" w:hint="cs"/>
          <w:sz w:val="24"/>
          <w:szCs w:val="24"/>
          <w:u w:val="single"/>
          <w:rtl/>
        </w:rPr>
        <w:t>بأثر</w:t>
      </w:r>
      <w:r w:rsidRPr="00FB47B0">
        <w:rPr>
          <w:rFonts w:cs="AF_Najed"/>
          <w:sz w:val="24"/>
          <w:szCs w:val="24"/>
          <w:u w:val="single"/>
          <w:rtl/>
        </w:rPr>
        <w:t xml:space="preserve"> </w:t>
      </w:r>
      <w:r w:rsidRPr="00FB47B0">
        <w:rPr>
          <w:rFonts w:cs="AF_Najed" w:hint="cs"/>
          <w:sz w:val="24"/>
          <w:szCs w:val="24"/>
          <w:u w:val="single"/>
          <w:rtl/>
        </w:rPr>
        <w:t>مباشر</w:t>
      </w:r>
    </w:p>
    <w:p w14:paraId="5D010B15" w14:textId="77777777" w:rsidR="00887CDF" w:rsidRDefault="00887CDF" w:rsidP="00B34E96">
      <w:pPr>
        <w:pStyle w:val="ListParagraph"/>
        <w:bidi/>
        <w:spacing w:after="0"/>
        <w:jc w:val="both"/>
        <w:rPr>
          <w:rFonts w:cs="AF_Najed"/>
          <w:sz w:val="24"/>
          <w:szCs w:val="24"/>
        </w:rPr>
      </w:pPr>
      <w:r w:rsidRPr="0038186D">
        <w:rPr>
          <w:rFonts w:cs="AF_Najed" w:hint="cs"/>
          <w:sz w:val="24"/>
          <w:szCs w:val="24"/>
          <w:rtl/>
        </w:rPr>
        <w:t>في</w:t>
      </w:r>
      <w:r w:rsidRPr="0038186D">
        <w:rPr>
          <w:rFonts w:cs="AF_Najed"/>
          <w:sz w:val="24"/>
          <w:szCs w:val="24"/>
          <w:rtl/>
        </w:rPr>
        <w:t xml:space="preserve"> </w:t>
      </w:r>
      <w:r w:rsidRPr="0038186D">
        <w:rPr>
          <w:rFonts w:cs="AF_Najed" w:hint="cs"/>
          <w:sz w:val="24"/>
          <w:szCs w:val="24"/>
          <w:rtl/>
        </w:rPr>
        <w:t>حال</w:t>
      </w:r>
      <w:r w:rsidRPr="0038186D">
        <w:rPr>
          <w:rFonts w:cs="AF_Najed"/>
          <w:sz w:val="24"/>
          <w:szCs w:val="24"/>
          <w:rtl/>
        </w:rPr>
        <w:t xml:space="preserve"> </w:t>
      </w:r>
      <w:r w:rsidRPr="0038186D">
        <w:rPr>
          <w:rFonts w:cs="AF_Najed" w:hint="cs"/>
          <w:sz w:val="24"/>
          <w:szCs w:val="24"/>
          <w:rtl/>
        </w:rPr>
        <w:t>اخلال</w:t>
      </w:r>
      <w:r w:rsidRPr="0038186D">
        <w:rPr>
          <w:rFonts w:cs="AF_Najed"/>
          <w:sz w:val="24"/>
          <w:szCs w:val="24"/>
          <w:rtl/>
        </w:rPr>
        <w:t xml:space="preserve"> </w:t>
      </w:r>
      <w:r w:rsidRPr="0038186D">
        <w:rPr>
          <w:rFonts w:cs="AF_Najed" w:hint="cs"/>
          <w:sz w:val="24"/>
          <w:szCs w:val="24"/>
          <w:rtl/>
        </w:rPr>
        <w:t>احد</w:t>
      </w:r>
      <w:r w:rsidRPr="0038186D">
        <w:rPr>
          <w:rFonts w:cs="AF_Najed"/>
          <w:sz w:val="24"/>
          <w:szCs w:val="24"/>
          <w:rtl/>
        </w:rPr>
        <w:t xml:space="preserve"> </w:t>
      </w:r>
      <w:r>
        <w:rPr>
          <w:rFonts w:cs="AF_Najed" w:hint="cs"/>
          <w:sz w:val="24"/>
          <w:szCs w:val="24"/>
          <w:rtl/>
        </w:rPr>
        <w:t>الطرفين</w:t>
      </w:r>
      <w:r w:rsidRPr="0038186D">
        <w:rPr>
          <w:rFonts w:cs="AF_Najed"/>
          <w:sz w:val="24"/>
          <w:szCs w:val="24"/>
          <w:rtl/>
        </w:rPr>
        <w:t xml:space="preserve"> </w:t>
      </w:r>
      <w:r w:rsidRPr="0038186D">
        <w:rPr>
          <w:rFonts w:cs="AF_Najed" w:hint="cs"/>
          <w:sz w:val="24"/>
          <w:szCs w:val="24"/>
          <w:rtl/>
        </w:rPr>
        <w:t>باي</w:t>
      </w:r>
      <w:r w:rsidRPr="0038186D">
        <w:rPr>
          <w:rFonts w:cs="AF_Najed"/>
          <w:sz w:val="24"/>
          <w:szCs w:val="24"/>
          <w:rtl/>
        </w:rPr>
        <w:t xml:space="preserve"> </w:t>
      </w:r>
      <w:r w:rsidRPr="0038186D">
        <w:rPr>
          <w:rFonts w:cs="AF_Najed" w:hint="cs"/>
          <w:sz w:val="24"/>
          <w:szCs w:val="24"/>
          <w:rtl/>
        </w:rPr>
        <w:t>من</w:t>
      </w:r>
      <w:r w:rsidRPr="0038186D">
        <w:rPr>
          <w:rFonts w:cs="AF_Najed"/>
          <w:sz w:val="24"/>
          <w:szCs w:val="24"/>
          <w:rtl/>
        </w:rPr>
        <w:t xml:space="preserve"> </w:t>
      </w:r>
      <w:r w:rsidRPr="0038186D">
        <w:rPr>
          <w:rFonts w:cs="AF_Najed" w:hint="cs"/>
          <w:sz w:val="24"/>
          <w:szCs w:val="24"/>
          <w:rtl/>
        </w:rPr>
        <w:t>التزاماته</w:t>
      </w:r>
      <w:r w:rsidRPr="0038186D">
        <w:rPr>
          <w:rFonts w:cs="AF_Najed"/>
          <w:sz w:val="24"/>
          <w:szCs w:val="24"/>
          <w:rtl/>
        </w:rPr>
        <w:t xml:space="preserve"> </w:t>
      </w:r>
      <w:r w:rsidRPr="0038186D">
        <w:rPr>
          <w:rFonts w:cs="AF_Najed" w:hint="cs"/>
          <w:sz w:val="24"/>
          <w:szCs w:val="24"/>
          <w:rtl/>
        </w:rPr>
        <w:t>ولم</w:t>
      </w:r>
      <w:r w:rsidRPr="0038186D">
        <w:rPr>
          <w:rFonts w:cs="AF_Najed"/>
          <w:sz w:val="24"/>
          <w:szCs w:val="24"/>
          <w:rtl/>
        </w:rPr>
        <w:t xml:space="preserve"> </w:t>
      </w:r>
      <w:r w:rsidRPr="0038186D">
        <w:rPr>
          <w:rFonts w:cs="AF_Najed" w:hint="cs"/>
          <w:sz w:val="24"/>
          <w:szCs w:val="24"/>
          <w:rtl/>
        </w:rPr>
        <w:t>يكن</w:t>
      </w:r>
      <w:r w:rsidRPr="0038186D">
        <w:rPr>
          <w:rFonts w:cs="AF_Najed"/>
          <w:sz w:val="24"/>
          <w:szCs w:val="24"/>
          <w:rtl/>
        </w:rPr>
        <w:t xml:space="preserve"> </w:t>
      </w:r>
      <w:r w:rsidRPr="0038186D">
        <w:rPr>
          <w:rFonts w:cs="AF_Najed" w:hint="cs"/>
          <w:sz w:val="24"/>
          <w:szCs w:val="24"/>
          <w:rtl/>
        </w:rPr>
        <w:t>هذا</w:t>
      </w:r>
      <w:r w:rsidRPr="0038186D">
        <w:rPr>
          <w:rFonts w:cs="AF_Najed"/>
          <w:sz w:val="24"/>
          <w:szCs w:val="24"/>
          <w:rtl/>
        </w:rPr>
        <w:t xml:space="preserve"> </w:t>
      </w:r>
      <w:r w:rsidRPr="0038186D">
        <w:rPr>
          <w:rFonts w:cs="AF_Najed" w:hint="cs"/>
          <w:sz w:val="24"/>
          <w:szCs w:val="24"/>
          <w:rtl/>
        </w:rPr>
        <w:t>الاخلال</w:t>
      </w:r>
      <w:r w:rsidRPr="0038186D">
        <w:rPr>
          <w:rFonts w:cs="AF_Najed"/>
          <w:sz w:val="24"/>
          <w:szCs w:val="24"/>
          <w:rtl/>
        </w:rPr>
        <w:t xml:space="preserve"> </w:t>
      </w:r>
      <w:r w:rsidRPr="0038186D">
        <w:rPr>
          <w:rFonts w:cs="AF_Najed" w:hint="cs"/>
          <w:sz w:val="24"/>
          <w:szCs w:val="24"/>
          <w:rtl/>
        </w:rPr>
        <w:t>قابلا</w:t>
      </w:r>
      <w:r w:rsidRPr="0038186D">
        <w:rPr>
          <w:rFonts w:cs="AF_Najed"/>
          <w:sz w:val="24"/>
          <w:szCs w:val="24"/>
          <w:rtl/>
        </w:rPr>
        <w:t xml:space="preserve"> </w:t>
      </w:r>
      <w:r w:rsidRPr="0038186D">
        <w:rPr>
          <w:rFonts w:cs="AF_Najed" w:hint="cs"/>
          <w:sz w:val="24"/>
          <w:szCs w:val="24"/>
          <w:rtl/>
        </w:rPr>
        <w:t>للإصلاح</w:t>
      </w:r>
      <w:r w:rsidRPr="0038186D">
        <w:rPr>
          <w:rFonts w:cs="AF_Najed"/>
          <w:sz w:val="24"/>
          <w:szCs w:val="24"/>
          <w:rtl/>
        </w:rPr>
        <w:t xml:space="preserve"> </w:t>
      </w:r>
      <w:r w:rsidRPr="0038186D">
        <w:rPr>
          <w:rFonts w:cs="AF_Najed" w:hint="cs"/>
          <w:sz w:val="24"/>
          <w:szCs w:val="24"/>
          <w:rtl/>
        </w:rPr>
        <w:t>او</w:t>
      </w:r>
      <w:r w:rsidRPr="0038186D">
        <w:rPr>
          <w:rFonts w:cs="AF_Najed"/>
          <w:sz w:val="24"/>
          <w:szCs w:val="24"/>
          <w:rtl/>
        </w:rPr>
        <w:t xml:space="preserve"> </w:t>
      </w:r>
      <w:r w:rsidRPr="0038186D">
        <w:rPr>
          <w:rFonts w:cs="AF_Najed" w:hint="cs"/>
          <w:sz w:val="24"/>
          <w:szCs w:val="24"/>
          <w:rtl/>
        </w:rPr>
        <w:t>في</w:t>
      </w:r>
      <w:r w:rsidRPr="0038186D">
        <w:rPr>
          <w:rFonts w:cs="AF_Najed"/>
          <w:sz w:val="24"/>
          <w:szCs w:val="24"/>
          <w:rtl/>
        </w:rPr>
        <w:t xml:space="preserve"> </w:t>
      </w:r>
      <w:r w:rsidRPr="0038186D">
        <w:rPr>
          <w:rFonts w:cs="AF_Najed" w:hint="cs"/>
          <w:sz w:val="24"/>
          <w:szCs w:val="24"/>
          <w:rtl/>
        </w:rPr>
        <w:t>حال</w:t>
      </w:r>
      <w:r w:rsidRPr="0038186D">
        <w:rPr>
          <w:rFonts w:cs="AF_Najed"/>
          <w:sz w:val="24"/>
          <w:szCs w:val="24"/>
          <w:rtl/>
        </w:rPr>
        <w:t xml:space="preserve"> </w:t>
      </w:r>
      <w:r w:rsidRPr="0038186D">
        <w:rPr>
          <w:rFonts w:cs="AF_Najed" w:hint="cs"/>
          <w:sz w:val="24"/>
          <w:szCs w:val="24"/>
          <w:rtl/>
        </w:rPr>
        <w:t>حكم</w:t>
      </w:r>
      <w:r w:rsidRPr="0038186D">
        <w:rPr>
          <w:rFonts w:cs="AF_Najed"/>
          <w:sz w:val="24"/>
          <w:szCs w:val="24"/>
          <w:rtl/>
        </w:rPr>
        <w:t xml:space="preserve"> </w:t>
      </w:r>
      <w:r w:rsidRPr="0038186D">
        <w:rPr>
          <w:rFonts w:cs="AF_Najed" w:hint="cs"/>
          <w:sz w:val="24"/>
          <w:szCs w:val="24"/>
          <w:rtl/>
        </w:rPr>
        <w:t>على</w:t>
      </w:r>
      <w:r w:rsidRPr="0038186D">
        <w:rPr>
          <w:rFonts w:cs="AF_Najed"/>
          <w:sz w:val="24"/>
          <w:szCs w:val="24"/>
          <w:rtl/>
        </w:rPr>
        <w:t xml:space="preserve"> </w:t>
      </w:r>
      <w:r w:rsidRPr="0038186D">
        <w:rPr>
          <w:rFonts w:cs="AF_Najed" w:hint="cs"/>
          <w:sz w:val="24"/>
          <w:szCs w:val="24"/>
          <w:rtl/>
        </w:rPr>
        <w:t>اي</w:t>
      </w:r>
      <w:r w:rsidRPr="0038186D">
        <w:rPr>
          <w:rFonts w:cs="AF_Najed"/>
          <w:sz w:val="24"/>
          <w:szCs w:val="24"/>
          <w:rtl/>
        </w:rPr>
        <w:t xml:space="preserve"> </w:t>
      </w:r>
      <w:r w:rsidRPr="0038186D">
        <w:rPr>
          <w:rFonts w:cs="AF_Najed" w:hint="cs"/>
          <w:sz w:val="24"/>
          <w:szCs w:val="24"/>
          <w:rtl/>
        </w:rPr>
        <w:t>من</w:t>
      </w:r>
      <w:r w:rsidRPr="0038186D">
        <w:rPr>
          <w:rFonts w:cs="AF_Najed"/>
          <w:sz w:val="24"/>
          <w:szCs w:val="24"/>
          <w:rtl/>
        </w:rPr>
        <w:t xml:space="preserve"> </w:t>
      </w:r>
      <w:r>
        <w:rPr>
          <w:rFonts w:cs="AF_Najed" w:hint="cs"/>
          <w:sz w:val="24"/>
          <w:szCs w:val="24"/>
          <w:rtl/>
        </w:rPr>
        <w:t>الطرفين</w:t>
      </w:r>
      <w:r w:rsidRPr="0038186D">
        <w:rPr>
          <w:rFonts w:cs="AF_Najed"/>
          <w:sz w:val="24"/>
          <w:szCs w:val="24"/>
          <w:rtl/>
        </w:rPr>
        <w:t xml:space="preserve"> </w:t>
      </w:r>
      <w:r w:rsidRPr="0038186D">
        <w:rPr>
          <w:rFonts w:cs="AF_Najed" w:hint="cs"/>
          <w:sz w:val="24"/>
          <w:szCs w:val="24"/>
          <w:rtl/>
        </w:rPr>
        <w:t>بالإفلاس،</w:t>
      </w:r>
      <w:r w:rsidRPr="0038186D">
        <w:rPr>
          <w:rFonts w:cs="AF_Najed"/>
          <w:sz w:val="24"/>
          <w:szCs w:val="24"/>
          <w:rtl/>
        </w:rPr>
        <w:t xml:space="preserve"> </w:t>
      </w:r>
      <w:r w:rsidRPr="0038186D">
        <w:rPr>
          <w:rFonts w:cs="AF_Najed" w:hint="cs"/>
          <w:sz w:val="24"/>
          <w:szCs w:val="24"/>
          <w:rtl/>
        </w:rPr>
        <w:t>او</w:t>
      </w:r>
      <w:r w:rsidRPr="0038186D">
        <w:rPr>
          <w:rFonts w:cs="AF_Najed"/>
          <w:sz w:val="24"/>
          <w:szCs w:val="24"/>
          <w:rtl/>
        </w:rPr>
        <w:t xml:space="preserve"> </w:t>
      </w:r>
      <w:r w:rsidRPr="0038186D">
        <w:rPr>
          <w:rFonts w:cs="AF_Najed" w:hint="cs"/>
          <w:sz w:val="24"/>
          <w:szCs w:val="24"/>
          <w:rtl/>
        </w:rPr>
        <w:t>اصبح</w:t>
      </w:r>
      <w:r w:rsidRPr="0038186D">
        <w:rPr>
          <w:rFonts w:cs="AF_Najed"/>
          <w:sz w:val="24"/>
          <w:szCs w:val="24"/>
          <w:rtl/>
        </w:rPr>
        <w:t xml:space="preserve"> </w:t>
      </w:r>
      <w:r w:rsidRPr="0038186D">
        <w:rPr>
          <w:rFonts w:cs="AF_Najed" w:hint="cs"/>
          <w:sz w:val="24"/>
          <w:szCs w:val="24"/>
          <w:rtl/>
        </w:rPr>
        <w:t>في</w:t>
      </w:r>
      <w:r w:rsidRPr="0038186D">
        <w:rPr>
          <w:rFonts w:cs="AF_Najed"/>
          <w:sz w:val="24"/>
          <w:szCs w:val="24"/>
          <w:rtl/>
        </w:rPr>
        <w:t xml:space="preserve"> </w:t>
      </w:r>
      <w:r w:rsidRPr="0038186D">
        <w:rPr>
          <w:rFonts w:cs="AF_Najed" w:hint="cs"/>
          <w:sz w:val="24"/>
          <w:szCs w:val="24"/>
          <w:rtl/>
        </w:rPr>
        <w:t>حالة</w:t>
      </w:r>
      <w:r w:rsidRPr="0038186D">
        <w:rPr>
          <w:rFonts w:cs="AF_Najed"/>
          <w:sz w:val="24"/>
          <w:szCs w:val="24"/>
          <w:rtl/>
        </w:rPr>
        <w:t xml:space="preserve"> </w:t>
      </w:r>
      <w:r w:rsidRPr="0038186D">
        <w:rPr>
          <w:rFonts w:cs="AF_Najed" w:hint="cs"/>
          <w:sz w:val="24"/>
          <w:szCs w:val="24"/>
          <w:rtl/>
        </w:rPr>
        <w:t>اعسار،</w:t>
      </w:r>
      <w:r w:rsidRPr="0038186D">
        <w:rPr>
          <w:rFonts w:cs="AF_Najed"/>
          <w:sz w:val="24"/>
          <w:szCs w:val="24"/>
          <w:rtl/>
        </w:rPr>
        <w:t xml:space="preserve"> </w:t>
      </w:r>
      <w:r w:rsidRPr="0038186D">
        <w:rPr>
          <w:rFonts w:cs="AF_Najed" w:hint="cs"/>
          <w:sz w:val="24"/>
          <w:szCs w:val="24"/>
          <w:rtl/>
        </w:rPr>
        <w:t>او</w:t>
      </w:r>
      <w:r w:rsidRPr="0038186D">
        <w:rPr>
          <w:rFonts w:cs="AF_Najed"/>
          <w:sz w:val="24"/>
          <w:szCs w:val="24"/>
          <w:rtl/>
        </w:rPr>
        <w:t xml:space="preserve"> </w:t>
      </w:r>
      <w:r w:rsidRPr="0038186D">
        <w:rPr>
          <w:rFonts w:cs="AF_Najed" w:hint="cs"/>
          <w:sz w:val="24"/>
          <w:szCs w:val="24"/>
          <w:rtl/>
        </w:rPr>
        <w:t>تم</w:t>
      </w:r>
      <w:r w:rsidRPr="0038186D">
        <w:rPr>
          <w:rFonts w:cs="AF_Najed"/>
          <w:sz w:val="24"/>
          <w:szCs w:val="24"/>
          <w:rtl/>
        </w:rPr>
        <w:t xml:space="preserve"> </w:t>
      </w:r>
      <w:r w:rsidRPr="0038186D">
        <w:rPr>
          <w:rFonts w:cs="AF_Najed" w:hint="cs"/>
          <w:sz w:val="24"/>
          <w:szCs w:val="24"/>
          <w:rtl/>
        </w:rPr>
        <w:t>حجز</w:t>
      </w:r>
      <w:r w:rsidRPr="0038186D">
        <w:rPr>
          <w:rFonts w:cs="AF_Najed"/>
          <w:sz w:val="24"/>
          <w:szCs w:val="24"/>
          <w:rtl/>
        </w:rPr>
        <w:t xml:space="preserve"> </w:t>
      </w:r>
      <w:r w:rsidRPr="0038186D">
        <w:rPr>
          <w:rFonts w:cs="AF_Najed" w:hint="cs"/>
          <w:sz w:val="24"/>
          <w:szCs w:val="24"/>
          <w:rtl/>
        </w:rPr>
        <w:t>موجوداته</w:t>
      </w:r>
      <w:r w:rsidRPr="0038186D">
        <w:rPr>
          <w:rFonts w:cs="AF_Najed"/>
          <w:sz w:val="24"/>
          <w:szCs w:val="24"/>
          <w:rtl/>
        </w:rPr>
        <w:t xml:space="preserve"> </w:t>
      </w:r>
      <w:r w:rsidRPr="0038186D">
        <w:rPr>
          <w:rFonts w:cs="AF_Najed" w:hint="cs"/>
          <w:sz w:val="24"/>
          <w:szCs w:val="24"/>
          <w:rtl/>
        </w:rPr>
        <w:t>بموجب</w:t>
      </w:r>
      <w:r w:rsidRPr="0038186D">
        <w:rPr>
          <w:rFonts w:cs="AF_Najed"/>
          <w:sz w:val="24"/>
          <w:szCs w:val="24"/>
          <w:rtl/>
        </w:rPr>
        <w:t xml:space="preserve"> </w:t>
      </w:r>
      <w:r w:rsidRPr="0038186D">
        <w:rPr>
          <w:rFonts w:cs="AF_Najed" w:hint="cs"/>
          <w:sz w:val="24"/>
          <w:szCs w:val="24"/>
          <w:rtl/>
        </w:rPr>
        <w:t>قرار</w:t>
      </w:r>
      <w:r w:rsidRPr="0038186D">
        <w:rPr>
          <w:rFonts w:cs="AF_Najed"/>
          <w:sz w:val="24"/>
          <w:szCs w:val="24"/>
          <w:rtl/>
        </w:rPr>
        <w:t xml:space="preserve"> </w:t>
      </w:r>
      <w:r w:rsidRPr="0038186D">
        <w:rPr>
          <w:rFonts w:cs="AF_Najed" w:hint="cs"/>
          <w:sz w:val="24"/>
          <w:szCs w:val="24"/>
          <w:rtl/>
        </w:rPr>
        <w:t>قضائي</w:t>
      </w:r>
      <w:r w:rsidRPr="0038186D">
        <w:rPr>
          <w:rFonts w:cs="AF_Najed"/>
          <w:sz w:val="24"/>
          <w:szCs w:val="24"/>
          <w:rtl/>
        </w:rPr>
        <w:t xml:space="preserve"> </w:t>
      </w:r>
      <w:r w:rsidRPr="0038186D">
        <w:rPr>
          <w:rFonts w:cs="AF_Najed" w:hint="cs"/>
          <w:sz w:val="24"/>
          <w:szCs w:val="24"/>
          <w:rtl/>
        </w:rPr>
        <w:t>بناءاً</w:t>
      </w:r>
      <w:r w:rsidRPr="0038186D">
        <w:rPr>
          <w:rFonts w:cs="AF_Najed"/>
          <w:sz w:val="24"/>
          <w:szCs w:val="24"/>
          <w:rtl/>
        </w:rPr>
        <w:t xml:space="preserve"> </w:t>
      </w:r>
      <w:r w:rsidRPr="0038186D">
        <w:rPr>
          <w:rFonts w:cs="AF_Najed" w:hint="cs"/>
          <w:sz w:val="24"/>
          <w:szCs w:val="24"/>
          <w:rtl/>
        </w:rPr>
        <w:t>على</w:t>
      </w:r>
      <w:r w:rsidRPr="0038186D">
        <w:rPr>
          <w:rFonts w:cs="AF_Najed"/>
          <w:sz w:val="24"/>
          <w:szCs w:val="24"/>
          <w:rtl/>
        </w:rPr>
        <w:t xml:space="preserve"> </w:t>
      </w:r>
      <w:r w:rsidRPr="0038186D">
        <w:rPr>
          <w:rFonts w:cs="AF_Najed" w:hint="cs"/>
          <w:sz w:val="24"/>
          <w:szCs w:val="24"/>
          <w:rtl/>
        </w:rPr>
        <w:t>طلب</w:t>
      </w:r>
      <w:r w:rsidRPr="0038186D">
        <w:rPr>
          <w:rFonts w:cs="AF_Najed"/>
          <w:sz w:val="24"/>
          <w:szCs w:val="24"/>
          <w:rtl/>
        </w:rPr>
        <w:t xml:space="preserve"> </w:t>
      </w:r>
      <w:r w:rsidRPr="0038186D">
        <w:rPr>
          <w:rFonts w:cs="AF_Najed" w:hint="cs"/>
          <w:sz w:val="24"/>
          <w:szCs w:val="24"/>
          <w:rtl/>
        </w:rPr>
        <w:t>من</w:t>
      </w:r>
      <w:r w:rsidRPr="0038186D">
        <w:rPr>
          <w:rFonts w:cs="AF_Najed"/>
          <w:sz w:val="24"/>
          <w:szCs w:val="24"/>
          <w:rtl/>
        </w:rPr>
        <w:t xml:space="preserve"> </w:t>
      </w:r>
      <w:r w:rsidRPr="0038186D">
        <w:rPr>
          <w:rFonts w:cs="AF_Najed" w:hint="cs"/>
          <w:sz w:val="24"/>
          <w:szCs w:val="24"/>
          <w:rtl/>
        </w:rPr>
        <w:t>دائن</w:t>
      </w:r>
      <w:r w:rsidRPr="0038186D">
        <w:rPr>
          <w:rFonts w:cs="AF_Najed"/>
          <w:sz w:val="24"/>
          <w:szCs w:val="24"/>
          <w:rtl/>
        </w:rPr>
        <w:t xml:space="preserve"> </w:t>
      </w:r>
      <w:r w:rsidRPr="0038186D">
        <w:rPr>
          <w:rFonts w:cs="AF_Najed" w:hint="cs"/>
          <w:sz w:val="24"/>
          <w:szCs w:val="24"/>
          <w:rtl/>
        </w:rPr>
        <w:t>او</w:t>
      </w:r>
      <w:r w:rsidRPr="0038186D">
        <w:rPr>
          <w:rFonts w:cs="AF_Najed"/>
          <w:sz w:val="24"/>
          <w:szCs w:val="24"/>
          <w:rtl/>
        </w:rPr>
        <w:t xml:space="preserve"> </w:t>
      </w:r>
      <w:r w:rsidRPr="0038186D">
        <w:rPr>
          <w:rFonts w:cs="AF_Najed" w:hint="cs"/>
          <w:sz w:val="24"/>
          <w:szCs w:val="24"/>
          <w:rtl/>
        </w:rPr>
        <w:t>مجموعة</w:t>
      </w:r>
      <w:r w:rsidRPr="0038186D">
        <w:rPr>
          <w:rFonts w:cs="AF_Najed"/>
          <w:sz w:val="24"/>
          <w:szCs w:val="24"/>
          <w:rtl/>
        </w:rPr>
        <w:t xml:space="preserve"> </w:t>
      </w:r>
      <w:r w:rsidRPr="0038186D">
        <w:rPr>
          <w:rFonts w:cs="AF_Najed" w:hint="cs"/>
          <w:sz w:val="24"/>
          <w:szCs w:val="24"/>
          <w:rtl/>
        </w:rPr>
        <w:t>من</w:t>
      </w:r>
      <w:r w:rsidRPr="0038186D">
        <w:rPr>
          <w:rFonts w:cs="AF_Najed"/>
          <w:sz w:val="24"/>
          <w:szCs w:val="24"/>
          <w:rtl/>
        </w:rPr>
        <w:t xml:space="preserve"> </w:t>
      </w:r>
      <w:r w:rsidRPr="0038186D">
        <w:rPr>
          <w:rFonts w:cs="AF_Najed" w:hint="cs"/>
          <w:sz w:val="24"/>
          <w:szCs w:val="24"/>
          <w:rtl/>
        </w:rPr>
        <w:t>الدائنين،</w:t>
      </w:r>
      <w:r w:rsidRPr="0038186D">
        <w:rPr>
          <w:rFonts w:cs="AF_Najed"/>
          <w:sz w:val="24"/>
          <w:szCs w:val="24"/>
          <w:rtl/>
        </w:rPr>
        <w:t xml:space="preserve"> </w:t>
      </w:r>
      <w:r w:rsidRPr="0038186D">
        <w:rPr>
          <w:rFonts w:cs="AF_Najed" w:hint="cs"/>
          <w:sz w:val="24"/>
          <w:szCs w:val="24"/>
          <w:rtl/>
        </w:rPr>
        <w:t>او</w:t>
      </w:r>
      <w:r w:rsidRPr="0038186D">
        <w:rPr>
          <w:rFonts w:cs="AF_Najed"/>
          <w:sz w:val="24"/>
          <w:szCs w:val="24"/>
          <w:rtl/>
        </w:rPr>
        <w:t xml:space="preserve"> </w:t>
      </w:r>
      <w:r w:rsidRPr="0038186D">
        <w:rPr>
          <w:rFonts w:cs="AF_Najed" w:hint="cs"/>
          <w:sz w:val="24"/>
          <w:szCs w:val="24"/>
          <w:rtl/>
        </w:rPr>
        <w:t>تمت</w:t>
      </w:r>
      <w:r w:rsidRPr="0038186D">
        <w:rPr>
          <w:rFonts w:cs="AF_Najed"/>
          <w:sz w:val="24"/>
          <w:szCs w:val="24"/>
          <w:rtl/>
        </w:rPr>
        <w:t xml:space="preserve"> </w:t>
      </w:r>
      <w:r w:rsidRPr="0038186D">
        <w:rPr>
          <w:rFonts w:cs="AF_Najed" w:hint="cs"/>
          <w:sz w:val="24"/>
          <w:szCs w:val="24"/>
          <w:rtl/>
        </w:rPr>
        <w:t>ملاحقته</w:t>
      </w:r>
      <w:r w:rsidRPr="0038186D">
        <w:rPr>
          <w:rFonts w:cs="AF_Najed"/>
          <w:sz w:val="24"/>
          <w:szCs w:val="24"/>
          <w:rtl/>
        </w:rPr>
        <w:t xml:space="preserve"> </w:t>
      </w:r>
      <w:r w:rsidRPr="0038186D">
        <w:rPr>
          <w:rFonts w:cs="AF_Najed" w:hint="cs"/>
          <w:sz w:val="24"/>
          <w:szCs w:val="24"/>
          <w:rtl/>
        </w:rPr>
        <w:t>او</w:t>
      </w:r>
      <w:r w:rsidRPr="0038186D">
        <w:rPr>
          <w:rFonts w:cs="AF_Najed"/>
          <w:sz w:val="24"/>
          <w:szCs w:val="24"/>
          <w:rtl/>
        </w:rPr>
        <w:t xml:space="preserve"> </w:t>
      </w:r>
      <w:r w:rsidRPr="0038186D">
        <w:rPr>
          <w:rFonts w:cs="AF_Najed" w:hint="cs"/>
          <w:sz w:val="24"/>
          <w:szCs w:val="24"/>
          <w:rtl/>
        </w:rPr>
        <w:t>ملاحقة</w:t>
      </w:r>
      <w:r w:rsidRPr="0038186D">
        <w:rPr>
          <w:rFonts w:cs="AF_Najed"/>
          <w:sz w:val="24"/>
          <w:szCs w:val="24"/>
          <w:rtl/>
        </w:rPr>
        <w:t xml:space="preserve"> </w:t>
      </w:r>
      <w:r w:rsidRPr="0038186D">
        <w:rPr>
          <w:rFonts w:cs="AF_Najed" w:hint="cs"/>
          <w:sz w:val="24"/>
          <w:szCs w:val="24"/>
          <w:rtl/>
        </w:rPr>
        <w:t>اي</w:t>
      </w:r>
      <w:r w:rsidRPr="0038186D">
        <w:rPr>
          <w:rFonts w:cs="AF_Najed"/>
          <w:sz w:val="24"/>
          <w:szCs w:val="24"/>
          <w:rtl/>
        </w:rPr>
        <w:t xml:space="preserve"> </w:t>
      </w:r>
      <w:r w:rsidRPr="0038186D">
        <w:rPr>
          <w:rFonts w:cs="AF_Najed" w:hint="cs"/>
          <w:sz w:val="24"/>
          <w:szCs w:val="24"/>
          <w:rtl/>
        </w:rPr>
        <w:t>من</w:t>
      </w:r>
      <w:r w:rsidRPr="0038186D">
        <w:rPr>
          <w:rFonts w:cs="AF_Najed"/>
          <w:sz w:val="24"/>
          <w:szCs w:val="24"/>
          <w:rtl/>
        </w:rPr>
        <w:t xml:space="preserve"> </w:t>
      </w:r>
      <w:r w:rsidRPr="0038186D">
        <w:rPr>
          <w:rFonts w:cs="AF_Najed" w:hint="cs"/>
          <w:sz w:val="24"/>
          <w:szCs w:val="24"/>
          <w:rtl/>
        </w:rPr>
        <w:t>اعضاء</w:t>
      </w:r>
      <w:r w:rsidRPr="0038186D">
        <w:rPr>
          <w:rFonts w:cs="AF_Najed"/>
          <w:sz w:val="24"/>
          <w:szCs w:val="24"/>
          <w:rtl/>
        </w:rPr>
        <w:t xml:space="preserve"> </w:t>
      </w:r>
      <w:r w:rsidRPr="0038186D">
        <w:rPr>
          <w:rFonts w:cs="AF_Najed" w:hint="cs"/>
          <w:sz w:val="24"/>
          <w:szCs w:val="24"/>
          <w:rtl/>
        </w:rPr>
        <w:t>مجلس</w:t>
      </w:r>
      <w:r w:rsidRPr="0038186D">
        <w:rPr>
          <w:rFonts w:cs="AF_Najed"/>
          <w:sz w:val="24"/>
          <w:szCs w:val="24"/>
          <w:rtl/>
        </w:rPr>
        <w:t xml:space="preserve"> </w:t>
      </w:r>
      <w:r w:rsidRPr="0038186D">
        <w:rPr>
          <w:rFonts w:cs="AF_Najed" w:hint="cs"/>
          <w:sz w:val="24"/>
          <w:szCs w:val="24"/>
          <w:rtl/>
        </w:rPr>
        <w:t>ادارته</w:t>
      </w:r>
      <w:r w:rsidRPr="0038186D">
        <w:rPr>
          <w:rFonts w:cs="AF_Najed"/>
          <w:sz w:val="24"/>
          <w:szCs w:val="24"/>
          <w:rtl/>
        </w:rPr>
        <w:t xml:space="preserve"> </w:t>
      </w:r>
      <w:r w:rsidRPr="0038186D">
        <w:rPr>
          <w:rFonts w:cs="AF_Najed" w:hint="cs"/>
          <w:sz w:val="24"/>
          <w:szCs w:val="24"/>
          <w:rtl/>
        </w:rPr>
        <w:t>بجنحة</w:t>
      </w:r>
      <w:r w:rsidRPr="0038186D">
        <w:rPr>
          <w:rFonts w:cs="AF_Najed"/>
          <w:sz w:val="24"/>
          <w:szCs w:val="24"/>
          <w:rtl/>
        </w:rPr>
        <w:t xml:space="preserve"> </w:t>
      </w:r>
      <w:r w:rsidRPr="0038186D">
        <w:rPr>
          <w:rFonts w:cs="AF_Najed" w:hint="cs"/>
          <w:sz w:val="24"/>
          <w:szCs w:val="24"/>
          <w:rtl/>
        </w:rPr>
        <w:t>او</w:t>
      </w:r>
      <w:r w:rsidRPr="0038186D">
        <w:rPr>
          <w:rFonts w:cs="AF_Najed"/>
          <w:sz w:val="24"/>
          <w:szCs w:val="24"/>
          <w:rtl/>
        </w:rPr>
        <w:t xml:space="preserve"> </w:t>
      </w:r>
      <w:r w:rsidRPr="0038186D">
        <w:rPr>
          <w:rFonts w:cs="AF_Najed" w:hint="cs"/>
          <w:sz w:val="24"/>
          <w:szCs w:val="24"/>
          <w:rtl/>
        </w:rPr>
        <w:t>جناية</w:t>
      </w:r>
      <w:r w:rsidRPr="0038186D">
        <w:rPr>
          <w:rFonts w:cs="AF_Najed"/>
          <w:sz w:val="24"/>
          <w:szCs w:val="24"/>
          <w:rtl/>
        </w:rPr>
        <w:t xml:space="preserve"> </w:t>
      </w:r>
      <w:r w:rsidRPr="0038186D">
        <w:rPr>
          <w:rFonts w:cs="AF_Najed" w:hint="cs"/>
          <w:sz w:val="24"/>
          <w:szCs w:val="24"/>
          <w:rtl/>
        </w:rPr>
        <w:t>ذات</w:t>
      </w:r>
      <w:r w:rsidRPr="0038186D">
        <w:rPr>
          <w:rFonts w:cs="AF_Najed"/>
          <w:sz w:val="24"/>
          <w:szCs w:val="24"/>
          <w:rtl/>
        </w:rPr>
        <w:t xml:space="preserve"> </w:t>
      </w:r>
      <w:r w:rsidRPr="0038186D">
        <w:rPr>
          <w:rFonts w:cs="AF_Najed" w:hint="cs"/>
          <w:sz w:val="24"/>
          <w:szCs w:val="24"/>
          <w:rtl/>
        </w:rPr>
        <w:t>طابع</w:t>
      </w:r>
      <w:r w:rsidRPr="0038186D">
        <w:rPr>
          <w:rFonts w:cs="AF_Najed"/>
          <w:sz w:val="24"/>
          <w:szCs w:val="24"/>
          <w:rtl/>
        </w:rPr>
        <w:t xml:space="preserve"> </w:t>
      </w:r>
      <w:r w:rsidRPr="0038186D">
        <w:rPr>
          <w:rFonts w:cs="AF_Najed" w:hint="cs"/>
          <w:sz w:val="24"/>
          <w:szCs w:val="24"/>
          <w:rtl/>
        </w:rPr>
        <w:t>مالي</w:t>
      </w:r>
      <w:r w:rsidRPr="0038186D">
        <w:rPr>
          <w:rFonts w:cs="AF_Najed"/>
          <w:sz w:val="24"/>
          <w:szCs w:val="24"/>
          <w:rtl/>
        </w:rPr>
        <w:t xml:space="preserve">. </w:t>
      </w:r>
    </w:p>
    <w:p w14:paraId="0C1318FF" w14:textId="06CC3ADC" w:rsidR="00887CDF" w:rsidRPr="00BC4C11" w:rsidRDefault="00887CDF" w:rsidP="00B34E96">
      <w:pPr>
        <w:pStyle w:val="ListParagraph"/>
        <w:numPr>
          <w:ilvl w:val="0"/>
          <w:numId w:val="85"/>
        </w:numPr>
        <w:bidi/>
        <w:spacing w:after="0"/>
        <w:ind w:left="379" w:hanging="425"/>
        <w:jc w:val="both"/>
        <w:rPr>
          <w:rFonts w:cs="AF_Najed"/>
          <w:sz w:val="24"/>
          <w:szCs w:val="24"/>
        </w:rPr>
      </w:pPr>
      <w:r w:rsidRPr="00BC4C11">
        <w:rPr>
          <w:rFonts w:cs="AF_Najed" w:hint="cs"/>
          <w:sz w:val="24"/>
          <w:szCs w:val="24"/>
          <w:rtl/>
        </w:rPr>
        <w:t>لا</w:t>
      </w:r>
      <w:r w:rsidRPr="00BC4C11">
        <w:rPr>
          <w:rFonts w:cs="AF_Najed"/>
          <w:sz w:val="24"/>
          <w:szCs w:val="24"/>
          <w:rtl/>
        </w:rPr>
        <w:t xml:space="preserve"> </w:t>
      </w:r>
      <w:r w:rsidRPr="00BC4C11">
        <w:rPr>
          <w:rFonts w:cs="AF_Najed" w:hint="cs"/>
          <w:sz w:val="24"/>
          <w:szCs w:val="24"/>
          <w:rtl/>
        </w:rPr>
        <w:t>يحول</w:t>
      </w:r>
      <w:r w:rsidRPr="00BC4C11">
        <w:rPr>
          <w:rFonts w:cs="AF_Najed"/>
          <w:sz w:val="24"/>
          <w:szCs w:val="24"/>
          <w:rtl/>
        </w:rPr>
        <w:t xml:space="preserve"> </w:t>
      </w:r>
      <w:r w:rsidRPr="00BC4C11">
        <w:rPr>
          <w:rFonts w:cs="AF_Najed" w:hint="cs"/>
          <w:sz w:val="24"/>
          <w:szCs w:val="24"/>
          <w:rtl/>
        </w:rPr>
        <w:t>ما</w:t>
      </w:r>
      <w:r w:rsidRPr="00BC4C11">
        <w:rPr>
          <w:rFonts w:cs="AF_Najed"/>
          <w:sz w:val="24"/>
          <w:szCs w:val="24"/>
          <w:rtl/>
        </w:rPr>
        <w:t xml:space="preserve"> </w:t>
      </w:r>
      <w:r w:rsidRPr="00BC4C11">
        <w:rPr>
          <w:rFonts w:cs="AF_Najed" w:hint="cs"/>
          <w:sz w:val="24"/>
          <w:szCs w:val="24"/>
          <w:rtl/>
        </w:rPr>
        <w:t>ورد</w:t>
      </w:r>
      <w:r w:rsidRPr="00BC4C11">
        <w:rPr>
          <w:rFonts w:cs="AF_Najed"/>
          <w:sz w:val="24"/>
          <w:szCs w:val="24"/>
          <w:rtl/>
        </w:rPr>
        <w:t xml:space="preserve"> </w:t>
      </w:r>
      <w:r w:rsidRPr="00BC4C11">
        <w:rPr>
          <w:rFonts w:cs="AF_Najed" w:hint="cs"/>
          <w:sz w:val="24"/>
          <w:szCs w:val="24"/>
          <w:rtl/>
        </w:rPr>
        <w:t>اعلاه</w:t>
      </w:r>
      <w:r w:rsidRPr="00BC4C11">
        <w:rPr>
          <w:rFonts w:cs="AF_Najed"/>
          <w:sz w:val="24"/>
          <w:szCs w:val="24"/>
          <w:rtl/>
        </w:rPr>
        <w:t xml:space="preserve"> </w:t>
      </w:r>
      <w:r w:rsidRPr="00BC4C11">
        <w:rPr>
          <w:rFonts w:cs="AF_Najed" w:hint="cs"/>
          <w:sz w:val="24"/>
          <w:szCs w:val="24"/>
          <w:rtl/>
        </w:rPr>
        <w:t>دون</w:t>
      </w:r>
      <w:r w:rsidRPr="00BC4C11">
        <w:rPr>
          <w:rFonts w:cs="AF_Najed"/>
          <w:sz w:val="24"/>
          <w:szCs w:val="24"/>
          <w:rtl/>
        </w:rPr>
        <w:t xml:space="preserve"> </w:t>
      </w:r>
      <w:r w:rsidRPr="00BC4C11">
        <w:rPr>
          <w:rFonts w:cs="AF_Najed" w:hint="cs"/>
          <w:sz w:val="24"/>
          <w:szCs w:val="24"/>
          <w:rtl/>
        </w:rPr>
        <w:t>حق</w:t>
      </w:r>
      <w:r w:rsidRPr="00BC4C11">
        <w:rPr>
          <w:rFonts w:cs="AF_Najed"/>
          <w:sz w:val="24"/>
          <w:szCs w:val="24"/>
          <w:rtl/>
        </w:rPr>
        <w:t xml:space="preserve"> </w:t>
      </w:r>
      <w:r w:rsidR="00BC4C11">
        <w:rPr>
          <w:rFonts w:cs="AF_Najed" w:hint="cs"/>
          <w:sz w:val="24"/>
          <w:szCs w:val="24"/>
          <w:rtl/>
        </w:rPr>
        <w:t>الطرف غير المخل</w:t>
      </w:r>
      <w:r w:rsidRPr="00BC4C11">
        <w:rPr>
          <w:rFonts w:cs="AF_Najed"/>
          <w:sz w:val="24"/>
          <w:szCs w:val="24"/>
          <w:rtl/>
        </w:rPr>
        <w:t xml:space="preserve"> </w:t>
      </w:r>
      <w:r w:rsidR="006F3616">
        <w:rPr>
          <w:rFonts w:cs="AF_Najed" w:hint="cs"/>
          <w:sz w:val="24"/>
          <w:szCs w:val="24"/>
          <w:rtl/>
        </w:rPr>
        <w:t>ب</w:t>
      </w:r>
      <w:r w:rsidRPr="00BC4C11">
        <w:rPr>
          <w:rFonts w:cs="AF_Najed" w:hint="cs"/>
          <w:sz w:val="24"/>
          <w:szCs w:val="24"/>
          <w:rtl/>
        </w:rPr>
        <w:t>مطالبة</w:t>
      </w:r>
      <w:r w:rsidRPr="00BC4C11">
        <w:rPr>
          <w:rFonts w:cs="AF_Najed"/>
          <w:sz w:val="24"/>
          <w:szCs w:val="24"/>
          <w:rtl/>
        </w:rPr>
        <w:t xml:space="preserve"> </w:t>
      </w:r>
      <w:r w:rsidRPr="00BC4C11">
        <w:rPr>
          <w:rFonts w:cs="AF_Najed" w:hint="cs"/>
          <w:sz w:val="24"/>
          <w:szCs w:val="24"/>
          <w:rtl/>
        </w:rPr>
        <w:t>الطرف</w:t>
      </w:r>
      <w:r w:rsidRPr="00BC4C11">
        <w:rPr>
          <w:rFonts w:cs="AF_Najed"/>
          <w:sz w:val="24"/>
          <w:szCs w:val="24"/>
          <w:rtl/>
        </w:rPr>
        <w:t xml:space="preserve"> </w:t>
      </w:r>
      <w:r w:rsidR="00BC4C11">
        <w:rPr>
          <w:rFonts w:cs="AF_Najed" w:hint="cs"/>
          <w:sz w:val="24"/>
          <w:szCs w:val="24"/>
          <w:rtl/>
        </w:rPr>
        <w:t>المخل</w:t>
      </w:r>
      <w:r w:rsidRPr="00BC4C11">
        <w:rPr>
          <w:rFonts w:cs="AF_Najed"/>
          <w:sz w:val="24"/>
          <w:szCs w:val="24"/>
          <w:rtl/>
        </w:rPr>
        <w:t xml:space="preserve"> </w:t>
      </w:r>
      <w:r w:rsidRPr="00BC4C11">
        <w:rPr>
          <w:rFonts w:cs="AF_Najed" w:hint="cs"/>
          <w:sz w:val="24"/>
          <w:szCs w:val="24"/>
          <w:rtl/>
        </w:rPr>
        <w:t>بالعطل</w:t>
      </w:r>
      <w:r w:rsidRPr="00BC4C11">
        <w:rPr>
          <w:rFonts w:cs="AF_Najed"/>
          <w:sz w:val="24"/>
          <w:szCs w:val="24"/>
          <w:rtl/>
        </w:rPr>
        <w:t xml:space="preserve"> </w:t>
      </w:r>
      <w:r w:rsidRPr="00BC4C11">
        <w:rPr>
          <w:rFonts w:cs="AF_Najed" w:hint="cs"/>
          <w:sz w:val="24"/>
          <w:szCs w:val="24"/>
          <w:rtl/>
        </w:rPr>
        <w:t>والضرر</w:t>
      </w:r>
      <w:r w:rsidRPr="00BC4C11">
        <w:rPr>
          <w:rFonts w:cs="AF_Najed"/>
          <w:sz w:val="24"/>
          <w:szCs w:val="24"/>
          <w:rtl/>
        </w:rPr>
        <w:t>.</w:t>
      </w:r>
    </w:p>
    <w:p w14:paraId="440C772F" w14:textId="77777777" w:rsidR="005069B3" w:rsidRDefault="005069B3" w:rsidP="005069B3">
      <w:pPr>
        <w:bidi/>
        <w:jc w:val="center"/>
        <w:rPr>
          <w:rFonts w:ascii="Arial" w:hAnsi="Arial" w:cs="AF_Najed"/>
          <w:b/>
          <w:bCs/>
          <w:color w:val="FF0000"/>
          <w:sz w:val="36"/>
          <w:szCs w:val="36"/>
          <w:u w:val="single"/>
          <w:rtl/>
          <w:lang w:bidi="ar-EG"/>
        </w:rPr>
      </w:pPr>
    </w:p>
    <w:p w14:paraId="2D453232" w14:textId="77777777" w:rsidR="005069B3" w:rsidRDefault="005069B3" w:rsidP="005069B3">
      <w:pPr>
        <w:bidi/>
        <w:jc w:val="center"/>
        <w:rPr>
          <w:rFonts w:ascii="Arial" w:hAnsi="Arial" w:cs="AF_Najed"/>
          <w:b/>
          <w:bCs/>
          <w:color w:val="FF0000"/>
          <w:sz w:val="36"/>
          <w:szCs w:val="36"/>
          <w:u w:val="single"/>
          <w:rtl/>
          <w:lang w:bidi="ar-EG"/>
        </w:rPr>
      </w:pPr>
    </w:p>
    <w:p w14:paraId="52A38620" w14:textId="77777777" w:rsidR="005069B3" w:rsidRDefault="005069B3" w:rsidP="005069B3">
      <w:pPr>
        <w:bidi/>
        <w:jc w:val="center"/>
        <w:rPr>
          <w:rFonts w:ascii="Arial" w:hAnsi="Arial" w:cs="AF_Najed"/>
          <w:b/>
          <w:bCs/>
          <w:color w:val="FF0000"/>
          <w:sz w:val="36"/>
          <w:szCs w:val="36"/>
          <w:u w:val="single"/>
          <w:rtl/>
          <w:lang w:bidi="ar-EG"/>
        </w:rPr>
      </w:pPr>
    </w:p>
    <w:p w14:paraId="07835E64" w14:textId="14D560E9" w:rsidR="00887CDF" w:rsidRPr="00FB47B0" w:rsidRDefault="00887CDF" w:rsidP="005069B3">
      <w:pPr>
        <w:bidi/>
        <w:jc w:val="center"/>
        <w:rPr>
          <w:rFonts w:ascii="Arial" w:hAnsi="Arial"/>
          <w:b/>
          <w:color w:val="FF0000"/>
          <w:sz w:val="36"/>
          <w:u w:val="single"/>
        </w:rPr>
      </w:pPr>
      <w:r w:rsidRPr="00FB47B0">
        <w:rPr>
          <w:rFonts w:ascii="Arial" w:hAnsi="Arial" w:cs="AF_Najed" w:hint="cs"/>
          <w:b/>
          <w:bCs/>
          <w:color w:val="FF0000"/>
          <w:sz w:val="36"/>
          <w:szCs w:val="36"/>
          <w:u w:val="single"/>
          <w:rtl/>
          <w:lang w:bidi="ar-EG"/>
        </w:rPr>
        <w:t>البند</w:t>
      </w:r>
      <w:r w:rsidRPr="00FB47B0">
        <w:rPr>
          <w:rFonts w:ascii="Arial" w:hAnsi="Arial" w:cs="AF_Najed"/>
          <w:b/>
          <w:bCs/>
          <w:color w:val="FF0000"/>
          <w:sz w:val="36"/>
          <w:szCs w:val="36"/>
          <w:u w:val="single"/>
          <w:rtl/>
          <w:lang w:bidi="ar-EG"/>
        </w:rPr>
        <w:t xml:space="preserve"> </w:t>
      </w:r>
      <w:r w:rsidR="00CD76C5">
        <w:rPr>
          <w:rFonts w:cs="AF_Najed" w:hint="cs"/>
          <w:b/>
          <w:bCs/>
          <w:color w:val="FF0000"/>
          <w:sz w:val="36"/>
          <w:szCs w:val="36"/>
          <w:u w:val="single"/>
          <w:rtl/>
          <w:lang w:bidi="ar-EG"/>
        </w:rPr>
        <w:t>السابع</w:t>
      </w:r>
      <w:r w:rsidRPr="00FB47B0">
        <w:rPr>
          <w:rFonts w:cs="AF_Najed"/>
          <w:b/>
          <w:bCs/>
          <w:color w:val="FF0000"/>
          <w:sz w:val="36"/>
          <w:szCs w:val="36"/>
          <w:u w:val="single"/>
          <w:rtl/>
          <w:lang w:bidi="ar-EG"/>
        </w:rPr>
        <w:t xml:space="preserve"> </w:t>
      </w:r>
      <w:r w:rsidRPr="00FB47B0">
        <w:rPr>
          <w:rFonts w:ascii="Arial" w:hAnsi="Arial" w:cs="AF_Najed" w:hint="cs"/>
          <w:b/>
          <w:bCs/>
          <w:color w:val="FF0000"/>
          <w:sz w:val="36"/>
          <w:szCs w:val="36"/>
          <w:u w:val="single"/>
          <w:rtl/>
          <w:lang w:bidi="ar-EG"/>
        </w:rPr>
        <w:t>عشر</w:t>
      </w:r>
      <w:r w:rsidRPr="00FB47B0">
        <w:rPr>
          <w:rFonts w:ascii="Arial" w:hAnsi="Arial" w:cs="AF_Najed"/>
          <w:b/>
          <w:bCs/>
          <w:color w:val="FF0000"/>
          <w:sz w:val="36"/>
          <w:szCs w:val="36"/>
          <w:u w:val="single"/>
          <w:rtl/>
          <w:lang w:bidi="ar-EG"/>
        </w:rPr>
        <w:t xml:space="preserve"> : </w:t>
      </w:r>
      <w:r w:rsidRPr="00FB47B0">
        <w:rPr>
          <w:rFonts w:ascii="Arial" w:hAnsi="Arial" w:cs="AF_Najed" w:hint="cs"/>
          <w:b/>
          <w:bCs/>
          <w:color w:val="FF0000"/>
          <w:sz w:val="36"/>
          <w:szCs w:val="36"/>
          <w:u w:val="single"/>
          <w:rtl/>
          <w:lang w:bidi="ar-EG"/>
        </w:rPr>
        <w:t>العناوين</w:t>
      </w:r>
      <w:r w:rsidRPr="00FB47B0">
        <w:rPr>
          <w:rFonts w:ascii="Arial" w:hAnsi="Arial" w:cs="AF_Najed"/>
          <w:b/>
          <w:bCs/>
          <w:color w:val="FF0000"/>
          <w:sz w:val="36"/>
          <w:szCs w:val="36"/>
          <w:u w:val="single"/>
          <w:rtl/>
          <w:lang w:bidi="ar-EG"/>
        </w:rPr>
        <w:t xml:space="preserve"> </w:t>
      </w:r>
      <w:r w:rsidRPr="00FB47B0">
        <w:rPr>
          <w:rFonts w:ascii="Arial" w:hAnsi="Arial" w:cs="AF_Najed" w:hint="cs"/>
          <w:b/>
          <w:bCs/>
          <w:color w:val="FF0000"/>
          <w:sz w:val="36"/>
          <w:szCs w:val="36"/>
          <w:u w:val="single"/>
          <w:rtl/>
          <w:lang w:bidi="ar-EG"/>
        </w:rPr>
        <w:t>و</w:t>
      </w:r>
      <w:r w:rsidRPr="00FB47B0">
        <w:rPr>
          <w:rFonts w:ascii="Arial" w:hAnsi="Arial" w:cs="AF_Najed"/>
          <w:b/>
          <w:bCs/>
          <w:color w:val="FF0000"/>
          <w:sz w:val="36"/>
          <w:szCs w:val="36"/>
          <w:u w:val="single"/>
          <w:rtl/>
          <w:lang w:bidi="ar-EG"/>
        </w:rPr>
        <w:t xml:space="preserve"> </w:t>
      </w:r>
      <w:r w:rsidRPr="00FB47B0">
        <w:rPr>
          <w:rFonts w:ascii="Arial" w:hAnsi="Arial" w:cs="AF_Najed" w:hint="cs"/>
          <w:b/>
          <w:bCs/>
          <w:color w:val="FF0000"/>
          <w:sz w:val="36"/>
          <w:szCs w:val="36"/>
          <w:u w:val="single"/>
          <w:rtl/>
          <w:lang w:bidi="ar-EG"/>
        </w:rPr>
        <w:t>المراسلات</w:t>
      </w:r>
    </w:p>
    <w:p w14:paraId="55C8DBB9" w14:textId="249FCAF9" w:rsidR="00E84BE8" w:rsidRPr="00FB47B0" w:rsidRDefault="00887CDF" w:rsidP="00E84BE8">
      <w:pPr>
        <w:bidi/>
        <w:spacing w:after="0"/>
        <w:jc w:val="both"/>
        <w:rPr>
          <w:rFonts w:cs="AF_Najed"/>
          <w:sz w:val="24"/>
          <w:szCs w:val="24"/>
          <w:rtl/>
        </w:rPr>
      </w:pPr>
      <w:r w:rsidRPr="00BA10C4">
        <w:rPr>
          <w:rFonts w:cs="AF_Najed" w:hint="cs"/>
          <w:sz w:val="24"/>
          <w:szCs w:val="24"/>
          <w:rtl/>
          <w:lang w:bidi="ar-EG"/>
        </w:rPr>
        <w:t xml:space="preserve">يعتبر أي إخطار مطلوب أو مسموح بتقديمه طبقا لهذا العقد بأنه قد تم استلامه فورا إذا ما تم تسليمه شخصيا مقابل إيصال استلام أو في اليوم التالي إذا ما تم إرساله بالبريد الإلكترونى  </w:t>
      </w:r>
      <w:r w:rsidR="00E84BE8" w:rsidRPr="00FB47B0">
        <w:rPr>
          <w:rFonts w:cs="AF_Najed" w:hint="cs"/>
          <w:sz w:val="24"/>
          <w:szCs w:val="24"/>
          <w:rtl/>
        </w:rPr>
        <w:t>على</w:t>
      </w:r>
      <w:r w:rsidR="00E84BE8" w:rsidRPr="00FB47B0">
        <w:rPr>
          <w:rFonts w:cs="AF_Najed"/>
          <w:sz w:val="24"/>
          <w:szCs w:val="24"/>
          <w:rtl/>
        </w:rPr>
        <w:t xml:space="preserve"> </w:t>
      </w:r>
      <w:r w:rsidR="00E84BE8" w:rsidRPr="00FB47B0">
        <w:rPr>
          <w:rFonts w:cs="AF_Najed" w:hint="cs"/>
          <w:sz w:val="24"/>
          <w:szCs w:val="24"/>
          <w:rtl/>
        </w:rPr>
        <w:t>العناوين</w:t>
      </w:r>
      <w:r w:rsidR="00E84BE8" w:rsidRPr="00FB47B0">
        <w:rPr>
          <w:rFonts w:cs="AF_Najed"/>
          <w:sz w:val="24"/>
          <w:szCs w:val="24"/>
          <w:rtl/>
        </w:rPr>
        <w:t xml:space="preserve"> </w:t>
      </w:r>
      <w:r w:rsidR="00E84BE8" w:rsidRPr="00E84BE8">
        <w:rPr>
          <w:rFonts w:cs="AF_Najed" w:hint="eastAsia"/>
          <w:sz w:val="24"/>
          <w:szCs w:val="24"/>
          <w:rtl/>
        </w:rPr>
        <w:t>الواردة</w:t>
      </w:r>
      <w:r w:rsidR="00E84BE8" w:rsidRPr="00E84BE8">
        <w:rPr>
          <w:rFonts w:cs="AF_Najed"/>
          <w:sz w:val="24"/>
          <w:szCs w:val="24"/>
          <w:rtl/>
        </w:rPr>
        <w:t xml:space="preserve"> </w:t>
      </w:r>
      <w:r w:rsidR="00E84BE8" w:rsidRPr="00E84BE8">
        <w:rPr>
          <w:rFonts w:cs="AF_Najed" w:hint="eastAsia"/>
          <w:sz w:val="24"/>
          <w:szCs w:val="24"/>
          <w:rtl/>
        </w:rPr>
        <w:t>في</w:t>
      </w:r>
      <w:r w:rsidR="00E84BE8" w:rsidRPr="00E84BE8">
        <w:rPr>
          <w:rFonts w:cs="AF_Najed"/>
          <w:sz w:val="24"/>
          <w:szCs w:val="24"/>
          <w:rtl/>
        </w:rPr>
        <w:t xml:space="preserve"> </w:t>
      </w:r>
      <w:r w:rsidR="00E84BE8" w:rsidRPr="00E84BE8">
        <w:rPr>
          <w:rFonts w:cs="AF_Najed" w:hint="eastAsia"/>
          <w:sz w:val="24"/>
          <w:szCs w:val="24"/>
          <w:rtl/>
        </w:rPr>
        <w:t>الصفحة</w:t>
      </w:r>
      <w:r w:rsidR="00E84BE8" w:rsidRPr="00E84BE8">
        <w:rPr>
          <w:rFonts w:cs="AF_Najed"/>
          <w:sz w:val="24"/>
          <w:szCs w:val="24"/>
          <w:rtl/>
        </w:rPr>
        <w:t xml:space="preserve"> </w:t>
      </w:r>
      <w:r w:rsidR="00E84BE8" w:rsidRPr="00E84BE8">
        <w:rPr>
          <w:rFonts w:cs="AF_Najed" w:hint="eastAsia"/>
          <w:sz w:val="24"/>
          <w:szCs w:val="24"/>
          <w:rtl/>
        </w:rPr>
        <w:t>الأولى</w:t>
      </w:r>
      <w:r w:rsidR="00E84BE8" w:rsidRPr="00E84BE8">
        <w:rPr>
          <w:rFonts w:cs="AF_Najed"/>
          <w:sz w:val="24"/>
          <w:szCs w:val="24"/>
          <w:rtl/>
        </w:rPr>
        <w:t xml:space="preserve"> </w:t>
      </w:r>
      <w:r w:rsidR="00E84BE8" w:rsidRPr="00E84BE8">
        <w:rPr>
          <w:rFonts w:cs="AF_Najed" w:hint="eastAsia"/>
          <w:sz w:val="24"/>
          <w:szCs w:val="24"/>
          <w:rtl/>
        </w:rPr>
        <w:t>من</w:t>
      </w:r>
      <w:r w:rsidR="00E84BE8" w:rsidRPr="00E84BE8">
        <w:rPr>
          <w:rFonts w:cs="AF_Najed"/>
          <w:sz w:val="24"/>
          <w:szCs w:val="24"/>
          <w:rtl/>
        </w:rPr>
        <w:t xml:space="preserve"> </w:t>
      </w:r>
      <w:r w:rsidR="00E84BE8" w:rsidRPr="00E84BE8">
        <w:rPr>
          <w:rFonts w:cs="AF_Najed" w:hint="eastAsia"/>
          <w:sz w:val="24"/>
          <w:szCs w:val="24"/>
          <w:rtl/>
        </w:rPr>
        <w:t>العقد</w:t>
      </w:r>
      <w:r w:rsidR="00E84BE8" w:rsidRPr="00E84BE8">
        <w:rPr>
          <w:rFonts w:cs="AF_Najed"/>
          <w:sz w:val="24"/>
          <w:szCs w:val="24"/>
          <w:rtl/>
        </w:rPr>
        <w:t xml:space="preserve"> </w:t>
      </w:r>
      <w:r w:rsidR="00E84BE8" w:rsidRPr="00E84BE8">
        <w:rPr>
          <w:rFonts w:cs="AF_Najed" w:hint="eastAsia"/>
          <w:sz w:val="24"/>
          <w:szCs w:val="24"/>
          <w:rtl/>
        </w:rPr>
        <w:t>الحاضر</w:t>
      </w:r>
      <w:r w:rsidR="00E84BE8" w:rsidRPr="00E84BE8">
        <w:rPr>
          <w:rFonts w:cs="AF_Najed"/>
          <w:sz w:val="24"/>
          <w:szCs w:val="24"/>
          <w:rtl/>
        </w:rPr>
        <w:t>.</w:t>
      </w:r>
    </w:p>
    <w:p w14:paraId="15A2274B" w14:textId="77777777" w:rsidR="00E84BE8" w:rsidRDefault="00E84BE8" w:rsidP="00E84BE8">
      <w:pPr>
        <w:bidi/>
        <w:spacing w:after="0" w:line="480" w:lineRule="auto"/>
        <w:jc w:val="both"/>
        <w:rPr>
          <w:rFonts w:cs="AF_Najed"/>
          <w:sz w:val="24"/>
          <w:szCs w:val="24"/>
          <w:rtl/>
        </w:rPr>
      </w:pPr>
    </w:p>
    <w:p w14:paraId="08CA2EFB" w14:textId="4516CFAC" w:rsidR="008412A7" w:rsidRDefault="00E84BE8" w:rsidP="00CD76C5">
      <w:pPr>
        <w:bidi/>
        <w:spacing w:after="0" w:line="480" w:lineRule="auto"/>
        <w:jc w:val="both"/>
        <w:rPr>
          <w:rFonts w:cs="AF_Najed"/>
          <w:sz w:val="24"/>
          <w:szCs w:val="24"/>
          <w:rtl/>
        </w:rPr>
      </w:pPr>
      <w:r>
        <w:rPr>
          <w:rFonts w:cs="AF_Najed" w:hint="cs"/>
          <w:sz w:val="24"/>
          <w:szCs w:val="24"/>
          <w:rtl/>
        </w:rPr>
        <w:t xml:space="preserve">بالنسبة </w:t>
      </w:r>
      <w:r w:rsidR="00F230C8">
        <w:rPr>
          <w:rFonts w:cs="AF_Najed" w:hint="cs"/>
          <w:sz w:val="24"/>
          <w:szCs w:val="24"/>
          <w:rtl/>
        </w:rPr>
        <w:t xml:space="preserve"> ل</w:t>
      </w:r>
      <w:r w:rsidR="00CD76C5">
        <w:rPr>
          <w:rFonts w:cs="AF_Najed" w:hint="cs"/>
          <w:sz w:val="24"/>
          <w:szCs w:val="24"/>
          <w:rtl/>
        </w:rPr>
        <w:t xml:space="preserve">ـ ( الطرف </w:t>
      </w:r>
      <w:r w:rsidR="00F230C8" w:rsidRPr="00F230C8">
        <w:rPr>
          <w:rFonts w:cs="AF_Najed" w:hint="cs"/>
          <w:sz w:val="24"/>
          <w:szCs w:val="24"/>
          <w:rtl/>
        </w:rPr>
        <w:t>الاول</w:t>
      </w:r>
      <w:r w:rsidR="00CD76C5">
        <w:rPr>
          <w:rFonts w:cs="AF_Najed" w:hint="cs"/>
          <w:sz w:val="24"/>
          <w:szCs w:val="24"/>
          <w:rtl/>
        </w:rPr>
        <w:t>)</w:t>
      </w:r>
    </w:p>
    <w:p w14:paraId="4F7918A4" w14:textId="77777777" w:rsidR="00E84BE8" w:rsidRPr="00E84BE8" w:rsidRDefault="008412A7" w:rsidP="008412A7">
      <w:pPr>
        <w:bidi/>
        <w:spacing w:after="0" w:line="480" w:lineRule="auto"/>
        <w:jc w:val="both"/>
        <w:rPr>
          <w:rFonts w:cs="AF_Najed"/>
          <w:sz w:val="24"/>
          <w:szCs w:val="24"/>
          <w:rtl/>
        </w:rPr>
      </w:pPr>
      <w:r w:rsidRPr="008412A7">
        <w:rPr>
          <w:rFonts w:cs="AF_Najed" w:hint="cs"/>
          <w:sz w:val="24"/>
          <w:szCs w:val="24"/>
          <w:highlight w:val="yellow"/>
          <w:rtl/>
        </w:rPr>
        <w:t xml:space="preserve">................................................................................... </w:t>
      </w:r>
      <w:r w:rsidR="00E84BE8" w:rsidRPr="008412A7">
        <w:rPr>
          <w:rFonts w:cs="AF_Najed" w:hint="cs"/>
          <w:sz w:val="24"/>
          <w:szCs w:val="24"/>
          <w:highlight w:val="yellow"/>
          <w:rtl/>
        </w:rPr>
        <w:t>:</w:t>
      </w:r>
    </w:p>
    <w:p w14:paraId="73B33406" w14:textId="213A6616" w:rsidR="00887CDF" w:rsidRPr="00FB47B0" w:rsidRDefault="00887CDF" w:rsidP="004D3D03">
      <w:pPr>
        <w:bidi/>
        <w:spacing w:after="0" w:line="480" w:lineRule="auto"/>
        <w:jc w:val="both"/>
        <w:rPr>
          <w:rFonts w:cs="AF_Najed"/>
          <w:sz w:val="24"/>
          <w:szCs w:val="24"/>
          <w:highlight w:val="yellow"/>
          <w:rtl/>
          <w:lang w:bidi="ar-EG"/>
        </w:rPr>
      </w:pPr>
      <w:r w:rsidRPr="00FB47B0">
        <w:rPr>
          <w:rFonts w:cs="AF_Najed" w:hint="cs"/>
          <w:sz w:val="24"/>
          <w:szCs w:val="24"/>
          <w:highlight w:val="yellow"/>
          <w:rtl/>
          <w:lang w:bidi="ar-EG"/>
        </w:rPr>
        <w:t>إذا</w:t>
      </w:r>
      <w:r w:rsidRPr="00FB47B0">
        <w:rPr>
          <w:rFonts w:cs="AF_Najed"/>
          <w:sz w:val="24"/>
          <w:szCs w:val="24"/>
          <w:highlight w:val="yellow"/>
          <w:rtl/>
          <w:lang w:bidi="ar-EG"/>
        </w:rPr>
        <w:t xml:space="preserve"> </w:t>
      </w:r>
      <w:r w:rsidRPr="00FB47B0">
        <w:rPr>
          <w:rFonts w:cs="AF_Najed" w:hint="cs"/>
          <w:sz w:val="24"/>
          <w:szCs w:val="24"/>
          <w:highlight w:val="yellow"/>
          <w:rtl/>
          <w:lang w:bidi="ar-EG"/>
        </w:rPr>
        <w:t>كان</w:t>
      </w:r>
      <w:r w:rsidRPr="00FB47B0">
        <w:rPr>
          <w:rFonts w:cs="AF_Najed"/>
          <w:sz w:val="24"/>
          <w:szCs w:val="24"/>
          <w:highlight w:val="yellow"/>
          <w:rtl/>
          <w:lang w:bidi="ar-EG"/>
        </w:rPr>
        <w:t xml:space="preserve"> </w:t>
      </w:r>
      <w:r w:rsidRPr="00FB47B0">
        <w:rPr>
          <w:rFonts w:cs="AF_Najed" w:hint="cs"/>
          <w:sz w:val="24"/>
          <w:szCs w:val="24"/>
          <w:highlight w:val="yellow"/>
          <w:rtl/>
          <w:lang w:bidi="ar-EG"/>
        </w:rPr>
        <w:t>مرسلا</w:t>
      </w:r>
      <w:r w:rsidRPr="00FB47B0">
        <w:rPr>
          <w:rFonts w:cs="AF_Najed"/>
          <w:sz w:val="24"/>
          <w:szCs w:val="24"/>
          <w:highlight w:val="yellow"/>
          <w:rtl/>
          <w:lang w:bidi="ar-EG"/>
        </w:rPr>
        <w:t xml:space="preserve"> </w:t>
      </w:r>
      <w:r w:rsidRPr="00FB47B0">
        <w:rPr>
          <w:rFonts w:cs="AF_Najed" w:hint="cs"/>
          <w:sz w:val="24"/>
          <w:szCs w:val="24"/>
          <w:highlight w:val="yellow"/>
          <w:rtl/>
          <w:lang w:bidi="ar-EG"/>
        </w:rPr>
        <w:t>إلى</w:t>
      </w:r>
      <w:r w:rsidRPr="00FB47B0">
        <w:rPr>
          <w:rFonts w:cs="AF_Najed"/>
          <w:sz w:val="24"/>
          <w:szCs w:val="24"/>
          <w:highlight w:val="yellow"/>
          <w:rtl/>
          <w:lang w:bidi="ar-EG"/>
        </w:rPr>
        <w:t xml:space="preserve"> (</w:t>
      </w:r>
      <w:r w:rsidRPr="00E84BE8">
        <w:rPr>
          <w:rFonts w:cs="AF_Najed" w:hint="cs"/>
          <w:sz w:val="24"/>
          <w:szCs w:val="24"/>
          <w:highlight w:val="yellow"/>
          <w:rtl/>
          <w:lang w:bidi="ar-EG"/>
        </w:rPr>
        <w:t>الشركة</w:t>
      </w:r>
      <w:r w:rsidRPr="00FB47B0">
        <w:rPr>
          <w:rFonts w:cs="AF_Najed"/>
          <w:sz w:val="24"/>
          <w:szCs w:val="24"/>
          <w:highlight w:val="yellow"/>
          <w:rtl/>
          <w:lang w:bidi="ar-EG"/>
        </w:rPr>
        <w:t>):</w:t>
      </w:r>
    </w:p>
    <w:p w14:paraId="3CDFD253" w14:textId="77777777" w:rsidR="004D3D03" w:rsidRPr="00E84BE8" w:rsidRDefault="004D3D03" w:rsidP="004D3D03">
      <w:pPr>
        <w:bidi/>
        <w:spacing w:after="0" w:line="480" w:lineRule="auto"/>
        <w:jc w:val="both"/>
        <w:rPr>
          <w:rFonts w:cs="AF_Najed"/>
          <w:sz w:val="24"/>
          <w:szCs w:val="24"/>
          <w:highlight w:val="yellow"/>
          <w:rtl/>
          <w:lang w:bidi="ar-EG"/>
        </w:rPr>
      </w:pPr>
      <w:r w:rsidRPr="00E84BE8">
        <w:rPr>
          <w:rFonts w:cs="AF_Najed" w:hint="cs"/>
          <w:sz w:val="24"/>
          <w:szCs w:val="24"/>
          <w:highlight w:val="yellow"/>
          <w:rtl/>
          <w:lang w:bidi="ar-EG"/>
        </w:rPr>
        <w:t>عناية: / ................................................................................................ (المركز.......................................)</w:t>
      </w:r>
      <w:r w:rsidRPr="00E84BE8">
        <w:rPr>
          <w:rFonts w:cs="AF_Najed" w:hint="cs"/>
          <w:sz w:val="24"/>
          <w:szCs w:val="24"/>
          <w:highlight w:val="yellow"/>
          <w:rtl/>
          <w:lang w:bidi="ar-EG"/>
        </w:rPr>
        <w:tab/>
      </w:r>
    </w:p>
    <w:p w14:paraId="719495A3" w14:textId="77777777" w:rsidR="004D3D03" w:rsidRPr="00E84BE8" w:rsidRDefault="004D3D03" w:rsidP="004D3D03">
      <w:pPr>
        <w:bidi/>
        <w:spacing w:after="0" w:line="480" w:lineRule="auto"/>
        <w:jc w:val="both"/>
        <w:rPr>
          <w:rFonts w:cs="AF_Najed"/>
          <w:sz w:val="24"/>
          <w:szCs w:val="24"/>
          <w:highlight w:val="yellow"/>
          <w:rtl/>
          <w:lang w:bidi="ar-EG"/>
        </w:rPr>
      </w:pPr>
      <w:r w:rsidRPr="00E84BE8">
        <w:rPr>
          <w:rFonts w:cs="AF_Najed" w:hint="cs"/>
          <w:sz w:val="24"/>
          <w:szCs w:val="24"/>
          <w:highlight w:val="yellow"/>
          <w:rtl/>
          <w:lang w:bidi="ar-EG"/>
        </w:rPr>
        <w:t>العنوان: ................................................................................................................................................</w:t>
      </w:r>
    </w:p>
    <w:p w14:paraId="6C3D8619" w14:textId="77777777" w:rsidR="004D3D03" w:rsidRPr="00BA10C4" w:rsidRDefault="004D3D03" w:rsidP="004D3D03">
      <w:pPr>
        <w:bidi/>
        <w:spacing w:after="0" w:line="480" w:lineRule="auto"/>
        <w:jc w:val="both"/>
        <w:rPr>
          <w:rFonts w:cs="AF_Najed"/>
          <w:sz w:val="24"/>
          <w:szCs w:val="24"/>
          <w:rtl/>
          <w:lang w:bidi="ar-EG"/>
        </w:rPr>
      </w:pPr>
      <w:r w:rsidRPr="00E84BE8">
        <w:rPr>
          <w:rFonts w:cs="AF_Najed" w:hint="cs"/>
          <w:sz w:val="24"/>
          <w:szCs w:val="24"/>
          <w:highlight w:val="yellow"/>
          <w:rtl/>
          <w:lang w:bidi="ar-EG"/>
        </w:rPr>
        <w:t>فاكس: ..................................................................................................................................................</w:t>
      </w:r>
    </w:p>
    <w:p w14:paraId="0F4E5EE7" w14:textId="243BFB2F" w:rsidR="004D3D03" w:rsidRPr="00BA10C4" w:rsidRDefault="004D3D03" w:rsidP="00FB47B0">
      <w:pPr>
        <w:bidi/>
        <w:spacing w:after="0" w:line="480" w:lineRule="auto"/>
        <w:jc w:val="both"/>
        <w:rPr>
          <w:rFonts w:cs="AF_Najed"/>
          <w:sz w:val="24"/>
          <w:szCs w:val="24"/>
          <w:rtl/>
          <w:lang w:bidi="ar-EG"/>
        </w:rPr>
      </w:pPr>
      <w:r w:rsidRPr="00BA10C4">
        <w:rPr>
          <w:rFonts w:cs="AF_Najed" w:hint="cs"/>
          <w:sz w:val="24"/>
          <w:szCs w:val="24"/>
          <w:rtl/>
          <w:lang w:bidi="ar-EG"/>
        </w:rPr>
        <w:t>البريد الإلكترونى: ........................</w:t>
      </w:r>
      <w:r>
        <w:rPr>
          <w:rFonts w:cs="AF_Najed" w:hint="cs"/>
          <w:sz w:val="24"/>
          <w:szCs w:val="24"/>
          <w:rtl/>
          <w:lang w:bidi="ar-EG"/>
        </w:rPr>
        <w:t>..........................................................................................</w:t>
      </w:r>
      <w:r w:rsidRPr="00BA10C4">
        <w:rPr>
          <w:rFonts w:cs="AF_Najed" w:hint="cs"/>
          <w:sz w:val="24"/>
          <w:szCs w:val="24"/>
          <w:rtl/>
          <w:lang w:bidi="ar-EG"/>
        </w:rPr>
        <w:t xml:space="preserve">.................. </w:t>
      </w:r>
    </w:p>
    <w:p w14:paraId="4C9B7419" w14:textId="77777777" w:rsidR="00887CDF" w:rsidRPr="00BA10C4" w:rsidRDefault="00887CDF" w:rsidP="00067643">
      <w:pPr>
        <w:bidi/>
        <w:jc w:val="both"/>
        <w:rPr>
          <w:rFonts w:cs="AF_Najed"/>
          <w:sz w:val="24"/>
          <w:szCs w:val="24"/>
          <w:lang w:bidi="ar-EG"/>
        </w:rPr>
      </w:pPr>
      <w:r w:rsidRPr="00BA10C4">
        <w:rPr>
          <w:rFonts w:cs="AF_Najed" w:hint="cs"/>
          <w:sz w:val="24"/>
          <w:szCs w:val="24"/>
          <w:rtl/>
          <w:lang w:bidi="ar-EG"/>
        </w:rPr>
        <w:t>إتفق الطرفان على أن العناوين الموضحة بهذا البند عاليه هي عناوين المراسلات الرسمية بين الطرفين ، وفي حالة تغيير عنوان أحد الأطراف لأي سبب ، فإنه يتعين عليه إخطار الطرف الآخر كتابياً بهذا التغير خلال 3 أيام عن طريق البريد المسجل.</w:t>
      </w:r>
    </w:p>
    <w:p w14:paraId="02C1B50F" w14:textId="6420D885" w:rsidR="00887CDF" w:rsidRPr="004D3D03" w:rsidRDefault="00887CDF" w:rsidP="00CD76C5">
      <w:pPr>
        <w:bidi/>
        <w:jc w:val="center"/>
        <w:rPr>
          <w:rFonts w:cs="AF_Najed"/>
          <w:b/>
          <w:bCs/>
          <w:color w:val="FF0000"/>
          <w:sz w:val="36"/>
          <w:szCs w:val="36"/>
          <w:u w:val="single"/>
        </w:rPr>
      </w:pPr>
      <w:r w:rsidRPr="004D3D03">
        <w:rPr>
          <w:rFonts w:cs="AF_Najed" w:hint="cs"/>
          <w:b/>
          <w:bCs/>
          <w:color w:val="FF0000"/>
          <w:sz w:val="36"/>
          <w:szCs w:val="36"/>
          <w:u w:val="single"/>
          <w:rtl/>
        </w:rPr>
        <w:t>البند</w:t>
      </w:r>
      <w:r w:rsidRPr="004D3D03">
        <w:rPr>
          <w:rFonts w:cs="AF_Najed"/>
          <w:b/>
          <w:bCs/>
          <w:color w:val="FF0000"/>
          <w:sz w:val="36"/>
          <w:szCs w:val="36"/>
          <w:u w:val="single"/>
          <w:rtl/>
        </w:rPr>
        <w:t xml:space="preserve"> </w:t>
      </w:r>
      <w:r w:rsidR="00CD76C5">
        <w:rPr>
          <w:rFonts w:ascii="Arial" w:hAnsi="Arial" w:cs="AF_Najed" w:hint="cs"/>
          <w:b/>
          <w:bCs/>
          <w:color w:val="FF0000"/>
          <w:sz w:val="36"/>
          <w:szCs w:val="36"/>
          <w:u w:val="single"/>
          <w:rtl/>
          <w:lang w:bidi="ar-EG"/>
        </w:rPr>
        <w:t>الثامن</w:t>
      </w:r>
      <w:r w:rsidRPr="00FB47B0">
        <w:rPr>
          <w:rFonts w:ascii="Arial" w:hAnsi="Arial" w:cs="AF_Najed"/>
          <w:b/>
          <w:bCs/>
          <w:color w:val="FF0000"/>
          <w:sz w:val="36"/>
          <w:szCs w:val="36"/>
          <w:u w:val="single"/>
          <w:rtl/>
          <w:lang w:bidi="ar-EG"/>
        </w:rPr>
        <w:t xml:space="preserve"> </w:t>
      </w:r>
      <w:r w:rsidRPr="004D3D03">
        <w:rPr>
          <w:rFonts w:cs="AF_Najed" w:hint="cs"/>
          <w:b/>
          <w:bCs/>
          <w:color w:val="FF0000"/>
          <w:sz w:val="36"/>
          <w:szCs w:val="36"/>
          <w:u w:val="single"/>
          <w:rtl/>
        </w:rPr>
        <w:t>عشر</w:t>
      </w:r>
      <w:r w:rsidRPr="004D3D03">
        <w:rPr>
          <w:rFonts w:cs="AF_Najed"/>
          <w:b/>
          <w:bCs/>
          <w:color w:val="FF0000"/>
          <w:sz w:val="36"/>
          <w:szCs w:val="36"/>
          <w:u w:val="single"/>
          <w:rtl/>
        </w:rPr>
        <w:t xml:space="preserve"> : </w:t>
      </w:r>
      <w:r w:rsidRPr="004D3D03">
        <w:rPr>
          <w:rFonts w:cs="AF_Najed" w:hint="cs"/>
          <w:b/>
          <w:bCs/>
          <w:color w:val="FF0000"/>
          <w:sz w:val="36"/>
          <w:szCs w:val="36"/>
          <w:u w:val="single"/>
          <w:rtl/>
        </w:rPr>
        <w:t>ماهية</w:t>
      </w:r>
      <w:r w:rsidRPr="004D3D03">
        <w:rPr>
          <w:rFonts w:cs="AF_Najed"/>
          <w:b/>
          <w:bCs/>
          <w:color w:val="FF0000"/>
          <w:sz w:val="36"/>
          <w:szCs w:val="36"/>
          <w:u w:val="single"/>
          <w:rtl/>
        </w:rPr>
        <w:t xml:space="preserve"> </w:t>
      </w:r>
      <w:r w:rsidRPr="004D3D03">
        <w:rPr>
          <w:rFonts w:cs="AF_Najed" w:hint="cs"/>
          <w:b/>
          <w:bCs/>
          <w:color w:val="FF0000"/>
          <w:sz w:val="36"/>
          <w:szCs w:val="36"/>
          <w:u w:val="single"/>
          <w:rtl/>
        </w:rPr>
        <w:t>التعاقد</w:t>
      </w:r>
      <w:r w:rsidRPr="004D3D03">
        <w:rPr>
          <w:rFonts w:cs="AF_Najed"/>
          <w:b/>
          <w:bCs/>
          <w:color w:val="FF0000"/>
          <w:sz w:val="36"/>
          <w:szCs w:val="36"/>
          <w:u w:val="single"/>
          <w:rtl/>
        </w:rPr>
        <w:t xml:space="preserve"> </w:t>
      </w:r>
      <w:r w:rsidRPr="004D3D03">
        <w:rPr>
          <w:rFonts w:cs="AF_Najed" w:hint="cs"/>
          <w:b/>
          <w:bCs/>
          <w:color w:val="FF0000"/>
          <w:sz w:val="36"/>
          <w:szCs w:val="36"/>
          <w:u w:val="single"/>
          <w:rtl/>
        </w:rPr>
        <w:t>والعلاقة</w:t>
      </w:r>
      <w:r w:rsidRPr="004D3D03">
        <w:rPr>
          <w:rFonts w:cs="AF_Najed"/>
          <w:b/>
          <w:bCs/>
          <w:color w:val="FF0000"/>
          <w:sz w:val="36"/>
          <w:szCs w:val="36"/>
          <w:u w:val="single"/>
          <w:rtl/>
        </w:rPr>
        <w:t xml:space="preserve"> </w:t>
      </w:r>
      <w:r w:rsidRPr="004D3D03">
        <w:rPr>
          <w:rFonts w:cs="AF_Najed" w:hint="cs"/>
          <w:b/>
          <w:bCs/>
          <w:color w:val="FF0000"/>
          <w:sz w:val="36"/>
          <w:szCs w:val="36"/>
          <w:u w:val="single"/>
          <w:rtl/>
        </w:rPr>
        <w:t>بين</w:t>
      </w:r>
      <w:r w:rsidRPr="004D3D03">
        <w:rPr>
          <w:rFonts w:cs="AF_Najed"/>
          <w:b/>
          <w:bCs/>
          <w:color w:val="FF0000"/>
          <w:sz w:val="36"/>
          <w:szCs w:val="36"/>
          <w:u w:val="single"/>
          <w:rtl/>
        </w:rPr>
        <w:t xml:space="preserve"> </w:t>
      </w:r>
      <w:r w:rsidRPr="004D3D03">
        <w:rPr>
          <w:rFonts w:cs="AF_Najed" w:hint="cs"/>
          <w:b/>
          <w:bCs/>
          <w:color w:val="FF0000"/>
          <w:sz w:val="36"/>
          <w:szCs w:val="36"/>
          <w:u w:val="single"/>
          <w:rtl/>
        </w:rPr>
        <w:t>أطرافه</w:t>
      </w:r>
    </w:p>
    <w:p w14:paraId="5C4BA8FC" w14:textId="16EEFDB7" w:rsidR="00887CDF" w:rsidRPr="00BA10C4" w:rsidRDefault="00887CDF" w:rsidP="00C55CBB">
      <w:pPr>
        <w:numPr>
          <w:ilvl w:val="0"/>
          <w:numId w:val="12"/>
        </w:numPr>
        <w:bidi/>
        <w:contextualSpacing/>
        <w:jc w:val="both"/>
        <w:rPr>
          <w:rFonts w:cs="AF_Najed"/>
          <w:sz w:val="24"/>
          <w:szCs w:val="24"/>
          <w:rtl/>
        </w:rPr>
      </w:pPr>
      <w:r w:rsidRPr="00BA10C4">
        <w:rPr>
          <w:rFonts w:cs="AF_Najed" w:hint="cs"/>
          <w:sz w:val="24"/>
          <w:szCs w:val="24"/>
          <w:rtl/>
        </w:rPr>
        <w:t>لا</w:t>
      </w:r>
      <w:r w:rsidRPr="00BA10C4">
        <w:rPr>
          <w:rFonts w:cs="AF_Najed"/>
          <w:sz w:val="24"/>
          <w:szCs w:val="24"/>
          <w:rtl/>
        </w:rPr>
        <w:t xml:space="preserve"> </w:t>
      </w:r>
      <w:r w:rsidRPr="00BA10C4">
        <w:rPr>
          <w:rFonts w:cs="AF_Najed" w:hint="cs"/>
          <w:sz w:val="24"/>
          <w:szCs w:val="24"/>
          <w:rtl/>
        </w:rPr>
        <w:t>يعد</w:t>
      </w:r>
      <w:r w:rsidRPr="00BA10C4">
        <w:rPr>
          <w:rFonts w:cs="AF_Najed"/>
          <w:sz w:val="24"/>
          <w:szCs w:val="24"/>
          <w:rtl/>
        </w:rPr>
        <w:t xml:space="preserve"> </w:t>
      </w:r>
      <w:r w:rsidRPr="00BA10C4">
        <w:rPr>
          <w:rFonts w:cs="AF_Najed" w:hint="cs"/>
          <w:sz w:val="24"/>
          <w:szCs w:val="24"/>
          <w:rtl/>
        </w:rPr>
        <w:t>هذا</w:t>
      </w:r>
      <w:r w:rsidRPr="00BA10C4">
        <w:rPr>
          <w:rFonts w:cs="AF_Najed"/>
          <w:sz w:val="24"/>
          <w:szCs w:val="24"/>
          <w:rtl/>
        </w:rPr>
        <w:t xml:space="preserve"> </w:t>
      </w:r>
      <w:r w:rsidRPr="00BA10C4">
        <w:rPr>
          <w:rFonts w:cs="AF_Najed" w:hint="cs"/>
          <w:sz w:val="24"/>
          <w:szCs w:val="24"/>
          <w:rtl/>
        </w:rPr>
        <w:t>العقد</w:t>
      </w:r>
      <w:r w:rsidRPr="00BA10C4">
        <w:rPr>
          <w:rFonts w:cs="AF_Najed"/>
          <w:sz w:val="24"/>
          <w:szCs w:val="24"/>
          <w:rtl/>
        </w:rPr>
        <w:t xml:space="preserve"> </w:t>
      </w:r>
      <w:r w:rsidR="00E84BE8">
        <w:rPr>
          <w:rFonts w:cs="AF_Najed" w:hint="cs"/>
          <w:sz w:val="24"/>
          <w:szCs w:val="24"/>
          <w:rtl/>
        </w:rPr>
        <w:t>و لن</w:t>
      </w:r>
      <w:r w:rsidRPr="00BA10C4">
        <w:rPr>
          <w:rFonts w:cs="AF_Najed"/>
          <w:sz w:val="24"/>
          <w:szCs w:val="24"/>
          <w:rtl/>
        </w:rPr>
        <w:t xml:space="preserve"> </w:t>
      </w:r>
      <w:r w:rsidRPr="00BA10C4">
        <w:rPr>
          <w:rFonts w:cs="AF_Najed" w:hint="cs"/>
          <w:sz w:val="24"/>
          <w:szCs w:val="24"/>
          <w:rtl/>
        </w:rPr>
        <w:t>يعد</w:t>
      </w:r>
      <w:r w:rsidRPr="00BA10C4">
        <w:rPr>
          <w:rFonts w:cs="AF_Najed"/>
          <w:sz w:val="24"/>
          <w:szCs w:val="24"/>
          <w:rtl/>
        </w:rPr>
        <w:t xml:space="preserve"> </w:t>
      </w:r>
      <w:r w:rsidRPr="00BA10C4">
        <w:rPr>
          <w:rFonts w:cs="AF_Najed" w:hint="cs"/>
          <w:sz w:val="24"/>
          <w:szCs w:val="24"/>
          <w:rtl/>
        </w:rPr>
        <w:t>بمثابة</w:t>
      </w:r>
      <w:r w:rsidRPr="00BA10C4">
        <w:rPr>
          <w:rFonts w:cs="AF_Najed"/>
          <w:sz w:val="24"/>
          <w:szCs w:val="24"/>
          <w:rtl/>
        </w:rPr>
        <w:t xml:space="preserve"> </w:t>
      </w:r>
      <w:r w:rsidR="00B1784B">
        <w:rPr>
          <w:rFonts w:cs="AF_Najed" w:hint="cs"/>
          <w:sz w:val="24"/>
          <w:szCs w:val="24"/>
          <w:rtl/>
        </w:rPr>
        <w:t>شراكة</w:t>
      </w:r>
      <w:r w:rsidRPr="00BA10C4">
        <w:rPr>
          <w:rFonts w:cs="AF_Najed"/>
          <w:sz w:val="24"/>
          <w:szCs w:val="24"/>
          <w:rtl/>
        </w:rPr>
        <w:t xml:space="preserve"> </w:t>
      </w:r>
      <w:r w:rsidRPr="00BA10C4">
        <w:rPr>
          <w:rFonts w:cs="AF_Najed" w:hint="cs"/>
          <w:sz w:val="24"/>
          <w:szCs w:val="24"/>
          <w:rtl/>
        </w:rPr>
        <w:t>ولا</w:t>
      </w:r>
      <w:r w:rsidR="00B1784B">
        <w:rPr>
          <w:rFonts w:cs="AF_Najed" w:hint="cs"/>
          <w:sz w:val="24"/>
          <w:szCs w:val="24"/>
          <w:rtl/>
        </w:rPr>
        <w:t xml:space="preserve"> وكالة ولا </w:t>
      </w:r>
      <w:r w:rsidRPr="00BA10C4">
        <w:rPr>
          <w:rFonts w:cs="AF_Najed"/>
          <w:sz w:val="24"/>
          <w:szCs w:val="24"/>
          <w:rtl/>
        </w:rPr>
        <w:t xml:space="preserve"> </w:t>
      </w:r>
      <w:r w:rsidRPr="00BA10C4">
        <w:rPr>
          <w:rFonts w:cs="AF_Najed" w:hint="cs"/>
          <w:sz w:val="24"/>
          <w:szCs w:val="24"/>
          <w:rtl/>
        </w:rPr>
        <w:t>أى</w:t>
      </w:r>
      <w:r w:rsidRPr="00BA10C4">
        <w:rPr>
          <w:rFonts w:cs="AF_Najed"/>
          <w:sz w:val="24"/>
          <w:szCs w:val="24"/>
          <w:rtl/>
        </w:rPr>
        <w:t xml:space="preserve"> </w:t>
      </w:r>
      <w:r w:rsidRPr="00BA10C4">
        <w:rPr>
          <w:rFonts w:cs="AF_Najed" w:hint="cs"/>
          <w:sz w:val="24"/>
          <w:szCs w:val="24"/>
          <w:rtl/>
        </w:rPr>
        <w:t>نوع</w:t>
      </w:r>
      <w:r w:rsidRPr="00BA10C4">
        <w:rPr>
          <w:rFonts w:cs="AF_Najed"/>
          <w:sz w:val="24"/>
          <w:szCs w:val="24"/>
          <w:rtl/>
        </w:rPr>
        <w:t xml:space="preserve"> </w:t>
      </w:r>
      <w:r w:rsidRPr="00BA10C4">
        <w:rPr>
          <w:rFonts w:cs="AF_Najed" w:hint="cs"/>
          <w:sz w:val="24"/>
          <w:szCs w:val="24"/>
          <w:rtl/>
        </w:rPr>
        <w:t>من</w:t>
      </w:r>
      <w:r w:rsidRPr="00BA10C4">
        <w:rPr>
          <w:rFonts w:cs="AF_Najed"/>
          <w:sz w:val="24"/>
          <w:szCs w:val="24"/>
          <w:rtl/>
        </w:rPr>
        <w:t xml:space="preserve"> </w:t>
      </w:r>
      <w:r w:rsidRPr="00BA10C4">
        <w:rPr>
          <w:rFonts w:cs="AF_Najed" w:hint="cs"/>
          <w:sz w:val="24"/>
          <w:szCs w:val="24"/>
          <w:rtl/>
        </w:rPr>
        <w:t>انواع</w:t>
      </w:r>
      <w:r w:rsidRPr="00BA10C4">
        <w:rPr>
          <w:rFonts w:cs="AF_Najed"/>
          <w:sz w:val="24"/>
          <w:szCs w:val="24"/>
          <w:rtl/>
        </w:rPr>
        <w:t xml:space="preserve"> </w:t>
      </w:r>
      <w:r w:rsidRPr="00BA10C4">
        <w:rPr>
          <w:rFonts w:cs="AF_Najed" w:hint="cs"/>
          <w:sz w:val="24"/>
          <w:szCs w:val="24"/>
          <w:rtl/>
        </w:rPr>
        <w:t>الهيئات</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وحدة</w:t>
      </w:r>
      <w:r w:rsidRPr="00BA10C4">
        <w:rPr>
          <w:rFonts w:cs="AF_Najed"/>
          <w:sz w:val="24"/>
          <w:szCs w:val="24"/>
          <w:rtl/>
        </w:rPr>
        <w:t xml:space="preserve"> </w:t>
      </w:r>
      <w:r w:rsidRPr="00BA10C4">
        <w:rPr>
          <w:rFonts w:cs="AF_Najed" w:hint="cs"/>
          <w:sz w:val="24"/>
          <w:szCs w:val="24"/>
          <w:rtl/>
        </w:rPr>
        <w:t>شراكة</w:t>
      </w:r>
      <w:r w:rsidRPr="00BA10C4">
        <w:rPr>
          <w:rFonts w:cs="AF_Najed"/>
          <w:sz w:val="24"/>
          <w:szCs w:val="24"/>
          <w:rtl/>
        </w:rPr>
        <w:t xml:space="preserve"> </w:t>
      </w:r>
      <w:r w:rsidRPr="00BA10C4">
        <w:rPr>
          <w:rFonts w:cs="AF_Najed" w:hint="cs"/>
          <w:sz w:val="24"/>
          <w:szCs w:val="24"/>
          <w:rtl/>
        </w:rPr>
        <w:t>بين</w:t>
      </w:r>
      <w:r w:rsidRPr="00BA10C4">
        <w:rPr>
          <w:rFonts w:cs="AF_Najed"/>
          <w:sz w:val="24"/>
          <w:szCs w:val="24"/>
          <w:rtl/>
        </w:rPr>
        <w:t xml:space="preserve"> </w:t>
      </w:r>
      <w:r w:rsidRPr="00BA10C4">
        <w:rPr>
          <w:rFonts w:cs="AF_Najed" w:hint="cs"/>
          <w:sz w:val="24"/>
          <w:szCs w:val="24"/>
          <w:rtl/>
        </w:rPr>
        <w:t>الأطراف</w:t>
      </w:r>
      <w:r w:rsidRPr="00BA10C4">
        <w:rPr>
          <w:rFonts w:cs="AF_Najed"/>
          <w:sz w:val="24"/>
          <w:szCs w:val="24"/>
          <w:rtl/>
        </w:rPr>
        <w:t xml:space="preserve">  </w:t>
      </w:r>
      <w:r w:rsidR="008412A7">
        <w:rPr>
          <w:rFonts w:cs="AF_Najed" w:hint="cs"/>
          <w:sz w:val="24"/>
          <w:szCs w:val="24"/>
          <w:rtl/>
        </w:rPr>
        <w:t>كما ي</w:t>
      </w:r>
      <w:r w:rsidR="00B1784B">
        <w:rPr>
          <w:rFonts w:cs="AF_Najed" w:hint="cs"/>
          <w:sz w:val="24"/>
          <w:szCs w:val="24"/>
          <w:rtl/>
        </w:rPr>
        <w:t xml:space="preserve">ضمن </w:t>
      </w:r>
      <w:r w:rsidR="00CD76C5">
        <w:rPr>
          <w:rFonts w:cs="AF_Najed" w:hint="cs"/>
          <w:sz w:val="24"/>
          <w:szCs w:val="24"/>
          <w:rtl/>
        </w:rPr>
        <w:t>(الطرف</w:t>
      </w:r>
      <w:r w:rsidR="00F230C8" w:rsidRPr="00F230C8">
        <w:rPr>
          <w:rFonts w:cs="AF_Najed" w:hint="cs"/>
          <w:sz w:val="24"/>
          <w:szCs w:val="24"/>
          <w:rtl/>
        </w:rPr>
        <w:t xml:space="preserve"> الاول</w:t>
      </w:r>
      <w:r w:rsidR="00CD76C5">
        <w:rPr>
          <w:rFonts w:cs="AF_Najed" w:hint="cs"/>
          <w:sz w:val="24"/>
          <w:szCs w:val="24"/>
          <w:rtl/>
        </w:rPr>
        <w:t>)</w:t>
      </w:r>
      <w:r w:rsidR="00F230C8">
        <w:rPr>
          <w:rFonts w:cs="AF_Najed" w:hint="cs"/>
          <w:sz w:val="24"/>
          <w:szCs w:val="24"/>
          <w:rtl/>
        </w:rPr>
        <w:t xml:space="preserve"> </w:t>
      </w:r>
      <w:r w:rsidRPr="00BA10C4">
        <w:rPr>
          <w:rFonts w:cs="AF_Najed" w:hint="cs"/>
          <w:sz w:val="24"/>
          <w:szCs w:val="24"/>
          <w:rtl/>
        </w:rPr>
        <w:t>بالكامل</w:t>
      </w:r>
      <w:r w:rsidRPr="00BA10C4">
        <w:rPr>
          <w:rFonts w:cs="AF_Najed"/>
          <w:sz w:val="24"/>
          <w:szCs w:val="24"/>
          <w:rtl/>
        </w:rPr>
        <w:t xml:space="preserve">  </w:t>
      </w:r>
      <w:r w:rsidRPr="00BA10C4">
        <w:rPr>
          <w:rFonts w:cs="AF_Najed" w:hint="cs"/>
          <w:sz w:val="24"/>
          <w:szCs w:val="24"/>
          <w:rtl/>
        </w:rPr>
        <w:t>تأمين</w:t>
      </w:r>
      <w:r w:rsidRPr="00BA10C4">
        <w:rPr>
          <w:rFonts w:cs="AF_Najed"/>
          <w:sz w:val="24"/>
          <w:szCs w:val="24"/>
          <w:rtl/>
        </w:rPr>
        <w:t xml:space="preserve">  </w:t>
      </w:r>
      <w:r w:rsidRPr="00BA10C4">
        <w:rPr>
          <w:rFonts w:cs="AF_Najed" w:hint="cs"/>
          <w:sz w:val="24"/>
          <w:szCs w:val="24"/>
          <w:rtl/>
        </w:rPr>
        <w:t>وتحرير</w:t>
      </w:r>
      <w:r w:rsidRPr="00BA10C4">
        <w:rPr>
          <w:rFonts w:cs="AF_Najed"/>
          <w:sz w:val="24"/>
          <w:szCs w:val="24"/>
          <w:rtl/>
        </w:rPr>
        <w:t xml:space="preserve"> </w:t>
      </w:r>
      <w:r w:rsidR="00CD76C5">
        <w:rPr>
          <w:rFonts w:cs="AF_Najed" w:hint="cs"/>
          <w:sz w:val="24"/>
          <w:szCs w:val="24"/>
          <w:rtl/>
        </w:rPr>
        <w:t>(</w:t>
      </w:r>
      <w:r w:rsidR="008412A7">
        <w:rPr>
          <w:rFonts w:cs="AF_Najed" w:hint="cs"/>
          <w:sz w:val="24"/>
          <w:szCs w:val="24"/>
          <w:rtl/>
        </w:rPr>
        <w:t>الشركة</w:t>
      </w:r>
      <w:r w:rsidR="00CD76C5">
        <w:rPr>
          <w:rFonts w:cs="AF_Najed" w:hint="cs"/>
          <w:sz w:val="24"/>
          <w:szCs w:val="24"/>
          <w:rtl/>
        </w:rPr>
        <w:t>)</w:t>
      </w:r>
      <w:r w:rsidRPr="00BA10C4">
        <w:rPr>
          <w:rFonts w:cs="AF_Najed"/>
          <w:sz w:val="24"/>
          <w:szCs w:val="24"/>
          <w:rtl/>
        </w:rPr>
        <w:t xml:space="preserve"> </w:t>
      </w:r>
      <w:r w:rsidRPr="00BA10C4">
        <w:rPr>
          <w:rFonts w:cs="AF_Najed" w:hint="cs"/>
          <w:sz w:val="24"/>
          <w:szCs w:val="24"/>
          <w:rtl/>
        </w:rPr>
        <w:t>مِنْ</w:t>
      </w:r>
      <w:r w:rsidRPr="00BA10C4">
        <w:rPr>
          <w:rFonts w:cs="AF_Najed"/>
          <w:sz w:val="24"/>
          <w:szCs w:val="24"/>
          <w:rtl/>
        </w:rPr>
        <w:t xml:space="preserve"> </w:t>
      </w:r>
      <w:r w:rsidRPr="00BA10C4">
        <w:rPr>
          <w:rFonts w:cs="AF_Najed" w:hint="cs"/>
          <w:sz w:val="24"/>
          <w:szCs w:val="24"/>
          <w:rtl/>
        </w:rPr>
        <w:t>أيّ</w:t>
      </w:r>
      <w:r w:rsidRPr="00BA10C4">
        <w:rPr>
          <w:rFonts w:cs="AF_Najed"/>
          <w:sz w:val="24"/>
          <w:szCs w:val="24"/>
          <w:rtl/>
        </w:rPr>
        <w:t xml:space="preserve"> </w:t>
      </w:r>
      <w:r w:rsidRPr="00BA10C4">
        <w:rPr>
          <w:rFonts w:cs="AF_Najed" w:hint="cs"/>
          <w:sz w:val="24"/>
          <w:szCs w:val="24"/>
          <w:rtl/>
        </w:rPr>
        <w:t>إلتزامات</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مسؤولية</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تبعات</w:t>
      </w:r>
      <w:r w:rsidRPr="00BA10C4">
        <w:rPr>
          <w:rFonts w:cs="AF_Najed"/>
          <w:sz w:val="24"/>
          <w:szCs w:val="24"/>
          <w:rtl/>
        </w:rPr>
        <w:t xml:space="preserve"> </w:t>
      </w:r>
      <w:r w:rsidR="00B1784B">
        <w:rPr>
          <w:rFonts w:cs="AF_Najed" w:hint="cs"/>
          <w:sz w:val="24"/>
          <w:szCs w:val="24"/>
          <w:rtl/>
        </w:rPr>
        <w:t>تجاه</w:t>
      </w:r>
      <w:r w:rsidRPr="00BA10C4">
        <w:rPr>
          <w:rFonts w:cs="AF_Najed"/>
          <w:sz w:val="24"/>
          <w:szCs w:val="24"/>
          <w:rtl/>
        </w:rPr>
        <w:t xml:space="preserve">  </w:t>
      </w:r>
      <w:r w:rsidRPr="00BA10C4">
        <w:rPr>
          <w:rFonts w:cs="AF_Najed" w:hint="cs"/>
          <w:sz w:val="24"/>
          <w:szCs w:val="24"/>
          <w:rtl/>
        </w:rPr>
        <w:t>أيّ</w:t>
      </w:r>
      <w:r w:rsidRPr="00BA10C4">
        <w:rPr>
          <w:rFonts w:cs="AF_Najed"/>
          <w:sz w:val="24"/>
          <w:szCs w:val="24"/>
          <w:rtl/>
        </w:rPr>
        <w:t xml:space="preserve"> </w:t>
      </w:r>
      <w:r w:rsidRPr="00BA10C4">
        <w:rPr>
          <w:rFonts w:cs="AF_Najed" w:hint="cs"/>
          <w:sz w:val="24"/>
          <w:szCs w:val="24"/>
          <w:rtl/>
        </w:rPr>
        <w:t>طرف</w:t>
      </w:r>
      <w:r w:rsidRPr="00BA10C4">
        <w:rPr>
          <w:rFonts w:cs="AF_Najed"/>
          <w:sz w:val="24"/>
          <w:szCs w:val="24"/>
          <w:rtl/>
        </w:rPr>
        <w:t xml:space="preserve"> </w:t>
      </w:r>
      <w:r w:rsidRPr="00BA10C4">
        <w:rPr>
          <w:rFonts w:cs="AF_Najed" w:hint="cs"/>
          <w:sz w:val="24"/>
          <w:szCs w:val="24"/>
          <w:rtl/>
        </w:rPr>
        <w:t>ثالث</w:t>
      </w:r>
      <w:r w:rsidRPr="00BA10C4">
        <w:rPr>
          <w:rFonts w:cs="AF_Najed"/>
          <w:sz w:val="24"/>
          <w:szCs w:val="24"/>
          <w:rtl/>
        </w:rPr>
        <w:t xml:space="preserve"> (</w:t>
      </w:r>
      <w:r w:rsidRPr="00BA10C4">
        <w:rPr>
          <w:rFonts w:cs="AF_Najed" w:hint="cs"/>
          <w:sz w:val="24"/>
          <w:szCs w:val="24"/>
          <w:rtl/>
        </w:rPr>
        <w:t>بما</w:t>
      </w:r>
      <w:r w:rsidRPr="00BA10C4">
        <w:rPr>
          <w:rFonts w:cs="AF_Najed"/>
          <w:sz w:val="24"/>
          <w:szCs w:val="24"/>
          <w:rtl/>
        </w:rPr>
        <w:t xml:space="preserve"> </w:t>
      </w:r>
      <w:r w:rsidRPr="00BA10C4">
        <w:rPr>
          <w:rFonts w:cs="AF_Najed" w:hint="cs"/>
          <w:sz w:val="24"/>
          <w:szCs w:val="24"/>
          <w:rtl/>
        </w:rPr>
        <w:t>فى</w:t>
      </w:r>
      <w:r w:rsidRPr="00BA10C4">
        <w:rPr>
          <w:rFonts w:cs="AF_Najed"/>
          <w:sz w:val="24"/>
          <w:szCs w:val="24"/>
          <w:rtl/>
        </w:rPr>
        <w:t xml:space="preserve"> </w:t>
      </w:r>
      <w:r w:rsidRPr="00BA10C4">
        <w:rPr>
          <w:rFonts w:cs="AF_Najed" w:hint="cs"/>
          <w:sz w:val="24"/>
          <w:szCs w:val="24"/>
          <w:rtl/>
        </w:rPr>
        <w:t>ذلك</w:t>
      </w:r>
      <w:r w:rsidRPr="00BA10C4">
        <w:rPr>
          <w:rFonts w:cs="AF_Najed"/>
          <w:sz w:val="24"/>
          <w:szCs w:val="24"/>
          <w:rtl/>
        </w:rPr>
        <w:t xml:space="preserve">  </w:t>
      </w:r>
      <w:r w:rsidRPr="00BA10C4">
        <w:rPr>
          <w:rFonts w:cs="AF_Najed" w:hint="cs"/>
          <w:sz w:val="24"/>
          <w:szCs w:val="24"/>
          <w:rtl/>
        </w:rPr>
        <w:t>السلطاتِ</w:t>
      </w:r>
      <w:r w:rsidRPr="00BA10C4">
        <w:rPr>
          <w:rFonts w:cs="AF_Najed"/>
          <w:sz w:val="24"/>
          <w:szCs w:val="24"/>
          <w:rtl/>
        </w:rPr>
        <w:t xml:space="preserve"> </w:t>
      </w:r>
      <w:r w:rsidRPr="00BA10C4">
        <w:rPr>
          <w:rFonts w:cs="AF_Najed" w:hint="cs"/>
          <w:sz w:val="24"/>
          <w:szCs w:val="24"/>
          <w:rtl/>
        </w:rPr>
        <w:t>المصريةِ</w:t>
      </w:r>
      <w:r w:rsidRPr="00BA10C4">
        <w:rPr>
          <w:rFonts w:cs="AF_Najed"/>
          <w:sz w:val="24"/>
          <w:szCs w:val="24"/>
          <w:rtl/>
        </w:rPr>
        <w:t xml:space="preserve"> ) </w:t>
      </w:r>
      <w:r w:rsidRPr="00BA10C4">
        <w:rPr>
          <w:rFonts w:cs="AF_Najed" w:hint="cs"/>
          <w:sz w:val="24"/>
          <w:szCs w:val="24"/>
          <w:rtl/>
        </w:rPr>
        <w:t>سواء</w:t>
      </w:r>
      <w:r w:rsidRPr="00BA10C4">
        <w:rPr>
          <w:rFonts w:cs="AF_Najed"/>
          <w:sz w:val="24"/>
          <w:szCs w:val="24"/>
          <w:rtl/>
        </w:rPr>
        <w:t xml:space="preserve">  </w:t>
      </w:r>
      <w:r w:rsidRPr="00BA10C4">
        <w:rPr>
          <w:rFonts w:cs="AF_Najed" w:hint="cs"/>
          <w:sz w:val="24"/>
          <w:szCs w:val="24"/>
          <w:rtl/>
        </w:rPr>
        <w:t>داخل</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خارج</w:t>
      </w:r>
      <w:r w:rsidRPr="00BA10C4">
        <w:rPr>
          <w:rFonts w:cs="AF_Najed"/>
          <w:sz w:val="24"/>
          <w:szCs w:val="24"/>
          <w:rtl/>
        </w:rPr>
        <w:t xml:space="preserve"> </w:t>
      </w:r>
      <w:r w:rsidRPr="00BA10C4">
        <w:rPr>
          <w:rFonts w:cs="AF_Najed" w:hint="cs"/>
          <w:sz w:val="24"/>
          <w:szCs w:val="24"/>
          <w:rtl/>
        </w:rPr>
        <w:t>مصر</w:t>
      </w:r>
      <w:r w:rsidRPr="00BA10C4">
        <w:rPr>
          <w:rFonts w:cs="AF_Najed"/>
          <w:sz w:val="24"/>
          <w:szCs w:val="24"/>
          <w:rtl/>
        </w:rPr>
        <w:t xml:space="preserve"> </w:t>
      </w:r>
      <w:r w:rsidRPr="00BA10C4">
        <w:rPr>
          <w:rFonts w:cs="AF_Najed" w:hint="cs"/>
          <w:sz w:val="24"/>
          <w:szCs w:val="24"/>
          <w:rtl/>
        </w:rPr>
        <w:t>،</w:t>
      </w:r>
      <w:r w:rsidRPr="00BA10C4">
        <w:rPr>
          <w:rFonts w:cs="AF_Najed"/>
          <w:sz w:val="24"/>
          <w:szCs w:val="24"/>
          <w:rtl/>
        </w:rPr>
        <w:t xml:space="preserve"> </w:t>
      </w:r>
      <w:r w:rsidRPr="00BA10C4">
        <w:rPr>
          <w:rFonts w:cs="AF_Najed" w:hint="cs"/>
          <w:sz w:val="24"/>
          <w:szCs w:val="24"/>
          <w:rtl/>
        </w:rPr>
        <w:t>كما</w:t>
      </w:r>
      <w:r w:rsidRPr="00BA10C4">
        <w:rPr>
          <w:rFonts w:cs="AF_Najed"/>
          <w:sz w:val="24"/>
          <w:szCs w:val="24"/>
          <w:rtl/>
        </w:rPr>
        <w:t xml:space="preserve"> </w:t>
      </w:r>
      <w:r w:rsidR="008412A7">
        <w:rPr>
          <w:rFonts w:cs="AF_Najed" w:hint="cs"/>
          <w:sz w:val="24"/>
          <w:szCs w:val="24"/>
          <w:rtl/>
        </w:rPr>
        <w:t>ي</w:t>
      </w:r>
      <w:r w:rsidRPr="00BA10C4">
        <w:rPr>
          <w:rFonts w:cs="AF_Najed" w:hint="cs"/>
          <w:sz w:val="24"/>
          <w:szCs w:val="24"/>
          <w:rtl/>
        </w:rPr>
        <w:t xml:space="preserve">ؤكّدُ </w:t>
      </w:r>
      <w:r w:rsidR="00CD76C5">
        <w:rPr>
          <w:rFonts w:cs="AF_Najed" w:hint="cs"/>
          <w:sz w:val="24"/>
          <w:szCs w:val="24"/>
          <w:rtl/>
        </w:rPr>
        <w:t>(الطرف</w:t>
      </w:r>
      <w:r w:rsidR="00F230C8" w:rsidRPr="00F230C8">
        <w:rPr>
          <w:rFonts w:cs="AF_Najed" w:hint="cs"/>
          <w:sz w:val="24"/>
          <w:szCs w:val="24"/>
          <w:rtl/>
        </w:rPr>
        <w:t xml:space="preserve"> الاول</w:t>
      </w:r>
      <w:r w:rsidR="00CD76C5">
        <w:rPr>
          <w:rFonts w:cs="AF_Najed" w:hint="cs"/>
          <w:sz w:val="24"/>
          <w:szCs w:val="24"/>
          <w:rtl/>
        </w:rPr>
        <w:t>)</w:t>
      </w:r>
      <w:r w:rsidRPr="00BA10C4">
        <w:rPr>
          <w:rFonts w:cs="AF_Najed"/>
          <w:sz w:val="24"/>
          <w:szCs w:val="24"/>
          <w:rtl/>
        </w:rPr>
        <w:t xml:space="preserve"> </w:t>
      </w:r>
      <w:r w:rsidRPr="00BA10C4">
        <w:rPr>
          <w:rFonts w:cs="AF_Najed" w:hint="cs"/>
          <w:sz w:val="24"/>
          <w:szCs w:val="24"/>
          <w:rtl/>
        </w:rPr>
        <w:t>بأنّ</w:t>
      </w:r>
      <w:r w:rsidRPr="00BA10C4">
        <w:rPr>
          <w:rFonts w:cs="AF_Najed"/>
          <w:sz w:val="24"/>
          <w:szCs w:val="24"/>
          <w:rtl/>
        </w:rPr>
        <w:t xml:space="preserve"> </w:t>
      </w:r>
      <w:r w:rsidRPr="00BA10C4">
        <w:rPr>
          <w:rFonts w:cs="AF_Najed" w:hint="cs"/>
          <w:sz w:val="24"/>
          <w:szCs w:val="24"/>
          <w:rtl/>
        </w:rPr>
        <w:t>العلاقةَ</w:t>
      </w:r>
      <w:r w:rsidRPr="00BA10C4">
        <w:rPr>
          <w:rFonts w:cs="AF_Najed"/>
          <w:sz w:val="24"/>
          <w:szCs w:val="24"/>
          <w:rtl/>
        </w:rPr>
        <w:t xml:space="preserve"> </w:t>
      </w:r>
      <w:r w:rsidR="008412A7">
        <w:rPr>
          <w:rFonts w:cs="AF_Najed" w:hint="cs"/>
          <w:sz w:val="24"/>
          <w:szCs w:val="24"/>
          <w:rtl/>
        </w:rPr>
        <w:t>بينه</w:t>
      </w:r>
      <w:r w:rsidRPr="00BA10C4">
        <w:rPr>
          <w:rFonts w:cs="AF_Najed"/>
          <w:sz w:val="24"/>
          <w:szCs w:val="24"/>
          <w:rtl/>
        </w:rPr>
        <w:t xml:space="preserve"> </w:t>
      </w:r>
      <w:r w:rsidRPr="00BA10C4">
        <w:rPr>
          <w:rFonts w:cs="AF_Najed" w:hint="cs"/>
          <w:sz w:val="24"/>
          <w:szCs w:val="24"/>
          <w:rtl/>
        </w:rPr>
        <w:t>وبين</w:t>
      </w:r>
      <w:r w:rsidRPr="00BA10C4">
        <w:rPr>
          <w:rFonts w:cs="AF_Najed"/>
          <w:sz w:val="24"/>
          <w:szCs w:val="24"/>
          <w:rtl/>
        </w:rPr>
        <w:t xml:space="preserve"> </w:t>
      </w:r>
      <w:r w:rsidR="00CD76C5">
        <w:rPr>
          <w:rFonts w:cs="AF_Najed" w:hint="cs"/>
          <w:sz w:val="24"/>
          <w:szCs w:val="24"/>
          <w:rtl/>
        </w:rPr>
        <w:t>(</w:t>
      </w:r>
      <w:r w:rsidR="008412A7">
        <w:rPr>
          <w:rFonts w:cs="AF_Najed" w:hint="cs"/>
          <w:sz w:val="24"/>
          <w:szCs w:val="24"/>
          <w:rtl/>
        </w:rPr>
        <w:t>الشركة</w:t>
      </w:r>
      <w:r w:rsidR="00CD76C5">
        <w:rPr>
          <w:rFonts w:cs="AF_Najed" w:hint="cs"/>
          <w:sz w:val="24"/>
          <w:szCs w:val="24"/>
          <w:rtl/>
        </w:rPr>
        <w:t>)</w:t>
      </w:r>
      <w:r w:rsidRPr="00BA10C4">
        <w:rPr>
          <w:rFonts w:cs="AF_Najed" w:hint="cs"/>
          <w:sz w:val="24"/>
          <w:szCs w:val="24"/>
          <w:rtl/>
        </w:rPr>
        <w:t>،</w:t>
      </w:r>
      <w:r w:rsidRPr="00BA10C4">
        <w:rPr>
          <w:rFonts w:cs="AF_Najed"/>
          <w:sz w:val="24"/>
          <w:szCs w:val="24"/>
          <w:rtl/>
        </w:rPr>
        <w:t xml:space="preserve"> </w:t>
      </w:r>
      <w:r w:rsidRPr="00BA10C4">
        <w:rPr>
          <w:rFonts w:cs="AF_Najed" w:hint="cs"/>
          <w:sz w:val="24"/>
          <w:szCs w:val="24"/>
          <w:rtl/>
        </w:rPr>
        <w:t>كما</w:t>
      </w:r>
      <w:r w:rsidRPr="00BA10C4">
        <w:rPr>
          <w:rFonts w:cs="AF_Najed"/>
          <w:sz w:val="24"/>
          <w:szCs w:val="24"/>
          <w:rtl/>
        </w:rPr>
        <w:t xml:space="preserve"> </w:t>
      </w:r>
      <w:r w:rsidRPr="00BA10C4">
        <w:rPr>
          <w:rFonts w:cs="AF_Najed" w:hint="cs"/>
          <w:sz w:val="24"/>
          <w:szCs w:val="24"/>
          <w:rtl/>
        </w:rPr>
        <w:t>تم</w:t>
      </w:r>
      <w:r w:rsidRPr="00BA10C4">
        <w:rPr>
          <w:rFonts w:cs="AF_Najed"/>
          <w:sz w:val="24"/>
          <w:szCs w:val="24"/>
          <w:rtl/>
        </w:rPr>
        <w:t xml:space="preserve"> </w:t>
      </w:r>
      <w:r w:rsidRPr="00BA10C4">
        <w:rPr>
          <w:rFonts w:cs="AF_Najed" w:hint="cs"/>
          <w:sz w:val="24"/>
          <w:szCs w:val="24"/>
          <w:rtl/>
        </w:rPr>
        <w:t>تأسيسها</w:t>
      </w:r>
      <w:r w:rsidRPr="00BA10C4">
        <w:rPr>
          <w:rFonts w:cs="AF_Najed"/>
          <w:sz w:val="24"/>
          <w:szCs w:val="24"/>
          <w:rtl/>
        </w:rPr>
        <w:t xml:space="preserve">  </w:t>
      </w:r>
      <w:r w:rsidRPr="00BA10C4">
        <w:rPr>
          <w:rFonts w:cs="AF_Najed" w:hint="cs"/>
          <w:sz w:val="24"/>
          <w:szCs w:val="24"/>
          <w:rtl/>
        </w:rPr>
        <w:t>بموجب</w:t>
      </w:r>
      <w:r w:rsidRPr="00BA10C4">
        <w:rPr>
          <w:rFonts w:cs="AF_Najed"/>
          <w:sz w:val="24"/>
          <w:szCs w:val="24"/>
          <w:rtl/>
        </w:rPr>
        <w:t xml:space="preserve"> </w:t>
      </w:r>
      <w:r w:rsidRPr="00BA10C4">
        <w:rPr>
          <w:rFonts w:cs="AF_Najed" w:hint="cs"/>
          <w:sz w:val="24"/>
          <w:szCs w:val="24"/>
          <w:rtl/>
        </w:rPr>
        <w:t>هذا</w:t>
      </w:r>
      <w:r w:rsidRPr="00BA10C4">
        <w:rPr>
          <w:rFonts w:cs="AF_Najed"/>
          <w:sz w:val="24"/>
          <w:szCs w:val="24"/>
          <w:rtl/>
        </w:rPr>
        <w:t xml:space="preserve"> </w:t>
      </w:r>
      <w:r w:rsidRPr="00BA10C4">
        <w:rPr>
          <w:rFonts w:cs="AF_Najed" w:hint="cs"/>
          <w:sz w:val="24"/>
          <w:szCs w:val="24"/>
          <w:rtl/>
        </w:rPr>
        <w:t>العقد</w:t>
      </w:r>
      <w:r w:rsidRPr="00BA10C4">
        <w:rPr>
          <w:rFonts w:cs="AF_Najed"/>
          <w:sz w:val="24"/>
          <w:szCs w:val="24"/>
          <w:rtl/>
        </w:rPr>
        <w:t xml:space="preserve"> </w:t>
      </w:r>
      <w:r w:rsidRPr="00BA10C4">
        <w:rPr>
          <w:rFonts w:cs="AF_Najed" w:hint="cs"/>
          <w:sz w:val="24"/>
          <w:szCs w:val="24"/>
          <w:rtl/>
        </w:rPr>
        <w:t>،</w:t>
      </w:r>
      <w:r w:rsidRPr="00BA10C4">
        <w:rPr>
          <w:rFonts w:cs="AF_Najed"/>
          <w:sz w:val="24"/>
          <w:szCs w:val="24"/>
          <w:rtl/>
        </w:rPr>
        <w:t xml:space="preserve"> </w:t>
      </w:r>
      <w:r w:rsidRPr="00BA10C4">
        <w:rPr>
          <w:rFonts w:cs="AF_Najed" w:hint="cs"/>
          <w:sz w:val="24"/>
          <w:szCs w:val="24"/>
          <w:rtl/>
        </w:rPr>
        <w:t>لَمْ</w:t>
      </w:r>
      <w:r w:rsidRPr="00BA10C4">
        <w:rPr>
          <w:rFonts w:cs="AF_Najed"/>
          <w:sz w:val="24"/>
          <w:szCs w:val="24"/>
          <w:rtl/>
        </w:rPr>
        <w:t xml:space="preserve"> </w:t>
      </w:r>
      <w:r w:rsidRPr="00BA10C4">
        <w:rPr>
          <w:rFonts w:cs="AF_Najed" w:hint="cs"/>
          <w:sz w:val="24"/>
          <w:szCs w:val="24"/>
          <w:rtl/>
        </w:rPr>
        <w:t>يُقْصَدُ</w:t>
      </w:r>
      <w:r w:rsidRPr="00BA10C4">
        <w:rPr>
          <w:rFonts w:cs="AF_Najed"/>
          <w:sz w:val="24"/>
          <w:szCs w:val="24"/>
          <w:rtl/>
        </w:rPr>
        <w:t xml:space="preserve">  </w:t>
      </w:r>
      <w:r w:rsidRPr="00BA10C4">
        <w:rPr>
          <w:rFonts w:cs="AF_Najed" w:hint="cs"/>
          <w:sz w:val="24"/>
          <w:szCs w:val="24"/>
          <w:rtl/>
        </w:rPr>
        <w:t>بها</w:t>
      </w:r>
      <w:r w:rsidRPr="00BA10C4">
        <w:rPr>
          <w:rFonts w:cs="AF_Najed"/>
          <w:sz w:val="24"/>
          <w:szCs w:val="24"/>
          <w:rtl/>
        </w:rPr>
        <w:t xml:space="preserve"> </w:t>
      </w:r>
      <w:r w:rsidRPr="00BA10C4">
        <w:rPr>
          <w:rFonts w:cs="AF_Najed" w:hint="cs"/>
          <w:sz w:val="24"/>
          <w:szCs w:val="24"/>
          <w:rtl/>
        </w:rPr>
        <w:t>أَنْ</w:t>
      </w:r>
      <w:r w:rsidRPr="00BA10C4">
        <w:rPr>
          <w:rFonts w:cs="AF_Najed"/>
          <w:sz w:val="24"/>
          <w:szCs w:val="24"/>
          <w:rtl/>
        </w:rPr>
        <w:t xml:space="preserve"> </w:t>
      </w:r>
      <w:r w:rsidR="008412A7">
        <w:rPr>
          <w:rFonts w:cs="AF_Najed" w:hint="cs"/>
          <w:sz w:val="24"/>
          <w:szCs w:val="24"/>
          <w:rtl/>
        </w:rPr>
        <w:t>ي</w:t>
      </w:r>
      <w:r w:rsidRPr="00BA10C4">
        <w:rPr>
          <w:rFonts w:cs="AF_Najed" w:hint="cs"/>
          <w:sz w:val="24"/>
          <w:szCs w:val="24"/>
          <w:rtl/>
        </w:rPr>
        <w:t>كُونَ</w:t>
      </w:r>
      <w:r w:rsidRPr="00BA10C4">
        <w:rPr>
          <w:rFonts w:cs="AF_Najed"/>
          <w:sz w:val="24"/>
          <w:szCs w:val="24"/>
          <w:rtl/>
        </w:rPr>
        <w:t xml:space="preserve"> </w:t>
      </w:r>
      <w:r w:rsidR="00CD76C5">
        <w:rPr>
          <w:rFonts w:cs="AF_Najed" w:hint="cs"/>
          <w:sz w:val="24"/>
          <w:szCs w:val="24"/>
          <w:rtl/>
        </w:rPr>
        <w:t xml:space="preserve">(الطرف </w:t>
      </w:r>
      <w:r w:rsidR="00F230C8" w:rsidRPr="00F230C8">
        <w:rPr>
          <w:rFonts w:cs="AF_Najed" w:hint="cs"/>
          <w:sz w:val="24"/>
          <w:szCs w:val="24"/>
          <w:rtl/>
        </w:rPr>
        <w:t>الاول</w:t>
      </w:r>
      <w:r w:rsidR="00CD76C5">
        <w:rPr>
          <w:rFonts w:cs="AF_Najed" w:hint="cs"/>
          <w:sz w:val="24"/>
          <w:szCs w:val="24"/>
          <w:rtl/>
        </w:rPr>
        <w:t xml:space="preserve">) </w:t>
      </w:r>
      <w:r w:rsidRPr="00BA10C4">
        <w:rPr>
          <w:rFonts w:cs="AF_Najed" w:hint="cs"/>
          <w:sz w:val="24"/>
          <w:szCs w:val="24"/>
          <w:rtl/>
        </w:rPr>
        <w:t>وكيلا</w:t>
      </w:r>
      <w:r w:rsidRPr="00BA10C4">
        <w:rPr>
          <w:rFonts w:cs="AF_Najed"/>
          <w:sz w:val="24"/>
          <w:szCs w:val="24"/>
          <w:rtl/>
        </w:rPr>
        <w:t xml:space="preserve"> </w:t>
      </w:r>
      <w:r w:rsidRPr="00BA10C4">
        <w:rPr>
          <w:rFonts w:cs="AF_Najed" w:hint="cs"/>
          <w:sz w:val="24"/>
          <w:szCs w:val="24"/>
          <w:rtl/>
        </w:rPr>
        <w:t>عن</w:t>
      </w:r>
      <w:r w:rsidRPr="00BA10C4">
        <w:rPr>
          <w:rFonts w:cs="AF_Najed"/>
          <w:sz w:val="24"/>
          <w:szCs w:val="24"/>
          <w:rtl/>
        </w:rPr>
        <w:t xml:space="preserve"> </w:t>
      </w:r>
      <w:r w:rsidR="00CD76C5">
        <w:rPr>
          <w:rFonts w:cs="AF_Najed" w:hint="cs"/>
          <w:sz w:val="24"/>
          <w:szCs w:val="24"/>
          <w:rtl/>
        </w:rPr>
        <w:t>(</w:t>
      </w:r>
      <w:r w:rsidR="008412A7">
        <w:rPr>
          <w:rFonts w:cs="AF_Najed" w:hint="cs"/>
          <w:sz w:val="24"/>
          <w:szCs w:val="24"/>
          <w:rtl/>
        </w:rPr>
        <w:t>الشركة</w:t>
      </w:r>
      <w:r w:rsidR="00CD76C5">
        <w:rPr>
          <w:rFonts w:cs="AF_Najed" w:hint="cs"/>
          <w:sz w:val="24"/>
          <w:szCs w:val="24"/>
          <w:rtl/>
        </w:rPr>
        <w:t xml:space="preserve">) </w:t>
      </w:r>
      <w:r w:rsidRPr="00BA10C4">
        <w:rPr>
          <w:rFonts w:cs="AF_Najed" w:hint="cs"/>
          <w:sz w:val="24"/>
          <w:szCs w:val="24"/>
          <w:rtl/>
        </w:rPr>
        <w:t>وأن</w:t>
      </w:r>
      <w:r w:rsidRPr="00BA10C4">
        <w:rPr>
          <w:rFonts w:cs="AF_Najed"/>
          <w:sz w:val="24"/>
          <w:szCs w:val="24"/>
          <w:rtl/>
        </w:rPr>
        <w:t xml:space="preserve"> </w:t>
      </w:r>
      <w:r w:rsidRPr="00BA10C4">
        <w:rPr>
          <w:rFonts w:cs="AF_Najed" w:hint="cs"/>
          <w:sz w:val="24"/>
          <w:szCs w:val="24"/>
          <w:rtl/>
        </w:rPr>
        <w:t>القواعد</w:t>
      </w:r>
      <w:r w:rsidRPr="00BA10C4">
        <w:rPr>
          <w:rFonts w:cs="AF_Najed"/>
          <w:sz w:val="24"/>
          <w:szCs w:val="24"/>
          <w:rtl/>
        </w:rPr>
        <w:t xml:space="preserve">  </w:t>
      </w:r>
      <w:r w:rsidRPr="00BA10C4">
        <w:rPr>
          <w:rFonts w:cs="AF_Najed" w:hint="cs"/>
          <w:sz w:val="24"/>
          <w:szCs w:val="24"/>
          <w:rtl/>
        </w:rPr>
        <w:t>التى</w:t>
      </w:r>
      <w:r w:rsidRPr="00BA10C4">
        <w:rPr>
          <w:rFonts w:cs="AF_Najed"/>
          <w:sz w:val="24"/>
          <w:szCs w:val="24"/>
          <w:rtl/>
        </w:rPr>
        <w:t xml:space="preserve"> </w:t>
      </w:r>
      <w:r w:rsidRPr="00BA10C4">
        <w:rPr>
          <w:rFonts w:cs="AF_Najed" w:hint="cs"/>
          <w:sz w:val="24"/>
          <w:szCs w:val="24"/>
          <w:rtl/>
        </w:rPr>
        <w:t>تُلزمُ</w:t>
      </w:r>
      <w:r w:rsidRPr="00BA10C4">
        <w:rPr>
          <w:rFonts w:cs="AF_Najed"/>
          <w:sz w:val="24"/>
          <w:szCs w:val="24"/>
          <w:rtl/>
        </w:rPr>
        <w:t xml:space="preserve"> </w:t>
      </w:r>
      <w:r w:rsidRPr="00BA10C4">
        <w:rPr>
          <w:rFonts w:cs="AF_Najed" w:hint="cs"/>
          <w:sz w:val="24"/>
          <w:szCs w:val="24"/>
          <w:rtl/>
        </w:rPr>
        <w:t>الوكيل</w:t>
      </w:r>
      <w:r w:rsidRPr="00BA10C4">
        <w:rPr>
          <w:rFonts w:cs="AF_Najed"/>
          <w:sz w:val="24"/>
          <w:szCs w:val="24"/>
          <w:rtl/>
        </w:rPr>
        <w:t xml:space="preserve"> </w:t>
      </w:r>
      <w:r w:rsidRPr="00BA10C4">
        <w:rPr>
          <w:rFonts w:cs="AF_Najed" w:hint="cs"/>
          <w:sz w:val="24"/>
          <w:szCs w:val="24"/>
          <w:rtl/>
        </w:rPr>
        <w:t>بأَفْعالِ</w:t>
      </w:r>
      <w:r w:rsidRPr="00BA10C4">
        <w:rPr>
          <w:rFonts w:cs="AF_Najed"/>
          <w:sz w:val="24"/>
          <w:szCs w:val="24"/>
          <w:rtl/>
        </w:rPr>
        <w:t xml:space="preserve"> </w:t>
      </w:r>
      <w:r w:rsidRPr="00BA10C4">
        <w:rPr>
          <w:rFonts w:cs="AF_Najed" w:hint="cs"/>
          <w:sz w:val="24"/>
          <w:szCs w:val="24"/>
          <w:rtl/>
        </w:rPr>
        <w:t>الموكل</w:t>
      </w:r>
      <w:r w:rsidRPr="00BA10C4">
        <w:rPr>
          <w:rFonts w:cs="AF_Najed"/>
          <w:sz w:val="24"/>
          <w:szCs w:val="24"/>
          <w:rtl/>
        </w:rPr>
        <w:t xml:space="preserve"> </w:t>
      </w:r>
      <w:r w:rsidRPr="00BA10C4">
        <w:rPr>
          <w:rFonts w:cs="AF_Najed" w:hint="cs"/>
          <w:sz w:val="24"/>
          <w:szCs w:val="24"/>
          <w:rtl/>
        </w:rPr>
        <w:t>لا</w:t>
      </w:r>
      <w:r w:rsidRPr="00BA10C4">
        <w:rPr>
          <w:rFonts w:cs="AF_Najed"/>
          <w:sz w:val="24"/>
          <w:szCs w:val="24"/>
          <w:rtl/>
        </w:rPr>
        <w:t xml:space="preserve"> </w:t>
      </w:r>
      <w:r w:rsidRPr="00BA10C4">
        <w:rPr>
          <w:rFonts w:cs="AF_Najed" w:hint="cs"/>
          <w:sz w:val="24"/>
          <w:szCs w:val="24"/>
          <w:rtl/>
        </w:rPr>
        <w:t>تنطبق</w:t>
      </w:r>
      <w:r w:rsidRPr="00BA10C4">
        <w:rPr>
          <w:rFonts w:cs="AF_Najed"/>
          <w:sz w:val="24"/>
          <w:szCs w:val="24"/>
          <w:rtl/>
        </w:rPr>
        <w:t xml:space="preserve"> </w:t>
      </w:r>
      <w:r w:rsidRPr="00BA10C4">
        <w:rPr>
          <w:rFonts w:cs="AF_Najed" w:hint="cs"/>
          <w:sz w:val="24"/>
          <w:szCs w:val="24"/>
          <w:rtl/>
        </w:rPr>
        <w:t>فى</w:t>
      </w:r>
      <w:r w:rsidRPr="00BA10C4">
        <w:rPr>
          <w:rFonts w:cs="AF_Najed"/>
          <w:sz w:val="24"/>
          <w:szCs w:val="24"/>
          <w:rtl/>
        </w:rPr>
        <w:t xml:space="preserve"> </w:t>
      </w:r>
      <w:r w:rsidRPr="00BA10C4">
        <w:rPr>
          <w:rFonts w:cs="AF_Najed" w:hint="cs"/>
          <w:sz w:val="24"/>
          <w:szCs w:val="24"/>
          <w:rtl/>
        </w:rPr>
        <w:t>هذا</w:t>
      </w:r>
      <w:r w:rsidRPr="00BA10C4">
        <w:rPr>
          <w:rFonts w:cs="AF_Najed"/>
          <w:sz w:val="24"/>
          <w:szCs w:val="24"/>
          <w:rtl/>
        </w:rPr>
        <w:t xml:space="preserve"> </w:t>
      </w:r>
      <w:r w:rsidRPr="00BA10C4">
        <w:rPr>
          <w:rFonts w:cs="AF_Najed" w:hint="cs"/>
          <w:sz w:val="24"/>
          <w:szCs w:val="24"/>
          <w:rtl/>
        </w:rPr>
        <w:t>المجال</w:t>
      </w:r>
      <w:r w:rsidRPr="00BA10C4">
        <w:rPr>
          <w:rFonts w:cs="AF_Najed"/>
          <w:sz w:val="24"/>
          <w:szCs w:val="24"/>
          <w:rtl/>
        </w:rPr>
        <w:t xml:space="preserve"> </w:t>
      </w:r>
      <w:r w:rsidRPr="00BA10C4">
        <w:rPr>
          <w:rFonts w:cs="AF_Najed" w:hint="cs"/>
          <w:sz w:val="24"/>
          <w:szCs w:val="24"/>
          <w:rtl/>
        </w:rPr>
        <w:t>والعكس</w:t>
      </w:r>
      <w:r w:rsidRPr="00BA10C4">
        <w:rPr>
          <w:rFonts w:cs="AF_Najed"/>
          <w:sz w:val="24"/>
          <w:szCs w:val="24"/>
          <w:rtl/>
        </w:rPr>
        <w:t xml:space="preserve"> </w:t>
      </w:r>
      <w:r w:rsidRPr="00BA10C4">
        <w:rPr>
          <w:rFonts w:cs="AF_Najed" w:hint="cs"/>
          <w:sz w:val="24"/>
          <w:szCs w:val="24"/>
          <w:rtl/>
        </w:rPr>
        <w:t>بالعكس</w:t>
      </w:r>
      <w:r w:rsidRPr="00BA10C4">
        <w:rPr>
          <w:rFonts w:cs="AF_Najed"/>
          <w:sz w:val="24"/>
          <w:szCs w:val="24"/>
          <w:rtl/>
        </w:rPr>
        <w:t xml:space="preserve"> </w:t>
      </w:r>
      <w:r w:rsidRPr="00BA10C4">
        <w:rPr>
          <w:rFonts w:cs="AF_Najed" w:hint="cs"/>
          <w:sz w:val="24"/>
          <w:szCs w:val="24"/>
          <w:rtl/>
        </w:rPr>
        <w:t>بالنسبة</w:t>
      </w:r>
      <w:r w:rsidRPr="00BA10C4">
        <w:rPr>
          <w:rFonts w:cs="AF_Najed"/>
          <w:sz w:val="24"/>
          <w:szCs w:val="24"/>
          <w:rtl/>
        </w:rPr>
        <w:t xml:space="preserve"> </w:t>
      </w:r>
      <w:r w:rsidR="008412A7">
        <w:rPr>
          <w:rFonts w:cs="AF_Najed" w:hint="cs"/>
          <w:sz w:val="24"/>
          <w:szCs w:val="24"/>
          <w:rtl/>
        </w:rPr>
        <w:t>ل</w:t>
      </w:r>
      <w:r w:rsidR="00CD76C5">
        <w:rPr>
          <w:rFonts w:cs="AF_Najed" w:hint="cs"/>
          <w:sz w:val="24"/>
          <w:szCs w:val="24"/>
          <w:rtl/>
        </w:rPr>
        <w:t>ـ(</w:t>
      </w:r>
      <w:r w:rsidR="008412A7">
        <w:rPr>
          <w:rFonts w:cs="AF_Najed" w:hint="cs"/>
          <w:sz w:val="24"/>
          <w:szCs w:val="24"/>
          <w:rtl/>
        </w:rPr>
        <w:t>الشركة</w:t>
      </w:r>
      <w:r w:rsidR="00CD76C5">
        <w:rPr>
          <w:rFonts w:cs="AF_Najed" w:hint="cs"/>
          <w:sz w:val="24"/>
          <w:szCs w:val="24"/>
          <w:rtl/>
        </w:rPr>
        <w:t xml:space="preserve">) </w:t>
      </w:r>
      <w:r w:rsidRPr="00BA10C4">
        <w:rPr>
          <w:rFonts w:cs="AF_Najed" w:hint="cs"/>
          <w:sz w:val="24"/>
          <w:szCs w:val="24"/>
          <w:rtl/>
        </w:rPr>
        <w:t>مع</w:t>
      </w:r>
      <w:r w:rsidRPr="00BA10C4">
        <w:rPr>
          <w:rFonts w:cs="AF_Najed"/>
          <w:sz w:val="24"/>
          <w:szCs w:val="24"/>
          <w:rtl/>
        </w:rPr>
        <w:t xml:space="preserve"> </w:t>
      </w:r>
      <w:r w:rsidR="00CD76C5">
        <w:rPr>
          <w:rFonts w:cs="AF_Najed" w:hint="cs"/>
          <w:sz w:val="24"/>
          <w:szCs w:val="24"/>
          <w:rtl/>
        </w:rPr>
        <w:t xml:space="preserve">(الطرف </w:t>
      </w:r>
      <w:r w:rsidR="00F230C8" w:rsidRPr="00F230C8">
        <w:rPr>
          <w:rFonts w:cs="AF_Najed" w:hint="cs"/>
          <w:sz w:val="24"/>
          <w:szCs w:val="24"/>
          <w:rtl/>
        </w:rPr>
        <w:t>الاول</w:t>
      </w:r>
      <w:r w:rsidR="00CD76C5">
        <w:rPr>
          <w:rFonts w:cs="AF_Najed" w:hint="cs"/>
          <w:sz w:val="24"/>
          <w:szCs w:val="24"/>
          <w:rtl/>
        </w:rPr>
        <w:t>)</w:t>
      </w:r>
      <w:r w:rsidR="00F230C8">
        <w:rPr>
          <w:rFonts w:cs="AF_Najed" w:hint="cs"/>
          <w:sz w:val="24"/>
          <w:szCs w:val="24"/>
          <w:rtl/>
        </w:rPr>
        <w:t>.</w:t>
      </w:r>
    </w:p>
    <w:p w14:paraId="5D9EAFA7" w14:textId="77777777" w:rsidR="00887CDF" w:rsidRPr="00BA10C4" w:rsidRDefault="00887CDF" w:rsidP="00C55CBB">
      <w:pPr>
        <w:numPr>
          <w:ilvl w:val="0"/>
          <w:numId w:val="12"/>
        </w:numPr>
        <w:bidi/>
        <w:contextualSpacing/>
        <w:jc w:val="both"/>
        <w:rPr>
          <w:rFonts w:cs="AF_Najed"/>
          <w:sz w:val="24"/>
          <w:szCs w:val="24"/>
        </w:rPr>
      </w:pPr>
      <w:r w:rsidRPr="00BA10C4">
        <w:rPr>
          <w:rFonts w:cs="AF_Najed" w:hint="cs"/>
          <w:sz w:val="24"/>
          <w:szCs w:val="24"/>
          <w:rtl/>
        </w:rPr>
        <w:t>لايمكن</w:t>
      </w:r>
      <w:r w:rsidRPr="00BA10C4">
        <w:rPr>
          <w:rFonts w:cs="AF_Najed"/>
          <w:sz w:val="24"/>
          <w:szCs w:val="24"/>
          <w:rtl/>
        </w:rPr>
        <w:t xml:space="preserve"> </w:t>
      </w:r>
      <w:r w:rsidRPr="00BA10C4">
        <w:rPr>
          <w:rFonts w:cs="AF_Najed" w:hint="cs"/>
          <w:sz w:val="24"/>
          <w:szCs w:val="24"/>
          <w:rtl/>
        </w:rPr>
        <w:t>لأى</w:t>
      </w:r>
      <w:r w:rsidRPr="00BA10C4">
        <w:rPr>
          <w:rFonts w:cs="AF_Najed"/>
          <w:sz w:val="24"/>
          <w:szCs w:val="24"/>
          <w:rtl/>
        </w:rPr>
        <w:t xml:space="preserve"> </w:t>
      </w:r>
      <w:r w:rsidRPr="00BA10C4">
        <w:rPr>
          <w:rFonts w:cs="AF_Najed" w:hint="cs"/>
          <w:sz w:val="24"/>
          <w:szCs w:val="24"/>
          <w:rtl/>
        </w:rPr>
        <w:t>طرف</w:t>
      </w:r>
      <w:r w:rsidRPr="00BA10C4">
        <w:rPr>
          <w:rFonts w:cs="AF_Najed"/>
          <w:sz w:val="24"/>
          <w:szCs w:val="24"/>
          <w:rtl/>
        </w:rPr>
        <w:t xml:space="preserve"> </w:t>
      </w:r>
      <w:r w:rsidRPr="00BA10C4">
        <w:rPr>
          <w:rFonts w:cs="AF_Najed" w:hint="cs"/>
          <w:sz w:val="24"/>
          <w:szCs w:val="24"/>
          <w:rtl/>
        </w:rPr>
        <w:t>ان</w:t>
      </w:r>
      <w:r w:rsidRPr="00BA10C4">
        <w:rPr>
          <w:rFonts w:cs="AF_Najed"/>
          <w:sz w:val="24"/>
          <w:szCs w:val="24"/>
          <w:rtl/>
        </w:rPr>
        <w:t xml:space="preserve"> </w:t>
      </w:r>
      <w:r w:rsidRPr="00BA10C4">
        <w:rPr>
          <w:rFonts w:cs="AF_Najed" w:hint="cs"/>
          <w:sz w:val="24"/>
          <w:szCs w:val="24"/>
          <w:rtl/>
        </w:rPr>
        <w:t>يمثل</w:t>
      </w:r>
      <w:r w:rsidRPr="00BA10C4">
        <w:rPr>
          <w:rFonts w:cs="AF_Najed"/>
          <w:sz w:val="24"/>
          <w:szCs w:val="24"/>
          <w:rtl/>
        </w:rPr>
        <w:t xml:space="preserve"> </w:t>
      </w:r>
      <w:r w:rsidRPr="00BA10C4">
        <w:rPr>
          <w:rFonts w:cs="AF_Najed" w:hint="cs"/>
          <w:sz w:val="24"/>
          <w:szCs w:val="24"/>
          <w:rtl/>
        </w:rPr>
        <w:t>الطرف</w:t>
      </w:r>
      <w:r w:rsidRPr="00BA10C4">
        <w:rPr>
          <w:rFonts w:cs="AF_Najed"/>
          <w:sz w:val="24"/>
          <w:szCs w:val="24"/>
          <w:rtl/>
        </w:rPr>
        <w:t xml:space="preserve"> </w:t>
      </w:r>
      <w:r w:rsidRPr="00BA10C4">
        <w:rPr>
          <w:rFonts w:cs="AF_Najed" w:hint="cs"/>
          <w:sz w:val="24"/>
          <w:szCs w:val="24"/>
          <w:rtl/>
        </w:rPr>
        <w:t>الاخر</w:t>
      </w:r>
      <w:r w:rsidRPr="00BA10C4">
        <w:rPr>
          <w:rFonts w:cs="AF_Najed"/>
          <w:sz w:val="24"/>
          <w:szCs w:val="24"/>
          <w:rtl/>
        </w:rPr>
        <w:t xml:space="preserve"> </w:t>
      </w:r>
      <w:r w:rsidRPr="00BA10C4">
        <w:rPr>
          <w:rFonts w:cs="AF_Najed" w:hint="cs"/>
          <w:sz w:val="24"/>
          <w:szCs w:val="24"/>
          <w:rtl/>
        </w:rPr>
        <w:t>الا</w:t>
      </w:r>
      <w:r w:rsidRPr="00BA10C4">
        <w:rPr>
          <w:rFonts w:cs="AF_Najed"/>
          <w:sz w:val="24"/>
          <w:szCs w:val="24"/>
          <w:rtl/>
        </w:rPr>
        <w:t xml:space="preserve"> </w:t>
      </w:r>
      <w:r w:rsidRPr="00BA10C4">
        <w:rPr>
          <w:rFonts w:cs="AF_Najed" w:hint="cs"/>
          <w:sz w:val="24"/>
          <w:szCs w:val="24"/>
          <w:rtl/>
        </w:rPr>
        <w:t>بوجود</w:t>
      </w:r>
      <w:r w:rsidRPr="00BA10C4">
        <w:rPr>
          <w:rFonts w:cs="AF_Najed"/>
          <w:sz w:val="24"/>
          <w:szCs w:val="24"/>
          <w:rtl/>
        </w:rPr>
        <w:t xml:space="preserve"> </w:t>
      </w:r>
      <w:r w:rsidRPr="00BA10C4">
        <w:rPr>
          <w:rFonts w:cs="AF_Najed" w:hint="cs"/>
          <w:sz w:val="24"/>
          <w:szCs w:val="24"/>
          <w:rtl/>
        </w:rPr>
        <w:t>موافقة</w:t>
      </w:r>
      <w:r w:rsidRPr="00BA10C4">
        <w:rPr>
          <w:rFonts w:cs="AF_Najed"/>
          <w:sz w:val="24"/>
          <w:szCs w:val="24"/>
          <w:rtl/>
        </w:rPr>
        <w:t xml:space="preserve"> </w:t>
      </w:r>
      <w:r w:rsidRPr="00BA10C4">
        <w:rPr>
          <w:rFonts w:cs="AF_Najed" w:hint="cs"/>
          <w:sz w:val="24"/>
          <w:szCs w:val="24"/>
          <w:rtl/>
        </w:rPr>
        <w:t>كتابية</w:t>
      </w:r>
      <w:r w:rsidRPr="00BA10C4">
        <w:rPr>
          <w:rFonts w:cs="AF_Najed"/>
          <w:sz w:val="24"/>
          <w:szCs w:val="24"/>
          <w:rtl/>
        </w:rPr>
        <w:t xml:space="preserve"> </w:t>
      </w:r>
      <w:r w:rsidRPr="00BA10C4">
        <w:rPr>
          <w:rFonts w:cs="AF_Najed" w:hint="cs"/>
          <w:sz w:val="24"/>
          <w:szCs w:val="24"/>
          <w:rtl/>
        </w:rPr>
        <w:t>مسبقه</w:t>
      </w:r>
      <w:r w:rsidRPr="00BA10C4">
        <w:rPr>
          <w:rFonts w:cs="AF_Najed"/>
          <w:sz w:val="24"/>
          <w:szCs w:val="24"/>
          <w:rtl/>
        </w:rPr>
        <w:t xml:space="preserve"> </w:t>
      </w:r>
      <w:r w:rsidRPr="00BA10C4">
        <w:rPr>
          <w:rFonts w:cs="AF_Najed" w:hint="cs"/>
          <w:sz w:val="24"/>
          <w:szCs w:val="24"/>
          <w:rtl/>
        </w:rPr>
        <w:t>منه</w:t>
      </w:r>
      <w:r w:rsidRPr="00BA10C4">
        <w:rPr>
          <w:rFonts w:cs="AF_Najed"/>
          <w:sz w:val="24"/>
          <w:szCs w:val="24"/>
          <w:rtl/>
        </w:rPr>
        <w:t>.</w:t>
      </w:r>
    </w:p>
    <w:p w14:paraId="2BC57DEC" w14:textId="77777777" w:rsidR="004D3D03" w:rsidRPr="00FB47B0" w:rsidRDefault="004D3D03" w:rsidP="00FB47B0">
      <w:pPr>
        <w:bidi/>
        <w:jc w:val="center"/>
        <w:rPr>
          <w:rFonts w:cs="AF_Najed"/>
          <w:b/>
          <w:bCs/>
          <w:color w:val="FF0000"/>
          <w:sz w:val="36"/>
          <w:szCs w:val="36"/>
          <w:u w:val="single"/>
          <w:rtl/>
        </w:rPr>
      </w:pPr>
    </w:p>
    <w:p w14:paraId="527CA1EC" w14:textId="60F7CFD8" w:rsidR="00887CDF" w:rsidRPr="004D3D03" w:rsidRDefault="00887CDF" w:rsidP="00CD76C5">
      <w:pPr>
        <w:bidi/>
        <w:jc w:val="center"/>
        <w:rPr>
          <w:rFonts w:cs="AF_Najed"/>
          <w:b/>
          <w:bCs/>
          <w:color w:val="FF0000"/>
          <w:sz w:val="36"/>
          <w:szCs w:val="36"/>
          <w:u w:val="single"/>
        </w:rPr>
      </w:pPr>
      <w:r w:rsidRPr="004D3D03">
        <w:rPr>
          <w:rFonts w:cs="AF_Najed" w:hint="cs"/>
          <w:b/>
          <w:bCs/>
          <w:color w:val="FF0000"/>
          <w:sz w:val="36"/>
          <w:szCs w:val="36"/>
          <w:u w:val="single"/>
          <w:rtl/>
        </w:rPr>
        <w:t>البند</w:t>
      </w:r>
      <w:r w:rsidRPr="004D3D03">
        <w:rPr>
          <w:rFonts w:cs="AF_Najed"/>
          <w:b/>
          <w:bCs/>
          <w:color w:val="FF0000"/>
          <w:sz w:val="36"/>
          <w:szCs w:val="36"/>
          <w:u w:val="single"/>
          <w:rtl/>
        </w:rPr>
        <w:t xml:space="preserve"> </w:t>
      </w:r>
      <w:r w:rsidR="00CD76C5">
        <w:rPr>
          <w:rFonts w:cs="AF_Najed" w:hint="cs"/>
          <w:b/>
          <w:bCs/>
          <w:color w:val="FF0000"/>
          <w:sz w:val="36"/>
          <w:szCs w:val="36"/>
          <w:u w:val="single"/>
          <w:rtl/>
        </w:rPr>
        <w:t>التاسع</w:t>
      </w:r>
      <w:r w:rsidRPr="004D3D03">
        <w:rPr>
          <w:rFonts w:cs="AF_Najed"/>
          <w:b/>
          <w:bCs/>
          <w:color w:val="FF0000"/>
          <w:sz w:val="36"/>
          <w:szCs w:val="36"/>
          <w:u w:val="single"/>
          <w:rtl/>
        </w:rPr>
        <w:t xml:space="preserve">: </w:t>
      </w:r>
      <w:r w:rsidRPr="004D3D03">
        <w:rPr>
          <w:rFonts w:cs="AF_Najed" w:hint="cs"/>
          <w:b/>
          <w:bCs/>
          <w:color w:val="FF0000"/>
          <w:sz w:val="36"/>
          <w:szCs w:val="36"/>
          <w:u w:val="single"/>
          <w:rtl/>
        </w:rPr>
        <w:t>عدم</w:t>
      </w:r>
      <w:r w:rsidRPr="004D3D03">
        <w:rPr>
          <w:rFonts w:cs="AF_Najed"/>
          <w:b/>
          <w:bCs/>
          <w:color w:val="FF0000"/>
          <w:sz w:val="36"/>
          <w:szCs w:val="36"/>
          <w:u w:val="single"/>
          <w:rtl/>
        </w:rPr>
        <w:t xml:space="preserve"> </w:t>
      </w:r>
      <w:r w:rsidRPr="004D3D03">
        <w:rPr>
          <w:rFonts w:cs="AF_Najed" w:hint="cs"/>
          <w:b/>
          <w:bCs/>
          <w:color w:val="FF0000"/>
          <w:sz w:val="36"/>
          <w:szCs w:val="36"/>
          <w:u w:val="single"/>
          <w:rtl/>
        </w:rPr>
        <w:t>سريان</w:t>
      </w:r>
      <w:r w:rsidRPr="004D3D03">
        <w:rPr>
          <w:rFonts w:cs="AF_Najed"/>
          <w:b/>
          <w:bCs/>
          <w:color w:val="FF0000"/>
          <w:sz w:val="36"/>
          <w:szCs w:val="36"/>
          <w:u w:val="single"/>
          <w:rtl/>
        </w:rPr>
        <w:t xml:space="preserve"> </w:t>
      </w:r>
      <w:r w:rsidRPr="004D3D03">
        <w:rPr>
          <w:rFonts w:cs="AF_Najed" w:hint="cs"/>
          <w:b/>
          <w:bCs/>
          <w:color w:val="FF0000"/>
          <w:sz w:val="36"/>
          <w:szCs w:val="36"/>
          <w:u w:val="single"/>
          <w:rtl/>
        </w:rPr>
        <w:t>المفعول</w:t>
      </w:r>
      <w:r w:rsidRPr="004D3D03">
        <w:rPr>
          <w:rFonts w:cs="AF_Najed"/>
          <w:b/>
          <w:bCs/>
          <w:color w:val="FF0000"/>
          <w:sz w:val="36"/>
          <w:szCs w:val="36"/>
          <w:u w:val="single"/>
          <w:rtl/>
        </w:rPr>
        <w:t xml:space="preserve"> </w:t>
      </w:r>
      <w:r w:rsidRPr="004D3D03">
        <w:rPr>
          <w:rFonts w:cs="AF_Najed" w:hint="cs"/>
          <w:b/>
          <w:bCs/>
          <w:color w:val="FF0000"/>
          <w:sz w:val="36"/>
          <w:szCs w:val="36"/>
          <w:u w:val="single"/>
          <w:rtl/>
        </w:rPr>
        <w:t>الجزئي</w:t>
      </w:r>
    </w:p>
    <w:p w14:paraId="125CB6C0" w14:textId="39880CF1" w:rsidR="00887CDF" w:rsidRPr="00BA10C4" w:rsidRDefault="00887CDF" w:rsidP="008B4E53">
      <w:pPr>
        <w:bidi/>
        <w:jc w:val="both"/>
        <w:rPr>
          <w:rFonts w:cs="AF_Najed"/>
          <w:sz w:val="24"/>
          <w:szCs w:val="24"/>
        </w:rPr>
      </w:pPr>
      <w:r w:rsidRPr="00BA10C4">
        <w:rPr>
          <w:rFonts w:cs="AF_Najed" w:hint="cs"/>
          <w:sz w:val="24"/>
          <w:szCs w:val="24"/>
          <w:rtl/>
        </w:rPr>
        <w:t>في</w:t>
      </w:r>
      <w:r w:rsidRPr="00BA10C4">
        <w:rPr>
          <w:rFonts w:cs="AF_Najed"/>
          <w:sz w:val="24"/>
          <w:szCs w:val="24"/>
          <w:rtl/>
        </w:rPr>
        <w:t xml:space="preserve"> </w:t>
      </w:r>
      <w:r w:rsidRPr="00BA10C4">
        <w:rPr>
          <w:rFonts w:cs="AF_Najed" w:hint="cs"/>
          <w:sz w:val="24"/>
          <w:szCs w:val="24"/>
          <w:rtl/>
        </w:rPr>
        <w:t>حالة</w:t>
      </w:r>
      <w:r w:rsidRPr="00BA10C4">
        <w:rPr>
          <w:rFonts w:cs="AF_Najed"/>
          <w:sz w:val="24"/>
          <w:szCs w:val="24"/>
          <w:rtl/>
        </w:rPr>
        <w:t xml:space="preserve"> </w:t>
      </w:r>
      <w:r w:rsidRPr="00BA10C4">
        <w:rPr>
          <w:rFonts w:cs="AF_Najed" w:hint="cs"/>
          <w:sz w:val="24"/>
          <w:szCs w:val="24"/>
          <w:rtl/>
        </w:rPr>
        <w:t>أن</w:t>
      </w:r>
      <w:r w:rsidRPr="00BA10C4">
        <w:rPr>
          <w:rFonts w:cs="AF_Najed"/>
          <w:sz w:val="24"/>
          <w:szCs w:val="24"/>
          <w:rtl/>
        </w:rPr>
        <w:t xml:space="preserve"> </w:t>
      </w:r>
      <w:r w:rsidRPr="00BA10C4">
        <w:rPr>
          <w:rFonts w:cs="AF_Najed" w:hint="cs"/>
          <w:sz w:val="24"/>
          <w:szCs w:val="24"/>
          <w:rtl/>
        </w:rPr>
        <w:t>أي</w:t>
      </w:r>
      <w:r w:rsidRPr="00BA10C4">
        <w:rPr>
          <w:rFonts w:cs="AF_Najed"/>
          <w:sz w:val="24"/>
          <w:szCs w:val="24"/>
          <w:rtl/>
        </w:rPr>
        <w:t xml:space="preserve"> </w:t>
      </w:r>
      <w:r w:rsidRPr="00BA10C4">
        <w:rPr>
          <w:rFonts w:cs="AF_Najed" w:hint="cs"/>
          <w:sz w:val="24"/>
          <w:szCs w:val="24"/>
          <w:rtl/>
        </w:rPr>
        <w:t>واحدة</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أكثر</w:t>
      </w:r>
      <w:r w:rsidRPr="00BA10C4">
        <w:rPr>
          <w:rFonts w:cs="AF_Najed"/>
          <w:sz w:val="24"/>
          <w:szCs w:val="24"/>
          <w:rtl/>
        </w:rPr>
        <w:t xml:space="preserve"> </w:t>
      </w:r>
      <w:r w:rsidRPr="00BA10C4">
        <w:rPr>
          <w:rFonts w:cs="AF_Najed" w:hint="cs"/>
          <w:sz w:val="24"/>
          <w:szCs w:val="24"/>
          <w:rtl/>
        </w:rPr>
        <w:t>من</w:t>
      </w:r>
      <w:r w:rsidRPr="00BA10C4">
        <w:rPr>
          <w:rFonts w:cs="AF_Najed"/>
          <w:sz w:val="24"/>
          <w:szCs w:val="24"/>
          <w:rtl/>
        </w:rPr>
        <w:t xml:space="preserve"> </w:t>
      </w:r>
      <w:r w:rsidRPr="00BA10C4">
        <w:rPr>
          <w:rFonts w:cs="AF_Najed" w:hint="cs"/>
          <w:sz w:val="24"/>
          <w:szCs w:val="24"/>
          <w:rtl/>
        </w:rPr>
        <w:t>العبارات</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الجمل</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البنود</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الفقرات</w:t>
      </w:r>
      <w:r w:rsidRPr="00BA10C4">
        <w:rPr>
          <w:rFonts w:cs="AF_Najed"/>
          <w:sz w:val="24"/>
          <w:szCs w:val="24"/>
          <w:rtl/>
        </w:rPr>
        <w:t xml:space="preserve"> </w:t>
      </w:r>
      <w:r w:rsidRPr="00BA10C4">
        <w:rPr>
          <w:rFonts w:cs="AF_Najed" w:hint="cs"/>
          <w:sz w:val="24"/>
          <w:szCs w:val="24"/>
          <w:rtl/>
        </w:rPr>
        <w:t>المتضمنة</w:t>
      </w:r>
      <w:r w:rsidRPr="00BA10C4">
        <w:rPr>
          <w:rFonts w:cs="AF_Najed"/>
          <w:sz w:val="24"/>
          <w:szCs w:val="24"/>
          <w:rtl/>
        </w:rPr>
        <w:t xml:space="preserve"> </w:t>
      </w:r>
      <w:r w:rsidRPr="00BA10C4">
        <w:rPr>
          <w:rFonts w:cs="AF_Najed" w:hint="cs"/>
          <w:sz w:val="24"/>
          <w:szCs w:val="24"/>
          <w:rtl/>
        </w:rPr>
        <w:t>في</w:t>
      </w:r>
      <w:r w:rsidRPr="00BA10C4">
        <w:rPr>
          <w:rFonts w:cs="AF_Najed"/>
          <w:sz w:val="24"/>
          <w:szCs w:val="24"/>
          <w:rtl/>
        </w:rPr>
        <w:t xml:space="preserve"> </w:t>
      </w:r>
      <w:r w:rsidRPr="00BA10C4">
        <w:rPr>
          <w:rFonts w:cs="AF_Najed" w:hint="cs"/>
          <w:sz w:val="24"/>
          <w:szCs w:val="24"/>
          <w:rtl/>
        </w:rPr>
        <w:t>هذا</w:t>
      </w:r>
      <w:r w:rsidRPr="00BA10C4">
        <w:rPr>
          <w:rFonts w:cs="AF_Najed"/>
          <w:sz w:val="24"/>
          <w:szCs w:val="24"/>
          <w:rtl/>
        </w:rPr>
        <w:t xml:space="preserve"> </w:t>
      </w:r>
      <w:r w:rsidRPr="00BA10C4">
        <w:rPr>
          <w:rFonts w:cs="AF_Najed" w:hint="cs"/>
          <w:sz w:val="24"/>
          <w:szCs w:val="24"/>
          <w:rtl/>
        </w:rPr>
        <w:t>العقد</w:t>
      </w:r>
      <w:r w:rsidRPr="00BA10C4">
        <w:rPr>
          <w:rFonts w:cs="AF_Najed"/>
          <w:sz w:val="24"/>
          <w:szCs w:val="24"/>
          <w:rtl/>
        </w:rPr>
        <w:t xml:space="preserve"> </w:t>
      </w:r>
      <w:r w:rsidRPr="00BA10C4">
        <w:rPr>
          <w:rFonts w:cs="AF_Najed" w:hint="cs"/>
          <w:sz w:val="24"/>
          <w:szCs w:val="24"/>
          <w:rtl/>
        </w:rPr>
        <w:t>قد</w:t>
      </w:r>
      <w:r w:rsidRPr="00BA10C4">
        <w:rPr>
          <w:rFonts w:cs="AF_Najed"/>
          <w:sz w:val="24"/>
          <w:szCs w:val="24"/>
          <w:rtl/>
        </w:rPr>
        <w:t xml:space="preserve"> </w:t>
      </w:r>
      <w:r w:rsidRPr="00BA10C4">
        <w:rPr>
          <w:rFonts w:cs="AF_Najed" w:hint="cs"/>
          <w:sz w:val="24"/>
          <w:szCs w:val="24"/>
          <w:rtl/>
        </w:rPr>
        <w:t>أعلن</w:t>
      </w:r>
      <w:r w:rsidRPr="00BA10C4">
        <w:rPr>
          <w:rFonts w:cs="AF_Najed"/>
          <w:sz w:val="24"/>
          <w:szCs w:val="24"/>
          <w:rtl/>
        </w:rPr>
        <w:t xml:space="preserve"> </w:t>
      </w:r>
      <w:r w:rsidRPr="00BA10C4">
        <w:rPr>
          <w:rFonts w:cs="AF_Najed" w:hint="cs"/>
          <w:sz w:val="24"/>
          <w:szCs w:val="24"/>
          <w:rtl/>
        </w:rPr>
        <w:t>أنها</w:t>
      </w:r>
      <w:r w:rsidRPr="00BA10C4">
        <w:rPr>
          <w:rFonts w:cs="AF_Najed"/>
          <w:sz w:val="24"/>
          <w:szCs w:val="24"/>
          <w:rtl/>
        </w:rPr>
        <w:t xml:space="preserve"> </w:t>
      </w:r>
      <w:r w:rsidRPr="00BA10C4">
        <w:rPr>
          <w:rFonts w:cs="AF_Najed" w:hint="cs"/>
          <w:sz w:val="24"/>
          <w:szCs w:val="24"/>
          <w:rtl/>
        </w:rPr>
        <w:t>غير</w:t>
      </w:r>
      <w:r w:rsidRPr="00BA10C4">
        <w:rPr>
          <w:rFonts w:cs="AF_Najed"/>
          <w:sz w:val="24"/>
          <w:szCs w:val="24"/>
          <w:rtl/>
        </w:rPr>
        <w:t xml:space="preserve"> </w:t>
      </w:r>
      <w:r w:rsidRPr="00BA10C4">
        <w:rPr>
          <w:rFonts w:cs="AF_Najed" w:hint="cs"/>
          <w:sz w:val="24"/>
          <w:szCs w:val="24"/>
          <w:rtl/>
        </w:rPr>
        <w:t>سارية</w:t>
      </w:r>
      <w:r w:rsidRPr="00BA10C4">
        <w:rPr>
          <w:rFonts w:cs="AF_Najed"/>
          <w:sz w:val="24"/>
          <w:szCs w:val="24"/>
          <w:rtl/>
        </w:rPr>
        <w:t xml:space="preserve"> </w:t>
      </w:r>
      <w:r w:rsidRPr="00BA10C4">
        <w:rPr>
          <w:rFonts w:cs="AF_Najed" w:hint="cs"/>
          <w:sz w:val="24"/>
          <w:szCs w:val="24"/>
          <w:rtl/>
        </w:rPr>
        <w:t>المفعول</w:t>
      </w:r>
      <w:r w:rsidRPr="00BA10C4">
        <w:rPr>
          <w:rFonts w:cs="AF_Najed"/>
          <w:sz w:val="24"/>
          <w:szCs w:val="24"/>
          <w:rtl/>
        </w:rPr>
        <w:t xml:space="preserve"> </w:t>
      </w:r>
      <w:r w:rsidRPr="00BA10C4">
        <w:rPr>
          <w:rFonts w:cs="AF_Najed" w:hint="cs"/>
          <w:sz w:val="24"/>
          <w:szCs w:val="24"/>
          <w:rtl/>
        </w:rPr>
        <w:t>بأمر</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مرسوم</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حكم</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قرار</w:t>
      </w:r>
      <w:r w:rsidRPr="00BA10C4">
        <w:rPr>
          <w:rFonts w:cs="AF_Najed"/>
          <w:sz w:val="24"/>
          <w:szCs w:val="24"/>
          <w:rtl/>
        </w:rPr>
        <w:t xml:space="preserve"> </w:t>
      </w:r>
      <w:r w:rsidRPr="00BA10C4">
        <w:rPr>
          <w:rFonts w:cs="AF_Najed" w:hint="cs"/>
          <w:sz w:val="24"/>
          <w:szCs w:val="24"/>
          <w:rtl/>
        </w:rPr>
        <w:t>محكمة</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هيئة</w:t>
      </w:r>
      <w:r w:rsidRPr="00BA10C4">
        <w:rPr>
          <w:rFonts w:cs="AF_Najed"/>
          <w:sz w:val="24"/>
          <w:szCs w:val="24"/>
          <w:rtl/>
        </w:rPr>
        <w:t xml:space="preserve"> </w:t>
      </w:r>
      <w:r w:rsidR="008B4E53">
        <w:rPr>
          <w:rFonts w:cs="AF_Najed" w:hint="cs"/>
          <w:sz w:val="24"/>
          <w:szCs w:val="24"/>
          <w:rtl/>
        </w:rPr>
        <w:t>قضائية بشكل</w:t>
      </w:r>
      <w:r w:rsidRPr="00BA10C4">
        <w:rPr>
          <w:rFonts w:cs="AF_Najed"/>
          <w:sz w:val="24"/>
          <w:szCs w:val="24"/>
          <w:rtl/>
        </w:rPr>
        <w:t xml:space="preserve"> </w:t>
      </w:r>
      <w:r w:rsidRPr="00BA10C4">
        <w:rPr>
          <w:rFonts w:cs="AF_Najed" w:hint="cs"/>
          <w:sz w:val="24"/>
          <w:szCs w:val="24"/>
          <w:rtl/>
        </w:rPr>
        <w:t>نهائي</w:t>
      </w:r>
      <w:r w:rsidRPr="00BA10C4">
        <w:rPr>
          <w:rFonts w:cs="AF_Najed"/>
          <w:sz w:val="24"/>
          <w:szCs w:val="24"/>
          <w:rtl/>
        </w:rPr>
        <w:t xml:space="preserve"> </w:t>
      </w:r>
      <w:r w:rsidRPr="00BA10C4">
        <w:rPr>
          <w:rFonts w:cs="AF_Najed" w:hint="cs"/>
          <w:sz w:val="24"/>
          <w:szCs w:val="24"/>
          <w:rtl/>
        </w:rPr>
        <w:t>وغير</w:t>
      </w:r>
      <w:r w:rsidRPr="00BA10C4">
        <w:rPr>
          <w:rFonts w:cs="AF_Najed"/>
          <w:sz w:val="24"/>
          <w:szCs w:val="24"/>
          <w:rtl/>
        </w:rPr>
        <w:t xml:space="preserve"> </w:t>
      </w:r>
      <w:r w:rsidRPr="00BA10C4">
        <w:rPr>
          <w:rFonts w:cs="AF_Najed" w:hint="cs"/>
          <w:sz w:val="24"/>
          <w:szCs w:val="24"/>
          <w:rtl/>
        </w:rPr>
        <w:t>قابل</w:t>
      </w:r>
      <w:r w:rsidRPr="00BA10C4">
        <w:rPr>
          <w:rFonts w:cs="AF_Najed"/>
          <w:sz w:val="24"/>
          <w:szCs w:val="24"/>
          <w:rtl/>
        </w:rPr>
        <w:t xml:space="preserve"> </w:t>
      </w:r>
      <w:r w:rsidRPr="00BA10C4">
        <w:rPr>
          <w:rFonts w:cs="AF_Najed" w:hint="cs"/>
          <w:sz w:val="24"/>
          <w:szCs w:val="24"/>
          <w:rtl/>
        </w:rPr>
        <w:t>للاستئناف،</w:t>
      </w:r>
      <w:r w:rsidRPr="00BA10C4">
        <w:rPr>
          <w:rFonts w:cs="AF_Najed"/>
          <w:sz w:val="24"/>
          <w:szCs w:val="24"/>
          <w:rtl/>
        </w:rPr>
        <w:t xml:space="preserve"> </w:t>
      </w:r>
      <w:r w:rsidRPr="00BA10C4">
        <w:rPr>
          <w:rFonts w:cs="AF_Najed" w:hint="cs"/>
          <w:sz w:val="24"/>
          <w:szCs w:val="24"/>
          <w:rtl/>
        </w:rPr>
        <w:t>فسيتم</w:t>
      </w:r>
      <w:r w:rsidRPr="00BA10C4">
        <w:rPr>
          <w:rFonts w:cs="AF_Najed"/>
          <w:sz w:val="24"/>
          <w:szCs w:val="24"/>
          <w:rtl/>
        </w:rPr>
        <w:t xml:space="preserve"> </w:t>
      </w:r>
      <w:r w:rsidRPr="00BA10C4">
        <w:rPr>
          <w:rFonts w:cs="AF_Najed" w:hint="cs"/>
          <w:sz w:val="24"/>
          <w:szCs w:val="24"/>
          <w:rtl/>
        </w:rPr>
        <w:t>تفسير</w:t>
      </w:r>
      <w:r w:rsidRPr="00BA10C4">
        <w:rPr>
          <w:rFonts w:cs="AF_Najed"/>
          <w:sz w:val="24"/>
          <w:szCs w:val="24"/>
          <w:rtl/>
        </w:rPr>
        <w:t xml:space="preserve"> </w:t>
      </w:r>
      <w:r w:rsidRPr="00BA10C4">
        <w:rPr>
          <w:rFonts w:cs="AF_Najed" w:hint="cs"/>
          <w:sz w:val="24"/>
          <w:szCs w:val="24"/>
          <w:rtl/>
        </w:rPr>
        <w:t>هذا</w:t>
      </w:r>
      <w:r w:rsidRPr="00BA10C4">
        <w:rPr>
          <w:rFonts w:cs="AF_Najed"/>
          <w:sz w:val="24"/>
          <w:szCs w:val="24"/>
          <w:rtl/>
        </w:rPr>
        <w:t xml:space="preserve"> </w:t>
      </w:r>
      <w:r w:rsidRPr="00BA10C4">
        <w:rPr>
          <w:rFonts w:cs="AF_Najed" w:hint="cs"/>
          <w:sz w:val="24"/>
          <w:szCs w:val="24"/>
          <w:rtl/>
        </w:rPr>
        <w:t>العقد</w:t>
      </w:r>
      <w:r w:rsidRPr="00BA10C4">
        <w:rPr>
          <w:rFonts w:cs="AF_Najed"/>
          <w:sz w:val="24"/>
          <w:szCs w:val="24"/>
          <w:rtl/>
        </w:rPr>
        <w:t xml:space="preserve"> </w:t>
      </w:r>
      <w:r w:rsidRPr="00BA10C4">
        <w:rPr>
          <w:rFonts w:cs="AF_Najed" w:hint="cs"/>
          <w:sz w:val="24"/>
          <w:szCs w:val="24"/>
          <w:rtl/>
        </w:rPr>
        <w:t>كما</w:t>
      </w:r>
      <w:r w:rsidRPr="00BA10C4">
        <w:rPr>
          <w:rFonts w:cs="AF_Najed"/>
          <w:sz w:val="24"/>
          <w:szCs w:val="24"/>
          <w:rtl/>
        </w:rPr>
        <w:t xml:space="preserve"> </w:t>
      </w:r>
      <w:r w:rsidRPr="00BA10C4">
        <w:rPr>
          <w:rFonts w:cs="AF_Najed" w:hint="cs"/>
          <w:sz w:val="24"/>
          <w:szCs w:val="24"/>
          <w:rtl/>
        </w:rPr>
        <w:t>لو</w:t>
      </w:r>
      <w:r w:rsidRPr="00BA10C4">
        <w:rPr>
          <w:rFonts w:cs="AF_Najed"/>
          <w:sz w:val="24"/>
          <w:szCs w:val="24"/>
          <w:rtl/>
        </w:rPr>
        <w:t xml:space="preserve"> </w:t>
      </w:r>
      <w:r w:rsidRPr="00BA10C4">
        <w:rPr>
          <w:rFonts w:cs="AF_Najed" w:hint="cs"/>
          <w:sz w:val="24"/>
          <w:szCs w:val="24"/>
          <w:rtl/>
        </w:rPr>
        <w:t>كانت</w:t>
      </w:r>
      <w:r w:rsidRPr="00BA10C4">
        <w:rPr>
          <w:rFonts w:cs="AF_Najed"/>
          <w:sz w:val="24"/>
          <w:szCs w:val="24"/>
          <w:rtl/>
        </w:rPr>
        <w:t xml:space="preserve"> </w:t>
      </w:r>
      <w:r w:rsidRPr="00BA10C4">
        <w:rPr>
          <w:rFonts w:cs="AF_Najed" w:hint="cs"/>
          <w:sz w:val="24"/>
          <w:szCs w:val="24"/>
          <w:rtl/>
        </w:rPr>
        <w:t>هذه</w:t>
      </w:r>
      <w:r w:rsidRPr="00BA10C4">
        <w:rPr>
          <w:rFonts w:cs="AF_Najed"/>
          <w:sz w:val="24"/>
          <w:szCs w:val="24"/>
          <w:rtl/>
        </w:rPr>
        <w:t xml:space="preserve"> </w:t>
      </w:r>
      <w:r w:rsidRPr="00BA10C4">
        <w:rPr>
          <w:rFonts w:cs="AF_Najed" w:hint="cs"/>
          <w:sz w:val="24"/>
          <w:szCs w:val="24"/>
          <w:rtl/>
        </w:rPr>
        <w:t>العبارات</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الجمل</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البنود</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الفقرات</w:t>
      </w:r>
      <w:r w:rsidRPr="00BA10C4">
        <w:rPr>
          <w:rFonts w:cs="AF_Najed"/>
          <w:sz w:val="24"/>
          <w:szCs w:val="24"/>
          <w:rtl/>
        </w:rPr>
        <w:t xml:space="preserve"> </w:t>
      </w:r>
      <w:r w:rsidRPr="00BA10C4">
        <w:rPr>
          <w:rFonts w:cs="AF_Najed" w:hint="cs"/>
          <w:sz w:val="24"/>
          <w:szCs w:val="24"/>
          <w:rtl/>
        </w:rPr>
        <w:t>لم</w:t>
      </w:r>
      <w:r w:rsidRPr="00BA10C4">
        <w:rPr>
          <w:rFonts w:cs="AF_Najed"/>
          <w:sz w:val="24"/>
          <w:szCs w:val="24"/>
          <w:rtl/>
        </w:rPr>
        <w:t xml:space="preserve"> </w:t>
      </w:r>
      <w:r w:rsidRPr="00BA10C4">
        <w:rPr>
          <w:rFonts w:cs="AF_Najed" w:hint="cs"/>
          <w:sz w:val="24"/>
          <w:szCs w:val="24"/>
          <w:rtl/>
        </w:rPr>
        <w:t>يتم</w:t>
      </w:r>
      <w:r w:rsidRPr="00BA10C4">
        <w:rPr>
          <w:rFonts w:cs="AF_Najed"/>
          <w:sz w:val="24"/>
          <w:szCs w:val="24"/>
          <w:rtl/>
        </w:rPr>
        <w:t xml:space="preserve"> </w:t>
      </w:r>
      <w:r w:rsidRPr="00BA10C4">
        <w:rPr>
          <w:rFonts w:cs="AF_Najed" w:hint="cs"/>
          <w:sz w:val="24"/>
          <w:szCs w:val="24"/>
          <w:rtl/>
        </w:rPr>
        <w:t>إدراجها</w:t>
      </w:r>
      <w:r w:rsidRPr="00BA10C4">
        <w:rPr>
          <w:rFonts w:cs="AF_Najed"/>
          <w:sz w:val="24"/>
          <w:szCs w:val="24"/>
          <w:rtl/>
        </w:rPr>
        <w:t xml:space="preserve"> </w:t>
      </w:r>
      <w:r w:rsidRPr="00BA10C4">
        <w:rPr>
          <w:rFonts w:cs="AF_Najed" w:hint="cs"/>
          <w:sz w:val="24"/>
          <w:szCs w:val="24"/>
          <w:rtl/>
        </w:rPr>
        <w:t>بها؛</w:t>
      </w:r>
      <w:r w:rsidRPr="00BA10C4">
        <w:rPr>
          <w:rFonts w:cs="AF_Najed"/>
          <w:sz w:val="24"/>
          <w:szCs w:val="24"/>
          <w:rtl/>
        </w:rPr>
        <w:t xml:space="preserve"> </w:t>
      </w:r>
      <w:r w:rsidRPr="00BA10C4">
        <w:rPr>
          <w:rFonts w:cs="AF_Najed" w:hint="cs"/>
          <w:sz w:val="24"/>
          <w:szCs w:val="24"/>
          <w:rtl/>
        </w:rPr>
        <w:t>باستثناء</w:t>
      </w:r>
      <w:r w:rsidRPr="00BA10C4">
        <w:rPr>
          <w:rFonts w:cs="AF_Najed"/>
          <w:sz w:val="24"/>
          <w:szCs w:val="24"/>
          <w:rtl/>
        </w:rPr>
        <w:t xml:space="preserve"> </w:t>
      </w:r>
      <w:r w:rsidRPr="00BA10C4">
        <w:rPr>
          <w:rFonts w:cs="AF_Najed" w:hint="cs"/>
          <w:sz w:val="24"/>
          <w:szCs w:val="24"/>
          <w:rtl/>
        </w:rPr>
        <w:t>أن</w:t>
      </w:r>
      <w:r w:rsidRPr="00BA10C4">
        <w:rPr>
          <w:rFonts w:cs="AF_Najed"/>
          <w:sz w:val="24"/>
          <w:szCs w:val="24"/>
          <w:rtl/>
        </w:rPr>
        <w:t xml:space="preserve"> </w:t>
      </w:r>
      <w:r w:rsidRPr="00BA10C4">
        <w:rPr>
          <w:rFonts w:cs="AF_Najed" w:hint="cs"/>
          <w:sz w:val="24"/>
          <w:szCs w:val="24"/>
          <w:rtl/>
        </w:rPr>
        <w:t>إذا</w:t>
      </w:r>
      <w:r w:rsidRPr="00BA10C4">
        <w:rPr>
          <w:rFonts w:cs="AF_Najed"/>
          <w:sz w:val="24"/>
          <w:szCs w:val="24"/>
          <w:rtl/>
        </w:rPr>
        <w:t xml:space="preserve"> </w:t>
      </w:r>
      <w:r w:rsidRPr="00BA10C4">
        <w:rPr>
          <w:rFonts w:cs="AF_Najed" w:hint="cs"/>
          <w:sz w:val="24"/>
          <w:szCs w:val="24"/>
          <w:rtl/>
        </w:rPr>
        <w:t>كان</w:t>
      </w:r>
      <w:r w:rsidRPr="00BA10C4">
        <w:rPr>
          <w:rFonts w:cs="AF_Najed"/>
          <w:sz w:val="24"/>
          <w:szCs w:val="24"/>
          <w:rtl/>
        </w:rPr>
        <w:t xml:space="preserve"> </w:t>
      </w:r>
      <w:r w:rsidRPr="00BA10C4">
        <w:rPr>
          <w:rFonts w:cs="AF_Najed" w:hint="cs"/>
          <w:sz w:val="24"/>
          <w:szCs w:val="24"/>
          <w:rtl/>
        </w:rPr>
        <w:t>عدم</w:t>
      </w:r>
      <w:r w:rsidRPr="00BA10C4">
        <w:rPr>
          <w:rFonts w:cs="AF_Najed"/>
          <w:sz w:val="24"/>
          <w:szCs w:val="24"/>
          <w:rtl/>
        </w:rPr>
        <w:t xml:space="preserve"> </w:t>
      </w:r>
      <w:r w:rsidRPr="00BA10C4">
        <w:rPr>
          <w:rFonts w:cs="AF_Najed" w:hint="cs"/>
          <w:sz w:val="24"/>
          <w:szCs w:val="24"/>
          <w:rtl/>
        </w:rPr>
        <w:t>سريان</w:t>
      </w:r>
      <w:r w:rsidRPr="00BA10C4">
        <w:rPr>
          <w:rFonts w:cs="AF_Najed"/>
          <w:sz w:val="24"/>
          <w:szCs w:val="24"/>
          <w:rtl/>
        </w:rPr>
        <w:t xml:space="preserve"> </w:t>
      </w:r>
      <w:r w:rsidRPr="00BA10C4">
        <w:rPr>
          <w:rFonts w:cs="AF_Najed" w:hint="cs"/>
          <w:sz w:val="24"/>
          <w:szCs w:val="24"/>
          <w:rtl/>
        </w:rPr>
        <w:t>المفعول</w:t>
      </w:r>
      <w:r w:rsidRPr="00BA10C4">
        <w:rPr>
          <w:rFonts w:cs="AF_Najed"/>
          <w:sz w:val="24"/>
          <w:szCs w:val="24"/>
          <w:rtl/>
        </w:rPr>
        <w:t xml:space="preserve"> </w:t>
      </w:r>
      <w:r w:rsidRPr="00BA10C4">
        <w:rPr>
          <w:rFonts w:cs="AF_Najed" w:hint="cs"/>
          <w:sz w:val="24"/>
          <w:szCs w:val="24"/>
          <w:rtl/>
        </w:rPr>
        <w:t>هذا</w:t>
      </w:r>
      <w:r w:rsidRPr="00BA10C4">
        <w:rPr>
          <w:rFonts w:cs="AF_Najed"/>
          <w:sz w:val="24"/>
          <w:szCs w:val="24"/>
          <w:rtl/>
        </w:rPr>
        <w:t xml:space="preserve"> </w:t>
      </w:r>
      <w:r w:rsidRPr="00BA10C4">
        <w:rPr>
          <w:rFonts w:cs="AF_Najed" w:hint="cs"/>
          <w:sz w:val="24"/>
          <w:szCs w:val="24"/>
          <w:rtl/>
        </w:rPr>
        <w:t>يعمل</w:t>
      </w:r>
      <w:r w:rsidRPr="00BA10C4">
        <w:rPr>
          <w:rFonts w:cs="AF_Najed"/>
          <w:sz w:val="24"/>
          <w:szCs w:val="24"/>
          <w:rtl/>
        </w:rPr>
        <w:t xml:space="preserve"> </w:t>
      </w:r>
      <w:r w:rsidRPr="00BA10C4">
        <w:rPr>
          <w:rFonts w:cs="AF_Najed" w:hint="cs"/>
          <w:sz w:val="24"/>
          <w:szCs w:val="24"/>
          <w:rtl/>
        </w:rPr>
        <w:t>على</w:t>
      </w:r>
      <w:r w:rsidRPr="00BA10C4">
        <w:rPr>
          <w:rFonts w:cs="AF_Najed"/>
          <w:sz w:val="24"/>
          <w:szCs w:val="24"/>
          <w:rtl/>
        </w:rPr>
        <w:t xml:space="preserve"> </w:t>
      </w:r>
      <w:r w:rsidRPr="00BA10C4">
        <w:rPr>
          <w:rFonts w:cs="AF_Najed" w:hint="cs"/>
          <w:sz w:val="24"/>
          <w:szCs w:val="24"/>
          <w:rtl/>
        </w:rPr>
        <w:t>خلق</w:t>
      </w:r>
      <w:r w:rsidRPr="00BA10C4">
        <w:rPr>
          <w:rFonts w:cs="AF_Najed"/>
          <w:sz w:val="24"/>
          <w:szCs w:val="24"/>
          <w:rtl/>
        </w:rPr>
        <w:t xml:space="preserve"> </w:t>
      </w:r>
      <w:r w:rsidRPr="00BA10C4">
        <w:rPr>
          <w:rFonts w:cs="AF_Najed" w:hint="cs"/>
          <w:sz w:val="24"/>
          <w:szCs w:val="24"/>
          <w:rtl/>
        </w:rPr>
        <w:t>صعوبة</w:t>
      </w:r>
      <w:r w:rsidRPr="00BA10C4">
        <w:rPr>
          <w:rFonts w:cs="AF_Najed"/>
          <w:sz w:val="24"/>
          <w:szCs w:val="24"/>
          <w:rtl/>
        </w:rPr>
        <w:t xml:space="preserve"> </w:t>
      </w:r>
      <w:r w:rsidRPr="00BA10C4">
        <w:rPr>
          <w:rFonts w:cs="AF_Najed" w:hint="cs"/>
          <w:sz w:val="24"/>
          <w:szCs w:val="24"/>
          <w:rtl/>
        </w:rPr>
        <w:t>غير</w:t>
      </w:r>
      <w:r w:rsidRPr="00BA10C4">
        <w:rPr>
          <w:rFonts w:cs="AF_Najed"/>
          <w:sz w:val="24"/>
          <w:szCs w:val="24"/>
          <w:rtl/>
        </w:rPr>
        <w:t xml:space="preserve"> </w:t>
      </w:r>
      <w:r w:rsidRPr="00BA10C4">
        <w:rPr>
          <w:rFonts w:cs="AF_Najed" w:hint="cs"/>
          <w:sz w:val="24"/>
          <w:szCs w:val="24"/>
          <w:rtl/>
        </w:rPr>
        <w:t>واجبة</w:t>
      </w:r>
      <w:r w:rsidRPr="00BA10C4">
        <w:rPr>
          <w:rFonts w:cs="AF_Najed"/>
          <w:sz w:val="24"/>
          <w:szCs w:val="24"/>
          <w:rtl/>
        </w:rPr>
        <w:t xml:space="preserve"> </w:t>
      </w:r>
      <w:r w:rsidRPr="00BA10C4">
        <w:rPr>
          <w:rFonts w:cs="AF_Najed" w:hint="cs"/>
          <w:sz w:val="24"/>
          <w:szCs w:val="24"/>
          <w:rtl/>
        </w:rPr>
        <w:t>على</w:t>
      </w:r>
      <w:r w:rsidRPr="00BA10C4">
        <w:rPr>
          <w:rFonts w:cs="AF_Najed"/>
          <w:sz w:val="24"/>
          <w:szCs w:val="24"/>
          <w:rtl/>
        </w:rPr>
        <w:t xml:space="preserve"> </w:t>
      </w:r>
      <w:r w:rsidRPr="00BA10C4">
        <w:rPr>
          <w:rFonts w:cs="AF_Najed" w:hint="cs"/>
          <w:sz w:val="24"/>
          <w:szCs w:val="24"/>
          <w:rtl/>
        </w:rPr>
        <w:t>أي</w:t>
      </w:r>
      <w:r w:rsidRPr="00BA10C4">
        <w:rPr>
          <w:rFonts w:cs="AF_Najed"/>
          <w:sz w:val="24"/>
          <w:szCs w:val="24"/>
          <w:rtl/>
        </w:rPr>
        <w:t xml:space="preserve"> </w:t>
      </w:r>
      <w:r w:rsidRPr="00BA10C4">
        <w:rPr>
          <w:rFonts w:cs="AF_Najed" w:hint="cs"/>
          <w:sz w:val="24"/>
          <w:szCs w:val="24"/>
          <w:rtl/>
        </w:rPr>
        <w:t>طرف</w:t>
      </w:r>
      <w:r w:rsidRPr="00BA10C4">
        <w:rPr>
          <w:rFonts w:cs="AF_Najed"/>
          <w:sz w:val="24"/>
          <w:szCs w:val="24"/>
          <w:rtl/>
        </w:rPr>
        <w:t xml:space="preserve"> </w:t>
      </w:r>
      <w:r w:rsidRPr="00BA10C4">
        <w:rPr>
          <w:rFonts w:cs="AF_Najed" w:hint="cs"/>
          <w:sz w:val="24"/>
          <w:szCs w:val="24"/>
          <w:rtl/>
        </w:rPr>
        <w:t>من</w:t>
      </w:r>
      <w:r w:rsidRPr="00BA10C4">
        <w:rPr>
          <w:rFonts w:cs="AF_Najed"/>
          <w:sz w:val="24"/>
          <w:szCs w:val="24"/>
          <w:rtl/>
        </w:rPr>
        <w:t xml:space="preserve"> </w:t>
      </w:r>
      <w:r w:rsidRPr="00BA10C4">
        <w:rPr>
          <w:rFonts w:cs="AF_Najed" w:hint="cs"/>
          <w:sz w:val="24"/>
          <w:szCs w:val="24"/>
          <w:rtl/>
        </w:rPr>
        <w:t>الأطراف</w:t>
      </w:r>
      <w:r w:rsidRPr="00BA10C4">
        <w:rPr>
          <w:rFonts w:cs="AF_Najed"/>
          <w:sz w:val="24"/>
          <w:szCs w:val="24"/>
          <w:rtl/>
        </w:rPr>
        <w:t xml:space="preserve"> </w:t>
      </w:r>
      <w:r w:rsidRPr="00BA10C4">
        <w:rPr>
          <w:rFonts w:cs="AF_Najed" w:hint="cs"/>
          <w:sz w:val="24"/>
          <w:szCs w:val="24"/>
          <w:rtl/>
        </w:rPr>
        <w:t>و</w:t>
      </w:r>
      <w:r w:rsidRPr="00BA10C4">
        <w:rPr>
          <w:rFonts w:cs="AF_Najed"/>
          <w:sz w:val="24"/>
          <w:szCs w:val="24"/>
          <w:rtl/>
        </w:rPr>
        <w:t xml:space="preserve"> /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يؤثر</w:t>
      </w:r>
      <w:r w:rsidRPr="00BA10C4">
        <w:rPr>
          <w:rFonts w:cs="AF_Najed"/>
          <w:sz w:val="24"/>
          <w:szCs w:val="24"/>
          <w:rtl/>
        </w:rPr>
        <w:t xml:space="preserve"> </w:t>
      </w:r>
      <w:r w:rsidRPr="00BA10C4">
        <w:rPr>
          <w:rFonts w:cs="AF_Najed" w:hint="cs"/>
          <w:sz w:val="24"/>
          <w:szCs w:val="24"/>
          <w:rtl/>
        </w:rPr>
        <w:t>تأثيرا</w:t>
      </w:r>
      <w:r w:rsidRPr="00BA10C4">
        <w:rPr>
          <w:rFonts w:cs="AF_Najed"/>
          <w:sz w:val="24"/>
          <w:szCs w:val="24"/>
          <w:rtl/>
        </w:rPr>
        <w:t xml:space="preserve"> </w:t>
      </w:r>
      <w:r w:rsidRPr="00BA10C4">
        <w:rPr>
          <w:rFonts w:cs="AF_Najed" w:hint="cs"/>
          <w:sz w:val="24"/>
          <w:szCs w:val="24"/>
          <w:rtl/>
        </w:rPr>
        <w:t>عكسيا</w:t>
      </w:r>
      <w:r w:rsidRPr="00BA10C4">
        <w:rPr>
          <w:rFonts w:cs="AF_Najed"/>
          <w:sz w:val="24"/>
          <w:szCs w:val="24"/>
          <w:rtl/>
        </w:rPr>
        <w:t xml:space="preserve"> </w:t>
      </w:r>
      <w:r w:rsidRPr="00BA10C4">
        <w:rPr>
          <w:rFonts w:cs="AF_Najed" w:hint="cs"/>
          <w:sz w:val="24"/>
          <w:szCs w:val="24"/>
          <w:rtl/>
        </w:rPr>
        <w:t>وأساسيا</w:t>
      </w:r>
      <w:r w:rsidRPr="00BA10C4">
        <w:rPr>
          <w:rFonts w:cs="AF_Najed"/>
          <w:sz w:val="24"/>
          <w:szCs w:val="24"/>
          <w:rtl/>
        </w:rPr>
        <w:t xml:space="preserve"> </w:t>
      </w:r>
      <w:r w:rsidRPr="00BA10C4">
        <w:rPr>
          <w:rFonts w:cs="AF_Najed" w:hint="cs"/>
          <w:sz w:val="24"/>
          <w:szCs w:val="24"/>
          <w:rtl/>
        </w:rPr>
        <w:t>على</w:t>
      </w:r>
      <w:r w:rsidRPr="00BA10C4">
        <w:rPr>
          <w:rFonts w:cs="AF_Najed"/>
          <w:sz w:val="24"/>
          <w:szCs w:val="24"/>
          <w:rtl/>
        </w:rPr>
        <w:t xml:space="preserve"> </w:t>
      </w:r>
      <w:r w:rsidRPr="00BA10C4">
        <w:rPr>
          <w:rFonts w:cs="AF_Najed" w:hint="cs"/>
          <w:sz w:val="24"/>
          <w:szCs w:val="24"/>
          <w:rtl/>
        </w:rPr>
        <w:t>هيكل</w:t>
      </w:r>
      <w:r w:rsidRPr="00BA10C4">
        <w:rPr>
          <w:rFonts w:cs="AF_Najed"/>
          <w:sz w:val="24"/>
          <w:szCs w:val="24"/>
          <w:rtl/>
        </w:rPr>
        <w:t xml:space="preserve"> </w:t>
      </w:r>
      <w:r w:rsidRPr="00BA10C4">
        <w:rPr>
          <w:rFonts w:cs="AF_Najed" w:hint="cs"/>
          <w:sz w:val="24"/>
          <w:szCs w:val="24"/>
          <w:rtl/>
        </w:rPr>
        <w:t>هذا</w:t>
      </w:r>
      <w:r w:rsidRPr="00BA10C4">
        <w:rPr>
          <w:rFonts w:cs="AF_Najed"/>
          <w:sz w:val="24"/>
          <w:szCs w:val="24"/>
          <w:rtl/>
        </w:rPr>
        <w:t xml:space="preserve"> </w:t>
      </w:r>
      <w:r w:rsidRPr="00BA10C4">
        <w:rPr>
          <w:rFonts w:cs="AF_Najed" w:hint="cs"/>
          <w:sz w:val="24"/>
          <w:szCs w:val="24"/>
          <w:rtl/>
        </w:rPr>
        <w:t>العقد</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نية</w:t>
      </w:r>
      <w:r w:rsidRPr="00BA10C4">
        <w:rPr>
          <w:rFonts w:cs="AF_Najed"/>
          <w:sz w:val="24"/>
          <w:szCs w:val="24"/>
          <w:rtl/>
        </w:rPr>
        <w:t xml:space="preserve"> </w:t>
      </w:r>
      <w:r w:rsidRPr="00BA10C4">
        <w:rPr>
          <w:rFonts w:cs="AF_Najed" w:hint="cs"/>
          <w:sz w:val="24"/>
          <w:szCs w:val="24"/>
          <w:rtl/>
        </w:rPr>
        <w:t>الأطراف</w:t>
      </w:r>
      <w:r w:rsidRPr="00BA10C4">
        <w:rPr>
          <w:rFonts w:cs="AF_Najed"/>
          <w:sz w:val="24"/>
          <w:szCs w:val="24"/>
          <w:rtl/>
        </w:rPr>
        <w:t xml:space="preserve"> </w:t>
      </w:r>
      <w:r w:rsidRPr="00BA10C4">
        <w:rPr>
          <w:rFonts w:cs="AF_Najed" w:hint="cs"/>
          <w:sz w:val="24"/>
          <w:szCs w:val="24"/>
          <w:rtl/>
        </w:rPr>
        <w:t>بموجب</w:t>
      </w:r>
      <w:r w:rsidRPr="00BA10C4">
        <w:rPr>
          <w:rFonts w:cs="AF_Najed"/>
          <w:sz w:val="24"/>
          <w:szCs w:val="24"/>
          <w:rtl/>
        </w:rPr>
        <w:t xml:space="preserve"> </w:t>
      </w:r>
      <w:r w:rsidRPr="00BA10C4">
        <w:rPr>
          <w:rFonts w:cs="AF_Najed" w:hint="cs"/>
          <w:sz w:val="24"/>
          <w:szCs w:val="24"/>
          <w:rtl/>
        </w:rPr>
        <w:t>هذا</w:t>
      </w:r>
      <w:r w:rsidRPr="00BA10C4">
        <w:rPr>
          <w:rFonts w:cs="AF_Najed"/>
          <w:sz w:val="24"/>
          <w:szCs w:val="24"/>
          <w:rtl/>
        </w:rPr>
        <w:t xml:space="preserve"> </w:t>
      </w:r>
      <w:r w:rsidRPr="00BA10C4">
        <w:rPr>
          <w:rFonts w:cs="AF_Najed" w:hint="cs"/>
          <w:sz w:val="24"/>
          <w:szCs w:val="24"/>
          <w:rtl/>
        </w:rPr>
        <w:t>العقد</w:t>
      </w:r>
      <w:r w:rsidRPr="00BA10C4">
        <w:rPr>
          <w:rFonts w:cs="AF_Najed"/>
          <w:sz w:val="24"/>
          <w:szCs w:val="24"/>
          <w:rtl/>
        </w:rPr>
        <w:t xml:space="preserve"> </w:t>
      </w:r>
      <w:r w:rsidRPr="00BA10C4">
        <w:rPr>
          <w:rFonts w:cs="AF_Najed" w:hint="cs"/>
          <w:sz w:val="24"/>
          <w:szCs w:val="24"/>
          <w:rtl/>
        </w:rPr>
        <w:t>كما</w:t>
      </w:r>
      <w:r w:rsidRPr="00BA10C4">
        <w:rPr>
          <w:rFonts w:cs="AF_Najed"/>
          <w:sz w:val="24"/>
          <w:szCs w:val="24"/>
          <w:rtl/>
        </w:rPr>
        <w:t xml:space="preserve"> </w:t>
      </w:r>
      <w:r w:rsidRPr="00BA10C4">
        <w:rPr>
          <w:rFonts w:cs="AF_Najed" w:hint="cs"/>
          <w:sz w:val="24"/>
          <w:szCs w:val="24"/>
          <w:rtl/>
        </w:rPr>
        <w:t>هي</w:t>
      </w:r>
      <w:r w:rsidRPr="00BA10C4">
        <w:rPr>
          <w:rFonts w:cs="AF_Najed"/>
          <w:sz w:val="24"/>
          <w:szCs w:val="24"/>
          <w:rtl/>
        </w:rPr>
        <w:t xml:space="preserve"> </w:t>
      </w:r>
      <w:r w:rsidRPr="00BA10C4">
        <w:rPr>
          <w:rFonts w:cs="AF_Najed" w:hint="cs"/>
          <w:sz w:val="24"/>
          <w:szCs w:val="24"/>
          <w:rtl/>
        </w:rPr>
        <w:t>متصورة</w:t>
      </w:r>
      <w:r w:rsidRPr="00BA10C4">
        <w:rPr>
          <w:rFonts w:cs="AF_Najed"/>
          <w:sz w:val="24"/>
          <w:szCs w:val="24"/>
          <w:rtl/>
        </w:rPr>
        <w:t xml:space="preserve"> </w:t>
      </w:r>
      <w:r w:rsidRPr="00BA10C4">
        <w:rPr>
          <w:rFonts w:cs="AF_Najed" w:hint="cs"/>
          <w:sz w:val="24"/>
          <w:szCs w:val="24"/>
          <w:rtl/>
        </w:rPr>
        <w:t>هنا،</w:t>
      </w:r>
      <w:r w:rsidRPr="00BA10C4">
        <w:rPr>
          <w:rFonts w:cs="AF_Najed"/>
          <w:sz w:val="24"/>
          <w:szCs w:val="24"/>
          <w:rtl/>
        </w:rPr>
        <w:t xml:space="preserve"> </w:t>
      </w:r>
      <w:r w:rsidRPr="00BA10C4">
        <w:rPr>
          <w:rFonts w:cs="AF_Najed" w:hint="cs"/>
          <w:sz w:val="24"/>
          <w:szCs w:val="24"/>
          <w:rtl/>
        </w:rPr>
        <w:t>عندئذ</w:t>
      </w:r>
      <w:r w:rsidRPr="00BA10C4">
        <w:rPr>
          <w:rFonts w:cs="AF_Najed"/>
          <w:sz w:val="24"/>
          <w:szCs w:val="24"/>
          <w:rtl/>
        </w:rPr>
        <w:t xml:space="preserve"> </w:t>
      </w:r>
      <w:r w:rsidRPr="00BA10C4">
        <w:rPr>
          <w:rFonts w:cs="AF_Najed" w:hint="cs"/>
          <w:sz w:val="24"/>
          <w:szCs w:val="24"/>
          <w:rtl/>
        </w:rPr>
        <w:lastRenderedPageBreak/>
        <w:t>يجب</w:t>
      </w:r>
      <w:r w:rsidRPr="00BA10C4">
        <w:rPr>
          <w:rFonts w:cs="AF_Najed"/>
          <w:sz w:val="24"/>
          <w:szCs w:val="24"/>
          <w:rtl/>
        </w:rPr>
        <w:t xml:space="preserve"> </w:t>
      </w:r>
      <w:r w:rsidRPr="00BA10C4">
        <w:rPr>
          <w:rFonts w:cs="AF_Najed" w:hint="cs"/>
          <w:sz w:val="24"/>
          <w:szCs w:val="24"/>
          <w:rtl/>
        </w:rPr>
        <w:t>على</w:t>
      </w:r>
      <w:r w:rsidRPr="00BA10C4">
        <w:rPr>
          <w:rFonts w:cs="AF_Najed"/>
          <w:sz w:val="24"/>
          <w:szCs w:val="24"/>
          <w:rtl/>
        </w:rPr>
        <w:t xml:space="preserve"> </w:t>
      </w:r>
      <w:r w:rsidRPr="00BA10C4">
        <w:rPr>
          <w:rFonts w:cs="AF_Najed" w:hint="cs"/>
          <w:sz w:val="24"/>
          <w:szCs w:val="24"/>
          <w:rtl/>
        </w:rPr>
        <w:t>الأطراف</w:t>
      </w:r>
      <w:r w:rsidRPr="00BA10C4">
        <w:rPr>
          <w:rFonts w:cs="AF_Najed"/>
          <w:sz w:val="24"/>
          <w:szCs w:val="24"/>
          <w:rtl/>
        </w:rPr>
        <w:t xml:space="preserve"> </w:t>
      </w:r>
      <w:r w:rsidRPr="00BA10C4">
        <w:rPr>
          <w:rFonts w:cs="AF_Najed" w:hint="cs"/>
          <w:sz w:val="24"/>
          <w:szCs w:val="24"/>
          <w:rtl/>
        </w:rPr>
        <w:t>أن</w:t>
      </w:r>
      <w:r w:rsidRPr="00BA10C4">
        <w:rPr>
          <w:rFonts w:cs="AF_Najed"/>
          <w:sz w:val="24"/>
          <w:szCs w:val="24"/>
          <w:rtl/>
        </w:rPr>
        <w:t xml:space="preserve"> </w:t>
      </w:r>
      <w:r w:rsidRPr="00BA10C4">
        <w:rPr>
          <w:rFonts w:cs="AF_Najed" w:hint="cs"/>
          <w:sz w:val="24"/>
          <w:szCs w:val="24"/>
          <w:rtl/>
        </w:rPr>
        <w:t>يقوموا</w:t>
      </w:r>
      <w:r w:rsidRPr="00BA10C4">
        <w:rPr>
          <w:rFonts w:cs="AF_Najed"/>
          <w:sz w:val="24"/>
          <w:szCs w:val="24"/>
          <w:rtl/>
        </w:rPr>
        <w:t xml:space="preserve"> </w:t>
      </w:r>
      <w:r w:rsidRPr="00BA10C4">
        <w:rPr>
          <w:rFonts w:cs="AF_Najed" w:hint="cs"/>
          <w:sz w:val="24"/>
          <w:szCs w:val="24"/>
          <w:rtl/>
        </w:rPr>
        <w:t>فورا</w:t>
      </w:r>
      <w:r w:rsidRPr="00BA10C4">
        <w:rPr>
          <w:rFonts w:cs="AF_Najed"/>
          <w:sz w:val="24"/>
          <w:szCs w:val="24"/>
          <w:rtl/>
        </w:rPr>
        <w:t xml:space="preserve"> </w:t>
      </w:r>
      <w:r w:rsidRPr="00BA10C4">
        <w:rPr>
          <w:rFonts w:cs="AF_Najed" w:hint="cs"/>
          <w:sz w:val="24"/>
          <w:szCs w:val="24"/>
          <w:rtl/>
        </w:rPr>
        <w:t>وبكل</w:t>
      </w:r>
      <w:r w:rsidRPr="00BA10C4">
        <w:rPr>
          <w:rFonts w:cs="AF_Najed"/>
          <w:sz w:val="24"/>
          <w:szCs w:val="24"/>
          <w:rtl/>
        </w:rPr>
        <w:t xml:space="preserve"> </w:t>
      </w:r>
      <w:r w:rsidRPr="00BA10C4">
        <w:rPr>
          <w:rFonts w:cs="AF_Najed" w:hint="cs"/>
          <w:sz w:val="24"/>
          <w:szCs w:val="24"/>
          <w:rtl/>
        </w:rPr>
        <w:t>جد</w:t>
      </w:r>
      <w:r w:rsidRPr="00BA10C4">
        <w:rPr>
          <w:rFonts w:cs="AF_Najed"/>
          <w:sz w:val="24"/>
          <w:szCs w:val="24"/>
          <w:rtl/>
        </w:rPr>
        <w:t xml:space="preserve"> </w:t>
      </w:r>
      <w:r w:rsidRPr="00BA10C4">
        <w:rPr>
          <w:rFonts w:cs="AF_Najed" w:hint="cs"/>
          <w:sz w:val="24"/>
          <w:szCs w:val="24"/>
          <w:rtl/>
        </w:rPr>
        <w:t>ونشاط</w:t>
      </w:r>
      <w:r w:rsidRPr="00BA10C4">
        <w:rPr>
          <w:rFonts w:cs="AF_Najed"/>
          <w:sz w:val="24"/>
          <w:szCs w:val="24"/>
          <w:rtl/>
        </w:rPr>
        <w:t xml:space="preserve"> </w:t>
      </w:r>
      <w:r w:rsidRPr="00BA10C4">
        <w:rPr>
          <w:rFonts w:cs="AF_Najed" w:hint="cs"/>
          <w:sz w:val="24"/>
          <w:szCs w:val="24"/>
          <w:rtl/>
        </w:rPr>
        <w:t>بالتفاوض</w:t>
      </w:r>
      <w:r w:rsidRPr="00BA10C4">
        <w:rPr>
          <w:rFonts w:cs="AF_Najed"/>
          <w:sz w:val="24"/>
          <w:szCs w:val="24"/>
          <w:rtl/>
        </w:rPr>
        <w:t xml:space="preserve"> </w:t>
      </w:r>
      <w:r w:rsidRPr="00BA10C4">
        <w:rPr>
          <w:rFonts w:cs="AF_Najed" w:hint="cs"/>
          <w:sz w:val="24"/>
          <w:szCs w:val="24"/>
          <w:rtl/>
        </w:rPr>
        <w:t>والاتفاق</w:t>
      </w:r>
      <w:r w:rsidRPr="00BA10C4">
        <w:rPr>
          <w:rFonts w:cs="AF_Najed"/>
          <w:sz w:val="24"/>
          <w:szCs w:val="24"/>
          <w:rtl/>
        </w:rPr>
        <w:t xml:space="preserve"> </w:t>
      </w:r>
      <w:r w:rsidRPr="00BA10C4">
        <w:rPr>
          <w:rFonts w:cs="AF_Najed" w:hint="cs"/>
          <w:sz w:val="24"/>
          <w:szCs w:val="24"/>
          <w:rtl/>
        </w:rPr>
        <w:t>على</w:t>
      </w:r>
      <w:r w:rsidRPr="00BA10C4">
        <w:rPr>
          <w:rFonts w:cs="AF_Najed"/>
          <w:sz w:val="24"/>
          <w:szCs w:val="24"/>
          <w:rtl/>
        </w:rPr>
        <w:t xml:space="preserve"> </w:t>
      </w:r>
      <w:r w:rsidRPr="00BA10C4">
        <w:rPr>
          <w:rFonts w:cs="AF_Najed" w:hint="cs"/>
          <w:sz w:val="24"/>
          <w:szCs w:val="24"/>
          <w:rtl/>
        </w:rPr>
        <w:t>شرط</w:t>
      </w:r>
      <w:r w:rsidRPr="00BA10C4">
        <w:rPr>
          <w:rFonts w:cs="AF_Najed"/>
          <w:sz w:val="24"/>
          <w:szCs w:val="24"/>
          <w:rtl/>
        </w:rPr>
        <w:t xml:space="preserve"> </w:t>
      </w:r>
      <w:r w:rsidRPr="00BA10C4">
        <w:rPr>
          <w:rFonts w:cs="AF_Najed" w:hint="cs"/>
          <w:sz w:val="24"/>
          <w:szCs w:val="24"/>
          <w:rtl/>
        </w:rPr>
        <w:t>ساري</w:t>
      </w:r>
      <w:r w:rsidRPr="00BA10C4">
        <w:rPr>
          <w:rFonts w:cs="AF_Najed"/>
          <w:sz w:val="24"/>
          <w:szCs w:val="24"/>
          <w:rtl/>
        </w:rPr>
        <w:t xml:space="preserve"> </w:t>
      </w:r>
      <w:r w:rsidRPr="00BA10C4">
        <w:rPr>
          <w:rFonts w:cs="AF_Najed" w:hint="cs"/>
          <w:sz w:val="24"/>
          <w:szCs w:val="24"/>
          <w:rtl/>
        </w:rPr>
        <w:t>المفعول</w:t>
      </w:r>
      <w:r w:rsidRPr="00BA10C4">
        <w:rPr>
          <w:rFonts w:cs="AF_Najed"/>
          <w:sz w:val="24"/>
          <w:szCs w:val="24"/>
          <w:rtl/>
        </w:rPr>
        <w:t xml:space="preserve"> </w:t>
      </w:r>
      <w:r w:rsidRPr="00BA10C4">
        <w:rPr>
          <w:rFonts w:cs="AF_Najed" w:hint="cs"/>
          <w:sz w:val="24"/>
          <w:szCs w:val="24"/>
          <w:rtl/>
        </w:rPr>
        <w:t>قانونا</w:t>
      </w:r>
      <w:r w:rsidRPr="00BA10C4">
        <w:rPr>
          <w:rFonts w:cs="AF_Najed"/>
          <w:sz w:val="24"/>
          <w:szCs w:val="24"/>
          <w:rtl/>
        </w:rPr>
        <w:t xml:space="preserve"> </w:t>
      </w:r>
      <w:r w:rsidRPr="00BA10C4">
        <w:rPr>
          <w:rFonts w:cs="AF_Najed" w:hint="cs"/>
          <w:sz w:val="24"/>
          <w:szCs w:val="24"/>
          <w:rtl/>
        </w:rPr>
        <w:t>الذي</w:t>
      </w:r>
      <w:r w:rsidRPr="00BA10C4">
        <w:rPr>
          <w:rFonts w:cs="AF_Najed"/>
          <w:sz w:val="24"/>
          <w:szCs w:val="24"/>
          <w:rtl/>
        </w:rPr>
        <w:t xml:space="preserve"> </w:t>
      </w:r>
      <w:r w:rsidRPr="00BA10C4">
        <w:rPr>
          <w:rFonts w:cs="AF_Najed" w:hint="cs"/>
          <w:sz w:val="24"/>
          <w:szCs w:val="24"/>
          <w:rtl/>
        </w:rPr>
        <w:t>يكون</w:t>
      </w:r>
      <w:r w:rsidRPr="00BA10C4">
        <w:rPr>
          <w:rFonts w:cs="AF_Najed"/>
          <w:sz w:val="24"/>
          <w:szCs w:val="24"/>
          <w:rtl/>
        </w:rPr>
        <w:t xml:space="preserve"> </w:t>
      </w:r>
      <w:r w:rsidRPr="00BA10C4">
        <w:rPr>
          <w:rFonts w:cs="AF_Najed" w:hint="cs"/>
          <w:sz w:val="24"/>
          <w:szCs w:val="24"/>
          <w:rtl/>
        </w:rPr>
        <w:t>له</w:t>
      </w:r>
      <w:r w:rsidRPr="00BA10C4">
        <w:rPr>
          <w:rFonts w:cs="AF_Najed"/>
          <w:sz w:val="24"/>
          <w:szCs w:val="24"/>
          <w:rtl/>
        </w:rPr>
        <w:t xml:space="preserve"> </w:t>
      </w:r>
      <w:r w:rsidRPr="00BA10C4">
        <w:rPr>
          <w:rFonts w:cs="AF_Najed" w:hint="cs"/>
          <w:sz w:val="24"/>
          <w:szCs w:val="24"/>
          <w:rtl/>
        </w:rPr>
        <w:t>أساسا</w:t>
      </w:r>
      <w:r w:rsidRPr="00BA10C4">
        <w:rPr>
          <w:rFonts w:cs="AF_Najed"/>
          <w:sz w:val="24"/>
          <w:szCs w:val="24"/>
          <w:rtl/>
        </w:rPr>
        <w:t xml:space="preserve"> </w:t>
      </w:r>
      <w:r w:rsidRPr="00BA10C4">
        <w:rPr>
          <w:rFonts w:cs="AF_Najed" w:hint="cs"/>
          <w:sz w:val="24"/>
          <w:szCs w:val="24"/>
          <w:rtl/>
        </w:rPr>
        <w:t>نفس</w:t>
      </w:r>
      <w:r w:rsidRPr="00BA10C4">
        <w:rPr>
          <w:rFonts w:cs="AF_Najed"/>
          <w:sz w:val="24"/>
          <w:szCs w:val="24"/>
          <w:rtl/>
        </w:rPr>
        <w:t xml:space="preserve"> </w:t>
      </w:r>
      <w:r w:rsidRPr="00BA10C4">
        <w:rPr>
          <w:rFonts w:cs="AF_Najed" w:hint="cs"/>
          <w:sz w:val="24"/>
          <w:szCs w:val="24"/>
          <w:rtl/>
        </w:rPr>
        <w:t>التأثير</w:t>
      </w:r>
      <w:r w:rsidRPr="00BA10C4">
        <w:rPr>
          <w:rFonts w:cs="AF_Najed"/>
          <w:sz w:val="24"/>
          <w:szCs w:val="24"/>
          <w:rtl/>
        </w:rPr>
        <w:t xml:space="preserve"> </w:t>
      </w:r>
      <w:r w:rsidRPr="00BA10C4">
        <w:rPr>
          <w:rFonts w:cs="AF_Najed" w:hint="cs"/>
          <w:sz w:val="24"/>
          <w:szCs w:val="24"/>
          <w:rtl/>
        </w:rPr>
        <w:t>الاقتصادي</w:t>
      </w:r>
      <w:r w:rsidRPr="00BA10C4">
        <w:rPr>
          <w:rFonts w:cs="AF_Najed"/>
          <w:sz w:val="24"/>
          <w:szCs w:val="24"/>
          <w:rtl/>
        </w:rPr>
        <w:t xml:space="preserve"> </w:t>
      </w:r>
      <w:r w:rsidRPr="00BA10C4">
        <w:rPr>
          <w:rFonts w:cs="AF_Najed" w:hint="cs"/>
          <w:sz w:val="24"/>
          <w:szCs w:val="24"/>
          <w:rtl/>
        </w:rPr>
        <w:t>والتشغيلي</w:t>
      </w:r>
      <w:r w:rsidRPr="00BA10C4">
        <w:rPr>
          <w:rFonts w:cs="AF_Najed"/>
          <w:sz w:val="24"/>
          <w:szCs w:val="24"/>
          <w:rtl/>
        </w:rPr>
        <w:t xml:space="preserve"> </w:t>
      </w:r>
      <w:r w:rsidRPr="00BA10C4">
        <w:rPr>
          <w:rFonts w:cs="AF_Najed" w:hint="cs"/>
          <w:sz w:val="24"/>
          <w:szCs w:val="24"/>
          <w:rtl/>
        </w:rPr>
        <w:t>المقرر</w:t>
      </w:r>
      <w:r w:rsidRPr="00BA10C4">
        <w:rPr>
          <w:rFonts w:cs="AF_Najed"/>
          <w:sz w:val="24"/>
          <w:szCs w:val="24"/>
          <w:rtl/>
        </w:rPr>
        <w:t xml:space="preserve"> </w:t>
      </w:r>
      <w:r w:rsidRPr="00BA10C4">
        <w:rPr>
          <w:rFonts w:cs="AF_Najed" w:hint="cs"/>
          <w:sz w:val="24"/>
          <w:szCs w:val="24"/>
          <w:rtl/>
        </w:rPr>
        <w:t>أصلا</w:t>
      </w:r>
      <w:r w:rsidRPr="00BA10C4">
        <w:rPr>
          <w:rFonts w:cs="AF_Najed"/>
          <w:sz w:val="24"/>
          <w:szCs w:val="24"/>
          <w:rtl/>
        </w:rPr>
        <w:t xml:space="preserve"> </w:t>
      </w:r>
      <w:r w:rsidRPr="00BA10C4">
        <w:rPr>
          <w:rFonts w:cs="AF_Najed" w:hint="cs"/>
          <w:sz w:val="24"/>
          <w:szCs w:val="24"/>
          <w:rtl/>
        </w:rPr>
        <w:t>في</w:t>
      </w:r>
      <w:r w:rsidRPr="00BA10C4">
        <w:rPr>
          <w:rFonts w:cs="AF_Najed"/>
          <w:sz w:val="24"/>
          <w:szCs w:val="24"/>
          <w:rtl/>
        </w:rPr>
        <w:t xml:space="preserve"> </w:t>
      </w:r>
      <w:r w:rsidRPr="00BA10C4">
        <w:rPr>
          <w:rFonts w:cs="AF_Najed" w:hint="cs"/>
          <w:sz w:val="24"/>
          <w:szCs w:val="24"/>
          <w:rtl/>
        </w:rPr>
        <w:t>هذه</w:t>
      </w:r>
      <w:r w:rsidRPr="00BA10C4">
        <w:rPr>
          <w:rFonts w:cs="AF_Najed"/>
          <w:sz w:val="24"/>
          <w:szCs w:val="24"/>
          <w:rtl/>
        </w:rPr>
        <w:t xml:space="preserve"> </w:t>
      </w:r>
      <w:r w:rsidRPr="00BA10C4">
        <w:rPr>
          <w:rFonts w:cs="AF_Najed" w:hint="cs"/>
          <w:sz w:val="24"/>
          <w:szCs w:val="24"/>
          <w:rtl/>
        </w:rPr>
        <w:t>العبارات</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الجمل</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البنود</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الفقرات</w:t>
      </w:r>
      <w:r w:rsidRPr="00BA10C4">
        <w:rPr>
          <w:rFonts w:cs="AF_Najed"/>
          <w:sz w:val="24"/>
          <w:szCs w:val="24"/>
          <w:rtl/>
        </w:rPr>
        <w:t xml:space="preserve"> </w:t>
      </w:r>
      <w:r w:rsidRPr="00BA10C4">
        <w:rPr>
          <w:rFonts w:cs="AF_Najed" w:hint="cs"/>
          <w:sz w:val="24"/>
          <w:szCs w:val="24"/>
          <w:rtl/>
        </w:rPr>
        <w:t>التي</w:t>
      </w:r>
      <w:r w:rsidRPr="00BA10C4">
        <w:rPr>
          <w:rFonts w:cs="AF_Najed"/>
          <w:sz w:val="24"/>
          <w:szCs w:val="24"/>
          <w:rtl/>
        </w:rPr>
        <w:t xml:space="preserve"> </w:t>
      </w:r>
      <w:r w:rsidRPr="00BA10C4">
        <w:rPr>
          <w:rFonts w:cs="AF_Najed" w:hint="cs"/>
          <w:sz w:val="24"/>
          <w:szCs w:val="24"/>
          <w:rtl/>
        </w:rPr>
        <w:t>أقر</w:t>
      </w:r>
      <w:r w:rsidRPr="00BA10C4">
        <w:rPr>
          <w:rFonts w:cs="AF_Najed"/>
          <w:sz w:val="24"/>
          <w:szCs w:val="24"/>
          <w:rtl/>
        </w:rPr>
        <w:t xml:space="preserve"> </w:t>
      </w:r>
      <w:r w:rsidRPr="00BA10C4">
        <w:rPr>
          <w:rFonts w:cs="AF_Najed" w:hint="cs"/>
          <w:sz w:val="24"/>
          <w:szCs w:val="24"/>
          <w:rtl/>
        </w:rPr>
        <w:t>بعدم</w:t>
      </w:r>
      <w:r w:rsidRPr="00BA10C4">
        <w:rPr>
          <w:rFonts w:cs="AF_Najed"/>
          <w:sz w:val="24"/>
          <w:szCs w:val="24"/>
          <w:rtl/>
        </w:rPr>
        <w:t xml:space="preserve"> </w:t>
      </w:r>
      <w:r w:rsidRPr="00BA10C4">
        <w:rPr>
          <w:rFonts w:cs="AF_Najed" w:hint="cs"/>
          <w:sz w:val="24"/>
          <w:szCs w:val="24"/>
          <w:rtl/>
        </w:rPr>
        <w:t>سريان</w:t>
      </w:r>
      <w:r w:rsidRPr="00BA10C4">
        <w:rPr>
          <w:rFonts w:cs="AF_Najed"/>
          <w:sz w:val="24"/>
          <w:szCs w:val="24"/>
          <w:rtl/>
        </w:rPr>
        <w:t xml:space="preserve"> </w:t>
      </w:r>
      <w:r w:rsidRPr="00BA10C4">
        <w:rPr>
          <w:rFonts w:cs="AF_Najed" w:hint="cs"/>
          <w:sz w:val="24"/>
          <w:szCs w:val="24"/>
          <w:rtl/>
        </w:rPr>
        <w:t>مفعولها</w:t>
      </w:r>
      <w:r w:rsidRPr="00BA10C4">
        <w:rPr>
          <w:rFonts w:cs="AF_Najed"/>
          <w:sz w:val="24"/>
          <w:szCs w:val="24"/>
          <w:rtl/>
        </w:rPr>
        <w:t>.</w:t>
      </w:r>
    </w:p>
    <w:p w14:paraId="09DB9954" w14:textId="1DED79B2" w:rsidR="00887CDF" w:rsidRPr="00BA10C4" w:rsidRDefault="00887CDF" w:rsidP="00CD76C5">
      <w:pPr>
        <w:bidi/>
        <w:jc w:val="center"/>
        <w:rPr>
          <w:rFonts w:cs="AF_Najed"/>
          <w:b/>
          <w:bCs/>
          <w:color w:val="FF0000"/>
          <w:sz w:val="36"/>
          <w:szCs w:val="36"/>
          <w:u w:val="single"/>
        </w:rPr>
      </w:pPr>
      <w:r w:rsidRPr="00BA10C4">
        <w:rPr>
          <w:rFonts w:cs="AF_Najed" w:hint="cs"/>
          <w:b/>
          <w:bCs/>
          <w:color w:val="FF0000"/>
          <w:sz w:val="36"/>
          <w:szCs w:val="36"/>
          <w:u w:val="single"/>
          <w:rtl/>
        </w:rPr>
        <w:t>البند</w:t>
      </w:r>
      <w:r w:rsidR="004D3D03">
        <w:rPr>
          <w:rFonts w:cs="AF_Najed" w:hint="cs"/>
          <w:b/>
          <w:bCs/>
          <w:color w:val="FF0000"/>
          <w:sz w:val="36"/>
          <w:szCs w:val="36"/>
          <w:u w:val="single"/>
          <w:rtl/>
        </w:rPr>
        <w:t xml:space="preserve"> </w:t>
      </w:r>
      <w:r w:rsidRPr="00BA10C4">
        <w:rPr>
          <w:rFonts w:cs="AF_Najed" w:hint="cs"/>
          <w:b/>
          <w:bCs/>
          <w:color w:val="FF0000"/>
          <w:sz w:val="36"/>
          <w:szCs w:val="36"/>
          <w:u w:val="single"/>
          <w:rtl/>
        </w:rPr>
        <w:t>العشرون</w:t>
      </w:r>
      <w:r w:rsidRPr="00BA10C4">
        <w:rPr>
          <w:rFonts w:cs="AF_Najed"/>
          <w:b/>
          <w:bCs/>
          <w:color w:val="FF0000"/>
          <w:sz w:val="36"/>
          <w:szCs w:val="36"/>
          <w:u w:val="single"/>
          <w:rtl/>
        </w:rPr>
        <w:t xml:space="preserve"> : </w:t>
      </w:r>
      <w:r w:rsidRPr="00BA10C4">
        <w:rPr>
          <w:rFonts w:cs="AF_Najed" w:hint="cs"/>
          <w:b/>
          <w:bCs/>
          <w:color w:val="FF0000"/>
          <w:sz w:val="36"/>
          <w:szCs w:val="36"/>
          <w:u w:val="single"/>
          <w:rtl/>
        </w:rPr>
        <w:t>الاتفاق</w:t>
      </w:r>
      <w:r w:rsidRPr="00BA10C4">
        <w:rPr>
          <w:rFonts w:cs="AF_Najed"/>
          <w:b/>
          <w:bCs/>
          <w:color w:val="FF0000"/>
          <w:sz w:val="36"/>
          <w:szCs w:val="36"/>
          <w:u w:val="single"/>
          <w:rtl/>
        </w:rPr>
        <w:t xml:space="preserve"> </w:t>
      </w:r>
      <w:r w:rsidRPr="00BA10C4">
        <w:rPr>
          <w:rFonts w:cs="AF_Najed" w:hint="cs"/>
          <w:b/>
          <w:bCs/>
          <w:color w:val="FF0000"/>
          <w:sz w:val="36"/>
          <w:szCs w:val="36"/>
          <w:u w:val="single"/>
          <w:rtl/>
        </w:rPr>
        <w:t>التام</w:t>
      </w:r>
    </w:p>
    <w:p w14:paraId="4895DA1F" w14:textId="00F83720" w:rsidR="00887CDF" w:rsidRPr="00BA10C4" w:rsidRDefault="00887CDF" w:rsidP="00932611">
      <w:pPr>
        <w:bidi/>
        <w:jc w:val="both"/>
        <w:rPr>
          <w:rFonts w:cs="AF_Najed"/>
          <w:sz w:val="24"/>
          <w:szCs w:val="24"/>
        </w:rPr>
      </w:pPr>
      <w:r w:rsidRPr="00BA10C4">
        <w:rPr>
          <w:rFonts w:cs="AF_Najed" w:hint="cs"/>
          <w:sz w:val="24"/>
          <w:szCs w:val="24"/>
          <w:rtl/>
        </w:rPr>
        <w:t>يتضمن</w:t>
      </w:r>
      <w:r w:rsidRPr="00BA10C4">
        <w:rPr>
          <w:rFonts w:cs="AF_Najed"/>
          <w:sz w:val="24"/>
          <w:szCs w:val="24"/>
          <w:rtl/>
        </w:rPr>
        <w:t xml:space="preserve"> </w:t>
      </w:r>
      <w:r w:rsidRPr="00BA10C4">
        <w:rPr>
          <w:rFonts w:cs="AF_Najed" w:hint="cs"/>
          <w:sz w:val="24"/>
          <w:szCs w:val="24"/>
          <w:rtl/>
        </w:rPr>
        <w:t>هذا</w:t>
      </w:r>
      <w:r w:rsidRPr="00BA10C4">
        <w:rPr>
          <w:rFonts w:cs="AF_Najed"/>
          <w:sz w:val="24"/>
          <w:szCs w:val="24"/>
          <w:rtl/>
        </w:rPr>
        <w:t xml:space="preserve"> </w:t>
      </w:r>
      <w:r w:rsidRPr="00BA10C4">
        <w:rPr>
          <w:rFonts w:cs="AF_Najed" w:hint="cs"/>
          <w:sz w:val="24"/>
          <w:szCs w:val="24"/>
          <w:rtl/>
        </w:rPr>
        <w:t>العقد</w:t>
      </w:r>
      <w:r w:rsidRPr="00BA10C4">
        <w:rPr>
          <w:rFonts w:cs="AF_Najed"/>
          <w:sz w:val="24"/>
          <w:szCs w:val="24"/>
          <w:rtl/>
        </w:rPr>
        <w:t xml:space="preserve"> </w:t>
      </w:r>
      <w:r w:rsidRPr="00BA10C4">
        <w:rPr>
          <w:rFonts w:cs="AF_Najed" w:hint="cs"/>
          <w:sz w:val="24"/>
          <w:szCs w:val="24"/>
          <w:rtl/>
        </w:rPr>
        <w:t>الاتفاق</w:t>
      </w:r>
      <w:r w:rsidRPr="00BA10C4">
        <w:rPr>
          <w:rFonts w:cs="AF_Najed"/>
          <w:sz w:val="24"/>
          <w:szCs w:val="24"/>
          <w:rtl/>
        </w:rPr>
        <w:t xml:space="preserve"> </w:t>
      </w:r>
      <w:r w:rsidRPr="00BA10C4">
        <w:rPr>
          <w:rFonts w:cs="AF_Najed" w:hint="cs"/>
          <w:sz w:val="24"/>
          <w:szCs w:val="24"/>
          <w:rtl/>
        </w:rPr>
        <w:t>التام</w:t>
      </w:r>
      <w:r w:rsidRPr="00BA10C4">
        <w:rPr>
          <w:rFonts w:cs="AF_Najed"/>
          <w:sz w:val="24"/>
          <w:szCs w:val="24"/>
          <w:rtl/>
        </w:rPr>
        <w:t xml:space="preserve"> </w:t>
      </w:r>
      <w:r w:rsidRPr="00BA10C4">
        <w:rPr>
          <w:rFonts w:cs="AF_Najed" w:hint="cs"/>
          <w:sz w:val="24"/>
          <w:szCs w:val="24"/>
          <w:rtl/>
        </w:rPr>
        <w:t>فيما</w:t>
      </w:r>
      <w:r w:rsidRPr="00BA10C4">
        <w:rPr>
          <w:rFonts w:cs="AF_Najed"/>
          <w:sz w:val="24"/>
          <w:szCs w:val="24"/>
          <w:rtl/>
        </w:rPr>
        <w:t xml:space="preserve"> </w:t>
      </w:r>
      <w:r w:rsidRPr="00BA10C4">
        <w:rPr>
          <w:rFonts w:cs="AF_Najed" w:hint="cs"/>
          <w:sz w:val="24"/>
          <w:szCs w:val="24"/>
          <w:rtl/>
        </w:rPr>
        <w:t>بين</w:t>
      </w:r>
      <w:r w:rsidRPr="00BA10C4">
        <w:rPr>
          <w:rFonts w:cs="AF_Najed"/>
          <w:sz w:val="24"/>
          <w:szCs w:val="24"/>
          <w:rtl/>
        </w:rPr>
        <w:t xml:space="preserve"> </w:t>
      </w:r>
      <w:r w:rsidRPr="00BA10C4">
        <w:rPr>
          <w:rFonts w:cs="AF_Najed" w:hint="cs"/>
          <w:sz w:val="24"/>
          <w:szCs w:val="24"/>
          <w:rtl/>
        </w:rPr>
        <w:t>كل</w:t>
      </w:r>
      <w:r w:rsidRPr="00BA10C4">
        <w:rPr>
          <w:rFonts w:cs="AF_Najed"/>
          <w:sz w:val="24"/>
          <w:szCs w:val="24"/>
          <w:rtl/>
        </w:rPr>
        <w:t xml:space="preserve"> </w:t>
      </w:r>
      <w:r w:rsidRPr="00BA10C4">
        <w:rPr>
          <w:rFonts w:cs="AF_Najed" w:hint="cs"/>
          <w:sz w:val="24"/>
          <w:szCs w:val="24"/>
          <w:rtl/>
        </w:rPr>
        <w:t>الأطراف</w:t>
      </w:r>
      <w:r w:rsidR="00180BA7">
        <w:rPr>
          <w:rFonts w:cs="AF_Najed" w:hint="cs"/>
          <w:sz w:val="24"/>
          <w:szCs w:val="24"/>
          <w:rtl/>
        </w:rPr>
        <w:t xml:space="preserve"> فيما يتعلق بموضوعه</w:t>
      </w:r>
      <w:r w:rsidRPr="00BA10C4">
        <w:rPr>
          <w:rFonts w:cs="AF_Najed" w:hint="cs"/>
          <w:sz w:val="24"/>
          <w:szCs w:val="24"/>
          <w:rtl/>
        </w:rPr>
        <w:t>،</w:t>
      </w:r>
      <w:r w:rsidRPr="00BA10C4">
        <w:rPr>
          <w:rFonts w:cs="AF_Najed"/>
          <w:sz w:val="24"/>
          <w:szCs w:val="24"/>
          <w:rtl/>
        </w:rPr>
        <w:t xml:space="preserve"> </w:t>
      </w:r>
      <w:r w:rsidR="00180BA7">
        <w:rPr>
          <w:rFonts w:cs="AF_Najed" w:hint="cs"/>
          <w:sz w:val="24"/>
          <w:szCs w:val="24"/>
          <w:rtl/>
        </w:rPr>
        <w:t xml:space="preserve">و يلغي و يحل محل اي </w:t>
      </w:r>
      <w:r w:rsidRPr="00BA10C4">
        <w:rPr>
          <w:rFonts w:cs="AF_Najed" w:hint="cs"/>
          <w:sz w:val="24"/>
          <w:szCs w:val="24"/>
          <w:rtl/>
        </w:rPr>
        <w:t>اتفاقيات</w:t>
      </w:r>
      <w:r w:rsidRPr="00BA10C4">
        <w:rPr>
          <w:rFonts w:cs="AF_Najed"/>
          <w:sz w:val="24"/>
          <w:szCs w:val="24"/>
          <w:rtl/>
        </w:rPr>
        <w:t xml:space="preserve"> </w:t>
      </w:r>
      <w:r w:rsidR="00180BA7">
        <w:rPr>
          <w:rFonts w:cs="AF_Najed" w:hint="cs"/>
          <w:sz w:val="24"/>
          <w:szCs w:val="24"/>
          <w:rtl/>
        </w:rPr>
        <w:t>ا</w:t>
      </w:r>
      <w:r w:rsidRPr="00BA10C4">
        <w:rPr>
          <w:rFonts w:cs="AF_Najed" w:hint="cs"/>
          <w:sz w:val="24"/>
          <w:szCs w:val="24"/>
          <w:rtl/>
        </w:rPr>
        <w:t>و</w:t>
      </w:r>
      <w:r w:rsidR="00180BA7">
        <w:rPr>
          <w:rFonts w:cs="AF_Najed" w:hint="cs"/>
          <w:sz w:val="24"/>
          <w:szCs w:val="24"/>
          <w:rtl/>
        </w:rPr>
        <w:t xml:space="preserve"> </w:t>
      </w:r>
      <w:r w:rsidRPr="00BA10C4">
        <w:rPr>
          <w:rFonts w:cs="AF_Najed" w:hint="cs"/>
          <w:sz w:val="24"/>
          <w:szCs w:val="24"/>
          <w:rtl/>
        </w:rPr>
        <w:t>تعهدات</w:t>
      </w:r>
      <w:r w:rsidRPr="00BA10C4">
        <w:rPr>
          <w:rFonts w:cs="AF_Najed"/>
          <w:sz w:val="24"/>
          <w:szCs w:val="24"/>
          <w:rtl/>
        </w:rPr>
        <w:t xml:space="preserve"> </w:t>
      </w:r>
      <w:r w:rsidR="00180BA7">
        <w:rPr>
          <w:rFonts w:cs="AF_Najed" w:hint="cs"/>
          <w:sz w:val="24"/>
          <w:szCs w:val="24"/>
          <w:rtl/>
        </w:rPr>
        <w:t>سابقة</w:t>
      </w:r>
      <w:r w:rsidRPr="00BA10C4">
        <w:rPr>
          <w:rFonts w:cs="AF_Najed"/>
          <w:sz w:val="24"/>
          <w:szCs w:val="24"/>
          <w:rtl/>
        </w:rPr>
        <w:t xml:space="preserve"> </w:t>
      </w:r>
      <w:r w:rsidRPr="00BA10C4">
        <w:rPr>
          <w:rFonts w:cs="AF_Najed" w:hint="cs"/>
          <w:sz w:val="24"/>
          <w:szCs w:val="24"/>
          <w:rtl/>
        </w:rPr>
        <w:t>بين</w:t>
      </w:r>
      <w:r w:rsidRPr="00BA10C4">
        <w:rPr>
          <w:rFonts w:cs="AF_Najed"/>
          <w:sz w:val="24"/>
          <w:szCs w:val="24"/>
          <w:rtl/>
        </w:rPr>
        <w:t xml:space="preserve">  </w:t>
      </w:r>
      <w:r w:rsidRPr="00BA10C4">
        <w:rPr>
          <w:rFonts w:cs="AF_Najed" w:hint="cs"/>
          <w:sz w:val="24"/>
          <w:szCs w:val="24"/>
          <w:rtl/>
        </w:rPr>
        <w:t>هذه</w:t>
      </w:r>
      <w:r w:rsidRPr="00BA10C4">
        <w:rPr>
          <w:rFonts w:cs="AF_Najed"/>
          <w:sz w:val="24"/>
          <w:szCs w:val="24"/>
          <w:rtl/>
        </w:rPr>
        <w:t xml:space="preserve"> </w:t>
      </w:r>
      <w:r w:rsidRPr="00BA10C4">
        <w:rPr>
          <w:rFonts w:cs="AF_Najed" w:hint="cs"/>
          <w:sz w:val="24"/>
          <w:szCs w:val="24"/>
          <w:rtl/>
        </w:rPr>
        <w:t>الأطراف</w:t>
      </w:r>
      <w:r w:rsidRPr="00BA10C4">
        <w:rPr>
          <w:rFonts w:cs="AF_Najed"/>
          <w:sz w:val="24"/>
          <w:szCs w:val="24"/>
          <w:rtl/>
        </w:rPr>
        <w:t xml:space="preserve"> </w:t>
      </w:r>
      <w:r w:rsidR="00180BA7">
        <w:rPr>
          <w:rFonts w:cs="AF_Najed" w:hint="cs"/>
          <w:sz w:val="24"/>
          <w:szCs w:val="24"/>
          <w:rtl/>
        </w:rPr>
        <w:t xml:space="preserve">فيما يتعلق بموضوع العقد </w:t>
      </w:r>
      <w:r w:rsidRPr="00BA10C4">
        <w:rPr>
          <w:rFonts w:cs="AF_Najed" w:hint="cs"/>
          <w:sz w:val="24"/>
          <w:szCs w:val="24"/>
          <w:rtl/>
        </w:rPr>
        <w:t>،</w:t>
      </w:r>
      <w:r w:rsidRPr="00BA10C4">
        <w:rPr>
          <w:rFonts w:cs="AF_Najed"/>
          <w:sz w:val="24"/>
          <w:szCs w:val="24"/>
          <w:rtl/>
        </w:rPr>
        <w:t xml:space="preserve"> </w:t>
      </w:r>
      <w:r w:rsidRPr="00BA10C4">
        <w:rPr>
          <w:rFonts w:cs="AF_Najed" w:hint="cs"/>
          <w:sz w:val="24"/>
          <w:szCs w:val="24"/>
          <w:rtl/>
        </w:rPr>
        <w:t>وسواء</w:t>
      </w:r>
      <w:r w:rsidRPr="00BA10C4">
        <w:rPr>
          <w:rFonts w:cs="AF_Najed"/>
          <w:sz w:val="24"/>
          <w:szCs w:val="24"/>
          <w:rtl/>
        </w:rPr>
        <w:t xml:space="preserve"> </w:t>
      </w:r>
      <w:r w:rsidRPr="00BA10C4">
        <w:rPr>
          <w:rFonts w:cs="AF_Najed" w:hint="cs"/>
          <w:sz w:val="24"/>
          <w:szCs w:val="24"/>
          <w:rtl/>
        </w:rPr>
        <w:t>كانت</w:t>
      </w:r>
      <w:r w:rsidRPr="00BA10C4">
        <w:rPr>
          <w:rFonts w:cs="AF_Najed"/>
          <w:sz w:val="24"/>
          <w:szCs w:val="24"/>
          <w:rtl/>
        </w:rPr>
        <w:t xml:space="preserve"> </w:t>
      </w:r>
      <w:r w:rsidRPr="00BA10C4">
        <w:rPr>
          <w:rFonts w:cs="AF_Najed" w:hint="cs"/>
          <w:sz w:val="24"/>
          <w:szCs w:val="24"/>
          <w:rtl/>
        </w:rPr>
        <w:t>كتابية</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شفهية،</w:t>
      </w:r>
      <w:r w:rsidRPr="00BA10C4">
        <w:rPr>
          <w:rFonts w:cs="AF_Najed"/>
          <w:sz w:val="24"/>
          <w:szCs w:val="24"/>
          <w:rtl/>
        </w:rPr>
        <w:t xml:space="preserve">. </w:t>
      </w:r>
      <w:r w:rsidRPr="00BA10C4">
        <w:rPr>
          <w:rFonts w:cs="AF_Najed" w:hint="cs"/>
          <w:sz w:val="24"/>
          <w:szCs w:val="24"/>
          <w:rtl/>
        </w:rPr>
        <w:t>ويجوز</w:t>
      </w:r>
      <w:r w:rsidRPr="00BA10C4">
        <w:rPr>
          <w:rFonts w:cs="AF_Najed"/>
          <w:sz w:val="24"/>
          <w:szCs w:val="24"/>
          <w:rtl/>
        </w:rPr>
        <w:t xml:space="preserve"> </w:t>
      </w:r>
      <w:r w:rsidRPr="00BA10C4">
        <w:rPr>
          <w:rFonts w:cs="AF_Najed" w:hint="cs"/>
          <w:sz w:val="24"/>
          <w:szCs w:val="24"/>
          <w:rtl/>
        </w:rPr>
        <w:t>تعديل</w:t>
      </w:r>
      <w:r w:rsidRPr="00BA10C4">
        <w:rPr>
          <w:rFonts w:cs="AF_Najed"/>
          <w:sz w:val="24"/>
          <w:szCs w:val="24"/>
          <w:rtl/>
        </w:rPr>
        <w:t xml:space="preserve"> </w:t>
      </w:r>
      <w:r w:rsidRPr="00BA10C4">
        <w:rPr>
          <w:rFonts w:cs="AF_Najed" w:hint="cs"/>
          <w:sz w:val="24"/>
          <w:szCs w:val="24"/>
          <w:rtl/>
        </w:rPr>
        <w:t>هذا</w:t>
      </w:r>
      <w:r w:rsidRPr="00BA10C4">
        <w:rPr>
          <w:rFonts w:cs="AF_Najed"/>
          <w:sz w:val="24"/>
          <w:szCs w:val="24"/>
          <w:rtl/>
        </w:rPr>
        <w:t xml:space="preserve"> </w:t>
      </w:r>
      <w:r w:rsidRPr="00BA10C4">
        <w:rPr>
          <w:rFonts w:cs="AF_Najed" w:hint="cs"/>
          <w:sz w:val="24"/>
          <w:szCs w:val="24"/>
          <w:rtl/>
        </w:rPr>
        <w:t>العقد</w:t>
      </w:r>
      <w:r w:rsidRPr="00BA10C4">
        <w:rPr>
          <w:rFonts w:cs="AF_Najed"/>
          <w:sz w:val="24"/>
          <w:szCs w:val="24"/>
          <w:rtl/>
        </w:rPr>
        <w:t xml:space="preserve"> </w:t>
      </w:r>
      <w:r w:rsidRPr="00BA10C4">
        <w:rPr>
          <w:rFonts w:cs="AF_Najed" w:hint="cs"/>
          <w:sz w:val="24"/>
          <w:szCs w:val="24"/>
          <w:rtl/>
        </w:rPr>
        <w:t>فقط</w:t>
      </w:r>
      <w:r w:rsidRPr="00BA10C4">
        <w:rPr>
          <w:rFonts w:cs="AF_Najed"/>
          <w:sz w:val="24"/>
          <w:szCs w:val="24"/>
          <w:rtl/>
        </w:rPr>
        <w:t xml:space="preserve"> </w:t>
      </w:r>
      <w:r w:rsidRPr="00BA10C4">
        <w:rPr>
          <w:rFonts w:cs="AF_Najed" w:hint="cs"/>
          <w:sz w:val="24"/>
          <w:szCs w:val="24"/>
          <w:rtl/>
        </w:rPr>
        <w:t>بموجب</w:t>
      </w:r>
      <w:r w:rsidRPr="00BA10C4">
        <w:rPr>
          <w:rFonts w:cs="AF_Najed"/>
          <w:sz w:val="24"/>
          <w:szCs w:val="24"/>
          <w:rtl/>
        </w:rPr>
        <w:t xml:space="preserve"> </w:t>
      </w:r>
      <w:r w:rsidRPr="00BA10C4">
        <w:rPr>
          <w:rFonts w:cs="AF_Najed" w:hint="cs"/>
          <w:sz w:val="24"/>
          <w:szCs w:val="24"/>
          <w:rtl/>
        </w:rPr>
        <w:t>مستند</w:t>
      </w:r>
      <w:r w:rsidRPr="00BA10C4">
        <w:rPr>
          <w:rFonts w:cs="AF_Najed"/>
          <w:sz w:val="24"/>
          <w:szCs w:val="24"/>
          <w:rtl/>
        </w:rPr>
        <w:t xml:space="preserve"> </w:t>
      </w:r>
      <w:r w:rsidRPr="00BA10C4">
        <w:rPr>
          <w:rFonts w:cs="AF_Najed" w:hint="cs"/>
          <w:sz w:val="24"/>
          <w:szCs w:val="24"/>
          <w:rtl/>
        </w:rPr>
        <w:t>كتابي</w:t>
      </w:r>
      <w:r w:rsidRPr="00BA10C4">
        <w:rPr>
          <w:rFonts w:cs="AF_Najed"/>
          <w:sz w:val="24"/>
          <w:szCs w:val="24"/>
          <w:rtl/>
        </w:rPr>
        <w:t xml:space="preserve"> </w:t>
      </w:r>
      <w:r w:rsidR="00180BA7">
        <w:rPr>
          <w:rFonts w:cs="AF_Najed" w:hint="cs"/>
          <w:sz w:val="24"/>
          <w:szCs w:val="24"/>
          <w:rtl/>
        </w:rPr>
        <w:t>موقع</w:t>
      </w:r>
      <w:r w:rsidRPr="00BA10C4">
        <w:rPr>
          <w:rFonts w:cs="AF_Najed"/>
          <w:sz w:val="24"/>
          <w:szCs w:val="24"/>
          <w:rtl/>
        </w:rPr>
        <w:t xml:space="preserve"> </w:t>
      </w:r>
      <w:r w:rsidRPr="00BA10C4">
        <w:rPr>
          <w:rFonts w:cs="AF_Najed" w:hint="cs"/>
          <w:sz w:val="24"/>
          <w:szCs w:val="24"/>
          <w:rtl/>
        </w:rPr>
        <w:t>من</w:t>
      </w:r>
      <w:r w:rsidRPr="00BA10C4">
        <w:rPr>
          <w:rFonts w:cs="AF_Najed"/>
          <w:sz w:val="24"/>
          <w:szCs w:val="24"/>
          <w:rtl/>
        </w:rPr>
        <w:t xml:space="preserve"> </w:t>
      </w:r>
      <w:r w:rsidRPr="00BA10C4">
        <w:rPr>
          <w:rFonts w:cs="AF_Najed" w:hint="cs"/>
          <w:sz w:val="24"/>
          <w:szCs w:val="24"/>
          <w:rtl/>
        </w:rPr>
        <w:t>كل</w:t>
      </w:r>
      <w:r w:rsidRPr="00BA10C4">
        <w:rPr>
          <w:rFonts w:cs="AF_Najed"/>
          <w:sz w:val="24"/>
          <w:szCs w:val="24"/>
          <w:rtl/>
        </w:rPr>
        <w:t xml:space="preserve"> </w:t>
      </w:r>
      <w:r w:rsidRPr="00BA10C4">
        <w:rPr>
          <w:rFonts w:cs="AF_Najed" w:hint="cs"/>
          <w:sz w:val="24"/>
          <w:szCs w:val="24"/>
          <w:rtl/>
        </w:rPr>
        <w:t>الأطراف</w:t>
      </w:r>
      <w:r w:rsidRPr="00BA10C4">
        <w:rPr>
          <w:rFonts w:cs="AF_Najed"/>
          <w:sz w:val="24"/>
          <w:szCs w:val="24"/>
          <w:rtl/>
        </w:rPr>
        <w:t>.</w:t>
      </w:r>
    </w:p>
    <w:p w14:paraId="37DDB05A" w14:textId="06FF3314" w:rsidR="00887CDF" w:rsidRPr="00BA10C4" w:rsidRDefault="00887CDF" w:rsidP="00CD76C5">
      <w:pPr>
        <w:bidi/>
        <w:jc w:val="center"/>
        <w:rPr>
          <w:rFonts w:cs="AF_Najed"/>
          <w:b/>
          <w:bCs/>
          <w:color w:val="FF0000"/>
          <w:sz w:val="36"/>
          <w:szCs w:val="36"/>
          <w:u w:val="single"/>
        </w:rPr>
      </w:pPr>
      <w:r w:rsidRPr="00BA10C4">
        <w:rPr>
          <w:rFonts w:cs="AF_Najed" w:hint="cs"/>
          <w:b/>
          <w:bCs/>
          <w:color w:val="FF0000"/>
          <w:sz w:val="36"/>
          <w:szCs w:val="36"/>
          <w:u w:val="single"/>
          <w:rtl/>
        </w:rPr>
        <w:t>البند</w:t>
      </w:r>
      <w:r w:rsidRPr="00BA10C4">
        <w:rPr>
          <w:rFonts w:cs="AF_Najed"/>
          <w:b/>
          <w:bCs/>
          <w:color w:val="FF0000"/>
          <w:sz w:val="36"/>
          <w:szCs w:val="36"/>
          <w:u w:val="single"/>
          <w:rtl/>
        </w:rPr>
        <w:t xml:space="preserve"> </w:t>
      </w:r>
      <w:r w:rsidR="00CD76C5">
        <w:rPr>
          <w:rFonts w:cs="AF_Najed" w:hint="cs"/>
          <w:b/>
          <w:bCs/>
          <w:color w:val="FF0000"/>
          <w:sz w:val="36"/>
          <w:szCs w:val="36"/>
          <w:u w:val="single"/>
          <w:rtl/>
        </w:rPr>
        <w:t>الحادى</w:t>
      </w:r>
      <w:r w:rsidR="004D3D03" w:rsidRPr="00BA10C4">
        <w:rPr>
          <w:rFonts w:cs="AF_Najed"/>
          <w:b/>
          <w:bCs/>
          <w:color w:val="FF0000"/>
          <w:sz w:val="36"/>
          <w:szCs w:val="36"/>
          <w:u w:val="single"/>
          <w:rtl/>
        </w:rPr>
        <w:t xml:space="preserve"> </w:t>
      </w:r>
      <w:r w:rsidRPr="00BA10C4">
        <w:rPr>
          <w:rFonts w:cs="AF_Najed" w:hint="cs"/>
          <w:b/>
          <w:bCs/>
          <w:color w:val="FF0000"/>
          <w:sz w:val="36"/>
          <w:szCs w:val="36"/>
          <w:u w:val="single"/>
          <w:rtl/>
        </w:rPr>
        <w:t>والعشرون</w:t>
      </w:r>
      <w:r w:rsidRPr="00BA10C4">
        <w:rPr>
          <w:rFonts w:cs="AF_Najed"/>
          <w:b/>
          <w:bCs/>
          <w:color w:val="FF0000"/>
          <w:sz w:val="36"/>
          <w:szCs w:val="36"/>
          <w:u w:val="single"/>
          <w:rtl/>
        </w:rPr>
        <w:t xml:space="preserve">: </w:t>
      </w:r>
      <w:r w:rsidRPr="00BA10C4">
        <w:rPr>
          <w:rFonts w:cs="AF_Najed" w:hint="cs"/>
          <w:b/>
          <w:bCs/>
          <w:color w:val="FF0000"/>
          <w:sz w:val="36"/>
          <w:szCs w:val="36"/>
          <w:u w:val="single"/>
          <w:rtl/>
        </w:rPr>
        <w:t>التنازل</w:t>
      </w:r>
      <w:r w:rsidRPr="00BA10C4">
        <w:rPr>
          <w:rFonts w:cs="AF_Najed"/>
          <w:b/>
          <w:bCs/>
          <w:color w:val="FF0000"/>
          <w:sz w:val="36"/>
          <w:szCs w:val="36"/>
          <w:u w:val="single"/>
          <w:rtl/>
        </w:rPr>
        <w:t xml:space="preserve"> </w:t>
      </w:r>
      <w:r w:rsidRPr="00BA10C4">
        <w:rPr>
          <w:rFonts w:cs="AF_Najed" w:hint="cs"/>
          <w:b/>
          <w:bCs/>
          <w:color w:val="FF0000"/>
          <w:sz w:val="36"/>
          <w:szCs w:val="36"/>
          <w:u w:val="single"/>
          <w:rtl/>
        </w:rPr>
        <w:t>عن</w:t>
      </w:r>
      <w:r w:rsidRPr="00BA10C4">
        <w:rPr>
          <w:rFonts w:cs="AF_Najed"/>
          <w:b/>
          <w:bCs/>
          <w:color w:val="FF0000"/>
          <w:sz w:val="36"/>
          <w:szCs w:val="36"/>
          <w:u w:val="single"/>
          <w:rtl/>
        </w:rPr>
        <w:t xml:space="preserve"> </w:t>
      </w:r>
      <w:r w:rsidRPr="00BA10C4">
        <w:rPr>
          <w:rFonts w:cs="AF_Najed" w:hint="cs"/>
          <w:b/>
          <w:bCs/>
          <w:color w:val="FF0000"/>
          <w:sz w:val="36"/>
          <w:szCs w:val="36"/>
          <w:u w:val="single"/>
          <w:rtl/>
        </w:rPr>
        <w:t>مخالفة</w:t>
      </w:r>
      <w:r w:rsidRPr="00BA10C4">
        <w:rPr>
          <w:rFonts w:cs="AF_Najed"/>
          <w:b/>
          <w:bCs/>
          <w:color w:val="FF0000"/>
          <w:sz w:val="36"/>
          <w:szCs w:val="36"/>
          <w:u w:val="single"/>
          <w:rtl/>
        </w:rPr>
        <w:t xml:space="preserve"> </w:t>
      </w:r>
      <w:r w:rsidRPr="00BA10C4">
        <w:rPr>
          <w:rFonts w:cs="AF_Najed" w:hint="cs"/>
          <w:b/>
          <w:bCs/>
          <w:color w:val="FF0000"/>
          <w:sz w:val="36"/>
          <w:szCs w:val="36"/>
          <w:u w:val="single"/>
          <w:rtl/>
        </w:rPr>
        <w:t>شرط</w:t>
      </w:r>
      <w:r w:rsidRPr="00BA10C4">
        <w:rPr>
          <w:rFonts w:cs="AF_Najed"/>
          <w:b/>
          <w:bCs/>
          <w:color w:val="FF0000"/>
          <w:sz w:val="36"/>
          <w:szCs w:val="36"/>
          <w:u w:val="single"/>
          <w:rtl/>
        </w:rPr>
        <w:t xml:space="preserve"> </w:t>
      </w:r>
      <w:r w:rsidRPr="00BA10C4">
        <w:rPr>
          <w:rFonts w:cs="AF_Najed" w:hint="cs"/>
          <w:b/>
          <w:bCs/>
          <w:color w:val="FF0000"/>
          <w:sz w:val="36"/>
          <w:szCs w:val="36"/>
          <w:u w:val="single"/>
          <w:rtl/>
        </w:rPr>
        <w:t>من</w:t>
      </w:r>
      <w:r w:rsidRPr="00BA10C4">
        <w:rPr>
          <w:rFonts w:cs="AF_Najed"/>
          <w:b/>
          <w:bCs/>
          <w:color w:val="FF0000"/>
          <w:sz w:val="36"/>
          <w:szCs w:val="36"/>
          <w:u w:val="single"/>
          <w:rtl/>
        </w:rPr>
        <w:t xml:space="preserve"> </w:t>
      </w:r>
      <w:r w:rsidRPr="00BA10C4">
        <w:rPr>
          <w:rFonts w:cs="AF_Najed" w:hint="cs"/>
          <w:b/>
          <w:bCs/>
          <w:color w:val="FF0000"/>
          <w:sz w:val="36"/>
          <w:szCs w:val="36"/>
          <w:u w:val="single"/>
          <w:rtl/>
        </w:rPr>
        <w:t>شروط</w:t>
      </w:r>
      <w:r w:rsidRPr="00BA10C4">
        <w:rPr>
          <w:rFonts w:cs="AF_Najed"/>
          <w:b/>
          <w:bCs/>
          <w:color w:val="FF0000"/>
          <w:sz w:val="36"/>
          <w:szCs w:val="36"/>
          <w:u w:val="single"/>
          <w:rtl/>
        </w:rPr>
        <w:t xml:space="preserve"> </w:t>
      </w:r>
      <w:r w:rsidRPr="00BA10C4">
        <w:rPr>
          <w:rFonts w:cs="AF_Najed" w:hint="cs"/>
          <w:b/>
          <w:bCs/>
          <w:color w:val="FF0000"/>
          <w:sz w:val="36"/>
          <w:szCs w:val="36"/>
          <w:u w:val="single"/>
          <w:rtl/>
        </w:rPr>
        <w:t>العقد</w:t>
      </w:r>
    </w:p>
    <w:p w14:paraId="4EC34569" w14:textId="7A978D75" w:rsidR="00887CDF" w:rsidRPr="00BA10C4" w:rsidRDefault="00887CDF" w:rsidP="009235EC">
      <w:pPr>
        <w:bidi/>
        <w:jc w:val="both"/>
        <w:rPr>
          <w:rFonts w:cs="AF_Najed"/>
          <w:sz w:val="24"/>
          <w:szCs w:val="24"/>
        </w:rPr>
      </w:pPr>
      <w:r w:rsidRPr="00BA10C4">
        <w:rPr>
          <w:rFonts w:cs="AF_Najed" w:hint="cs"/>
          <w:sz w:val="24"/>
          <w:szCs w:val="24"/>
          <w:rtl/>
        </w:rPr>
        <w:t>في</w:t>
      </w:r>
      <w:r w:rsidRPr="00BA10C4">
        <w:rPr>
          <w:rFonts w:cs="AF_Najed"/>
          <w:sz w:val="24"/>
          <w:szCs w:val="24"/>
          <w:rtl/>
        </w:rPr>
        <w:t xml:space="preserve"> </w:t>
      </w:r>
      <w:r w:rsidRPr="00BA10C4">
        <w:rPr>
          <w:rFonts w:cs="AF_Najed" w:hint="cs"/>
          <w:sz w:val="24"/>
          <w:szCs w:val="24"/>
          <w:rtl/>
        </w:rPr>
        <w:t>حالة</w:t>
      </w:r>
      <w:r w:rsidRPr="00BA10C4">
        <w:rPr>
          <w:rFonts w:cs="AF_Najed"/>
          <w:sz w:val="24"/>
          <w:szCs w:val="24"/>
          <w:rtl/>
        </w:rPr>
        <w:t xml:space="preserve"> </w:t>
      </w:r>
      <w:r w:rsidRPr="00BA10C4">
        <w:rPr>
          <w:rFonts w:cs="AF_Najed" w:hint="cs"/>
          <w:sz w:val="24"/>
          <w:szCs w:val="24"/>
          <w:rtl/>
        </w:rPr>
        <w:t>مخالفة</w:t>
      </w:r>
      <w:r w:rsidRPr="00BA10C4">
        <w:rPr>
          <w:rFonts w:cs="AF_Najed"/>
          <w:sz w:val="24"/>
          <w:szCs w:val="24"/>
          <w:rtl/>
        </w:rPr>
        <w:t xml:space="preserve"> </w:t>
      </w:r>
      <w:r w:rsidRPr="00BA10C4">
        <w:rPr>
          <w:rFonts w:cs="AF_Najed" w:hint="cs"/>
          <w:sz w:val="24"/>
          <w:szCs w:val="24"/>
          <w:rtl/>
        </w:rPr>
        <w:t>أي</w:t>
      </w:r>
      <w:r w:rsidRPr="00BA10C4">
        <w:rPr>
          <w:rFonts w:cs="AF_Najed"/>
          <w:sz w:val="24"/>
          <w:szCs w:val="24"/>
          <w:rtl/>
        </w:rPr>
        <w:t xml:space="preserve"> </w:t>
      </w:r>
      <w:r w:rsidRPr="00BA10C4">
        <w:rPr>
          <w:rFonts w:cs="AF_Najed" w:hint="cs"/>
          <w:sz w:val="24"/>
          <w:szCs w:val="24"/>
          <w:rtl/>
        </w:rPr>
        <w:t>شرط</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ميثاق</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حكم</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اتفاق</w:t>
      </w:r>
      <w:r w:rsidRPr="00BA10C4">
        <w:rPr>
          <w:rFonts w:cs="AF_Najed"/>
          <w:sz w:val="24"/>
          <w:szCs w:val="24"/>
          <w:rtl/>
        </w:rPr>
        <w:t xml:space="preserve"> </w:t>
      </w:r>
      <w:r w:rsidRPr="00BA10C4">
        <w:rPr>
          <w:rFonts w:cs="AF_Najed" w:hint="cs"/>
          <w:sz w:val="24"/>
          <w:szCs w:val="24"/>
          <w:rtl/>
        </w:rPr>
        <w:t>متضمن</w:t>
      </w:r>
      <w:r w:rsidRPr="00BA10C4">
        <w:rPr>
          <w:rFonts w:cs="AF_Najed"/>
          <w:sz w:val="24"/>
          <w:szCs w:val="24"/>
          <w:rtl/>
        </w:rPr>
        <w:t xml:space="preserve"> </w:t>
      </w:r>
      <w:r w:rsidRPr="00BA10C4">
        <w:rPr>
          <w:rFonts w:cs="AF_Najed" w:hint="cs"/>
          <w:sz w:val="24"/>
          <w:szCs w:val="24"/>
          <w:rtl/>
        </w:rPr>
        <w:t>في</w:t>
      </w:r>
      <w:r w:rsidRPr="00BA10C4">
        <w:rPr>
          <w:rFonts w:cs="AF_Najed"/>
          <w:sz w:val="24"/>
          <w:szCs w:val="24"/>
          <w:rtl/>
        </w:rPr>
        <w:t xml:space="preserve"> </w:t>
      </w:r>
      <w:r w:rsidRPr="00BA10C4">
        <w:rPr>
          <w:rFonts w:cs="AF_Najed" w:hint="cs"/>
          <w:sz w:val="24"/>
          <w:szCs w:val="24"/>
          <w:rtl/>
        </w:rPr>
        <w:t>هذا</w:t>
      </w:r>
      <w:r w:rsidRPr="00BA10C4">
        <w:rPr>
          <w:rFonts w:cs="AF_Najed"/>
          <w:sz w:val="24"/>
          <w:szCs w:val="24"/>
          <w:rtl/>
        </w:rPr>
        <w:t xml:space="preserve"> </w:t>
      </w:r>
      <w:r w:rsidRPr="00BA10C4">
        <w:rPr>
          <w:rFonts w:cs="AF_Najed" w:hint="cs"/>
          <w:sz w:val="24"/>
          <w:szCs w:val="24"/>
          <w:rtl/>
        </w:rPr>
        <w:t>العقد</w:t>
      </w:r>
      <w:r w:rsidRPr="00BA10C4">
        <w:rPr>
          <w:rFonts w:cs="AF_Najed"/>
          <w:sz w:val="24"/>
          <w:szCs w:val="24"/>
          <w:rtl/>
        </w:rPr>
        <w:t xml:space="preserve"> </w:t>
      </w:r>
      <w:r w:rsidRPr="00BA10C4">
        <w:rPr>
          <w:rFonts w:cs="AF_Najed" w:hint="cs"/>
          <w:sz w:val="24"/>
          <w:szCs w:val="24"/>
          <w:rtl/>
        </w:rPr>
        <w:t>من</w:t>
      </w:r>
      <w:r w:rsidRPr="00BA10C4">
        <w:rPr>
          <w:rFonts w:cs="AF_Najed"/>
          <w:sz w:val="24"/>
          <w:szCs w:val="24"/>
          <w:rtl/>
        </w:rPr>
        <w:t xml:space="preserve"> </w:t>
      </w:r>
      <w:r w:rsidRPr="00BA10C4">
        <w:rPr>
          <w:rFonts w:cs="AF_Najed" w:hint="cs"/>
          <w:sz w:val="24"/>
          <w:szCs w:val="24"/>
          <w:rtl/>
        </w:rPr>
        <w:t>جانب</w:t>
      </w:r>
      <w:r w:rsidRPr="00BA10C4">
        <w:rPr>
          <w:rFonts w:cs="AF_Najed"/>
          <w:sz w:val="24"/>
          <w:szCs w:val="24"/>
          <w:rtl/>
        </w:rPr>
        <w:t xml:space="preserve"> </w:t>
      </w:r>
      <w:r w:rsidRPr="00BA10C4">
        <w:rPr>
          <w:rFonts w:cs="AF_Najed" w:hint="cs"/>
          <w:sz w:val="24"/>
          <w:szCs w:val="24"/>
          <w:rtl/>
        </w:rPr>
        <w:t>أي</w:t>
      </w:r>
      <w:r w:rsidRPr="00BA10C4">
        <w:rPr>
          <w:rFonts w:cs="AF_Najed"/>
          <w:sz w:val="24"/>
          <w:szCs w:val="24"/>
          <w:rtl/>
        </w:rPr>
        <w:t xml:space="preserve"> </w:t>
      </w:r>
      <w:r w:rsidRPr="00BA10C4">
        <w:rPr>
          <w:rFonts w:cs="AF_Najed" w:hint="cs"/>
          <w:sz w:val="24"/>
          <w:szCs w:val="24"/>
          <w:rtl/>
        </w:rPr>
        <w:t>طرف</w:t>
      </w:r>
      <w:r w:rsidRPr="00BA10C4">
        <w:rPr>
          <w:rFonts w:cs="AF_Najed"/>
          <w:sz w:val="24"/>
          <w:szCs w:val="24"/>
          <w:rtl/>
        </w:rPr>
        <w:t xml:space="preserve"> </w:t>
      </w:r>
      <w:r w:rsidRPr="00BA10C4">
        <w:rPr>
          <w:rFonts w:cs="AF_Najed" w:hint="cs"/>
          <w:sz w:val="24"/>
          <w:szCs w:val="24"/>
          <w:rtl/>
        </w:rPr>
        <w:t>من</w:t>
      </w:r>
      <w:r w:rsidRPr="00BA10C4">
        <w:rPr>
          <w:rFonts w:cs="AF_Najed"/>
          <w:sz w:val="24"/>
          <w:szCs w:val="24"/>
          <w:rtl/>
        </w:rPr>
        <w:t xml:space="preserve"> </w:t>
      </w:r>
      <w:r w:rsidRPr="00BA10C4">
        <w:rPr>
          <w:rFonts w:cs="AF_Najed" w:hint="cs"/>
          <w:sz w:val="24"/>
          <w:szCs w:val="24"/>
          <w:rtl/>
        </w:rPr>
        <w:t>الأطراف،</w:t>
      </w:r>
      <w:r w:rsidRPr="00BA10C4">
        <w:rPr>
          <w:rFonts w:cs="AF_Najed"/>
          <w:sz w:val="24"/>
          <w:szCs w:val="24"/>
          <w:rtl/>
        </w:rPr>
        <w:t xml:space="preserve"> </w:t>
      </w:r>
      <w:r w:rsidRPr="00BA10C4">
        <w:rPr>
          <w:rFonts w:cs="AF_Najed" w:hint="cs"/>
          <w:sz w:val="24"/>
          <w:szCs w:val="24"/>
          <w:rtl/>
        </w:rPr>
        <w:t>ثم</w:t>
      </w:r>
      <w:r w:rsidRPr="00BA10C4">
        <w:rPr>
          <w:rFonts w:cs="AF_Najed"/>
          <w:sz w:val="24"/>
          <w:szCs w:val="24"/>
          <w:rtl/>
        </w:rPr>
        <w:t xml:space="preserve"> </w:t>
      </w:r>
      <w:r w:rsidRPr="00BA10C4">
        <w:rPr>
          <w:rFonts w:cs="AF_Najed" w:hint="cs"/>
          <w:sz w:val="24"/>
          <w:szCs w:val="24"/>
          <w:rtl/>
        </w:rPr>
        <w:t>تم</w:t>
      </w:r>
      <w:r w:rsidRPr="00BA10C4">
        <w:rPr>
          <w:rFonts w:cs="AF_Najed"/>
          <w:sz w:val="24"/>
          <w:szCs w:val="24"/>
          <w:rtl/>
        </w:rPr>
        <w:t xml:space="preserve"> </w:t>
      </w:r>
      <w:r w:rsidRPr="00BA10C4">
        <w:rPr>
          <w:rFonts w:cs="AF_Najed" w:hint="cs"/>
          <w:sz w:val="24"/>
          <w:szCs w:val="24"/>
          <w:rtl/>
        </w:rPr>
        <w:t>التنازل</w:t>
      </w:r>
      <w:r w:rsidRPr="00BA10C4">
        <w:rPr>
          <w:rFonts w:cs="AF_Najed"/>
          <w:sz w:val="24"/>
          <w:szCs w:val="24"/>
          <w:rtl/>
        </w:rPr>
        <w:t xml:space="preserve"> </w:t>
      </w:r>
      <w:r w:rsidRPr="00BA10C4">
        <w:rPr>
          <w:rFonts w:cs="AF_Najed" w:hint="cs"/>
          <w:sz w:val="24"/>
          <w:szCs w:val="24"/>
          <w:rtl/>
        </w:rPr>
        <w:t>عنه</w:t>
      </w:r>
      <w:r w:rsidRPr="00BA10C4">
        <w:rPr>
          <w:rFonts w:cs="AF_Najed"/>
          <w:sz w:val="24"/>
          <w:szCs w:val="24"/>
          <w:rtl/>
        </w:rPr>
        <w:t xml:space="preserve"> </w:t>
      </w:r>
      <w:r w:rsidRPr="00BA10C4">
        <w:rPr>
          <w:rFonts w:cs="AF_Najed" w:hint="cs"/>
          <w:sz w:val="24"/>
          <w:szCs w:val="24"/>
          <w:rtl/>
        </w:rPr>
        <w:t>من</w:t>
      </w:r>
      <w:r w:rsidRPr="00BA10C4">
        <w:rPr>
          <w:rFonts w:cs="AF_Najed"/>
          <w:sz w:val="24"/>
          <w:szCs w:val="24"/>
          <w:rtl/>
        </w:rPr>
        <w:t xml:space="preserve"> </w:t>
      </w:r>
      <w:r w:rsidR="009235EC">
        <w:rPr>
          <w:rFonts w:cs="AF_Najed" w:hint="cs"/>
          <w:sz w:val="24"/>
          <w:szCs w:val="24"/>
          <w:rtl/>
        </w:rPr>
        <w:t>الطرف الاخر</w:t>
      </w:r>
      <w:r w:rsidRPr="00BA10C4">
        <w:rPr>
          <w:rFonts w:cs="AF_Najed" w:hint="cs"/>
          <w:sz w:val="24"/>
          <w:szCs w:val="24"/>
          <w:rtl/>
        </w:rPr>
        <w:t>،</w:t>
      </w:r>
      <w:r w:rsidRPr="00BA10C4">
        <w:rPr>
          <w:rFonts w:cs="AF_Najed"/>
          <w:sz w:val="24"/>
          <w:szCs w:val="24"/>
          <w:rtl/>
        </w:rPr>
        <w:t xml:space="preserve"> </w:t>
      </w:r>
      <w:r w:rsidRPr="00BA10C4">
        <w:rPr>
          <w:rFonts w:cs="AF_Najed" w:hint="cs"/>
          <w:sz w:val="24"/>
          <w:szCs w:val="24"/>
          <w:rtl/>
        </w:rPr>
        <w:t>يكون</w:t>
      </w:r>
      <w:r w:rsidRPr="00BA10C4">
        <w:rPr>
          <w:rFonts w:cs="AF_Najed"/>
          <w:sz w:val="24"/>
          <w:szCs w:val="24"/>
          <w:rtl/>
        </w:rPr>
        <w:t xml:space="preserve"> </w:t>
      </w:r>
      <w:r w:rsidRPr="00BA10C4">
        <w:rPr>
          <w:rFonts w:cs="AF_Najed" w:hint="cs"/>
          <w:sz w:val="24"/>
          <w:szCs w:val="24"/>
          <w:rtl/>
        </w:rPr>
        <w:t>مثل</w:t>
      </w:r>
      <w:r w:rsidRPr="00BA10C4">
        <w:rPr>
          <w:rFonts w:cs="AF_Najed"/>
          <w:sz w:val="24"/>
          <w:szCs w:val="24"/>
          <w:rtl/>
        </w:rPr>
        <w:t xml:space="preserve"> </w:t>
      </w:r>
      <w:r w:rsidRPr="00BA10C4">
        <w:rPr>
          <w:rFonts w:cs="AF_Najed" w:hint="cs"/>
          <w:sz w:val="24"/>
          <w:szCs w:val="24"/>
          <w:rtl/>
        </w:rPr>
        <w:t>هذا</w:t>
      </w:r>
      <w:r w:rsidRPr="00BA10C4">
        <w:rPr>
          <w:rFonts w:cs="AF_Najed"/>
          <w:sz w:val="24"/>
          <w:szCs w:val="24"/>
          <w:rtl/>
        </w:rPr>
        <w:t xml:space="preserve"> </w:t>
      </w:r>
      <w:r w:rsidRPr="00BA10C4">
        <w:rPr>
          <w:rFonts w:cs="AF_Najed" w:hint="cs"/>
          <w:sz w:val="24"/>
          <w:szCs w:val="24"/>
          <w:rtl/>
        </w:rPr>
        <w:t>التنازل</w:t>
      </w:r>
      <w:r w:rsidRPr="00BA10C4">
        <w:rPr>
          <w:rFonts w:cs="AF_Najed"/>
          <w:sz w:val="24"/>
          <w:szCs w:val="24"/>
          <w:rtl/>
        </w:rPr>
        <w:t xml:space="preserve"> </w:t>
      </w:r>
      <w:r w:rsidRPr="00BA10C4">
        <w:rPr>
          <w:rFonts w:cs="AF_Najed" w:hint="cs"/>
          <w:sz w:val="24"/>
          <w:szCs w:val="24"/>
          <w:rtl/>
        </w:rPr>
        <w:t>مقصورا</w:t>
      </w:r>
      <w:r w:rsidRPr="00BA10C4">
        <w:rPr>
          <w:rFonts w:cs="AF_Najed"/>
          <w:sz w:val="24"/>
          <w:szCs w:val="24"/>
          <w:rtl/>
        </w:rPr>
        <w:t xml:space="preserve"> </w:t>
      </w:r>
      <w:r w:rsidRPr="00BA10C4">
        <w:rPr>
          <w:rFonts w:cs="AF_Najed" w:hint="cs"/>
          <w:sz w:val="24"/>
          <w:szCs w:val="24"/>
          <w:rtl/>
        </w:rPr>
        <w:t>ومحددا</w:t>
      </w:r>
      <w:r w:rsidRPr="00BA10C4">
        <w:rPr>
          <w:rFonts w:cs="AF_Najed"/>
          <w:sz w:val="24"/>
          <w:szCs w:val="24"/>
          <w:rtl/>
        </w:rPr>
        <w:t xml:space="preserve"> </w:t>
      </w:r>
      <w:r w:rsidRPr="00BA10C4">
        <w:rPr>
          <w:rFonts w:cs="AF_Najed" w:hint="cs"/>
          <w:sz w:val="24"/>
          <w:szCs w:val="24"/>
          <w:rtl/>
        </w:rPr>
        <w:t>على</w:t>
      </w:r>
      <w:r w:rsidRPr="00BA10C4">
        <w:rPr>
          <w:rFonts w:cs="AF_Najed"/>
          <w:sz w:val="24"/>
          <w:szCs w:val="24"/>
          <w:rtl/>
        </w:rPr>
        <w:t xml:space="preserve"> </w:t>
      </w:r>
      <w:r w:rsidRPr="00BA10C4">
        <w:rPr>
          <w:rFonts w:cs="AF_Najed" w:hint="cs"/>
          <w:sz w:val="24"/>
          <w:szCs w:val="24"/>
          <w:rtl/>
        </w:rPr>
        <w:t>المخالفة</w:t>
      </w:r>
      <w:r w:rsidRPr="00BA10C4">
        <w:rPr>
          <w:rFonts w:cs="AF_Najed"/>
          <w:sz w:val="24"/>
          <w:szCs w:val="24"/>
          <w:rtl/>
        </w:rPr>
        <w:t xml:space="preserve"> </w:t>
      </w:r>
      <w:r w:rsidRPr="00BA10C4">
        <w:rPr>
          <w:rFonts w:cs="AF_Najed" w:hint="cs"/>
          <w:sz w:val="24"/>
          <w:szCs w:val="24"/>
          <w:rtl/>
        </w:rPr>
        <w:t>المعينة</w:t>
      </w:r>
      <w:r w:rsidRPr="00BA10C4">
        <w:rPr>
          <w:rFonts w:cs="AF_Najed"/>
          <w:sz w:val="24"/>
          <w:szCs w:val="24"/>
          <w:rtl/>
        </w:rPr>
        <w:t xml:space="preserve"> </w:t>
      </w:r>
      <w:r w:rsidRPr="00BA10C4">
        <w:rPr>
          <w:rFonts w:cs="AF_Najed" w:hint="cs"/>
          <w:sz w:val="24"/>
          <w:szCs w:val="24"/>
          <w:rtl/>
        </w:rPr>
        <w:t>التي</w:t>
      </w:r>
      <w:r w:rsidRPr="00BA10C4">
        <w:rPr>
          <w:rFonts w:cs="AF_Najed"/>
          <w:sz w:val="24"/>
          <w:szCs w:val="24"/>
          <w:rtl/>
        </w:rPr>
        <w:t xml:space="preserve"> </w:t>
      </w:r>
      <w:r w:rsidRPr="00BA10C4">
        <w:rPr>
          <w:rFonts w:cs="AF_Najed" w:hint="cs"/>
          <w:sz w:val="24"/>
          <w:szCs w:val="24"/>
          <w:rtl/>
        </w:rPr>
        <w:t>تم</w:t>
      </w:r>
      <w:r w:rsidRPr="00BA10C4">
        <w:rPr>
          <w:rFonts w:cs="AF_Najed"/>
          <w:sz w:val="24"/>
          <w:szCs w:val="24"/>
          <w:rtl/>
        </w:rPr>
        <w:t xml:space="preserve"> </w:t>
      </w:r>
      <w:r w:rsidRPr="00BA10C4">
        <w:rPr>
          <w:rFonts w:cs="AF_Najed" w:hint="cs"/>
          <w:sz w:val="24"/>
          <w:szCs w:val="24"/>
          <w:rtl/>
        </w:rPr>
        <w:t>ارتكباها،</w:t>
      </w:r>
      <w:r w:rsidRPr="00BA10C4">
        <w:rPr>
          <w:rFonts w:cs="AF_Najed"/>
          <w:sz w:val="24"/>
          <w:szCs w:val="24"/>
          <w:rtl/>
        </w:rPr>
        <w:t xml:space="preserve"> </w:t>
      </w:r>
      <w:r w:rsidRPr="00BA10C4">
        <w:rPr>
          <w:rFonts w:cs="AF_Najed" w:hint="cs"/>
          <w:sz w:val="24"/>
          <w:szCs w:val="24"/>
          <w:rtl/>
        </w:rPr>
        <w:t>ولن</w:t>
      </w:r>
      <w:r w:rsidRPr="00BA10C4">
        <w:rPr>
          <w:rFonts w:cs="AF_Najed"/>
          <w:sz w:val="24"/>
          <w:szCs w:val="24"/>
          <w:rtl/>
        </w:rPr>
        <w:t xml:space="preserve"> </w:t>
      </w:r>
      <w:r w:rsidRPr="00BA10C4">
        <w:rPr>
          <w:rFonts w:cs="AF_Najed" w:hint="cs"/>
          <w:sz w:val="24"/>
          <w:szCs w:val="24"/>
          <w:rtl/>
        </w:rPr>
        <w:t>تعتبر</w:t>
      </w:r>
      <w:r w:rsidRPr="00BA10C4">
        <w:rPr>
          <w:rFonts w:cs="AF_Najed"/>
          <w:sz w:val="24"/>
          <w:szCs w:val="24"/>
          <w:rtl/>
        </w:rPr>
        <w:t xml:space="preserve"> </w:t>
      </w:r>
      <w:r w:rsidRPr="00BA10C4">
        <w:rPr>
          <w:rFonts w:cs="AF_Najed" w:hint="cs"/>
          <w:sz w:val="24"/>
          <w:szCs w:val="24"/>
          <w:rtl/>
        </w:rPr>
        <w:t>تنازلا</w:t>
      </w:r>
      <w:r w:rsidRPr="00BA10C4">
        <w:rPr>
          <w:rFonts w:cs="AF_Najed"/>
          <w:sz w:val="24"/>
          <w:szCs w:val="24"/>
          <w:rtl/>
        </w:rPr>
        <w:t xml:space="preserve"> </w:t>
      </w:r>
      <w:r w:rsidRPr="00BA10C4">
        <w:rPr>
          <w:rFonts w:cs="AF_Najed" w:hint="cs"/>
          <w:sz w:val="24"/>
          <w:szCs w:val="24"/>
          <w:rtl/>
        </w:rPr>
        <w:t>عن</w:t>
      </w:r>
      <w:r w:rsidRPr="00BA10C4">
        <w:rPr>
          <w:rFonts w:cs="AF_Najed"/>
          <w:sz w:val="24"/>
          <w:szCs w:val="24"/>
          <w:rtl/>
        </w:rPr>
        <w:t xml:space="preserve"> </w:t>
      </w:r>
      <w:r w:rsidRPr="00BA10C4">
        <w:rPr>
          <w:rFonts w:cs="AF_Najed" w:hint="cs"/>
          <w:sz w:val="24"/>
          <w:szCs w:val="24"/>
          <w:rtl/>
        </w:rPr>
        <w:t>أي</w:t>
      </w:r>
      <w:r w:rsidRPr="00BA10C4">
        <w:rPr>
          <w:rFonts w:cs="AF_Najed"/>
          <w:sz w:val="24"/>
          <w:szCs w:val="24"/>
          <w:rtl/>
        </w:rPr>
        <w:t xml:space="preserve"> </w:t>
      </w:r>
      <w:r w:rsidRPr="00BA10C4">
        <w:rPr>
          <w:rFonts w:cs="AF_Najed" w:hint="cs"/>
          <w:sz w:val="24"/>
          <w:szCs w:val="24"/>
          <w:rtl/>
        </w:rPr>
        <w:t>خرق</w:t>
      </w:r>
      <w:r w:rsidRPr="00BA10C4">
        <w:rPr>
          <w:rFonts w:cs="AF_Najed"/>
          <w:sz w:val="24"/>
          <w:szCs w:val="24"/>
          <w:rtl/>
        </w:rPr>
        <w:t xml:space="preserve"> </w:t>
      </w:r>
      <w:r w:rsidRPr="00BA10C4">
        <w:rPr>
          <w:rFonts w:cs="AF_Najed" w:hint="cs"/>
          <w:sz w:val="24"/>
          <w:szCs w:val="24"/>
          <w:rtl/>
        </w:rPr>
        <w:t>أخر</w:t>
      </w:r>
      <w:r w:rsidRPr="00BA10C4">
        <w:rPr>
          <w:rFonts w:cs="AF_Najed"/>
          <w:sz w:val="24"/>
          <w:szCs w:val="24"/>
          <w:rtl/>
        </w:rPr>
        <w:t xml:space="preserve"> </w:t>
      </w:r>
      <w:r w:rsidRPr="00BA10C4">
        <w:rPr>
          <w:rFonts w:cs="AF_Najed" w:hint="cs"/>
          <w:sz w:val="24"/>
          <w:szCs w:val="24"/>
          <w:rtl/>
        </w:rPr>
        <w:t>بموجب</w:t>
      </w:r>
      <w:r w:rsidRPr="00BA10C4">
        <w:rPr>
          <w:rFonts w:cs="AF_Najed"/>
          <w:sz w:val="24"/>
          <w:szCs w:val="24"/>
          <w:rtl/>
        </w:rPr>
        <w:t xml:space="preserve"> </w:t>
      </w:r>
      <w:r w:rsidRPr="00BA10C4">
        <w:rPr>
          <w:rFonts w:cs="AF_Najed" w:hint="cs"/>
          <w:sz w:val="24"/>
          <w:szCs w:val="24"/>
          <w:rtl/>
        </w:rPr>
        <w:t>هذا</w:t>
      </w:r>
      <w:r w:rsidRPr="00BA10C4">
        <w:rPr>
          <w:rFonts w:cs="AF_Najed"/>
          <w:sz w:val="24"/>
          <w:szCs w:val="24"/>
          <w:rtl/>
        </w:rPr>
        <w:t xml:space="preserve"> </w:t>
      </w:r>
      <w:r w:rsidRPr="00BA10C4">
        <w:rPr>
          <w:rFonts w:cs="AF_Najed" w:hint="cs"/>
          <w:sz w:val="24"/>
          <w:szCs w:val="24"/>
          <w:rtl/>
        </w:rPr>
        <w:t>العقد</w:t>
      </w:r>
      <w:r w:rsidRPr="00BA10C4">
        <w:rPr>
          <w:rFonts w:cs="AF_Najed"/>
          <w:sz w:val="24"/>
          <w:szCs w:val="24"/>
          <w:rtl/>
        </w:rPr>
        <w:t>.</w:t>
      </w:r>
    </w:p>
    <w:p w14:paraId="344AA962" w14:textId="3809424B" w:rsidR="00887CDF" w:rsidRPr="00BA10C4" w:rsidRDefault="00887CDF" w:rsidP="00CD76C5">
      <w:pPr>
        <w:bidi/>
        <w:jc w:val="center"/>
        <w:rPr>
          <w:rFonts w:cs="AF_Najed"/>
          <w:b/>
          <w:bCs/>
          <w:color w:val="FF0000"/>
          <w:sz w:val="36"/>
          <w:szCs w:val="36"/>
          <w:u w:val="single"/>
        </w:rPr>
      </w:pPr>
      <w:r w:rsidRPr="00BA10C4">
        <w:rPr>
          <w:rFonts w:cs="AF_Najed" w:hint="cs"/>
          <w:b/>
          <w:bCs/>
          <w:color w:val="FF0000"/>
          <w:sz w:val="36"/>
          <w:szCs w:val="36"/>
          <w:u w:val="single"/>
          <w:rtl/>
        </w:rPr>
        <w:t>البند</w:t>
      </w:r>
      <w:r w:rsidRPr="00BA10C4">
        <w:rPr>
          <w:rFonts w:cs="AF_Najed"/>
          <w:b/>
          <w:bCs/>
          <w:color w:val="FF0000"/>
          <w:sz w:val="36"/>
          <w:szCs w:val="36"/>
          <w:u w:val="single"/>
          <w:rtl/>
        </w:rPr>
        <w:t xml:space="preserve"> </w:t>
      </w:r>
      <w:r w:rsidR="00CD76C5">
        <w:rPr>
          <w:rFonts w:cs="AF_Najed" w:hint="cs"/>
          <w:b/>
          <w:bCs/>
          <w:color w:val="FF0000"/>
          <w:sz w:val="36"/>
          <w:szCs w:val="36"/>
          <w:u w:val="single"/>
          <w:rtl/>
        </w:rPr>
        <w:t>الثانى</w:t>
      </w:r>
      <w:r w:rsidR="004D3D03" w:rsidRPr="00BA10C4">
        <w:rPr>
          <w:rFonts w:cs="AF_Najed"/>
          <w:b/>
          <w:bCs/>
          <w:color w:val="FF0000"/>
          <w:sz w:val="36"/>
          <w:szCs w:val="36"/>
          <w:u w:val="single"/>
          <w:rtl/>
        </w:rPr>
        <w:t xml:space="preserve"> </w:t>
      </w:r>
      <w:r w:rsidRPr="00BA10C4">
        <w:rPr>
          <w:rFonts w:cs="AF_Najed" w:hint="cs"/>
          <w:b/>
          <w:bCs/>
          <w:color w:val="FF0000"/>
          <w:sz w:val="36"/>
          <w:szCs w:val="36"/>
          <w:u w:val="single"/>
          <w:rtl/>
        </w:rPr>
        <w:t>والعشرون</w:t>
      </w:r>
      <w:r w:rsidRPr="00BA10C4">
        <w:rPr>
          <w:rFonts w:cs="AF_Najed"/>
          <w:b/>
          <w:bCs/>
          <w:color w:val="FF0000"/>
          <w:sz w:val="36"/>
          <w:szCs w:val="36"/>
          <w:u w:val="single"/>
          <w:rtl/>
        </w:rPr>
        <w:t xml:space="preserve">: </w:t>
      </w:r>
      <w:r w:rsidRPr="00BA10C4">
        <w:rPr>
          <w:rFonts w:cs="AF_Najed" w:hint="cs"/>
          <w:b/>
          <w:bCs/>
          <w:color w:val="FF0000"/>
          <w:sz w:val="36"/>
          <w:szCs w:val="36"/>
          <w:u w:val="single"/>
          <w:rtl/>
        </w:rPr>
        <w:t>القوة</w:t>
      </w:r>
      <w:r w:rsidRPr="00BA10C4">
        <w:rPr>
          <w:rFonts w:cs="AF_Najed"/>
          <w:b/>
          <w:bCs/>
          <w:color w:val="FF0000"/>
          <w:sz w:val="36"/>
          <w:szCs w:val="36"/>
          <w:u w:val="single"/>
          <w:rtl/>
        </w:rPr>
        <w:t xml:space="preserve"> </w:t>
      </w:r>
      <w:r w:rsidRPr="00BA10C4">
        <w:rPr>
          <w:rFonts w:cs="AF_Najed" w:hint="cs"/>
          <w:b/>
          <w:bCs/>
          <w:color w:val="FF0000"/>
          <w:sz w:val="36"/>
          <w:szCs w:val="36"/>
          <w:u w:val="single"/>
          <w:rtl/>
        </w:rPr>
        <w:t>القاهرة</w:t>
      </w:r>
    </w:p>
    <w:p w14:paraId="2F50DF15" w14:textId="3C937AB3" w:rsidR="00887CDF" w:rsidRPr="009F2598" w:rsidRDefault="00F76B41" w:rsidP="00456439">
      <w:pPr>
        <w:bidi/>
        <w:contextualSpacing/>
        <w:jc w:val="both"/>
        <w:rPr>
          <w:rFonts w:cs="AF_Najed"/>
          <w:sz w:val="24"/>
          <w:szCs w:val="24"/>
          <w:rtl/>
        </w:rPr>
      </w:pPr>
      <w:r>
        <w:rPr>
          <w:rFonts w:cs="AF_Najed" w:hint="cs"/>
          <w:sz w:val="24"/>
          <w:szCs w:val="24"/>
          <w:rtl/>
        </w:rPr>
        <w:t xml:space="preserve">في حال </w:t>
      </w:r>
      <w:r w:rsidR="008412A7">
        <w:rPr>
          <w:rFonts w:cs="AF_Najed" w:hint="cs"/>
          <w:sz w:val="24"/>
          <w:szCs w:val="24"/>
          <w:rtl/>
        </w:rPr>
        <w:t>عجز اي من الطرفين عن تنفيذ التزاماته</w:t>
      </w:r>
      <w:r w:rsidR="004448C0">
        <w:rPr>
          <w:rFonts w:cs="AF_Najed" w:hint="cs"/>
          <w:sz w:val="24"/>
          <w:szCs w:val="24"/>
          <w:rtl/>
        </w:rPr>
        <w:t xml:space="preserve"> </w:t>
      </w:r>
      <w:r>
        <w:rPr>
          <w:rFonts w:cs="AF_Najed" w:hint="cs"/>
          <w:sz w:val="24"/>
          <w:szCs w:val="24"/>
          <w:rtl/>
        </w:rPr>
        <w:t xml:space="preserve"> لاي سبب من اسباب القوة القاهرة</w:t>
      </w:r>
      <w:r w:rsidR="008412A7">
        <w:rPr>
          <w:rFonts w:cs="AF_Najed" w:hint="cs"/>
          <w:sz w:val="24"/>
          <w:szCs w:val="24"/>
          <w:rtl/>
        </w:rPr>
        <w:t xml:space="preserve"> يكون خارجا عن ارادته </w:t>
      </w:r>
      <w:r w:rsidR="00C30322">
        <w:rPr>
          <w:rFonts w:cs="AF_Najed" w:hint="cs"/>
          <w:sz w:val="24"/>
          <w:szCs w:val="24"/>
          <w:rtl/>
        </w:rPr>
        <w:t xml:space="preserve">يقوم الطرف الواقع تحت تاثير القوة القاهرة </w:t>
      </w:r>
      <w:r>
        <w:rPr>
          <w:rFonts w:cs="AF_Najed" w:hint="cs"/>
          <w:sz w:val="24"/>
          <w:szCs w:val="24"/>
          <w:rtl/>
        </w:rPr>
        <w:t xml:space="preserve"> باعلام</w:t>
      </w:r>
      <w:r w:rsidR="00C30322">
        <w:rPr>
          <w:rFonts w:cs="AF_Najed" w:hint="cs"/>
          <w:sz w:val="24"/>
          <w:szCs w:val="24"/>
          <w:rtl/>
        </w:rPr>
        <w:t xml:space="preserve"> الطرف الاخر كتابيا </w:t>
      </w:r>
      <w:r>
        <w:rPr>
          <w:rFonts w:cs="AF_Najed" w:hint="cs"/>
          <w:sz w:val="24"/>
          <w:szCs w:val="24"/>
          <w:rtl/>
        </w:rPr>
        <w:t xml:space="preserve">عن وجود هذه القوة  القاهرة و اسبابها  </w:t>
      </w:r>
      <w:r w:rsidR="006E275A">
        <w:rPr>
          <w:rFonts w:cs="AF_Najed" w:hint="cs"/>
          <w:sz w:val="24"/>
          <w:szCs w:val="24"/>
          <w:rtl/>
        </w:rPr>
        <w:t xml:space="preserve"> </w:t>
      </w:r>
      <w:r w:rsidR="00C30322">
        <w:rPr>
          <w:rFonts w:cs="AF_Najed" w:hint="cs"/>
          <w:sz w:val="24"/>
          <w:szCs w:val="24"/>
          <w:rtl/>
        </w:rPr>
        <w:t>و</w:t>
      </w:r>
      <w:r w:rsidR="00887CDF" w:rsidRPr="009F2598">
        <w:rPr>
          <w:rFonts w:cs="AF_Najed" w:hint="eastAsia"/>
          <w:sz w:val="24"/>
          <w:szCs w:val="24"/>
          <w:rtl/>
        </w:rPr>
        <w:t>في</w:t>
      </w:r>
      <w:r w:rsidR="00887CDF" w:rsidRPr="009F2598">
        <w:rPr>
          <w:rFonts w:cs="AF_Najed"/>
          <w:sz w:val="24"/>
          <w:szCs w:val="24"/>
          <w:rtl/>
        </w:rPr>
        <w:t xml:space="preserve"> </w:t>
      </w:r>
      <w:r w:rsidR="00887CDF" w:rsidRPr="009F2598">
        <w:rPr>
          <w:rFonts w:cs="AF_Najed" w:hint="eastAsia"/>
          <w:sz w:val="24"/>
          <w:szCs w:val="24"/>
          <w:rtl/>
        </w:rPr>
        <w:t>حال</w:t>
      </w:r>
      <w:r w:rsidR="00887CDF" w:rsidRPr="009F2598">
        <w:rPr>
          <w:rFonts w:cs="AF_Najed"/>
          <w:sz w:val="24"/>
          <w:szCs w:val="24"/>
          <w:rtl/>
        </w:rPr>
        <w:t xml:space="preserve"> </w:t>
      </w:r>
      <w:r w:rsidR="00887CDF" w:rsidRPr="009F2598">
        <w:rPr>
          <w:rFonts w:cs="AF_Najed" w:hint="eastAsia"/>
          <w:sz w:val="24"/>
          <w:szCs w:val="24"/>
          <w:rtl/>
        </w:rPr>
        <w:t>تعدّت</w:t>
      </w:r>
      <w:r w:rsidR="00887CDF" w:rsidRPr="009F2598">
        <w:rPr>
          <w:rFonts w:cs="AF_Najed"/>
          <w:sz w:val="24"/>
          <w:szCs w:val="24"/>
          <w:rtl/>
        </w:rPr>
        <w:t xml:space="preserve"> </w:t>
      </w:r>
      <w:r w:rsidR="00887CDF" w:rsidRPr="009F2598">
        <w:rPr>
          <w:rFonts w:cs="AF_Najed" w:hint="eastAsia"/>
          <w:sz w:val="24"/>
          <w:szCs w:val="24"/>
          <w:rtl/>
        </w:rPr>
        <w:t>مدة</w:t>
      </w:r>
      <w:r w:rsidR="00887CDF" w:rsidRPr="009F2598">
        <w:rPr>
          <w:rFonts w:cs="AF_Najed"/>
          <w:sz w:val="24"/>
          <w:szCs w:val="24"/>
          <w:rtl/>
        </w:rPr>
        <w:t xml:space="preserve"> </w:t>
      </w:r>
      <w:r w:rsidR="00887CDF" w:rsidRPr="009F2598">
        <w:rPr>
          <w:rFonts w:cs="AF_Najed" w:hint="eastAsia"/>
          <w:sz w:val="24"/>
          <w:szCs w:val="24"/>
          <w:rtl/>
        </w:rPr>
        <w:t>تعليق</w:t>
      </w:r>
      <w:r w:rsidR="00887CDF" w:rsidRPr="009F2598">
        <w:rPr>
          <w:rFonts w:cs="AF_Najed"/>
          <w:sz w:val="24"/>
          <w:szCs w:val="24"/>
          <w:rtl/>
        </w:rPr>
        <w:t xml:space="preserve"> </w:t>
      </w:r>
      <w:r w:rsidR="00887CDF" w:rsidRPr="009F2598">
        <w:rPr>
          <w:rFonts w:cs="AF_Najed" w:hint="cs"/>
          <w:sz w:val="24"/>
          <w:szCs w:val="24"/>
          <w:rtl/>
        </w:rPr>
        <w:t>العقد</w:t>
      </w:r>
      <w:r w:rsidR="00887CDF" w:rsidRPr="009F2598">
        <w:rPr>
          <w:rFonts w:cs="AF_Najed"/>
          <w:sz w:val="24"/>
          <w:szCs w:val="24"/>
          <w:rtl/>
        </w:rPr>
        <w:t xml:space="preserve"> </w:t>
      </w:r>
      <w:r w:rsidR="00887CDF" w:rsidRPr="009F2598">
        <w:rPr>
          <w:rFonts w:cs="AF_Najed" w:hint="eastAsia"/>
          <w:sz w:val="24"/>
          <w:szCs w:val="24"/>
          <w:rtl/>
        </w:rPr>
        <w:t>بسبب</w:t>
      </w:r>
      <w:r w:rsidR="00887CDF" w:rsidRPr="009F2598">
        <w:rPr>
          <w:rFonts w:cs="AF_Najed"/>
          <w:sz w:val="24"/>
          <w:szCs w:val="24"/>
          <w:rtl/>
        </w:rPr>
        <w:t xml:space="preserve"> </w:t>
      </w:r>
      <w:r w:rsidR="00887CDF" w:rsidRPr="009F2598">
        <w:rPr>
          <w:rFonts w:cs="AF_Najed" w:hint="eastAsia"/>
          <w:sz w:val="24"/>
          <w:szCs w:val="24"/>
          <w:rtl/>
        </w:rPr>
        <w:t>القوة</w:t>
      </w:r>
      <w:r w:rsidR="00887CDF" w:rsidRPr="009F2598">
        <w:rPr>
          <w:rFonts w:cs="AF_Najed"/>
          <w:sz w:val="24"/>
          <w:szCs w:val="24"/>
          <w:rtl/>
        </w:rPr>
        <w:t xml:space="preserve"> </w:t>
      </w:r>
      <w:r w:rsidR="00887CDF" w:rsidRPr="009F2598">
        <w:rPr>
          <w:rFonts w:cs="AF_Najed" w:hint="eastAsia"/>
          <w:sz w:val="24"/>
          <w:szCs w:val="24"/>
          <w:rtl/>
        </w:rPr>
        <w:t>القاهرة</w:t>
      </w:r>
      <w:r w:rsidR="00887CDF" w:rsidRPr="009F2598">
        <w:rPr>
          <w:rFonts w:cs="AF_Najed"/>
          <w:sz w:val="24"/>
          <w:szCs w:val="24"/>
          <w:rtl/>
        </w:rPr>
        <w:t xml:space="preserve"> </w:t>
      </w:r>
      <w:r w:rsidR="00887CDF" w:rsidRPr="009F2598">
        <w:rPr>
          <w:rFonts w:cs="AF_Najed" w:hint="eastAsia"/>
          <w:sz w:val="24"/>
          <w:szCs w:val="24"/>
          <w:rtl/>
        </w:rPr>
        <w:t>فترة</w:t>
      </w:r>
      <w:r w:rsidR="00887CDF" w:rsidRPr="009F2598">
        <w:rPr>
          <w:rFonts w:cs="AF_Najed"/>
          <w:sz w:val="24"/>
          <w:szCs w:val="24"/>
          <w:rtl/>
        </w:rPr>
        <w:t xml:space="preserve"> </w:t>
      </w:r>
      <w:r w:rsidR="008412A7">
        <w:rPr>
          <w:rFonts w:cs="AF_Najed" w:hint="cs"/>
          <w:sz w:val="24"/>
          <w:szCs w:val="24"/>
          <w:rtl/>
        </w:rPr>
        <w:t xml:space="preserve">ثلاثة اشهر </w:t>
      </w:r>
      <w:r w:rsidR="00887CDF" w:rsidRPr="009F2598">
        <w:rPr>
          <w:rFonts w:cs="AF_Najed" w:hint="cs"/>
          <w:sz w:val="24"/>
          <w:szCs w:val="24"/>
          <w:rtl/>
        </w:rPr>
        <w:t xml:space="preserve"> </w:t>
      </w:r>
      <w:r w:rsidR="00887CDF" w:rsidRPr="009F2598">
        <w:rPr>
          <w:rFonts w:cs="AF_Najed" w:hint="eastAsia"/>
          <w:sz w:val="24"/>
          <w:szCs w:val="24"/>
          <w:rtl/>
        </w:rPr>
        <w:t>،</w:t>
      </w:r>
      <w:r w:rsidR="00887CDF" w:rsidRPr="009F2598">
        <w:rPr>
          <w:rFonts w:cs="AF_Najed"/>
          <w:sz w:val="24"/>
          <w:szCs w:val="24"/>
          <w:rtl/>
        </w:rPr>
        <w:t xml:space="preserve"> </w:t>
      </w:r>
      <w:r w:rsidR="00887CDF" w:rsidRPr="009F2598">
        <w:rPr>
          <w:rFonts w:cs="AF_Najed" w:hint="eastAsia"/>
          <w:sz w:val="24"/>
          <w:szCs w:val="24"/>
          <w:rtl/>
        </w:rPr>
        <w:t>يجوز</w:t>
      </w:r>
      <w:r w:rsidR="006E275A">
        <w:rPr>
          <w:rFonts w:cs="AF_Najed" w:hint="cs"/>
          <w:sz w:val="24"/>
          <w:szCs w:val="24"/>
          <w:rtl/>
        </w:rPr>
        <w:t xml:space="preserve"> عندها</w:t>
      </w:r>
      <w:r w:rsidR="00887CDF" w:rsidRPr="009F2598">
        <w:rPr>
          <w:rFonts w:cs="AF_Najed"/>
          <w:sz w:val="24"/>
          <w:szCs w:val="24"/>
          <w:rtl/>
        </w:rPr>
        <w:t xml:space="preserve"> </w:t>
      </w:r>
      <w:r w:rsidR="00C30322">
        <w:rPr>
          <w:rFonts w:cs="AF_Najed" w:hint="cs"/>
          <w:sz w:val="24"/>
          <w:szCs w:val="24"/>
          <w:rtl/>
        </w:rPr>
        <w:t>لاي من الفريقين ا</w:t>
      </w:r>
      <w:r w:rsidR="00887CDF" w:rsidRPr="009F2598">
        <w:rPr>
          <w:rFonts w:cs="AF_Najed" w:hint="cs"/>
          <w:sz w:val="24"/>
          <w:szCs w:val="24"/>
          <w:rtl/>
        </w:rPr>
        <w:t>لغاء</w:t>
      </w:r>
      <w:r w:rsidR="00887CDF" w:rsidRPr="009F2598">
        <w:rPr>
          <w:rFonts w:cs="AF_Najed"/>
          <w:sz w:val="24"/>
          <w:szCs w:val="24"/>
          <w:rtl/>
        </w:rPr>
        <w:t xml:space="preserve"> </w:t>
      </w:r>
      <w:r w:rsidR="00887CDF" w:rsidRPr="009F2598">
        <w:rPr>
          <w:rFonts w:cs="AF_Najed" w:hint="eastAsia"/>
          <w:sz w:val="24"/>
          <w:szCs w:val="24"/>
          <w:rtl/>
        </w:rPr>
        <w:t>هذا</w:t>
      </w:r>
      <w:r w:rsidR="00887CDF" w:rsidRPr="009F2598">
        <w:rPr>
          <w:rFonts w:cs="AF_Najed"/>
          <w:sz w:val="24"/>
          <w:szCs w:val="24"/>
          <w:rtl/>
        </w:rPr>
        <w:t xml:space="preserve"> </w:t>
      </w:r>
      <w:r w:rsidR="00887CDF" w:rsidRPr="009F2598">
        <w:rPr>
          <w:rFonts w:cs="AF_Najed" w:hint="eastAsia"/>
          <w:sz w:val="24"/>
          <w:szCs w:val="24"/>
          <w:rtl/>
        </w:rPr>
        <w:t>العقد</w:t>
      </w:r>
      <w:r w:rsidR="00887CDF" w:rsidRPr="009F2598">
        <w:rPr>
          <w:rFonts w:cs="AF_Najed"/>
          <w:sz w:val="24"/>
          <w:szCs w:val="24"/>
          <w:rtl/>
        </w:rPr>
        <w:t xml:space="preserve"> </w:t>
      </w:r>
      <w:r w:rsidR="00887CDF" w:rsidRPr="009F2598">
        <w:rPr>
          <w:rFonts w:cs="AF_Najed" w:hint="eastAsia"/>
          <w:sz w:val="24"/>
          <w:szCs w:val="24"/>
          <w:rtl/>
        </w:rPr>
        <w:t>بموجب</w:t>
      </w:r>
      <w:r w:rsidR="00887CDF" w:rsidRPr="009F2598">
        <w:rPr>
          <w:rFonts w:cs="AF_Najed"/>
          <w:sz w:val="24"/>
          <w:szCs w:val="24"/>
          <w:rtl/>
        </w:rPr>
        <w:t xml:space="preserve"> </w:t>
      </w:r>
      <w:r w:rsidR="00887CDF" w:rsidRPr="009F2598">
        <w:rPr>
          <w:rFonts w:cs="AF_Najed" w:hint="eastAsia"/>
          <w:sz w:val="24"/>
          <w:szCs w:val="24"/>
          <w:rtl/>
        </w:rPr>
        <w:t>اشعار</w:t>
      </w:r>
      <w:r w:rsidR="00887CDF" w:rsidRPr="009F2598">
        <w:rPr>
          <w:rFonts w:cs="AF_Najed"/>
          <w:sz w:val="24"/>
          <w:szCs w:val="24"/>
          <w:rtl/>
        </w:rPr>
        <w:t xml:space="preserve"> </w:t>
      </w:r>
      <w:r w:rsidR="00887CDF" w:rsidRPr="009F2598">
        <w:rPr>
          <w:rFonts w:cs="AF_Najed" w:hint="eastAsia"/>
          <w:sz w:val="24"/>
          <w:szCs w:val="24"/>
          <w:rtl/>
        </w:rPr>
        <w:t>خطي</w:t>
      </w:r>
      <w:r w:rsidR="00887CDF" w:rsidRPr="009F2598">
        <w:rPr>
          <w:rFonts w:cs="AF_Najed"/>
          <w:sz w:val="24"/>
          <w:szCs w:val="24"/>
          <w:rtl/>
        </w:rPr>
        <w:t xml:space="preserve"> </w:t>
      </w:r>
      <w:r w:rsidR="00456439">
        <w:rPr>
          <w:rFonts w:cs="AF_Najed" w:hint="cs"/>
          <w:sz w:val="24"/>
          <w:szCs w:val="24"/>
          <w:rtl/>
        </w:rPr>
        <w:t>يرسله للفريق الاخر</w:t>
      </w:r>
      <w:r w:rsidR="00887CDF" w:rsidRPr="009F2598">
        <w:rPr>
          <w:rFonts w:cs="AF_Najed" w:hint="cs"/>
          <w:sz w:val="24"/>
          <w:szCs w:val="24"/>
          <w:rtl/>
        </w:rPr>
        <w:t>.</w:t>
      </w:r>
    </w:p>
    <w:p w14:paraId="4C8AF13C" w14:textId="77777777" w:rsidR="004D3D03" w:rsidRPr="00FB47B0" w:rsidRDefault="004D3D03" w:rsidP="00067643">
      <w:pPr>
        <w:bidi/>
        <w:jc w:val="center"/>
        <w:rPr>
          <w:rFonts w:cs="AF_Najed"/>
          <w:b/>
          <w:bCs/>
          <w:color w:val="FF0000"/>
          <w:sz w:val="36"/>
          <w:szCs w:val="36"/>
          <w:u w:val="single"/>
          <w:rtl/>
        </w:rPr>
      </w:pPr>
    </w:p>
    <w:p w14:paraId="09556504" w14:textId="16993C1F" w:rsidR="00887CDF" w:rsidRPr="00BA10C4" w:rsidRDefault="00887CDF" w:rsidP="00CD76C5">
      <w:pPr>
        <w:bidi/>
        <w:jc w:val="center"/>
        <w:rPr>
          <w:rFonts w:cs="AF_Najed"/>
          <w:b/>
          <w:bCs/>
          <w:color w:val="FF0000"/>
          <w:sz w:val="36"/>
          <w:szCs w:val="36"/>
          <w:u w:val="single"/>
        </w:rPr>
      </w:pPr>
      <w:r w:rsidRPr="00BA10C4">
        <w:rPr>
          <w:rFonts w:cs="AF_Najed" w:hint="cs"/>
          <w:b/>
          <w:bCs/>
          <w:color w:val="FF0000"/>
          <w:sz w:val="36"/>
          <w:szCs w:val="36"/>
          <w:u w:val="single"/>
          <w:rtl/>
        </w:rPr>
        <w:t>البند</w:t>
      </w:r>
      <w:r w:rsidRPr="00BA10C4">
        <w:rPr>
          <w:rFonts w:cs="AF_Najed"/>
          <w:b/>
          <w:bCs/>
          <w:color w:val="FF0000"/>
          <w:sz w:val="36"/>
          <w:szCs w:val="36"/>
          <w:u w:val="single"/>
          <w:rtl/>
        </w:rPr>
        <w:t xml:space="preserve"> </w:t>
      </w:r>
      <w:r w:rsidR="00CD76C5">
        <w:rPr>
          <w:rFonts w:cs="AF_Najed" w:hint="cs"/>
          <w:b/>
          <w:bCs/>
          <w:color w:val="FF0000"/>
          <w:sz w:val="36"/>
          <w:szCs w:val="36"/>
          <w:u w:val="single"/>
          <w:rtl/>
        </w:rPr>
        <w:t>الثالث</w:t>
      </w:r>
      <w:r w:rsidR="004D3D03" w:rsidRPr="00BA10C4">
        <w:rPr>
          <w:rFonts w:cs="AF_Najed"/>
          <w:b/>
          <w:bCs/>
          <w:color w:val="FF0000"/>
          <w:sz w:val="36"/>
          <w:szCs w:val="36"/>
          <w:u w:val="single"/>
          <w:rtl/>
        </w:rPr>
        <w:t xml:space="preserve"> </w:t>
      </w:r>
      <w:r w:rsidRPr="00BA10C4">
        <w:rPr>
          <w:rFonts w:cs="AF_Najed" w:hint="cs"/>
          <w:b/>
          <w:bCs/>
          <w:color w:val="FF0000"/>
          <w:sz w:val="36"/>
          <w:szCs w:val="36"/>
          <w:u w:val="single"/>
          <w:rtl/>
        </w:rPr>
        <w:t>والعشرون</w:t>
      </w:r>
      <w:r w:rsidRPr="00BA10C4">
        <w:rPr>
          <w:rFonts w:cs="AF_Najed"/>
          <w:b/>
          <w:bCs/>
          <w:color w:val="FF0000"/>
          <w:sz w:val="36"/>
          <w:szCs w:val="36"/>
          <w:u w:val="single"/>
          <w:rtl/>
        </w:rPr>
        <w:t>:</w:t>
      </w:r>
      <w:r w:rsidRPr="00BA10C4">
        <w:rPr>
          <w:rFonts w:cs="AF_Najed" w:hint="cs"/>
          <w:b/>
          <w:bCs/>
          <w:color w:val="FF0000"/>
          <w:sz w:val="36"/>
          <w:szCs w:val="36"/>
          <w:u w:val="single"/>
          <w:rtl/>
        </w:rPr>
        <w:t>المحافظة</w:t>
      </w:r>
      <w:r w:rsidRPr="00BA10C4">
        <w:rPr>
          <w:rFonts w:cs="AF_Najed"/>
          <w:b/>
          <w:bCs/>
          <w:color w:val="FF0000"/>
          <w:sz w:val="36"/>
          <w:szCs w:val="36"/>
          <w:u w:val="single"/>
          <w:rtl/>
        </w:rPr>
        <w:t xml:space="preserve"> </w:t>
      </w:r>
      <w:r w:rsidRPr="00BA10C4">
        <w:rPr>
          <w:rFonts w:cs="AF_Najed" w:hint="cs"/>
          <w:b/>
          <w:bCs/>
          <w:color w:val="FF0000"/>
          <w:sz w:val="36"/>
          <w:szCs w:val="36"/>
          <w:u w:val="single"/>
          <w:rtl/>
        </w:rPr>
        <w:t>على</w:t>
      </w:r>
      <w:r w:rsidRPr="00BA10C4">
        <w:rPr>
          <w:rFonts w:cs="AF_Najed"/>
          <w:b/>
          <w:bCs/>
          <w:color w:val="FF0000"/>
          <w:sz w:val="36"/>
          <w:szCs w:val="36"/>
          <w:u w:val="single"/>
          <w:rtl/>
        </w:rPr>
        <w:t xml:space="preserve"> </w:t>
      </w:r>
      <w:r w:rsidRPr="00BA10C4">
        <w:rPr>
          <w:rFonts w:cs="AF_Najed" w:hint="cs"/>
          <w:b/>
          <w:bCs/>
          <w:color w:val="FF0000"/>
          <w:sz w:val="36"/>
          <w:szCs w:val="36"/>
          <w:u w:val="single"/>
          <w:rtl/>
        </w:rPr>
        <w:t>سرية</w:t>
      </w:r>
      <w:r w:rsidRPr="00BA10C4">
        <w:rPr>
          <w:rFonts w:cs="AF_Najed"/>
          <w:b/>
          <w:bCs/>
          <w:color w:val="FF0000"/>
          <w:sz w:val="36"/>
          <w:szCs w:val="36"/>
          <w:u w:val="single"/>
          <w:rtl/>
        </w:rPr>
        <w:t xml:space="preserve"> </w:t>
      </w:r>
      <w:r w:rsidRPr="00BA10C4">
        <w:rPr>
          <w:rFonts w:cs="AF_Najed" w:hint="cs"/>
          <w:b/>
          <w:bCs/>
          <w:color w:val="FF0000"/>
          <w:sz w:val="36"/>
          <w:szCs w:val="36"/>
          <w:u w:val="single"/>
          <w:rtl/>
        </w:rPr>
        <w:t>العقد</w:t>
      </w:r>
    </w:p>
    <w:p w14:paraId="2C10F23E" w14:textId="77777777" w:rsidR="00887CDF" w:rsidRPr="00BA10C4" w:rsidRDefault="00887CDF" w:rsidP="00FB47B0">
      <w:pPr>
        <w:bidi/>
        <w:jc w:val="both"/>
        <w:rPr>
          <w:rFonts w:cs="AF_Najed"/>
          <w:sz w:val="24"/>
          <w:szCs w:val="24"/>
          <w:rtl/>
        </w:rPr>
      </w:pPr>
      <w:r w:rsidRPr="00BA10C4">
        <w:rPr>
          <w:rFonts w:cs="AF_Najed" w:hint="cs"/>
          <w:sz w:val="24"/>
          <w:szCs w:val="24"/>
          <w:rtl/>
        </w:rPr>
        <w:t>توافق</w:t>
      </w:r>
      <w:r w:rsidRPr="00BA10C4">
        <w:rPr>
          <w:rFonts w:cs="AF_Najed"/>
          <w:sz w:val="24"/>
          <w:szCs w:val="24"/>
          <w:rtl/>
        </w:rPr>
        <w:t xml:space="preserve"> </w:t>
      </w:r>
      <w:r w:rsidRPr="00BA10C4">
        <w:rPr>
          <w:rFonts w:cs="AF_Najed" w:hint="cs"/>
          <w:sz w:val="24"/>
          <w:szCs w:val="24"/>
          <w:rtl/>
        </w:rPr>
        <w:t>الأطراف</w:t>
      </w:r>
      <w:r w:rsidRPr="00BA10C4">
        <w:rPr>
          <w:rFonts w:cs="AF_Najed"/>
          <w:sz w:val="24"/>
          <w:szCs w:val="24"/>
          <w:rtl/>
        </w:rPr>
        <w:t xml:space="preserve"> </w:t>
      </w:r>
      <w:r w:rsidRPr="00BA10C4">
        <w:rPr>
          <w:rFonts w:cs="AF_Najed" w:hint="cs"/>
          <w:sz w:val="24"/>
          <w:szCs w:val="24"/>
          <w:rtl/>
        </w:rPr>
        <w:t>على</w:t>
      </w:r>
      <w:r w:rsidRPr="00BA10C4">
        <w:rPr>
          <w:rFonts w:cs="AF_Najed"/>
          <w:sz w:val="24"/>
          <w:szCs w:val="24"/>
        </w:rPr>
        <w:t xml:space="preserve"> </w:t>
      </w:r>
      <w:r w:rsidRPr="00BA10C4">
        <w:rPr>
          <w:rFonts w:cs="AF_Najed" w:hint="cs"/>
          <w:sz w:val="24"/>
          <w:szCs w:val="24"/>
          <w:rtl/>
        </w:rPr>
        <w:t>:</w:t>
      </w:r>
    </w:p>
    <w:p w14:paraId="2129F94F" w14:textId="77777777" w:rsidR="00887CDF" w:rsidRPr="00BA10C4" w:rsidRDefault="00887CDF" w:rsidP="00C55CBB">
      <w:pPr>
        <w:numPr>
          <w:ilvl w:val="0"/>
          <w:numId w:val="13"/>
        </w:numPr>
        <w:bidi/>
        <w:contextualSpacing/>
        <w:jc w:val="both"/>
        <w:rPr>
          <w:rFonts w:cs="AF_Najed"/>
          <w:sz w:val="24"/>
          <w:szCs w:val="24"/>
          <w:rtl/>
        </w:rPr>
      </w:pPr>
      <w:r w:rsidRPr="00BA10C4">
        <w:rPr>
          <w:rFonts w:cs="AF_Najed" w:hint="cs"/>
          <w:sz w:val="24"/>
          <w:szCs w:val="24"/>
          <w:rtl/>
        </w:rPr>
        <w:t>أنه</w:t>
      </w:r>
      <w:r w:rsidRPr="00BA10C4">
        <w:rPr>
          <w:rFonts w:cs="AF_Najed"/>
          <w:sz w:val="24"/>
          <w:szCs w:val="24"/>
          <w:rtl/>
        </w:rPr>
        <w:t xml:space="preserve"> </w:t>
      </w:r>
      <w:r w:rsidRPr="00BA10C4">
        <w:rPr>
          <w:rFonts w:cs="AF_Najed" w:hint="cs"/>
          <w:sz w:val="24"/>
          <w:szCs w:val="24"/>
          <w:rtl/>
        </w:rPr>
        <w:t>لا</w:t>
      </w:r>
      <w:r w:rsidRPr="00BA10C4">
        <w:rPr>
          <w:rFonts w:cs="AF_Najed"/>
          <w:sz w:val="24"/>
          <w:szCs w:val="24"/>
          <w:rtl/>
        </w:rPr>
        <w:t xml:space="preserve"> </w:t>
      </w:r>
      <w:r w:rsidRPr="00BA10C4">
        <w:rPr>
          <w:rFonts w:cs="AF_Najed" w:hint="cs"/>
          <w:sz w:val="24"/>
          <w:szCs w:val="24"/>
          <w:rtl/>
        </w:rPr>
        <w:t>يجوز</w:t>
      </w:r>
      <w:r w:rsidRPr="00BA10C4">
        <w:rPr>
          <w:rFonts w:cs="AF_Najed"/>
          <w:sz w:val="24"/>
          <w:szCs w:val="24"/>
          <w:rtl/>
        </w:rPr>
        <w:t xml:space="preserve"> </w:t>
      </w:r>
      <w:r w:rsidRPr="00BA10C4">
        <w:rPr>
          <w:rFonts w:cs="AF_Najed" w:hint="cs"/>
          <w:sz w:val="24"/>
          <w:szCs w:val="24"/>
          <w:rtl/>
        </w:rPr>
        <w:t>لأي</w:t>
      </w:r>
      <w:r w:rsidRPr="00BA10C4">
        <w:rPr>
          <w:rFonts w:cs="AF_Najed"/>
          <w:sz w:val="24"/>
          <w:szCs w:val="24"/>
          <w:rtl/>
        </w:rPr>
        <w:t xml:space="preserve"> </w:t>
      </w:r>
      <w:r w:rsidRPr="00BA10C4">
        <w:rPr>
          <w:rFonts w:cs="AF_Najed" w:hint="cs"/>
          <w:sz w:val="24"/>
          <w:szCs w:val="24"/>
          <w:rtl/>
        </w:rPr>
        <w:t>طرف</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أي</w:t>
      </w:r>
      <w:r w:rsidRPr="00BA10C4">
        <w:rPr>
          <w:rFonts w:cs="AF_Najed"/>
          <w:sz w:val="24"/>
          <w:szCs w:val="24"/>
          <w:rtl/>
        </w:rPr>
        <w:t xml:space="preserve"> </w:t>
      </w:r>
      <w:r w:rsidRPr="00BA10C4">
        <w:rPr>
          <w:rFonts w:cs="AF_Najed" w:hint="cs"/>
          <w:sz w:val="24"/>
          <w:szCs w:val="24"/>
          <w:rtl/>
        </w:rPr>
        <w:t>من</w:t>
      </w:r>
      <w:r w:rsidRPr="00BA10C4">
        <w:rPr>
          <w:rFonts w:cs="AF_Najed"/>
          <w:sz w:val="24"/>
          <w:szCs w:val="24"/>
          <w:rtl/>
        </w:rPr>
        <w:t xml:space="preserve"> </w:t>
      </w:r>
      <w:r w:rsidRPr="00BA10C4">
        <w:rPr>
          <w:rFonts w:cs="AF_Najed" w:hint="cs"/>
          <w:sz w:val="24"/>
          <w:szCs w:val="24"/>
          <w:rtl/>
        </w:rPr>
        <w:t>الأشخاص</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الشركات</w:t>
      </w:r>
      <w:r w:rsidRPr="00BA10C4">
        <w:rPr>
          <w:rFonts w:cs="AF_Najed"/>
          <w:sz w:val="24"/>
          <w:szCs w:val="24"/>
          <w:rtl/>
        </w:rPr>
        <w:t xml:space="preserve"> </w:t>
      </w:r>
      <w:r w:rsidRPr="00BA10C4">
        <w:rPr>
          <w:rFonts w:cs="AF_Najed" w:hint="cs"/>
          <w:sz w:val="24"/>
          <w:szCs w:val="24"/>
          <w:rtl/>
        </w:rPr>
        <w:t>التابعة</w:t>
      </w:r>
      <w:r w:rsidRPr="00BA10C4">
        <w:rPr>
          <w:rFonts w:cs="AF_Najed"/>
          <w:sz w:val="24"/>
          <w:szCs w:val="24"/>
          <w:rtl/>
        </w:rPr>
        <w:t xml:space="preserve"> </w:t>
      </w:r>
      <w:r w:rsidRPr="00BA10C4">
        <w:rPr>
          <w:rFonts w:cs="AF_Najed" w:hint="cs"/>
          <w:sz w:val="24"/>
          <w:szCs w:val="24"/>
          <w:rtl/>
        </w:rPr>
        <w:t>لهم</w:t>
      </w:r>
      <w:r w:rsidRPr="00BA10C4">
        <w:rPr>
          <w:rFonts w:cs="AF_Najed"/>
          <w:sz w:val="24"/>
          <w:szCs w:val="24"/>
          <w:rtl/>
        </w:rPr>
        <w:t xml:space="preserve"> </w:t>
      </w:r>
      <w:r w:rsidRPr="00BA10C4">
        <w:rPr>
          <w:rFonts w:cs="AF_Najed" w:hint="cs"/>
          <w:sz w:val="24"/>
          <w:szCs w:val="24"/>
          <w:rtl/>
        </w:rPr>
        <w:t>القيام</w:t>
      </w:r>
      <w:r w:rsidRPr="00BA10C4">
        <w:rPr>
          <w:rFonts w:cs="AF_Najed"/>
          <w:sz w:val="24"/>
          <w:szCs w:val="24"/>
          <w:rtl/>
        </w:rPr>
        <w:t xml:space="preserve"> </w:t>
      </w:r>
      <w:r w:rsidRPr="00BA10C4">
        <w:rPr>
          <w:rFonts w:cs="AF_Najed" w:hint="cs"/>
          <w:sz w:val="24"/>
          <w:szCs w:val="24"/>
          <w:rtl/>
        </w:rPr>
        <w:t>بإفشاء</w:t>
      </w:r>
      <w:r w:rsidRPr="00BA10C4">
        <w:rPr>
          <w:rFonts w:cs="AF_Najed"/>
          <w:sz w:val="24"/>
          <w:szCs w:val="24"/>
          <w:rtl/>
        </w:rPr>
        <w:t xml:space="preserve"> </w:t>
      </w:r>
      <w:r w:rsidRPr="00BA10C4">
        <w:rPr>
          <w:rFonts w:cs="AF_Najed" w:hint="cs"/>
          <w:sz w:val="24"/>
          <w:szCs w:val="24"/>
          <w:rtl/>
        </w:rPr>
        <w:t>شروط</w:t>
      </w:r>
      <w:r w:rsidRPr="00BA10C4">
        <w:rPr>
          <w:rFonts w:cs="AF_Najed"/>
          <w:sz w:val="24"/>
          <w:szCs w:val="24"/>
          <w:rtl/>
        </w:rPr>
        <w:t xml:space="preserve"> </w:t>
      </w:r>
      <w:r w:rsidRPr="00BA10C4">
        <w:rPr>
          <w:rFonts w:cs="AF_Najed" w:hint="cs"/>
          <w:sz w:val="24"/>
          <w:szCs w:val="24"/>
          <w:rtl/>
        </w:rPr>
        <w:t>وأحكام</w:t>
      </w:r>
      <w:r w:rsidRPr="00BA10C4">
        <w:rPr>
          <w:rFonts w:cs="AF_Najed"/>
          <w:sz w:val="24"/>
          <w:szCs w:val="24"/>
          <w:rtl/>
        </w:rPr>
        <w:t xml:space="preserve"> </w:t>
      </w:r>
      <w:r w:rsidRPr="00BA10C4">
        <w:rPr>
          <w:rFonts w:cs="AF_Najed" w:hint="cs"/>
          <w:sz w:val="24"/>
          <w:szCs w:val="24"/>
          <w:rtl/>
        </w:rPr>
        <w:t>هذا</w:t>
      </w:r>
      <w:r w:rsidRPr="00BA10C4">
        <w:rPr>
          <w:rFonts w:cs="AF_Najed"/>
          <w:sz w:val="24"/>
          <w:szCs w:val="24"/>
          <w:rtl/>
        </w:rPr>
        <w:t xml:space="preserve"> </w:t>
      </w:r>
      <w:r w:rsidRPr="00BA10C4">
        <w:rPr>
          <w:rFonts w:cs="AF_Najed" w:hint="cs"/>
          <w:sz w:val="24"/>
          <w:szCs w:val="24"/>
          <w:rtl/>
        </w:rPr>
        <w:t>العقد</w:t>
      </w:r>
      <w:r w:rsidRPr="00BA10C4">
        <w:rPr>
          <w:rFonts w:cs="AF_Najed"/>
          <w:sz w:val="24"/>
          <w:szCs w:val="24"/>
          <w:rtl/>
        </w:rPr>
        <w:t xml:space="preserve"> </w:t>
      </w:r>
      <w:r w:rsidRPr="00BA10C4">
        <w:rPr>
          <w:rFonts w:cs="AF_Najed" w:hint="cs"/>
          <w:sz w:val="24"/>
          <w:szCs w:val="24"/>
          <w:rtl/>
        </w:rPr>
        <w:t>إلى</w:t>
      </w:r>
      <w:r w:rsidRPr="00BA10C4">
        <w:rPr>
          <w:rFonts w:cs="AF_Najed"/>
          <w:sz w:val="24"/>
          <w:szCs w:val="24"/>
          <w:rtl/>
        </w:rPr>
        <w:t xml:space="preserve"> </w:t>
      </w:r>
      <w:r w:rsidRPr="00BA10C4">
        <w:rPr>
          <w:rFonts w:cs="AF_Najed" w:hint="cs"/>
          <w:sz w:val="24"/>
          <w:szCs w:val="24"/>
          <w:rtl/>
        </w:rPr>
        <w:t>أي</w:t>
      </w:r>
      <w:r w:rsidRPr="00BA10C4">
        <w:rPr>
          <w:rFonts w:cs="AF_Najed"/>
          <w:sz w:val="24"/>
          <w:szCs w:val="24"/>
          <w:rtl/>
        </w:rPr>
        <w:t xml:space="preserve"> </w:t>
      </w:r>
      <w:r w:rsidRPr="00BA10C4">
        <w:rPr>
          <w:rFonts w:cs="AF_Najed" w:hint="cs"/>
          <w:sz w:val="24"/>
          <w:szCs w:val="24"/>
          <w:rtl/>
        </w:rPr>
        <w:t>طرف</w:t>
      </w:r>
      <w:r w:rsidRPr="00BA10C4">
        <w:rPr>
          <w:rFonts w:cs="AF_Najed"/>
          <w:sz w:val="24"/>
          <w:szCs w:val="24"/>
          <w:rtl/>
        </w:rPr>
        <w:t xml:space="preserve"> </w:t>
      </w:r>
      <w:r w:rsidRPr="00BA10C4">
        <w:rPr>
          <w:rFonts w:cs="AF_Najed" w:hint="cs"/>
          <w:sz w:val="24"/>
          <w:szCs w:val="24"/>
          <w:rtl/>
        </w:rPr>
        <w:t>ثالث،</w:t>
      </w:r>
      <w:r w:rsidRPr="00BA10C4">
        <w:rPr>
          <w:rFonts w:cs="AF_Najed"/>
          <w:sz w:val="24"/>
          <w:szCs w:val="24"/>
          <w:rtl/>
        </w:rPr>
        <w:t xml:space="preserve"> </w:t>
      </w:r>
      <w:r w:rsidRPr="00BA10C4">
        <w:rPr>
          <w:rFonts w:cs="AF_Najed" w:hint="cs"/>
          <w:sz w:val="24"/>
          <w:szCs w:val="24"/>
          <w:rtl/>
        </w:rPr>
        <w:t>باستثناء</w:t>
      </w:r>
      <w:r w:rsidRPr="00BA10C4">
        <w:rPr>
          <w:rFonts w:cs="AF_Najed"/>
          <w:sz w:val="24"/>
          <w:szCs w:val="24"/>
          <w:rtl/>
        </w:rPr>
        <w:t xml:space="preserve"> </w:t>
      </w:r>
      <w:r w:rsidRPr="00BA10C4">
        <w:rPr>
          <w:rFonts w:cs="AF_Najed" w:hint="cs"/>
          <w:sz w:val="24"/>
          <w:szCs w:val="24"/>
          <w:rtl/>
        </w:rPr>
        <w:t>ما</w:t>
      </w:r>
      <w:r w:rsidRPr="00BA10C4">
        <w:rPr>
          <w:rFonts w:cs="AF_Najed"/>
          <w:sz w:val="24"/>
          <w:szCs w:val="24"/>
          <w:rtl/>
        </w:rPr>
        <w:t xml:space="preserve"> </w:t>
      </w:r>
      <w:r w:rsidRPr="00BA10C4">
        <w:rPr>
          <w:rFonts w:cs="AF_Najed" w:hint="cs"/>
          <w:sz w:val="24"/>
          <w:szCs w:val="24"/>
          <w:rtl/>
        </w:rPr>
        <w:t>إذا</w:t>
      </w:r>
      <w:r w:rsidRPr="00BA10C4">
        <w:rPr>
          <w:rFonts w:cs="AF_Najed"/>
          <w:sz w:val="24"/>
          <w:szCs w:val="24"/>
          <w:rtl/>
        </w:rPr>
        <w:t xml:space="preserve"> </w:t>
      </w:r>
      <w:r w:rsidRPr="00BA10C4">
        <w:rPr>
          <w:rFonts w:cs="AF_Najed" w:hint="cs"/>
          <w:sz w:val="24"/>
          <w:szCs w:val="24"/>
          <w:rtl/>
        </w:rPr>
        <w:t>كان</w:t>
      </w:r>
      <w:r w:rsidRPr="00BA10C4">
        <w:rPr>
          <w:rFonts w:cs="AF_Najed"/>
          <w:sz w:val="24"/>
          <w:szCs w:val="24"/>
          <w:rtl/>
        </w:rPr>
        <w:t xml:space="preserve"> </w:t>
      </w:r>
      <w:r w:rsidRPr="00BA10C4">
        <w:rPr>
          <w:rFonts w:cs="AF_Najed" w:hint="cs"/>
          <w:sz w:val="24"/>
          <w:szCs w:val="24"/>
          <w:rtl/>
        </w:rPr>
        <w:t>ذلك</w:t>
      </w:r>
      <w:r w:rsidRPr="00BA10C4">
        <w:rPr>
          <w:rFonts w:cs="AF_Najed"/>
          <w:sz w:val="24"/>
          <w:szCs w:val="24"/>
          <w:rtl/>
        </w:rPr>
        <w:t xml:space="preserve"> </w:t>
      </w:r>
      <w:r w:rsidRPr="00BA10C4">
        <w:rPr>
          <w:rFonts w:cs="AF_Najed" w:hint="cs"/>
          <w:sz w:val="24"/>
          <w:szCs w:val="24"/>
          <w:rtl/>
        </w:rPr>
        <w:t>مطلوبا</w:t>
      </w:r>
      <w:r w:rsidRPr="00BA10C4">
        <w:rPr>
          <w:rFonts w:cs="AF_Najed"/>
          <w:sz w:val="24"/>
          <w:szCs w:val="24"/>
          <w:rtl/>
        </w:rPr>
        <w:t xml:space="preserve"> </w:t>
      </w:r>
      <w:r w:rsidRPr="00BA10C4">
        <w:rPr>
          <w:rFonts w:cs="AF_Najed" w:hint="cs"/>
          <w:sz w:val="24"/>
          <w:szCs w:val="24"/>
          <w:rtl/>
        </w:rPr>
        <w:t>بحكم</w:t>
      </w:r>
      <w:r w:rsidRPr="00BA10C4">
        <w:rPr>
          <w:rFonts w:cs="AF_Najed"/>
          <w:sz w:val="24"/>
          <w:szCs w:val="24"/>
          <w:rtl/>
        </w:rPr>
        <w:t xml:space="preserve"> </w:t>
      </w:r>
      <w:r w:rsidRPr="00BA10C4">
        <w:rPr>
          <w:rFonts w:cs="AF_Najed" w:hint="cs"/>
          <w:sz w:val="24"/>
          <w:szCs w:val="24"/>
          <w:rtl/>
        </w:rPr>
        <w:t>القانون.</w:t>
      </w:r>
    </w:p>
    <w:p w14:paraId="624E1BCC" w14:textId="77777777" w:rsidR="00887CDF" w:rsidRPr="00BA10C4" w:rsidRDefault="00887CDF" w:rsidP="00C55CBB">
      <w:pPr>
        <w:numPr>
          <w:ilvl w:val="0"/>
          <w:numId w:val="13"/>
        </w:numPr>
        <w:bidi/>
        <w:contextualSpacing/>
        <w:jc w:val="both"/>
        <w:rPr>
          <w:rFonts w:cs="AF_Najed"/>
          <w:sz w:val="24"/>
          <w:szCs w:val="24"/>
        </w:rPr>
      </w:pPr>
      <w:r w:rsidRPr="00BA10C4">
        <w:rPr>
          <w:rFonts w:cs="AF_Najed" w:hint="cs"/>
          <w:sz w:val="24"/>
          <w:szCs w:val="24"/>
          <w:rtl/>
        </w:rPr>
        <w:t>أنه</w:t>
      </w:r>
      <w:r w:rsidRPr="00BA10C4">
        <w:rPr>
          <w:rFonts w:cs="AF_Najed"/>
          <w:sz w:val="24"/>
          <w:szCs w:val="24"/>
          <w:rtl/>
        </w:rPr>
        <w:t xml:space="preserve"> </w:t>
      </w:r>
      <w:r w:rsidRPr="00BA10C4">
        <w:rPr>
          <w:rFonts w:cs="AF_Najed" w:hint="cs"/>
          <w:sz w:val="24"/>
          <w:szCs w:val="24"/>
          <w:rtl/>
        </w:rPr>
        <w:t>سيقومون</w:t>
      </w:r>
      <w:r w:rsidRPr="00BA10C4">
        <w:rPr>
          <w:rFonts w:cs="AF_Najed"/>
          <w:sz w:val="24"/>
          <w:szCs w:val="24"/>
          <w:rtl/>
        </w:rPr>
        <w:t xml:space="preserve"> </w:t>
      </w:r>
      <w:r w:rsidRPr="00BA10C4">
        <w:rPr>
          <w:rFonts w:cs="AF_Najed" w:hint="cs"/>
          <w:sz w:val="24"/>
          <w:szCs w:val="24"/>
          <w:rtl/>
        </w:rPr>
        <w:t>ببذل</w:t>
      </w:r>
      <w:r w:rsidRPr="00BA10C4">
        <w:rPr>
          <w:rFonts w:cs="AF_Najed"/>
          <w:sz w:val="24"/>
          <w:szCs w:val="24"/>
          <w:rtl/>
        </w:rPr>
        <w:t xml:space="preserve"> </w:t>
      </w:r>
      <w:r w:rsidRPr="00BA10C4">
        <w:rPr>
          <w:rFonts w:cs="AF_Najed" w:hint="cs"/>
          <w:sz w:val="24"/>
          <w:szCs w:val="24"/>
          <w:rtl/>
        </w:rPr>
        <w:t>قصارى</w:t>
      </w:r>
      <w:r w:rsidRPr="00BA10C4">
        <w:rPr>
          <w:rFonts w:cs="AF_Najed"/>
          <w:sz w:val="24"/>
          <w:szCs w:val="24"/>
          <w:rtl/>
        </w:rPr>
        <w:t xml:space="preserve"> </w:t>
      </w:r>
      <w:r w:rsidRPr="00BA10C4">
        <w:rPr>
          <w:rFonts w:cs="AF_Najed" w:hint="cs"/>
          <w:sz w:val="24"/>
          <w:szCs w:val="24"/>
          <w:rtl/>
        </w:rPr>
        <w:t>جهدهم</w:t>
      </w:r>
      <w:r w:rsidRPr="00BA10C4">
        <w:rPr>
          <w:rFonts w:cs="AF_Najed"/>
          <w:sz w:val="24"/>
          <w:szCs w:val="24"/>
          <w:rtl/>
        </w:rPr>
        <w:t xml:space="preserve"> </w:t>
      </w:r>
      <w:r w:rsidRPr="00BA10C4">
        <w:rPr>
          <w:rFonts w:cs="AF_Najed" w:hint="cs"/>
          <w:sz w:val="24"/>
          <w:szCs w:val="24"/>
          <w:rtl/>
        </w:rPr>
        <w:t>في</w:t>
      </w:r>
      <w:r w:rsidRPr="00BA10C4">
        <w:rPr>
          <w:rFonts w:cs="AF_Najed"/>
          <w:sz w:val="24"/>
          <w:szCs w:val="24"/>
          <w:rtl/>
        </w:rPr>
        <w:t xml:space="preserve"> </w:t>
      </w:r>
      <w:r w:rsidRPr="00BA10C4">
        <w:rPr>
          <w:rFonts w:cs="AF_Najed" w:hint="cs"/>
          <w:sz w:val="24"/>
          <w:szCs w:val="24"/>
          <w:rtl/>
        </w:rPr>
        <w:t>الحفاظ</w:t>
      </w:r>
      <w:r w:rsidRPr="00BA10C4">
        <w:rPr>
          <w:rFonts w:cs="AF_Najed"/>
          <w:sz w:val="24"/>
          <w:szCs w:val="24"/>
          <w:rtl/>
        </w:rPr>
        <w:t xml:space="preserve"> </w:t>
      </w:r>
      <w:r w:rsidRPr="00BA10C4">
        <w:rPr>
          <w:rFonts w:cs="AF_Najed" w:hint="cs"/>
          <w:sz w:val="24"/>
          <w:szCs w:val="24"/>
          <w:rtl/>
        </w:rPr>
        <w:t>على</w:t>
      </w:r>
      <w:r w:rsidRPr="00BA10C4">
        <w:rPr>
          <w:rFonts w:cs="AF_Najed"/>
          <w:sz w:val="24"/>
          <w:szCs w:val="24"/>
          <w:rtl/>
        </w:rPr>
        <w:t xml:space="preserve"> </w:t>
      </w:r>
      <w:r w:rsidRPr="00BA10C4">
        <w:rPr>
          <w:rFonts w:cs="AF_Najed" w:hint="cs"/>
          <w:sz w:val="24"/>
          <w:szCs w:val="24"/>
          <w:rtl/>
        </w:rPr>
        <w:t>سرية</w:t>
      </w:r>
      <w:r w:rsidRPr="00BA10C4">
        <w:rPr>
          <w:rFonts w:cs="AF_Najed"/>
          <w:sz w:val="24"/>
          <w:szCs w:val="24"/>
          <w:rtl/>
        </w:rPr>
        <w:t xml:space="preserve"> </w:t>
      </w:r>
      <w:r w:rsidRPr="00BA10C4">
        <w:rPr>
          <w:rFonts w:cs="AF_Najed" w:hint="cs"/>
          <w:sz w:val="24"/>
          <w:szCs w:val="24"/>
          <w:rtl/>
        </w:rPr>
        <w:t>شروط</w:t>
      </w:r>
      <w:r w:rsidRPr="00BA10C4">
        <w:rPr>
          <w:rFonts w:cs="AF_Najed"/>
          <w:sz w:val="24"/>
          <w:szCs w:val="24"/>
          <w:rtl/>
        </w:rPr>
        <w:t xml:space="preserve"> </w:t>
      </w:r>
      <w:r w:rsidRPr="00BA10C4">
        <w:rPr>
          <w:rFonts w:cs="AF_Najed" w:hint="cs"/>
          <w:sz w:val="24"/>
          <w:szCs w:val="24"/>
          <w:rtl/>
        </w:rPr>
        <w:t>وأحكام</w:t>
      </w:r>
      <w:r w:rsidRPr="00BA10C4">
        <w:rPr>
          <w:rFonts w:cs="AF_Najed"/>
          <w:sz w:val="24"/>
          <w:szCs w:val="24"/>
          <w:rtl/>
        </w:rPr>
        <w:t xml:space="preserve"> </w:t>
      </w:r>
      <w:r w:rsidRPr="00BA10C4">
        <w:rPr>
          <w:rFonts w:cs="AF_Najed" w:hint="cs"/>
          <w:sz w:val="24"/>
          <w:szCs w:val="24"/>
          <w:rtl/>
        </w:rPr>
        <w:t>هذا</w:t>
      </w:r>
      <w:r w:rsidRPr="00BA10C4">
        <w:rPr>
          <w:rFonts w:cs="AF_Najed"/>
          <w:sz w:val="24"/>
          <w:szCs w:val="24"/>
          <w:rtl/>
        </w:rPr>
        <w:t xml:space="preserve"> </w:t>
      </w:r>
      <w:r w:rsidRPr="00BA10C4">
        <w:rPr>
          <w:rFonts w:cs="AF_Najed" w:hint="cs"/>
          <w:sz w:val="24"/>
          <w:szCs w:val="24"/>
          <w:rtl/>
        </w:rPr>
        <w:t>العقد</w:t>
      </w:r>
      <w:r w:rsidRPr="00BA10C4">
        <w:rPr>
          <w:rFonts w:cs="AF_Najed"/>
          <w:sz w:val="24"/>
          <w:szCs w:val="24"/>
          <w:rtl/>
        </w:rPr>
        <w:t xml:space="preserve"> </w:t>
      </w:r>
      <w:r w:rsidRPr="00BA10C4">
        <w:rPr>
          <w:rFonts w:cs="AF_Najed" w:hint="cs"/>
          <w:sz w:val="24"/>
          <w:szCs w:val="24"/>
          <w:rtl/>
        </w:rPr>
        <w:t>من</w:t>
      </w:r>
      <w:r w:rsidRPr="00BA10C4">
        <w:rPr>
          <w:rFonts w:cs="AF_Najed"/>
          <w:sz w:val="24"/>
          <w:szCs w:val="24"/>
          <w:rtl/>
        </w:rPr>
        <w:t xml:space="preserve"> </w:t>
      </w:r>
      <w:r w:rsidRPr="00BA10C4">
        <w:rPr>
          <w:rFonts w:cs="AF_Najed" w:hint="cs"/>
          <w:sz w:val="24"/>
          <w:szCs w:val="24"/>
          <w:rtl/>
        </w:rPr>
        <w:t>قبل</w:t>
      </w:r>
      <w:r w:rsidRPr="00BA10C4">
        <w:rPr>
          <w:rFonts w:cs="AF_Najed"/>
          <w:sz w:val="24"/>
          <w:szCs w:val="24"/>
          <w:rtl/>
        </w:rPr>
        <w:t xml:space="preserve"> </w:t>
      </w:r>
      <w:r w:rsidRPr="00BA10C4">
        <w:rPr>
          <w:rFonts w:cs="AF_Najed" w:hint="cs"/>
          <w:sz w:val="24"/>
          <w:szCs w:val="24"/>
          <w:rtl/>
        </w:rPr>
        <w:t>هؤلاء</w:t>
      </w:r>
      <w:r w:rsidRPr="00BA10C4">
        <w:rPr>
          <w:rFonts w:cs="AF_Najed"/>
          <w:sz w:val="24"/>
          <w:szCs w:val="24"/>
          <w:rtl/>
        </w:rPr>
        <w:t xml:space="preserve"> </w:t>
      </w:r>
      <w:r w:rsidRPr="00BA10C4">
        <w:rPr>
          <w:rFonts w:cs="AF_Najed" w:hint="cs"/>
          <w:sz w:val="24"/>
          <w:szCs w:val="24"/>
          <w:rtl/>
        </w:rPr>
        <w:t>المطلوب</w:t>
      </w:r>
      <w:r w:rsidRPr="00BA10C4">
        <w:rPr>
          <w:rFonts w:cs="AF_Najed"/>
          <w:sz w:val="24"/>
          <w:szCs w:val="24"/>
          <w:rtl/>
        </w:rPr>
        <w:t xml:space="preserve"> </w:t>
      </w:r>
      <w:r w:rsidRPr="00BA10C4">
        <w:rPr>
          <w:rFonts w:cs="AF_Najed" w:hint="cs"/>
          <w:sz w:val="24"/>
          <w:szCs w:val="24"/>
          <w:rtl/>
        </w:rPr>
        <w:t>منهم</w:t>
      </w:r>
      <w:r w:rsidRPr="00BA10C4">
        <w:rPr>
          <w:rFonts w:cs="AF_Najed"/>
          <w:sz w:val="24"/>
          <w:szCs w:val="24"/>
          <w:rtl/>
        </w:rPr>
        <w:t xml:space="preserve"> </w:t>
      </w:r>
      <w:r w:rsidRPr="00BA10C4">
        <w:rPr>
          <w:rFonts w:cs="AF_Najed" w:hint="cs"/>
          <w:sz w:val="24"/>
          <w:szCs w:val="24"/>
          <w:rtl/>
        </w:rPr>
        <w:t>بحكم</w:t>
      </w:r>
      <w:r w:rsidRPr="00BA10C4">
        <w:rPr>
          <w:rFonts w:cs="AF_Najed"/>
          <w:sz w:val="24"/>
          <w:szCs w:val="24"/>
          <w:rtl/>
        </w:rPr>
        <w:t xml:space="preserve"> </w:t>
      </w:r>
      <w:r w:rsidRPr="00BA10C4">
        <w:rPr>
          <w:rFonts w:cs="AF_Najed" w:hint="cs"/>
          <w:sz w:val="24"/>
          <w:szCs w:val="24"/>
          <w:rtl/>
        </w:rPr>
        <w:t>القانون</w:t>
      </w:r>
      <w:r w:rsidRPr="00BA10C4">
        <w:rPr>
          <w:rFonts w:cs="AF_Najed"/>
          <w:sz w:val="24"/>
          <w:szCs w:val="24"/>
          <w:rtl/>
        </w:rPr>
        <w:t xml:space="preserve"> </w:t>
      </w:r>
      <w:r w:rsidRPr="00BA10C4">
        <w:rPr>
          <w:rFonts w:cs="AF_Najed" w:hint="cs"/>
          <w:sz w:val="24"/>
          <w:szCs w:val="24"/>
          <w:rtl/>
        </w:rPr>
        <w:t>إفشاء</w:t>
      </w:r>
      <w:r w:rsidRPr="00BA10C4">
        <w:rPr>
          <w:rFonts w:cs="AF_Najed"/>
          <w:sz w:val="24"/>
          <w:szCs w:val="24"/>
          <w:rtl/>
        </w:rPr>
        <w:t xml:space="preserve"> </w:t>
      </w:r>
      <w:r w:rsidRPr="00BA10C4">
        <w:rPr>
          <w:rFonts w:cs="AF_Najed" w:hint="cs"/>
          <w:sz w:val="24"/>
          <w:szCs w:val="24"/>
          <w:rtl/>
        </w:rPr>
        <w:t>ذلك</w:t>
      </w:r>
      <w:r w:rsidRPr="00BA10C4">
        <w:rPr>
          <w:rFonts w:cs="AF_Najed"/>
          <w:sz w:val="24"/>
          <w:szCs w:val="24"/>
          <w:rtl/>
        </w:rPr>
        <w:t xml:space="preserve">. </w:t>
      </w:r>
      <w:r w:rsidRPr="00BA10C4">
        <w:rPr>
          <w:rFonts w:cs="AF_Najed" w:hint="cs"/>
          <w:sz w:val="24"/>
          <w:szCs w:val="24"/>
          <w:rtl/>
        </w:rPr>
        <w:t>وعلى</w:t>
      </w:r>
      <w:r w:rsidRPr="00BA10C4">
        <w:rPr>
          <w:rFonts w:cs="AF_Najed"/>
          <w:sz w:val="24"/>
          <w:szCs w:val="24"/>
          <w:rtl/>
        </w:rPr>
        <w:t xml:space="preserve"> </w:t>
      </w:r>
      <w:r w:rsidRPr="00BA10C4">
        <w:rPr>
          <w:rFonts w:cs="AF_Najed" w:hint="cs"/>
          <w:sz w:val="24"/>
          <w:szCs w:val="24"/>
          <w:rtl/>
        </w:rPr>
        <w:t>الرغم</w:t>
      </w:r>
      <w:r w:rsidRPr="00BA10C4">
        <w:rPr>
          <w:rFonts w:cs="AF_Najed"/>
          <w:sz w:val="24"/>
          <w:szCs w:val="24"/>
          <w:rtl/>
        </w:rPr>
        <w:t xml:space="preserve"> </w:t>
      </w:r>
      <w:r w:rsidRPr="00BA10C4">
        <w:rPr>
          <w:rFonts w:cs="AF_Najed" w:hint="cs"/>
          <w:sz w:val="24"/>
          <w:szCs w:val="24"/>
          <w:rtl/>
        </w:rPr>
        <w:t>مما</w:t>
      </w:r>
      <w:r w:rsidRPr="00BA10C4">
        <w:rPr>
          <w:rFonts w:cs="AF_Najed"/>
          <w:sz w:val="24"/>
          <w:szCs w:val="24"/>
          <w:rtl/>
        </w:rPr>
        <w:t xml:space="preserve"> </w:t>
      </w:r>
      <w:r w:rsidRPr="00BA10C4">
        <w:rPr>
          <w:rFonts w:cs="AF_Najed" w:hint="cs"/>
          <w:sz w:val="24"/>
          <w:szCs w:val="24"/>
          <w:rtl/>
        </w:rPr>
        <w:t>ذكر</w:t>
      </w:r>
      <w:r w:rsidRPr="00BA10C4">
        <w:rPr>
          <w:rFonts w:cs="AF_Najed"/>
          <w:sz w:val="24"/>
          <w:szCs w:val="24"/>
          <w:rtl/>
        </w:rPr>
        <w:t xml:space="preserve"> </w:t>
      </w:r>
      <w:r w:rsidRPr="00BA10C4">
        <w:rPr>
          <w:rFonts w:cs="AF_Najed" w:hint="cs"/>
          <w:sz w:val="24"/>
          <w:szCs w:val="24"/>
          <w:rtl/>
        </w:rPr>
        <w:t>بعاليه،</w:t>
      </w:r>
      <w:r w:rsidRPr="00BA10C4">
        <w:rPr>
          <w:rFonts w:cs="AF_Najed"/>
          <w:sz w:val="24"/>
          <w:szCs w:val="24"/>
          <w:rtl/>
        </w:rPr>
        <w:t xml:space="preserve"> </w:t>
      </w:r>
      <w:r w:rsidRPr="00BA10C4">
        <w:rPr>
          <w:rFonts w:cs="AF_Najed" w:hint="cs"/>
          <w:sz w:val="24"/>
          <w:szCs w:val="24"/>
          <w:rtl/>
        </w:rPr>
        <w:t>يكون</w:t>
      </w:r>
      <w:r w:rsidRPr="00BA10C4">
        <w:rPr>
          <w:rFonts w:cs="AF_Najed"/>
          <w:sz w:val="24"/>
          <w:szCs w:val="24"/>
          <w:rtl/>
        </w:rPr>
        <w:t xml:space="preserve"> </w:t>
      </w:r>
      <w:r w:rsidRPr="00BA10C4">
        <w:rPr>
          <w:rFonts w:cs="AF_Najed" w:hint="cs"/>
          <w:sz w:val="24"/>
          <w:szCs w:val="24"/>
          <w:rtl/>
        </w:rPr>
        <w:t>الأطراف</w:t>
      </w:r>
      <w:r w:rsidRPr="00BA10C4">
        <w:rPr>
          <w:rFonts w:cs="AF_Najed"/>
          <w:sz w:val="24"/>
          <w:szCs w:val="24"/>
          <w:rtl/>
        </w:rPr>
        <w:t xml:space="preserve"> </w:t>
      </w:r>
      <w:r w:rsidRPr="00BA10C4">
        <w:rPr>
          <w:rFonts w:cs="AF_Najed" w:hint="cs"/>
          <w:sz w:val="24"/>
          <w:szCs w:val="24"/>
          <w:rtl/>
        </w:rPr>
        <w:t>في</w:t>
      </w:r>
      <w:r w:rsidRPr="00BA10C4">
        <w:rPr>
          <w:rFonts w:cs="AF_Najed"/>
          <w:sz w:val="24"/>
          <w:szCs w:val="24"/>
          <w:rtl/>
        </w:rPr>
        <w:t xml:space="preserve"> </w:t>
      </w:r>
      <w:r w:rsidRPr="00BA10C4">
        <w:rPr>
          <w:rFonts w:cs="AF_Najed" w:hint="cs"/>
          <w:sz w:val="24"/>
          <w:szCs w:val="24"/>
          <w:rtl/>
        </w:rPr>
        <w:t>حل</w:t>
      </w:r>
      <w:r w:rsidRPr="00BA10C4">
        <w:rPr>
          <w:rFonts w:cs="AF_Najed"/>
          <w:sz w:val="24"/>
          <w:szCs w:val="24"/>
          <w:rtl/>
        </w:rPr>
        <w:t xml:space="preserve"> </w:t>
      </w:r>
      <w:r w:rsidRPr="00BA10C4">
        <w:rPr>
          <w:rFonts w:cs="AF_Najed" w:hint="cs"/>
          <w:sz w:val="24"/>
          <w:szCs w:val="24"/>
          <w:rtl/>
        </w:rPr>
        <w:t>في</w:t>
      </w:r>
      <w:r w:rsidRPr="00BA10C4">
        <w:rPr>
          <w:rFonts w:cs="AF_Najed"/>
          <w:sz w:val="24"/>
          <w:szCs w:val="24"/>
          <w:rtl/>
        </w:rPr>
        <w:t xml:space="preserve"> </w:t>
      </w:r>
      <w:r w:rsidRPr="00BA10C4">
        <w:rPr>
          <w:rFonts w:cs="AF_Najed" w:hint="cs"/>
          <w:sz w:val="24"/>
          <w:szCs w:val="24"/>
          <w:rtl/>
        </w:rPr>
        <w:t>إفشاء</w:t>
      </w:r>
      <w:r w:rsidRPr="00BA10C4">
        <w:rPr>
          <w:rFonts w:cs="AF_Najed"/>
          <w:sz w:val="24"/>
          <w:szCs w:val="24"/>
          <w:rtl/>
        </w:rPr>
        <w:t xml:space="preserve"> </w:t>
      </w:r>
      <w:r w:rsidRPr="00BA10C4">
        <w:rPr>
          <w:rFonts w:cs="AF_Najed" w:hint="cs"/>
          <w:sz w:val="24"/>
          <w:szCs w:val="24"/>
          <w:rtl/>
        </w:rPr>
        <w:t>شروط</w:t>
      </w:r>
      <w:r w:rsidRPr="00BA10C4">
        <w:rPr>
          <w:rFonts w:cs="AF_Najed"/>
          <w:sz w:val="24"/>
          <w:szCs w:val="24"/>
          <w:rtl/>
        </w:rPr>
        <w:t xml:space="preserve"> </w:t>
      </w:r>
      <w:r w:rsidRPr="00BA10C4">
        <w:rPr>
          <w:rFonts w:cs="AF_Najed" w:hint="cs"/>
          <w:sz w:val="24"/>
          <w:szCs w:val="24"/>
          <w:rtl/>
        </w:rPr>
        <w:t>وأحكام</w:t>
      </w:r>
      <w:r w:rsidRPr="00BA10C4">
        <w:rPr>
          <w:rFonts w:cs="AF_Najed"/>
          <w:sz w:val="24"/>
          <w:szCs w:val="24"/>
          <w:rtl/>
        </w:rPr>
        <w:t xml:space="preserve"> </w:t>
      </w:r>
      <w:r w:rsidRPr="00BA10C4">
        <w:rPr>
          <w:rFonts w:cs="AF_Najed" w:hint="cs"/>
          <w:sz w:val="24"/>
          <w:szCs w:val="24"/>
          <w:rtl/>
        </w:rPr>
        <w:t>هذا</w:t>
      </w:r>
      <w:r w:rsidRPr="00BA10C4">
        <w:rPr>
          <w:rFonts w:cs="AF_Najed"/>
          <w:sz w:val="24"/>
          <w:szCs w:val="24"/>
          <w:rtl/>
        </w:rPr>
        <w:t xml:space="preserve"> </w:t>
      </w:r>
      <w:r w:rsidRPr="00BA10C4">
        <w:rPr>
          <w:rFonts w:cs="AF_Najed" w:hint="cs"/>
          <w:sz w:val="24"/>
          <w:szCs w:val="24"/>
          <w:rtl/>
        </w:rPr>
        <w:t>العقد</w:t>
      </w:r>
      <w:r w:rsidRPr="00BA10C4">
        <w:rPr>
          <w:rFonts w:cs="AF_Najed"/>
          <w:sz w:val="24"/>
          <w:szCs w:val="24"/>
          <w:rtl/>
        </w:rPr>
        <w:t xml:space="preserve"> </w:t>
      </w:r>
      <w:r w:rsidRPr="00BA10C4">
        <w:rPr>
          <w:rFonts w:cs="AF_Najed" w:hint="cs"/>
          <w:sz w:val="24"/>
          <w:szCs w:val="24"/>
          <w:rtl/>
        </w:rPr>
        <w:t>بأية</w:t>
      </w:r>
      <w:r w:rsidRPr="00BA10C4">
        <w:rPr>
          <w:rFonts w:cs="AF_Najed"/>
          <w:sz w:val="24"/>
          <w:szCs w:val="24"/>
          <w:rtl/>
        </w:rPr>
        <w:t xml:space="preserve"> </w:t>
      </w:r>
      <w:r w:rsidRPr="00BA10C4">
        <w:rPr>
          <w:rFonts w:cs="AF_Najed" w:hint="cs"/>
          <w:sz w:val="24"/>
          <w:szCs w:val="24"/>
          <w:rtl/>
        </w:rPr>
        <w:t>إجراءات</w:t>
      </w:r>
      <w:r w:rsidRPr="00BA10C4">
        <w:rPr>
          <w:rFonts w:cs="AF_Najed"/>
          <w:sz w:val="24"/>
          <w:szCs w:val="24"/>
          <w:rtl/>
        </w:rPr>
        <w:t xml:space="preserve"> </w:t>
      </w:r>
      <w:r w:rsidRPr="00BA10C4">
        <w:rPr>
          <w:rFonts w:cs="AF_Najed" w:hint="cs"/>
          <w:sz w:val="24"/>
          <w:szCs w:val="24"/>
          <w:rtl/>
        </w:rPr>
        <w:t>قانونية،</w:t>
      </w:r>
      <w:r w:rsidRPr="00BA10C4">
        <w:rPr>
          <w:rFonts w:cs="AF_Najed"/>
          <w:sz w:val="24"/>
          <w:szCs w:val="24"/>
          <w:rtl/>
        </w:rPr>
        <w:t xml:space="preserve"> </w:t>
      </w:r>
      <w:r w:rsidRPr="00BA10C4">
        <w:rPr>
          <w:rFonts w:cs="AF_Najed" w:hint="cs"/>
          <w:sz w:val="24"/>
          <w:szCs w:val="24"/>
          <w:rtl/>
        </w:rPr>
        <w:t>سواء</w:t>
      </w:r>
      <w:r w:rsidRPr="00BA10C4">
        <w:rPr>
          <w:rFonts w:cs="AF_Najed"/>
          <w:sz w:val="24"/>
          <w:szCs w:val="24"/>
          <w:rtl/>
        </w:rPr>
        <w:t xml:space="preserve"> </w:t>
      </w:r>
      <w:r w:rsidRPr="00BA10C4">
        <w:rPr>
          <w:rFonts w:cs="AF_Najed" w:hint="cs"/>
          <w:sz w:val="24"/>
          <w:szCs w:val="24"/>
          <w:rtl/>
        </w:rPr>
        <w:t>في</w:t>
      </w:r>
      <w:r w:rsidRPr="00BA10C4">
        <w:rPr>
          <w:rFonts w:cs="AF_Najed"/>
          <w:sz w:val="24"/>
          <w:szCs w:val="24"/>
          <w:rtl/>
        </w:rPr>
        <w:t xml:space="preserve"> </w:t>
      </w:r>
      <w:r w:rsidRPr="00BA10C4">
        <w:rPr>
          <w:rFonts w:cs="AF_Najed" w:hint="cs"/>
          <w:sz w:val="24"/>
          <w:szCs w:val="24"/>
          <w:rtl/>
        </w:rPr>
        <w:t>التحكيم</w:t>
      </w:r>
      <w:r w:rsidRPr="00BA10C4">
        <w:rPr>
          <w:rFonts w:cs="AF_Najed"/>
          <w:sz w:val="24"/>
          <w:szCs w:val="24"/>
          <w:rtl/>
        </w:rPr>
        <w:t xml:space="preserve"> </w:t>
      </w:r>
      <w:r w:rsidRPr="00BA10C4">
        <w:rPr>
          <w:rFonts w:cs="AF_Najed" w:hint="cs"/>
          <w:sz w:val="24"/>
          <w:szCs w:val="24"/>
          <w:rtl/>
        </w:rPr>
        <w:t>أو</w:t>
      </w:r>
      <w:r w:rsidRPr="00BA10C4">
        <w:rPr>
          <w:rFonts w:cs="AF_Najed"/>
          <w:sz w:val="24"/>
          <w:szCs w:val="24"/>
          <w:rtl/>
        </w:rPr>
        <w:t xml:space="preserve"> </w:t>
      </w:r>
      <w:r w:rsidRPr="00BA10C4">
        <w:rPr>
          <w:rFonts w:cs="AF_Najed" w:hint="cs"/>
          <w:sz w:val="24"/>
          <w:szCs w:val="24"/>
          <w:rtl/>
        </w:rPr>
        <w:t>القضاء،</w:t>
      </w:r>
      <w:r w:rsidRPr="00BA10C4">
        <w:rPr>
          <w:rFonts w:cs="AF_Najed"/>
          <w:sz w:val="24"/>
          <w:szCs w:val="24"/>
          <w:rtl/>
        </w:rPr>
        <w:t xml:space="preserve"> </w:t>
      </w:r>
      <w:r w:rsidRPr="00BA10C4">
        <w:rPr>
          <w:rFonts w:cs="AF_Najed" w:hint="cs"/>
          <w:sz w:val="24"/>
          <w:szCs w:val="24"/>
          <w:rtl/>
        </w:rPr>
        <w:t>حسبما</w:t>
      </w:r>
      <w:r w:rsidRPr="00BA10C4">
        <w:rPr>
          <w:rFonts w:cs="AF_Najed"/>
          <w:sz w:val="24"/>
          <w:szCs w:val="24"/>
          <w:rtl/>
        </w:rPr>
        <w:t xml:space="preserve"> </w:t>
      </w:r>
      <w:r w:rsidRPr="00BA10C4">
        <w:rPr>
          <w:rFonts w:cs="AF_Najed" w:hint="cs"/>
          <w:sz w:val="24"/>
          <w:szCs w:val="24"/>
          <w:rtl/>
        </w:rPr>
        <w:t>قد</w:t>
      </w:r>
      <w:r w:rsidRPr="00BA10C4">
        <w:rPr>
          <w:rFonts w:cs="AF_Najed"/>
          <w:sz w:val="24"/>
          <w:szCs w:val="24"/>
          <w:rtl/>
        </w:rPr>
        <w:t xml:space="preserve"> </w:t>
      </w:r>
      <w:r w:rsidRPr="00BA10C4">
        <w:rPr>
          <w:rFonts w:cs="AF_Najed" w:hint="cs"/>
          <w:sz w:val="24"/>
          <w:szCs w:val="24"/>
          <w:rtl/>
        </w:rPr>
        <w:t>يكون</w:t>
      </w:r>
      <w:r w:rsidRPr="00BA10C4">
        <w:rPr>
          <w:rFonts w:cs="AF_Najed"/>
          <w:sz w:val="24"/>
          <w:szCs w:val="24"/>
          <w:rtl/>
        </w:rPr>
        <w:t xml:space="preserve"> </w:t>
      </w:r>
      <w:r w:rsidRPr="00BA10C4">
        <w:rPr>
          <w:rFonts w:cs="AF_Najed" w:hint="cs"/>
          <w:sz w:val="24"/>
          <w:szCs w:val="24"/>
          <w:rtl/>
        </w:rPr>
        <w:t>ذلك</w:t>
      </w:r>
      <w:r w:rsidRPr="00BA10C4">
        <w:rPr>
          <w:rFonts w:cs="AF_Najed"/>
          <w:sz w:val="24"/>
          <w:szCs w:val="24"/>
          <w:rtl/>
        </w:rPr>
        <w:t xml:space="preserve"> </w:t>
      </w:r>
      <w:r w:rsidRPr="00BA10C4">
        <w:rPr>
          <w:rFonts w:cs="AF_Najed" w:hint="cs"/>
          <w:sz w:val="24"/>
          <w:szCs w:val="24"/>
          <w:rtl/>
        </w:rPr>
        <w:t>مطلوبا</w:t>
      </w:r>
      <w:r w:rsidRPr="00BA10C4">
        <w:rPr>
          <w:rFonts w:cs="AF_Najed"/>
          <w:sz w:val="24"/>
          <w:szCs w:val="24"/>
          <w:rtl/>
        </w:rPr>
        <w:t xml:space="preserve"> </w:t>
      </w:r>
      <w:r w:rsidRPr="00BA10C4">
        <w:rPr>
          <w:rFonts w:cs="AF_Najed" w:hint="cs"/>
          <w:sz w:val="24"/>
          <w:szCs w:val="24"/>
          <w:rtl/>
        </w:rPr>
        <w:t>لغرض</w:t>
      </w:r>
      <w:r w:rsidRPr="00BA10C4">
        <w:rPr>
          <w:rFonts w:cs="AF_Najed"/>
          <w:sz w:val="24"/>
          <w:szCs w:val="24"/>
          <w:rtl/>
        </w:rPr>
        <w:t xml:space="preserve"> </w:t>
      </w:r>
      <w:r w:rsidRPr="00BA10C4">
        <w:rPr>
          <w:rFonts w:cs="AF_Najed" w:hint="cs"/>
          <w:sz w:val="24"/>
          <w:szCs w:val="24"/>
          <w:rtl/>
        </w:rPr>
        <w:t>القيام</w:t>
      </w:r>
      <w:r w:rsidRPr="00BA10C4">
        <w:rPr>
          <w:rFonts w:cs="AF_Najed"/>
          <w:sz w:val="24"/>
          <w:szCs w:val="24"/>
          <w:rtl/>
        </w:rPr>
        <w:t xml:space="preserve"> </w:t>
      </w:r>
      <w:r w:rsidRPr="00BA10C4">
        <w:rPr>
          <w:rFonts w:cs="AF_Najed" w:hint="cs"/>
          <w:sz w:val="24"/>
          <w:szCs w:val="24"/>
          <w:rtl/>
        </w:rPr>
        <w:t>بتنفيذ</w:t>
      </w:r>
      <w:r w:rsidRPr="00BA10C4">
        <w:rPr>
          <w:rFonts w:cs="AF_Najed"/>
          <w:sz w:val="24"/>
          <w:szCs w:val="24"/>
          <w:rtl/>
        </w:rPr>
        <w:t xml:space="preserve"> </w:t>
      </w:r>
      <w:r w:rsidRPr="00BA10C4">
        <w:rPr>
          <w:rFonts w:cs="AF_Najed" w:hint="cs"/>
          <w:sz w:val="24"/>
          <w:szCs w:val="24"/>
          <w:rtl/>
        </w:rPr>
        <w:t>هذا</w:t>
      </w:r>
      <w:r w:rsidRPr="00BA10C4">
        <w:rPr>
          <w:rFonts w:cs="AF_Najed"/>
          <w:sz w:val="24"/>
          <w:szCs w:val="24"/>
          <w:rtl/>
        </w:rPr>
        <w:t xml:space="preserve"> </w:t>
      </w:r>
      <w:r w:rsidRPr="00BA10C4">
        <w:rPr>
          <w:rFonts w:cs="AF_Najed" w:hint="cs"/>
          <w:sz w:val="24"/>
          <w:szCs w:val="24"/>
          <w:rtl/>
        </w:rPr>
        <w:t>الإجراء</w:t>
      </w:r>
      <w:r w:rsidRPr="00BA10C4">
        <w:rPr>
          <w:rFonts w:cs="AF_Najed"/>
          <w:sz w:val="24"/>
          <w:szCs w:val="24"/>
          <w:rtl/>
        </w:rPr>
        <w:t xml:space="preserve"> </w:t>
      </w:r>
      <w:r w:rsidRPr="00BA10C4">
        <w:rPr>
          <w:rFonts w:cs="AF_Najed" w:hint="cs"/>
          <w:sz w:val="24"/>
          <w:szCs w:val="24"/>
          <w:rtl/>
        </w:rPr>
        <w:t>بشكل</w:t>
      </w:r>
      <w:r w:rsidRPr="00BA10C4">
        <w:rPr>
          <w:rFonts w:cs="AF_Najed"/>
          <w:sz w:val="24"/>
          <w:szCs w:val="24"/>
          <w:rtl/>
        </w:rPr>
        <w:t xml:space="preserve"> </w:t>
      </w:r>
      <w:r w:rsidRPr="00BA10C4">
        <w:rPr>
          <w:rFonts w:cs="AF_Najed" w:hint="cs"/>
          <w:sz w:val="24"/>
          <w:szCs w:val="24"/>
          <w:rtl/>
        </w:rPr>
        <w:t>مناسب</w:t>
      </w:r>
      <w:r w:rsidRPr="00BA10C4">
        <w:rPr>
          <w:rFonts w:cs="AF_Najed"/>
          <w:sz w:val="24"/>
          <w:szCs w:val="24"/>
          <w:rtl/>
        </w:rPr>
        <w:t>.</w:t>
      </w:r>
    </w:p>
    <w:p w14:paraId="698D419D" w14:textId="77777777" w:rsidR="004D3D03" w:rsidRPr="00FB47B0" w:rsidRDefault="004D3D03" w:rsidP="004D3D03">
      <w:pPr>
        <w:bidi/>
        <w:jc w:val="center"/>
        <w:rPr>
          <w:rFonts w:cs="AF_Najed"/>
          <w:b/>
          <w:bCs/>
          <w:color w:val="FF0000"/>
          <w:sz w:val="36"/>
          <w:szCs w:val="36"/>
          <w:u w:val="single"/>
          <w:rtl/>
        </w:rPr>
      </w:pPr>
    </w:p>
    <w:p w14:paraId="6B1B2270" w14:textId="3578F412" w:rsidR="00887CDF" w:rsidRPr="00BA10C4" w:rsidRDefault="00887CDF" w:rsidP="00CD76C5">
      <w:pPr>
        <w:bidi/>
        <w:jc w:val="center"/>
        <w:rPr>
          <w:rFonts w:cs="AF_Najed"/>
          <w:b/>
          <w:bCs/>
          <w:color w:val="FF0000"/>
          <w:sz w:val="36"/>
          <w:szCs w:val="36"/>
          <w:u w:val="single"/>
        </w:rPr>
      </w:pPr>
      <w:r w:rsidRPr="00BA10C4">
        <w:rPr>
          <w:rFonts w:cs="AF_Najed" w:hint="cs"/>
          <w:b/>
          <w:bCs/>
          <w:color w:val="FF0000"/>
          <w:sz w:val="36"/>
          <w:szCs w:val="36"/>
          <w:u w:val="single"/>
          <w:rtl/>
        </w:rPr>
        <w:t>البند</w:t>
      </w:r>
      <w:r w:rsidRPr="00BA10C4">
        <w:rPr>
          <w:rFonts w:cs="AF_Najed"/>
          <w:b/>
          <w:bCs/>
          <w:color w:val="FF0000"/>
          <w:sz w:val="36"/>
          <w:szCs w:val="36"/>
          <w:u w:val="single"/>
          <w:rtl/>
        </w:rPr>
        <w:t xml:space="preserve"> </w:t>
      </w:r>
      <w:r w:rsidR="00CD76C5">
        <w:rPr>
          <w:rFonts w:cs="AF_Najed" w:hint="cs"/>
          <w:b/>
          <w:bCs/>
          <w:color w:val="FF0000"/>
          <w:sz w:val="36"/>
          <w:szCs w:val="36"/>
          <w:u w:val="single"/>
          <w:rtl/>
        </w:rPr>
        <w:t>الرابع</w:t>
      </w:r>
      <w:r w:rsidR="004D3D03" w:rsidRPr="00BA10C4">
        <w:rPr>
          <w:rFonts w:cs="AF_Najed"/>
          <w:b/>
          <w:bCs/>
          <w:color w:val="FF0000"/>
          <w:sz w:val="36"/>
          <w:szCs w:val="36"/>
          <w:u w:val="single"/>
          <w:rtl/>
        </w:rPr>
        <w:t xml:space="preserve"> </w:t>
      </w:r>
      <w:r w:rsidRPr="00BA10C4">
        <w:rPr>
          <w:rFonts w:cs="AF_Najed" w:hint="cs"/>
          <w:b/>
          <w:bCs/>
          <w:color w:val="FF0000"/>
          <w:sz w:val="36"/>
          <w:szCs w:val="36"/>
          <w:u w:val="single"/>
          <w:rtl/>
        </w:rPr>
        <w:t>والعشرون</w:t>
      </w:r>
      <w:r w:rsidRPr="00BA10C4">
        <w:rPr>
          <w:rFonts w:cs="AF_Najed"/>
          <w:b/>
          <w:bCs/>
          <w:color w:val="FF0000"/>
          <w:sz w:val="36"/>
          <w:szCs w:val="36"/>
          <w:u w:val="single"/>
          <w:rtl/>
        </w:rPr>
        <w:t xml:space="preserve"> :</w:t>
      </w:r>
      <w:r w:rsidRPr="00BA10C4">
        <w:rPr>
          <w:rFonts w:cs="AF_Najed" w:hint="cs"/>
          <w:b/>
          <w:bCs/>
          <w:color w:val="FF0000"/>
          <w:sz w:val="36"/>
          <w:szCs w:val="36"/>
          <w:u w:val="single"/>
          <w:rtl/>
        </w:rPr>
        <w:t>ضمانات</w:t>
      </w:r>
      <w:r w:rsidRPr="00BA10C4">
        <w:rPr>
          <w:rFonts w:cs="AF_Najed"/>
          <w:b/>
          <w:bCs/>
          <w:color w:val="FF0000"/>
          <w:sz w:val="36"/>
          <w:szCs w:val="36"/>
          <w:u w:val="single"/>
          <w:rtl/>
        </w:rPr>
        <w:t xml:space="preserve"> </w:t>
      </w:r>
      <w:r w:rsidRPr="00BA10C4">
        <w:rPr>
          <w:rFonts w:cs="AF_Najed" w:hint="cs"/>
          <w:b/>
          <w:bCs/>
          <w:color w:val="FF0000"/>
          <w:sz w:val="36"/>
          <w:szCs w:val="36"/>
          <w:u w:val="single"/>
          <w:rtl/>
        </w:rPr>
        <w:t>السلطة</w:t>
      </w:r>
    </w:p>
    <w:p w14:paraId="0B050CF0" w14:textId="77777777" w:rsidR="00887CDF" w:rsidRPr="00CD3529" w:rsidRDefault="00887CDF" w:rsidP="00067643">
      <w:pPr>
        <w:bidi/>
        <w:jc w:val="both"/>
        <w:rPr>
          <w:rFonts w:cs="AF_Najed"/>
          <w:sz w:val="24"/>
          <w:szCs w:val="24"/>
          <w:rtl/>
        </w:rPr>
      </w:pPr>
      <w:r w:rsidRPr="00CD3529">
        <w:rPr>
          <w:rFonts w:cs="AF_Najed" w:hint="cs"/>
          <w:sz w:val="24"/>
          <w:szCs w:val="24"/>
          <w:rtl/>
        </w:rPr>
        <w:t>يضمن</w:t>
      </w:r>
      <w:r w:rsidRPr="00CD3529">
        <w:rPr>
          <w:rFonts w:cs="AF_Najed"/>
          <w:sz w:val="24"/>
          <w:szCs w:val="24"/>
          <w:rtl/>
        </w:rPr>
        <w:t xml:space="preserve"> </w:t>
      </w:r>
      <w:r w:rsidRPr="00CD3529">
        <w:rPr>
          <w:rFonts w:cs="AF_Najed" w:hint="cs"/>
          <w:sz w:val="24"/>
          <w:szCs w:val="24"/>
          <w:rtl/>
        </w:rPr>
        <w:t>ويتعهد</w:t>
      </w:r>
      <w:r w:rsidRPr="00CD3529">
        <w:rPr>
          <w:rFonts w:cs="AF_Najed"/>
          <w:sz w:val="24"/>
          <w:szCs w:val="24"/>
          <w:rtl/>
        </w:rPr>
        <w:t xml:space="preserve"> </w:t>
      </w:r>
      <w:r w:rsidRPr="00CD3529">
        <w:rPr>
          <w:rFonts w:cs="AF_Najed" w:hint="cs"/>
          <w:sz w:val="24"/>
          <w:szCs w:val="24"/>
          <w:rtl/>
        </w:rPr>
        <w:t>كل</w:t>
      </w:r>
      <w:r w:rsidRPr="00CD3529">
        <w:rPr>
          <w:rFonts w:cs="AF_Najed"/>
          <w:sz w:val="24"/>
          <w:szCs w:val="24"/>
          <w:rtl/>
        </w:rPr>
        <w:t xml:space="preserve"> </w:t>
      </w:r>
      <w:r w:rsidRPr="00CD3529">
        <w:rPr>
          <w:rFonts w:cs="AF_Najed" w:hint="cs"/>
          <w:sz w:val="24"/>
          <w:szCs w:val="24"/>
          <w:rtl/>
        </w:rPr>
        <w:t>طرف</w:t>
      </w:r>
      <w:r w:rsidRPr="00CD3529">
        <w:rPr>
          <w:rFonts w:cs="AF_Najed"/>
          <w:sz w:val="24"/>
          <w:szCs w:val="24"/>
          <w:rtl/>
        </w:rPr>
        <w:t xml:space="preserve"> </w:t>
      </w:r>
      <w:r w:rsidRPr="00CD3529">
        <w:rPr>
          <w:rFonts w:cs="AF_Najed" w:hint="cs"/>
          <w:sz w:val="24"/>
          <w:szCs w:val="24"/>
          <w:rtl/>
        </w:rPr>
        <w:t>أمام</w:t>
      </w:r>
      <w:r w:rsidRPr="00CD3529">
        <w:rPr>
          <w:rFonts w:cs="AF_Najed"/>
          <w:sz w:val="24"/>
          <w:szCs w:val="24"/>
          <w:rtl/>
        </w:rPr>
        <w:t xml:space="preserve"> </w:t>
      </w:r>
      <w:r w:rsidRPr="00CD3529">
        <w:rPr>
          <w:rFonts w:cs="AF_Najed" w:hint="cs"/>
          <w:sz w:val="24"/>
          <w:szCs w:val="24"/>
          <w:rtl/>
        </w:rPr>
        <w:t>الطرف</w:t>
      </w:r>
      <w:r w:rsidRPr="00CD3529">
        <w:rPr>
          <w:rFonts w:cs="AF_Najed"/>
          <w:sz w:val="24"/>
          <w:szCs w:val="24"/>
          <w:rtl/>
        </w:rPr>
        <w:t xml:space="preserve"> </w:t>
      </w:r>
      <w:r w:rsidRPr="00CD3529">
        <w:rPr>
          <w:rFonts w:cs="AF_Najed" w:hint="cs"/>
          <w:sz w:val="24"/>
          <w:szCs w:val="24"/>
          <w:rtl/>
        </w:rPr>
        <w:t>الآخر</w:t>
      </w:r>
      <w:r w:rsidRPr="00CD3529">
        <w:rPr>
          <w:rFonts w:cs="AF_Najed"/>
          <w:sz w:val="24"/>
          <w:szCs w:val="24"/>
          <w:rtl/>
        </w:rPr>
        <w:t xml:space="preserve"> </w:t>
      </w:r>
      <w:r w:rsidRPr="00CD3529">
        <w:rPr>
          <w:rFonts w:cs="AF_Najed" w:hint="cs"/>
          <w:sz w:val="24"/>
          <w:szCs w:val="24"/>
          <w:rtl/>
        </w:rPr>
        <w:t>بأن</w:t>
      </w:r>
      <w:r w:rsidRPr="00CD3529">
        <w:rPr>
          <w:rFonts w:cs="AF_Najed"/>
          <w:sz w:val="24"/>
          <w:szCs w:val="24"/>
          <w:rtl/>
        </w:rPr>
        <w:t xml:space="preserve"> </w:t>
      </w:r>
      <w:r w:rsidRPr="00CD3529">
        <w:rPr>
          <w:rFonts w:cs="AF_Najed" w:hint="cs"/>
          <w:sz w:val="24"/>
          <w:szCs w:val="24"/>
          <w:rtl/>
        </w:rPr>
        <w:t>لديه</w:t>
      </w:r>
      <w:r w:rsidRPr="00CD3529">
        <w:rPr>
          <w:rFonts w:cs="AF_Najed"/>
          <w:sz w:val="24"/>
          <w:szCs w:val="24"/>
          <w:rtl/>
        </w:rPr>
        <w:t xml:space="preserve"> </w:t>
      </w:r>
      <w:r w:rsidRPr="00CD3529">
        <w:rPr>
          <w:rFonts w:cs="AF_Najed" w:hint="cs"/>
          <w:sz w:val="24"/>
          <w:szCs w:val="24"/>
          <w:rtl/>
        </w:rPr>
        <w:t>السلطات</w:t>
      </w:r>
      <w:r w:rsidRPr="00CD3529">
        <w:rPr>
          <w:rFonts w:cs="AF_Najed"/>
          <w:sz w:val="24"/>
          <w:szCs w:val="24"/>
          <w:rtl/>
        </w:rPr>
        <w:t xml:space="preserve"> </w:t>
      </w:r>
      <w:r w:rsidRPr="00CD3529">
        <w:rPr>
          <w:rFonts w:cs="AF_Najed" w:hint="cs"/>
          <w:sz w:val="24"/>
          <w:szCs w:val="24"/>
          <w:rtl/>
        </w:rPr>
        <w:t>والصلاحيات</w:t>
      </w:r>
      <w:r w:rsidRPr="00CD3529">
        <w:rPr>
          <w:rFonts w:cs="AF_Najed"/>
          <w:sz w:val="24"/>
          <w:szCs w:val="24"/>
          <w:rtl/>
        </w:rPr>
        <w:t xml:space="preserve"> </w:t>
      </w:r>
      <w:r w:rsidRPr="00CD3529">
        <w:rPr>
          <w:rFonts w:cs="AF_Najed" w:hint="cs"/>
          <w:sz w:val="24"/>
          <w:szCs w:val="24"/>
          <w:rtl/>
        </w:rPr>
        <w:t>القانونية</w:t>
      </w:r>
      <w:r w:rsidRPr="00CD3529">
        <w:rPr>
          <w:rFonts w:cs="AF_Najed"/>
          <w:sz w:val="24"/>
          <w:szCs w:val="24"/>
          <w:rtl/>
        </w:rPr>
        <w:t xml:space="preserve"> </w:t>
      </w:r>
      <w:r w:rsidRPr="00CD3529">
        <w:rPr>
          <w:rFonts w:cs="AF_Najed" w:hint="cs"/>
          <w:sz w:val="24"/>
          <w:szCs w:val="24"/>
          <w:rtl/>
        </w:rPr>
        <w:t>اللازمة</w:t>
      </w:r>
      <w:r w:rsidRPr="00CD3529">
        <w:rPr>
          <w:rFonts w:cs="AF_Najed"/>
          <w:sz w:val="24"/>
          <w:szCs w:val="24"/>
          <w:rtl/>
        </w:rPr>
        <w:t xml:space="preserve"> </w:t>
      </w:r>
      <w:r w:rsidRPr="00CD3529">
        <w:rPr>
          <w:rFonts w:cs="AF_Najed" w:hint="cs"/>
          <w:sz w:val="24"/>
          <w:szCs w:val="24"/>
          <w:rtl/>
        </w:rPr>
        <w:t>لتوقيع</w:t>
      </w:r>
      <w:r w:rsidRPr="00CD3529">
        <w:rPr>
          <w:rFonts w:cs="AF_Najed"/>
          <w:sz w:val="24"/>
          <w:szCs w:val="24"/>
          <w:rtl/>
        </w:rPr>
        <w:t xml:space="preserve"> </w:t>
      </w:r>
      <w:r w:rsidRPr="00CD3529">
        <w:rPr>
          <w:rFonts w:cs="AF_Najed" w:hint="cs"/>
          <w:sz w:val="24"/>
          <w:szCs w:val="24"/>
          <w:rtl/>
        </w:rPr>
        <w:t>هذا</w:t>
      </w:r>
      <w:r w:rsidRPr="00CD3529">
        <w:rPr>
          <w:rFonts w:cs="AF_Najed"/>
          <w:sz w:val="24"/>
          <w:szCs w:val="24"/>
          <w:rtl/>
        </w:rPr>
        <w:t xml:space="preserve"> </w:t>
      </w:r>
      <w:r w:rsidRPr="00CD3529">
        <w:rPr>
          <w:rFonts w:cs="AF_Najed" w:hint="cs"/>
          <w:sz w:val="24"/>
          <w:szCs w:val="24"/>
          <w:rtl/>
        </w:rPr>
        <w:t>العقد</w:t>
      </w:r>
      <w:r w:rsidRPr="00CD3529">
        <w:rPr>
          <w:rFonts w:cs="AF_Najed"/>
          <w:sz w:val="24"/>
          <w:szCs w:val="24"/>
          <w:rtl/>
        </w:rPr>
        <w:t xml:space="preserve"> </w:t>
      </w:r>
      <w:r w:rsidRPr="00CD3529">
        <w:rPr>
          <w:rFonts w:cs="AF_Najed" w:hint="cs"/>
          <w:sz w:val="24"/>
          <w:szCs w:val="24"/>
          <w:rtl/>
        </w:rPr>
        <w:t>والإلتزام</w:t>
      </w:r>
      <w:r w:rsidRPr="00CD3529">
        <w:rPr>
          <w:rFonts w:cs="AF_Najed"/>
          <w:sz w:val="24"/>
          <w:szCs w:val="24"/>
          <w:rtl/>
        </w:rPr>
        <w:t xml:space="preserve"> </w:t>
      </w:r>
      <w:r w:rsidRPr="00CD3529">
        <w:rPr>
          <w:rFonts w:cs="AF_Najed" w:hint="cs"/>
          <w:sz w:val="24"/>
          <w:szCs w:val="24"/>
          <w:rtl/>
        </w:rPr>
        <w:t>بمحتواه</w:t>
      </w:r>
      <w:r w:rsidRPr="00CD3529">
        <w:rPr>
          <w:rFonts w:cs="AF_Najed"/>
          <w:sz w:val="24"/>
          <w:szCs w:val="24"/>
          <w:rtl/>
        </w:rPr>
        <w:t xml:space="preserve"> </w:t>
      </w:r>
      <w:r w:rsidRPr="00CD3529">
        <w:rPr>
          <w:rFonts w:cs="AF_Najed" w:hint="cs"/>
          <w:sz w:val="24"/>
          <w:szCs w:val="24"/>
          <w:rtl/>
        </w:rPr>
        <w:t>شكلا</w:t>
      </w:r>
      <w:r w:rsidRPr="00CD3529">
        <w:rPr>
          <w:rFonts w:cs="AF_Najed"/>
          <w:sz w:val="24"/>
          <w:szCs w:val="24"/>
          <w:rtl/>
        </w:rPr>
        <w:t xml:space="preserve"> </w:t>
      </w:r>
      <w:r w:rsidRPr="00CD3529">
        <w:rPr>
          <w:rFonts w:cs="AF_Najed" w:hint="cs"/>
          <w:sz w:val="24"/>
          <w:szCs w:val="24"/>
          <w:rtl/>
        </w:rPr>
        <w:t>وموضوعا</w:t>
      </w:r>
      <w:r w:rsidRPr="00CD3529">
        <w:rPr>
          <w:rFonts w:cs="AF_Najed"/>
          <w:sz w:val="24"/>
          <w:szCs w:val="24"/>
          <w:rtl/>
        </w:rPr>
        <w:t xml:space="preserve">. </w:t>
      </w:r>
      <w:r w:rsidRPr="00CD3529">
        <w:rPr>
          <w:rFonts w:cs="AF_Najed" w:hint="cs"/>
          <w:sz w:val="24"/>
          <w:szCs w:val="24"/>
          <w:rtl/>
        </w:rPr>
        <w:t>والوفاء</w:t>
      </w:r>
      <w:r w:rsidRPr="00CD3529">
        <w:rPr>
          <w:rFonts w:cs="AF_Najed"/>
          <w:sz w:val="24"/>
          <w:szCs w:val="24"/>
          <w:rtl/>
        </w:rPr>
        <w:t xml:space="preserve"> </w:t>
      </w:r>
      <w:r w:rsidRPr="00CD3529">
        <w:rPr>
          <w:rFonts w:cs="AF_Najed" w:hint="cs"/>
          <w:sz w:val="24"/>
          <w:szCs w:val="24"/>
          <w:rtl/>
        </w:rPr>
        <w:t>بالتزاماته</w:t>
      </w:r>
      <w:r w:rsidRPr="00CD3529">
        <w:rPr>
          <w:rFonts w:cs="AF_Najed"/>
          <w:sz w:val="24"/>
          <w:szCs w:val="24"/>
          <w:rtl/>
        </w:rPr>
        <w:t xml:space="preserve"> </w:t>
      </w:r>
      <w:r w:rsidRPr="00CD3529">
        <w:rPr>
          <w:rFonts w:cs="AF_Najed" w:hint="cs"/>
          <w:sz w:val="24"/>
          <w:szCs w:val="24"/>
          <w:rtl/>
        </w:rPr>
        <w:t>المنصوص</w:t>
      </w:r>
      <w:r w:rsidRPr="00CD3529">
        <w:rPr>
          <w:rFonts w:cs="AF_Najed"/>
          <w:sz w:val="24"/>
          <w:szCs w:val="24"/>
          <w:rtl/>
        </w:rPr>
        <w:t xml:space="preserve"> </w:t>
      </w:r>
      <w:r w:rsidRPr="00CD3529">
        <w:rPr>
          <w:rFonts w:cs="AF_Najed" w:hint="cs"/>
          <w:sz w:val="24"/>
          <w:szCs w:val="24"/>
          <w:rtl/>
        </w:rPr>
        <w:t>عليها</w:t>
      </w:r>
      <w:r w:rsidRPr="00CD3529">
        <w:rPr>
          <w:rFonts w:cs="AF_Najed"/>
          <w:sz w:val="24"/>
          <w:szCs w:val="24"/>
          <w:rtl/>
        </w:rPr>
        <w:t xml:space="preserve"> </w:t>
      </w:r>
      <w:r w:rsidRPr="00CD3529">
        <w:rPr>
          <w:rFonts w:cs="AF_Najed" w:hint="cs"/>
          <w:sz w:val="24"/>
          <w:szCs w:val="24"/>
          <w:rtl/>
        </w:rPr>
        <w:t>به.</w:t>
      </w:r>
    </w:p>
    <w:p w14:paraId="5BCE1C64" w14:textId="77777777" w:rsidR="00887CDF" w:rsidRPr="00CD3529" w:rsidRDefault="00887CDF" w:rsidP="00067643">
      <w:pPr>
        <w:bidi/>
        <w:jc w:val="both"/>
        <w:rPr>
          <w:rFonts w:cs="AF_Najed"/>
          <w:sz w:val="24"/>
          <w:szCs w:val="24"/>
          <w:rtl/>
        </w:rPr>
      </w:pPr>
      <w:r w:rsidRPr="00CD3529">
        <w:rPr>
          <w:rFonts w:cs="AF_Najed" w:hint="cs"/>
          <w:sz w:val="24"/>
          <w:szCs w:val="24"/>
          <w:rtl/>
        </w:rPr>
        <w:t>وإثباتاً</w:t>
      </w:r>
      <w:r w:rsidRPr="00CD3529">
        <w:rPr>
          <w:rFonts w:cs="AF_Najed"/>
          <w:sz w:val="24"/>
          <w:szCs w:val="24"/>
          <w:rtl/>
        </w:rPr>
        <w:t xml:space="preserve"> </w:t>
      </w:r>
      <w:r w:rsidRPr="00CD3529">
        <w:rPr>
          <w:rFonts w:cs="AF_Najed" w:hint="cs"/>
          <w:sz w:val="24"/>
          <w:szCs w:val="24"/>
          <w:rtl/>
        </w:rPr>
        <w:t>لما</w:t>
      </w:r>
      <w:r w:rsidRPr="00CD3529">
        <w:rPr>
          <w:rFonts w:cs="AF_Najed"/>
          <w:sz w:val="24"/>
          <w:szCs w:val="24"/>
          <w:rtl/>
        </w:rPr>
        <w:t xml:space="preserve"> </w:t>
      </w:r>
      <w:r w:rsidRPr="00CD3529">
        <w:rPr>
          <w:rFonts w:cs="AF_Najed" w:hint="cs"/>
          <w:sz w:val="24"/>
          <w:szCs w:val="24"/>
          <w:rtl/>
        </w:rPr>
        <w:t>تقدم،</w:t>
      </w:r>
      <w:r w:rsidRPr="00CD3529">
        <w:rPr>
          <w:rFonts w:cs="AF_Najed"/>
          <w:sz w:val="24"/>
          <w:szCs w:val="24"/>
          <w:rtl/>
        </w:rPr>
        <w:t xml:space="preserve"> </w:t>
      </w:r>
      <w:r w:rsidRPr="00CD3529">
        <w:rPr>
          <w:rFonts w:cs="AF_Najed" w:hint="cs"/>
          <w:sz w:val="24"/>
          <w:szCs w:val="24"/>
          <w:rtl/>
        </w:rPr>
        <w:t>فقد</w:t>
      </w:r>
      <w:r w:rsidRPr="00CD3529">
        <w:rPr>
          <w:rFonts w:cs="AF_Najed"/>
          <w:sz w:val="24"/>
          <w:szCs w:val="24"/>
          <w:rtl/>
        </w:rPr>
        <w:t xml:space="preserve"> </w:t>
      </w:r>
      <w:r w:rsidRPr="00CD3529">
        <w:rPr>
          <w:rFonts w:cs="AF_Najed" w:hint="cs"/>
          <w:sz w:val="24"/>
          <w:szCs w:val="24"/>
          <w:rtl/>
        </w:rPr>
        <w:t>وقع</w:t>
      </w:r>
      <w:r w:rsidRPr="00CD3529">
        <w:rPr>
          <w:rFonts w:cs="AF_Najed"/>
          <w:sz w:val="24"/>
          <w:szCs w:val="24"/>
          <w:rtl/>
        </w:rPr>
        <w:t xml:space="preserve">  </w:t>
      </w:r>
      <w:r w:rsidRPr="00CD3529">
        <w:rPr>
          <w:rFonts w:cs="AF_Najed" w:hint="cs"/>
          <w:sz w:val="24"/>
          <w:szCs w:val="24"/>
          <w:rtl/>
        </w:rPr>
        <w:t>وختم</w:t>
      </w:r>
      <w:r w:rsidRPr="00CD3529">
        <w:rPr>
          <w:rFonts w:cs="AF_Najed"/>
          <w:sz w:val="24"/>
          <w:szCs w:val="24"/>
          <w:rtl/>
        </w:rPr>
        <w:t xml:space="preserve"> </w:t>
      </w:r>
      <w:r w:rsidRPr="00CD3529">
        <w:rPr>
          <w:rFonts w:cs="AF_Najed" w:hint="cs"/>
          <w:sz w:val="24"/>
          <w:szCs w:val="24"/>
          <w:rtl/>
        </w:rPr>
        <w:t>كل</w:t>
      </w:r>
      <w:r w:rsidRPr="00CD3529">
        <w:rPr>
          <w:rFonts w:cs="AF_Najed"/>
          <w:sz w:val="24"/>
          <w:szCs w:val="24"/>
          <w:rtl/>
        </w:rPr>
        <w:t xml:space="preserve"> </w:t>
      </w:r>
      <w:r w:rsidRPr="00CD3529">
        <w:rPr>
          <w:rFonts w:cs="AF_Najed" w:hint="cs"/>
          <w:sz w:val="24"/>
          <w:szCs w:val="24"/>
          <w:rtl/>
        </w:rPr>
        <w:t>طرف</w:t>
      </w:r>
      <w:r w:rsidRPr="00CD3529">
        <w:rPr>
          <w:rFonts w:cs="AF_Najed"/>
          <w:sz w:val="24"/>
          <w:szCs w:val="24"/>
          <w:rtl/>
        </w:rPr>
        <w:t xml:space="preserve"> </w:t>
      </w:r>
      <w:r w:rsidRPr="00CD3529">
        <w:rPr>
          <w:rFonts w:cs="AF_Najed" w:hint="cs"/>
          <w:sz w:val="24"/>
          <w:szCs w:val="24"/>
          <w:rtl/>
        </w:rPr>
        <w:t>من</w:t>
      </w:r>
      <w:r w:rsidRPr="00CD3529">
        <w:rPr>
          <w:rFonts w:cs="AF_Najed"/>
          <w:sz w:val="24"/>
          <w:szCs w:val="24"/>
          <w:rtl/>
        </w:rPr>
        <w:t xml:space="preserve"> </w:t>
      </w:r>
      <w:r w:rsidRPr="00CD3529">
        <w:rPr>
          <w:rFonts w:cs="AF_Najed" w:hint="cs"/>
          <w:sz w:val="24"/>
          <w:szCs w:val="24"/>
          <w:rtl/>
        </w:rPr>
        <w:t>الأطراف</w:t>
      </w:r>
      <w:r w:rsidRPr="00CD3529">
        <w:rPr>
          <w:rFonts w:cs="AF_Najed"/>
          <w:sz w:val="24"/>
          <w:szCs w:val="24"/>
          <w:rtl/>
        </w:rPr>
        <w:t xml:space="preserve">  </w:t>
      </w:r>
      <w:r w:rsidRPr="00CD3529">
        <w:rPr>
          <w:rFonts w:cs="AF_Najed" w:hint="cs"/>
          <w:sz w:val="24"/>
          <w:szCs w:val="24"/>
          <w:rtl/>
        </w:rPr>
        <w:t>هنا</w:t>
      </w:r>
      <w:r w:rsidRPr="00CD3529">
        <w:rPr>
          <w:rFonts w:cs="AF_Najed"/>
          <w:sz w:val="24"/>
          <w:szCs w:val="24"/>
          <w:rtl/>
        </w:rPr>
        <w:t xml:space="preserve">  </w:t>
      </w:r>
      <w:r w:rsidRPr="00CD3529">
        <w:rPr>
          <w:rFonts w:cs="AF_Najed" w:hint="cs"/>
          <w:sz w:val="24"/>
          <w:szCs w:val="24"/>
          <w:rtl/>
        </w:rPr>
        <w:t>فى</w:t>
      </w:r>
      <w:r w:rsidRPr="00CD3529">
        <w:rPr>
          <w:rFonts w:cs="AF_Najed"/>
          <w:sz w:val="24"/>
          <w:szCs w:val="24"/>
          <w:rtl/>
        </w:rPr>
        <w:t xml:space="preserve"> </w:t>
      </w:r>
      <w:r w:rsidRPr="00CD3529">
        <w:rPr>
          <w:rFonts w:cs="AF_Najed" w:hint="cs"/>
          <w:sz w:val="24"/>
          <w:szCs w:val="24"/>
          <w:rtl/>
        </w:rPr>
        <w:t>الأسفل</w:t>
      </w:r>
      <w:r w:rsidRPr="00CD3529">
        <w:rPr>
          <w:rFonts w:cs="AF_Najed"/>
          <w:sz w:val="24"/>
          <w:szCs w:val="24"/>
          <w:rtl/>
        </w:rPr>
        <w:t xml:space="preserve"> </w:t>
      </w:r>
      <w:r w:rsidRPr="00CD3529">
        <w:rPr>
          <w:rFonts w:cs="AF_Najed" w:hint="cs"/>
          <w:sz w:val="24"/>
          <w:szCs w:val="24"/>
          <w:rtl/>
        </w:rPr>
        <w:t>في</w:t>
      </w:r>
      <w:r w:rsidRPr="00CD3529">
        <w:rPr>
          <w:rFonts w:cs="AF_Najed"/>
          <w:sz w:val="24"/>
          <w:szCs w:val="24"/>
          <w:rtl/>
        </w:rPr>
        <w:t xml:space="preserve"> </w:t>
      </w:r>
      <w:r w:rsidRPr="00CD3529">
        <w:rPr>
          <w:rFonts w:cs="AF_Najed" w:hint="cs"/>
          <w:sz w:val="24"/>
          <w:szCs w:val="24"/>
          <w:rtl/>
        </w:rPr>
        <w:t>اليومِ</w:t>
      </w:r>
      <w:r w:rsidRPr="00CD3529">
        <w:rPr>
          <w:rFonts w:cs="AF_Najed"/>
          <w:sz w:val="24"/>
          <w:szCs w:val="24"/>
          <w:rtl/>
        </w:rPr>
        <w:t xml:space="preserve"> </w:t>
      </w:r>
      <w:r w:rsidRPr="00CD3529">
        <w:rPr>
          <w:rFonts w:cs="AF_Najed" w:hint="cs"/>
          <w:sz w:val="24"/>
          <w:szCs w:val="24"/>
          <w:rtl/>
        </w:rPr>
        <w:t>والسَنَةِ</w:t>
      </w:r>
      <w:r w:rsidRPr="00CD3529">
        <w:rPr>
          <w:rFonts w:cs="AF_Najed"/>
          <w:sz w:val="24"/>
          <w:szCs w:val="24"/>
          <w:rtl/>
        </w:rPr>
        <w:t xml:space="preserve"> </w:t>
      </w:r>
      <w:r w:rsidRPr="00CD3529">
        <w:rPr>
          <w:rFonts w:cs="AF_Najed" w:hint="cs"/>
          <w:sz w:val="24"/>
          <w:szCs w:val="24"/>
          <w:rtl/>
        </w:rPr>
        <w:t>المذكورة</w:t>
      </w:r>
      <w:r w:rsidRPr="00CD3529">
        <w:rPr>
          <w:rFonts w:cs="AF_Najed"/>
          <w:sz w:val="24"/>
          <w:szCs w:val="24"/>
          <w:rtl/>
        </w:rPr>
        <w:t xml:space="preserve"> </w:t>
      </w:r>
      <w:r w:rsidRPr="00CD3529">
        <w:rPr>
          <w:rFonts w:cs="AF_Najed" w:hint="cs"/>
          <w:sz w:val="24"/>
          <w:szCs w:val="24"/>
          <w:rtl/>
        </w:rPr>
        <w:t>أولاً</w:t>
      </w:r>
      <w:r w:rsidRPr="00CD3529">
        <w:rPr>
          <w:rFonts w:cs="AF_Najed"/>
          <w:sz w:val="24"/>
          <w:szCs w:val="24"/>
          <w:rtl/>
        </w:rPr>
        <w:t xml:space="preserve"> </w:t>
      </w:r>
      <w:r w:rsidRPr="00CD3529">
        <w:rPr>
          <w:rFonts w:cs="AF_Najed" w:hint="cs"/>
          <w:sz w:val="24"/>
          <w:szCs w:val="24"/>
          <w:rtl/>
        </w:rPr>
        <w:t>فى</w:t>
      </w:r>
      <w:r w:rsidRPr="00CD3529">
        <w:rPr>
          <w:rFonts w:cs="AF_Najed"/>
          <w:sz w:val="24"/>
          <w:szCs w:val="24"/>
          <w:rtl/>
        </w:rPr>
        <w:t xml:space="preserve"> </w:t>
      </w:r>
      <w:r w:rsidRPr="00CD3529">
        <w:rPr>
          <w:rFonts w:cs="AF_Najed" w:hint="cs"/>
          <w:sz w:val="24"/>
          <w:szCs w:val="24"/>
          <w:rtl/>
        </w:rPr>
        <w:t>أعلى</w:t>
      </w:r>
      <w:r w:rsidRPr="00CD3529">
        <w:rPr>
          <w:rFonts w:cs="AF_Najed"/>
          <w:sz w:val="24"/>
          <w:szCs w:val="24"/>
          <w:rtl/>
        </w:rPr>
        <w:t xml:space="preserve"> </w:t>
      </w:r>
      <w:r w:rsidRPr="00CD3529">
        <w:rPr>
          <w:rFonts w:cs="AF_Najed" w:hint="cs"/>
          <w:sz w:val="24"/>
          <w:szCs w:val="24"/>
          <w:rtl/>
        </w:rPr>
        <w:t>المحرر</w:t>
      </w:r>
      <w:r w:rsidRPr="00CD3529">
        <w:rPr>
          <w:rFonts w:cs="AF_Najed"/>
          <w:sz w:val="24"/>
          <w:szCs w:val="24"/>
          <w:rtl/>
        </w:rPr>
        <w:t>.</w:t>
      </w:r>
      <w:r w:rsidRPr="00CD3529">
        <w:rPr>
          <w:rFonts w:cs="AF_Najed" w:hint="cs"/>
          <w:sz w:val="24"/>
          <w:szCs w:val="24"/>
          <w:rtl/>
        </w:rPr>
        <w:t>على</w:t>
      </w:r>
      <w:r w:rsidRPr="00CD3529">
        <w:rPr>
          <w:rFonts w:cs="AF_Najed"/>
          <w:sz w:val="24"/>
          <w:szCs w:val="24"/>
          <w:rtl/>
        </w:rPr>
        <w:t xml:space="preserve"> </w:t>
      </w:r>
      <w:r w:rsidRPr="00CD3529">
        <w:rPr>
          <w:rFonts w:cs="AF_Najed" w:hint="cs"/>
          <w:sz w:val="24"/>
          <w:szCs w:val="24"/>
          <w:rtl/>
        </w:rPr>
        <w:t>على</w:t>
      </w:r>
      <w:r w:rsidRPr="00CD3529">
        <w:rPr>
          <w:rFonts w:cs="AF_Najed"/>
          <w:sz w:val="24"/>
          <w:szCs w:val="24"/>
          <w:rtl/>
        </w:rPr>
        <w:t xml:space="preserve"> </w:t>
      </w:r>
      <w:r w:rsidRPr="00CD3529">
        <w:rPr>
          <w:rFonts w:cs="AF_Najed" w:hint="cs"/>
          <w:sz w:val="24"/>
          <w:szCs w:val="24"/>
          <w:rtl/>
        </w:rPr>
        <w:t>ثلاثة</w:t>
      </w:r>
      <w:r w:rsidRPr="00CD3529">
        <w:rPr>
          <w:rFonts w:cs="AF_Najed"/>
          <w:sz w:val="24"/>
          <w:szCs w:val="24"/>
          <w:rtl/>
        </w:rPr>
        <w:t xml:space="preserve"> </w:t>
      </w:r>
      <w:r w:rsidRPr="00CD3529">
        <w:rPr>
          <w:rFonts w:cs="AF_Najed" w:hint="cs"/>
          <w:sz w:val="24"/>
          <w:szCs w:val="24"/>
          <w:rtl/>
        </w:rPr>
        <w:t>نسخ</w:t>
      </w:r>
      <w:r w:rsidRPr="00CD3529">
        <w:rPr>
          <w:rFonts w:cs="AF_Najed"/>
          <w:sz w:val="24"/>
          <w:szCs w:val="24"/>
          <w:rtl/>
        </w:rPr>
        <w:t xml:space="preserve"> </w:t>
      </w:r>
      <w:r w:rsidRPr="00CD3529">
        <w:rPr>
          <w:rFonts w:cs="AF_Najed" w:hint="cs"/>
          <w:sz w:val="24"/>
          <w:szCs w:val="24"/>
          <w:rtl/>
        </w:rPr>
        <w:t>أصلية</w:t>
      </w:r>
      <w:r w:rsidRPr="00CD3529">
        <w:rPr>
          <w:rFonts w:cs="AF_Najed"/>
          <w:sz w:val="24"/>
          <w:szCs w:val="24"/>
          <w:rtl/>
        </w:rPr>
        <w:t xml:space="preserve"> </w:t>
      </w:r>
      <w:r w:rsidRPr="00CD3529">
        <w:rPr>
          <w:rFonts w:cs="AF_Najed" w:hint="cs"/>
          <w:sz w:val="24"/>
          <w:szCs w:val="24"/>
          <w:rtl/>
        </w:rPr>
        <w:t>للعقد</w:t>
      </w:r>
      <w:r w:rsidRPr="00CD3529">
        <w:rPr>
          <w:rFonts w:cs="AF_Najed"/>
          <w:sz w:val="24"/>
          <w:szCs w:val="24"/>
          <w:rtl/>
        </w:rPr>
        <w:t xml:space="preserve"> </w:t>
      </w:r>
      <w:r w:rsidRPr="00CD3529">
        <w:rPr>
          <w:rFonts w:cs="AF_Najed" w:hint="cs"/>
          <w:sz w:val="24"/>
          <w:szCs w:val="24"/>
          <w:rtl/>
        </w:rPr>
        <w:t>من</w:t>
      </w:r>
      <w:r w:rsidRPr="00CD3529">
        <w:rPr>
          <w:rFonts w:cs="AF_Najed"/>
          <w:sz w:val="24"/>
          <w:szCs w:val="24"/>
          <w:rtl/>
        </w:rPr>
        <w:t xml:space="preserve"> </w:t>
      </w:r>
      <w:r w:rsidRPr="00CD3529">
        <w:rPr>
          <w:rFonts w:cs="AF_Najed" w:hint="cs"/>
          <w:sz w:val="24"/>
          <w:szCs w:val="24"/>
          <w:rtl/>
        </w:rPr>
        <w:t>هذا</w:t>
      </w:r>
      <w:r w:rsidRPr="00CD3529">
        <w:rPr>
          <w:rFonts w:cs="AF_Najed"/>
          <w:sz w:val="24"/>
          <w:szCs w:val="24"/>
          <w:rtl/>
        </w:rPr>
        <w:t xml:space="preserve"> </w:t>
      </w:r>
      <w:r w:rsidRPr="00CD3529">
        <w:rPr>
          <w:rFonts w:cs="AF_Najed" w:hint="cs"/>
          <w:sz w:val="24"/>
          <w:szCs w:val="24"/>
          <w:rtl/>
        </w:rPr>
        <w:t>العقد</w:t>
      </w:r>
      <w:r w:rsidRPr="00CD3529">
        <w:rPr>
          <w:rFonts w:cs="AF_Najed"/>
          <w:sz w:val="24"/>
          <w:szCs w:val="24"/>
          <w:rtl/>
        </w:rPr>
        <w:t xml:space="preserve"> </w:t>
      </w:r>
      <w:r w:rsidRPr="00CD3529">
        <w:rPr>
          <w:rFonts w:cs="AF_Najed" w:hint="cs"/>
          <w:sz w:val="24"/>
          <w:szCs w:val="24"/>
          <w:rtl/>
        </w:rPr>
        <w:t>ويكون</w:t>
      </w:r>
      <w:r w:rsidRPr="00CD3529">
        <w:rPr>
          <w:rFonts w:cs="AF_Najed"/>
          <w:sz w:val="24"/>
          <w:szCs w:val="24"/>
          <w:rtl/>
        </w:rPr>
        <w:t xml:space="preserve"> </w:t>
      </w:r>
      <w:r w:rsidRPr="00CD3529">
        <w:rPr>
          <w:rFonts w:cs="AF_Najed" w:hint="cs"/>
          <w:sz w:val="24"/>
          <w:szCs w:val="24"/>
          <w:rtl/>
        </w:rPr>
        <w:t>لكل</w:t>
      </w:r>
      <w:r w:rsidRPr="00CD3529">
        <w:rPr>
          <w:rFonts w:cs="AF_Najed"/>
          <w:sz w:val="24"/>
          <w:szCs w:val="24"/>
          <w:rtl/>
        </w:rPr>
        <w:t xml:space="preserve"> </w:t>
      </w:r>
      <w:r w:rsidRPr="00CD3529">
        <w:rPr>
          <w:rFonts w:cs="AF_Najed" w:hint="cs"/>
          <w:sz w:val="24"/>
          <w:szCs w:val="24"/>
          <w:rtl/>
        </w:rPr>
        <w:t>نسخة</w:t>
      </w:r>
      <w:r w:rsidRPr="00CD3529">
        <w:rPr>
          <w:rFonts w:cs="AF_Najed"/>
          <w:sz w:val="24"/>
          <w:szCs w:val="24"/>
          <w:rtl/>
        </w:rPr>
        <w:t xml:space="preserve"> </w:t>
      </w:r>
      <w:r w:rsidRPr="00CD3529">
        <w:rPr>
          <w:rFonts w:cs="AF_Najed" w:hint="cs"/>
          <w:sz w:val="24"/>
          <w:szCs w:val="24"/>
          <w:rtl/>
        </w:rPr>
        <w:t>أصلية</w:t>
      </w:r>
      <w:r w:rsidRPr="00CD3529">
        <w:rPr>
          <w:rFonts w:cs="AF_Najed"/>
          <w:sz w:val="24"/>
          <w:szCs w:val="24"/>
          <w:rtl/>
        </w:rPr>
        <w:t xml:space="preserve"> </w:t>
      </w:r>
      <w:r w:rsidRPr="00CD3529">
        <w:rPr>
          <w:rFonts w:cs="AF_Najed" w:hint="cs"/>
          <w:sz w:val="24"/>
          <w:szCs w:val="24"/>
          <w:rtl/>
        </w:rPr>
        <w:t>منها</w:t>
      </w:r>
      <w:r w:rsidRPr="00CD3529">
        <w:rPr>
          <w:rFonts w:cs="AF_Najed"/>
          <w:sz w:val="24"/>
          <w:szCs w:val="24"/>
          <w:rtl/>
        </w:rPr>
        <w:t xml:space="preserve"> </w:t>
      </w:r>
      <w:r w:rsidRPr="00CD3529">
        <w:rPr>
          <w:rFonts w:cs="AF_Najed" w:hint="cs"/>
          <w:sz w:val="24"/>
          <w:szCs w:val="24"/>
          <w:rtl/>
        </w:rPr>
        <w:t>نفس</w:t>
      </w:r>
      <w:r w:rsidRPr="00CD3529">
        <w:rPr>
          <w:rFonts w:cs="AF_Najed"/>
          <w:sz w:val="24"/>
          <w:szCs w:val="24"/>
          <w:rtl/>
        </w:rPr>
        <w:t xml:space="preserve"> </w:t>
      </w:r>
      <w:r w:rsidRPr="00CD3529">
        <w:rPr>
          <w:rFonts w:cs="AF_Najed" w:hint="cs"/>
          <w:sz w:val="24"/>
          <w:szCs w:val="24"/>
          <w:rtl/>
        </w:rPr>
        <w:t>القوة</w:t>
      </w:r>
      <w:r w:rsidRPr="00CD3529">
        <w:rPr>
          <w:rFonts w:cs="AF_Najed"/>
          <w:sz w:val="24"/>
          <w:szCs w:val="24"/>
          <w:rtl/>
        </w:rPr>
        <w:t xml:space="preserve"> </w:t>
      </w:r>
      <w:r w:rsidRPr="00CD3529">
        <w:rPr>
          <w:rFonts w:cs="AF_Najed" w:hint="cs"/>
          <w:sz w:val="24"/>
          <w:szCs w:val="24"/>
          <w:rtl/>
        </w:rPr>
        <w:t>والمفعول،</w:t>
      </w:r>
      <w:r w:rsidRPr="00CD3529">
        <w:rPr>
          <w:rFonts w:cs="AF_Najed"/>
          <w:sz w:val="24"/>
          <w:szCs w:val="24"/>
          <w:rtl/>
        </w:rPr>
        <w:t xml:space="preserve"> </w:t>
      </w:r>
      <w:r w:rsidRPr="00CD3529">
        <w:rPr>
          <w:rFonts w:cs="AF_Najed" w:hint="cs"/>
          <w:sz w:val="24"/>
          <w:szCs w:val="24"/>
          <w:rtl/>
        </w:rPr>
        <w:t>واستلم</w:t>
      </w:r>
      <w:r w:rsidRPr="00CD3529">
        <w:rPr>
          <w:rFonts w:cs="AF_Najed"/>
          <w:sz w:val="24"/>
          <w:szCs w:val="24"/>
          <w:rtl/>
        </w:rPr>
        <w:t xml:space="preserve"> </w:t>
      </w:r>
      <w:r w:rsidRPr="00CD3529">
        <w:rPr>
          <w:rFonts w:cs="AF_Najed" w:hint="cs"/>
          <w:sz w:val="24"/>
          <w:szCs w:val="24"/>
          <w:rtl/>
        </w:rPr>
        <w:t>كل</w:t>
      </w:r>
      <w:r w:rsidRPr="00CD3529">
        <w:rPr>
          <w:rFonts w:cs="AF_Najed"/>
          <w:sz w:val="24"/>
          <w:szCs w:val="24"/>
          <w:rtl/>
        </w:rPr>
        <w:t xml:space="preserve"> </w:t>
      </w:r>
      <w:r w:rsidRPr="00CD3529">
        <w:rPr>
          <w:rFonts w:cs="AF_Najed" w:hint="cs"/>
          <w:sz w:val="24"/>
          <w:szCs w:val="24"/>
          <w:rtl/>
        </w:rPr>
        <w:t>طرف</w:t>
      </w:r>
      <w:r w:rsidRPr="00CD3529">
        <w:rPr>
          <w:rFonts w:cs="AF_Najed"/>
          <w:sz w:val="24"/>
          <w:szCs w:val="24"/>
          <w:rtl/>
        </w:rPr>
        <w:t xml:space="preserve"> </w:t>
      </w:r>
      <w:r w:rsidRPr="00CD3529">
        <w:rPr>
          <w:rFonts w:cs="AF_Najed" w:hint="cs"/>
          <w:sz w:val="24"/>
          <w:szCs w:val="24"/>
          <w:rtl/>
        </w:rPr>
        <w:t>نسخة</w:t>
      </w:r>
      <w:r w:rsidRPr="00CD3529">
        <w:rPr>
          <w:rFonts w:cs="AF_Najed"/>
          <w:sz w:val="24"/>
          <w:szCs w:val="24"/>
          <w:rtl/>
        </w:rPr>
        <w:t xml:space="preserve">  </w:t>
      </w:r>
      <w:r w:rsidRPr="00CD3529">
        <w:rPr>
          <w:rFonts w:cs="AF_Najed" w:hint="cs"/>
          <w:sz w:val="24"/>
          <w:szCs w:val="24"/>
          <w:rtl/>
        </w:rPr>
        <w:t>أصليه</w:t>
      </w:r>
      <w:r w:rsidRPr="00CD3529">
        <w:rPr>
          <w:rFonts w:cs="AF_Najed"/>
          <w:sz w:val="24"/>
          <w:szCs w:val="24"/>
          <w:rtl/>
        </w:rPr>
        <w:t xml:space="preserve"> </w:t>
      </w:r>
      <w:r w:rsidRPr="00CD3529">
        <w:rPr>
          <w:rFonts w:cs="AF_Najed" w:hint="cs"/>
          <w:sz w:val="24"/>
          <w:szCs w:val="24"/>
          <w:rtl/>
        </w:rPr>
        <w:t>للتَصَرُّف</w:t>
      </w:r>
      <w:r w:rsidRPr="00CD3529">
        <w:rPr>
          <w:rFonts w:cs="AF_Najed"/>
          <w:sz w:val="24"/>
          <w:szCs w:val="24"/>
          <w:rtl/>
        </w:rPr>
        <w:t xml:space="preserve"> </w:t>
      </w:r>
      <w:r w:rsidRPr="00CD3529">
        <w:rPr>
          <w:rFonts w:cs="AF_Najed" w:hint="cs"/>
          <w:sz w:val="24"/>
          <w:szCs w:val="24"/>
          <w:rtl/>
        </w:rPr>
        <w:t>وفقاً</w:t>
      </w:r>
      <w:r w:rsidRPr="00CD3529">
        <w:rPr>
          <w:rFonts w:cs="AF_Najed"/>
          <w:sz w:val="24"/>
          <w:szCs w:val="24"/>
          <w:rtl/>
        </w:rPr>
        <w:t xml:space="preserve"> </w:t>
      </w:r>
      <w:r w:rsidRPr="00CD3529">
        <w:rPr>
          <w:rFonts w:cs="AF_Najed" w:hint="cs"/>
          <w:sz w:val="24"/>
          <w:szCs w:val="24"/>
          <w:rtl/>
        </w:rPr>
        <w:t>لها.</w:t>
      </w:r>
    </w:p>
    <w:p w14:paraId="5923BA87" w14:textId="77777777" w:rsidR="00B34E96" w:rsidRDefault="00B34E96" w:rsidP="004D3D03">
      <w:pPr>
        <w:bidi/>
        <w:jc w:val="center"/>
        <w:rPr>
          <w:rFonts w:cs="AF_Najed"/>
          <w:b/>
          <w:bCs/>
          <w:color w:val="FF0000"/>
          <w:sz w:val="36"/>
          <w:szCs w:val="36"/>
          <w:u w:val="single"/>
          <w:rtl/>
        </w:rPr>
      </w:pPr>
    </w:p>
    <w:p w14:paraId="0D2413EE" w14:textId="3F74220D" w:rsidR="00887CDF" w:rsidRPr="00BA10C4" w:rsidRDefault="00887CDF" w:rsidP="00B34E96">
      <w:pPr>
        <w:bidi/>
        <w:jc w:val="center"/>
        <w:rPr>
          <w:rFonts w:cs="AF_Najed"/>
          <w:b/>
          <w:bCs/>
          <w:color w:val="FF0000"/>
          <w:sz w:val="36"/>
          <w:szCs w:val="36"/>
          <w:u w:val="single"/>
        </w:rPr>
      </w:pPr>
      <w:r w:rsidRPr="00BA10C4">
        <w:rPr>
          <w:rFonts w:cs="AF_Najed" w:hint="cs"/>
          <w:b/>
          <w:bCs/>
          <w:color w:val="FF0000"/>
          <w:sz w:val="36"/>
          <w:szCs w:val="36"/>
          <w:u w:val="single"/>
          <w:rtl/>
        </w:rPr>
        <w:lastRenderedPageBreak/>
        <w:t>البند</w:t>
      </w:r>
      <w:r w:rsidRPr="00BA10C4">
        <w:rPr>
          <w:rFonts w:cs="AF_Najed"/>
          <w:b/>
          <w:bCs/>
          <w:color w:val="FF0000"/>
          <w:sz w:val="36"/>
          <w:szCs w:val="36"/>
          <w:u w:val="single"/>
          <w:rtl/>
        </w:rPr>
        <w:t xml:space="preserve"> </w:t>
      </w:r>
      <w:r w:rsidR="004D3D03">
        <w:rPr>
          <w:rFonts w:cs="AF_Najed" w:hint="cs"/>
          <w:b/>
          <w:bCs/>
          <w:color w:val="FF0000"/>
          <w:sz w:val="36"/>
          <w:szCs w:val="36"/>
          <w:u w:val="single"/>
          <w:rtl/>
        </w:rPr>
        <w:t>السادس</w:t>
      </w:r>
      <w:r w:rsidRPr="00BA10C4">
        <w:rPr>
          <w:rFonts w:cs="AF_Najed"/>
          <w:b/>
          <w:bCs/>
          <w:color w:val="FF0000"/>
          <w:sz w:val="36"/>
          <w:szCs w:val="36"/>
          <w:u w:val="single"/>
          <w:rtl/>
        </w:rPr>
        <w:t xml:space="preserve"> </w:t>
      </w:r>
      <w:r w:rsidRPr="00BA10C4">
        <w:rPr>
          <w:rFonts w:cs="AF_Najed" w:hint="cs"/>
          <w:b/>
          <w:bCs/>
          <w:color w:val="FF0000"/>
          <w:sz w:val="36"/>
          <w:szCs w:val="36"/>
          <w:u w:val="single"/>
          <w:rtl/>
        </w:rPr>
        <w:t>والعشرون</w:t>
      </w:r>
      <w:r w:rsidRPr="00BA10C4">
        <w:rPr>
          <w:rFonts w:cs="AF_Najed"/>
          <w:b/>
          <w:bCs/>
          <w:color w:val="FF0000"/>
          <w:sz w:val="36"/>
          <w:szCs w:val="36"/>
          <w:u w:val="single"/>
          <w:rtl/>
        </w:rPr>
        <w:t xml:space="preserve"> :</w:t>
      </w:r>
      <w:r>
        <w:rPr>
          <w:rFonts w:cs="AF_Najed" w:hint="cs"/>
          <w:b/>
          <w:bCs/>
          <w:color w:val="FF0000"/>
          <w:sz w:val="36"/>
          <w:szCs w:val="36"/>
          <w:u w:val="single"/>
          <w:rtl/>
        </w:rPr>
        <w:t>الشفافية</w:t>
      </w:r>
    </w:p>
    <w:p w14:paraId="3C1D3EA5" w14:textId="0EB85DF7" w:rsidR="00887CDF" w:rsidRPr="00FB47B0" w:rsidRDefault="00887CDF" w:rsidP="00CD76C5">
      <w:pPr>
        <w:bidi/>
        <w:jc w:val="both"/>
        <w:rPr>
          <w:rFonts w:cs="AF_Najed"/>
          <w:sz w:val="24"/>
          <w:szCs w:val="24"/>
        </w:rPr>
      </w:pPr>
      <w:r w:rsidRPr="006C23F3">
        <w:rPr>
          <w:rFonts w:cs="AF_Najed" w:hint="cs"/>
          <w:sz w:val="24"/>
          <w:szCs w:val="24"/>
          <w:rtl/>
        </w:rPr>
        <w:t>لن</w:t>
      </w:r>
      <w:r w:rsidRPr="006C23F3">
        <w:rPr>
          <w:rFonts w:cs="AF_Najed"/>
          <w:sz w:val="24"/>
          <w:szCs w:val="24"/>
          <w:rtl/>
        </w:rPr>
        <w:t xml:space="preserve"> </w:t>
      </w:r>
      <w:r w:rsidRPr="006C23F3">
        <w:rPr>
          <w:rFonts w:cs="AF_Najed" w:hint="cs"/>
          <w:sz w:val="24"/>
          <w:szCs w:val="24"/>
          <w:rtl/>
        </w:rPr>
        <w:t>ولم</w:t>
      </w:r>
      <w:r w:rsidRPr="006C23F3">
        <w:rPr>
          <w:rFonts w:cs="AF_Najed"/>
          <w:sz w:val="24"/>
          <w:szCs w:val="24"/>
          <w:rtl/>
        </w:rPr>
        <w:t xml:space="preserve"> </w:t>
      </w:r>
      <w:r w:rsidRPr="006C23F3">
        <w:rPr>
          <w:rFonts w:cs="AF_Najed" w:hint="cs"/>
          <w:sz w:val="24"/>
          <w:szCs w:val="24"/>
          <w:rtl/>
        </w:rPr>
        <w:t>يقوم</w:t>
      </w:r>
      <w:r w:rsidRPr="006C23F3">
        <w:rPr>
          <w:rFonts w:cs="AF_Najed"/>
          <w:sz w:val="24"/>
          <w:szCs w:val="24"/>
          <w:rtl/>
        </w:rPr>
        <w:t xml:space="preserve"> </w:t>
      </w:r>
      <w:r w:rsidRPr="006C23F3">
        <w:rPr>
          <w:rFonts w:cs="AF_Najed" w:hint="cs"/>
          <w:sz w:val="24"/>
          <w:szCs w:val="24"/>
          <w:rtl/>
        </w:rPr>
        <w:t>أي</w:t>
      </w:r>
      <w:r w:rsidRPr="006C23F3">
        <w:rPr>
          <w:rFonts w:cs="AF_Najed"/>
          <w:sz w:val="24"/>
          <w:szCs w:val="24"/>
          <w:rtl/>
        </w:rPr>
        <w:t xml:space="preserve"> </w:t>
      </w:r>
      <w:r w:rsidRPr="006C23F3">
        <w:rPr>
          <w:rFonts w:cs="AF_Najed" w:hint="cs"/>
          <w:sz w:val="24"/>
          <w:szCs w:val="24"/>
          <w:rtl/>
        </w:rPr>
        <w:t>من</w:t>
      </w:r>
      <w:r w:rsidRPr="006C23F3">
        <w:rPr>
          <w:rFonts w:cs="AF_Najed"/>
          <w:sz w:val="24"/>
          <w:szCs w:val="24"/>
          <w:rtl/>
        </w:rPr>
        <w:t xml:space="preserve"> </w:t>
      </w:r>
      <w:r w:rsidR="00CD76C5">
        <w:rPr>
          <w:rFonts w:cs="AF_Najed" w:hint="cs"/>
          <w:sz w:val="24"/>
          <w:szCs w:val="24"/>
          <w:rtl/>
        </w:rPr>
        <w:t>الطرفين</w:t>
      </w:r>
      <w:r w:rsidRPr="006C23F3">
        <w:rPr>
          <w:rFonts w:cs="AF_Najed"/>
          <w:sz w:val="24"/>
          <w:szCs w:val="24"/>
          <w:rtl/>
        </w:rPr>
        <w:t xml:space="preserve"> </w:t>
      </w:r>
      <w:r w:rsidRPr="006C23F3">
        <w:rPr>
          <w:rFonts w:cs="AF_Najed" w:hint="cs"/>
          <w:sz w:val="24"/>
          <w:szCs w:val="24"/>
          <w:rtl/>
        </w:rPr>
        <w:t>بدفع</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تقديم</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عرض</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بالإيعاز</w:t>
      </w:r>
      <w:r w:rsidRPr="006C23F3">
        <w:rPr>
          <w:rFonts w:cs="AF_Najed"/>
          <w:sz w:val="24"/>
          <w:szCs w:val="24"/>
          <w:rtl/>
        </w:rPr>
        <w:t xml:space="preserve"> </w:t>
      </w:r>
      <w:r w:rsidRPr="006C23F3">
        <w:rPr>
          <w:rFonts w:cs="AF_Najed" w:hint="cs"/>
          <w:sz w:val="24"/>
          <w:szCs w:val="24"/>
          <w:rtl/>
        </w:rPr>
        <w:t>للغير</w:t>
      </w:r>
      <w:r w:rsidRPr="006C23F3">
        <w:rPr>
          <w:rFonts w:cs="AF_Najed"/>
          <w:sz w:val="24"/>
          <w:szCs w:val="24"/>
          <w:rtl/>
        </w:rPr>
        <w:t xml:space="preserve"> </w:t>
      </w:r>
      <w:r w:rsidRPr="006C23F3">
        <w:rPr>
          <w:rFonts w:cs="AF_Najed" w:hint="cs"/>
          <w:sz w:val="24"/>
          <w:szCs w:val="24"/>
          <w:rtl/>
        </w:rPr>
        <w:t>بأن</w:t>
      </w:r>
      <w:r w:rsidRPr="006C23F3">
        <w:rPr>
          <w:rFonts w:cs="AF_Najed"/>
          <w:sz w:val="24"/>
          <w:szCs w:val="24"/>
          <w:rtl/>
        </w:rPr>
        <w:t xml:space="preserve"> </w:t>
      </w:r>
      <w:r w:rsidRPr="006C23F3">
        <w:rPr>
          <w:rFonts w:cs="AF_Najed" w:hint="cs"/>
          <w:sz w:val="24"/>
          <w:szCs w:val="24"/>
          <w:rtl/>
        </w:rPr>
        <w:t>يدفع</w:t>
      </w:r>
      <w:r w:rsidRPr="006C23F3">
        <w:rPr>
          <w:rFonts w:cs="AF_Najed"/>
          <w:sz w:val="24"/>
          <w:szCs w:val="24"/>
          <w:rtl/>
        </w:rPr>
        <w:t xml:space="preserve"> </w:t>
      </w:r>
      <w:r w:rsidRPr="006C23F3">
        <w:rPr>
          <w:rFonts w:cs="AF_Najed" w:hint="cs"/>
          <w:sz w:val="24"/>
          <w:szCs w:val="24"/>
          <w:rtl/>
        </w:rPr>
        <w:t>او</w:t>
      </w:r>
      <w:r w:rsidRPr="006C23F3">
        <w:rPr>
          <w:rFonts w:cs="AF_Najed"/>
          <w:sz w:val="24"/>
          <w:szCs w:val="24"/>
          <w:rtl/>
        </w:rPr>
        <w:t xml:space="preserve"> </w:t>
      </w:r>
      <w:r w:rsidRPr="006C23F3">
        <w:rPr>
          <w:rFonts w:cs="AF_Najed" w:hint="cs"/>
          <w:sz w:val="24"/>
          <w:szCs w:val="24"/>
          <w:rtl/>
        </w:rPr>
        <w:t>يقدم</w:t>
      </w:r>
      <w:r w:rsidRPr="006C23F3">
        <w:rPr>
          <w:rFonts w:cs="AF_Najed"/>
          <w:sz w:val="24"/>
          <w:szCs w:val="24"/>
          <w:rtl/>
        </w:rPr>
        <w:t xml:space="preserve"> </w:t>
      </w:r>
      <w:r w:rsidRPr="006C23F3">
        <w:rPr>
          <w:rFonts w:cs="AF_Najed" w:hint="cs"/>
          <w:sz w:val="24"/>
          <w:szCs w:val="24"/>
          <w:rtl/>
        </w:rPr>
        <w:t>او</w:t>
      </w:r>
      <w:r w:rsidRPr="006C23F3">
        <w:rPr>
          <w:rFonts w:cs="AF_Najed"/>
          <w:sz w:val="24"/>
          <w:szCs w:val="24"/>
          <w:rtl/>
        </w:rPr>
        <w:t xml:space="preserve"> </w:t>
      </w:r>
      <w:r w:rsidRPr="006C23F3">
        <w:rPr>
          <w:rFonts w:cs="AF_Najed" w:hint="cs"/>
          <w:sz w:val="24"/>
          <w:szCs w:val="24"/>
          <w:rtl/>
        </w:rPr>
        <w:t>يعرض</w:t>
      </w:r>
      <w:r w:rsidRPr="006C23F3">
        <w:rPr>
          <w:rFonts w:cs="AF_Najed"/>
          <w:sz w:val="24"/>
          <w:szCs w:val="24"/>
          <w:rtl/>
        </w:rPr>
        <w:t xml:space="preserve">) </w:t>
      </w:r>
      <w:r w:rsidRPr="006C23F3">
        <w:rPr>
          <w:rFonts w:cs="AF_Najed" w:hint="cs"/>
          <w:sz w:val="24"/>
          <w:szCs w:val="24"/>
          <w:rtl/>
        </w:rPr>
        <w:t>أية</w:t>
      </w:r>
      <w:r w:rsidRPr="006C23F3">
        <w:rPr>
          <w:rFonts w:cs="AF_Najed"/>
          <w:sz w:val="24"/>
          <w:szCs w:val="24"/>
          <w:rtl/>
        </w:rPr>
        <w:t xml:space="preserve"> </w:t>
      </w:r>
      <w:r w:rsidRPr="006C23F3">
        <w:rPr>
          <w:rFonts w:cs="AF_Najed" w:hint="cs"/>
          <w:sz w:val="24"/>
          <w:szCs w:val="24"/>
          <w:rtl/>
        </w:rPr>
        <w:t>ميزة</w:t>
      </w:r>
      <w:r w:rsidRPr="006C23F3">
        <w:rPr>
          <w:rFonts w:cs="AF_Najed"/>
          <w:sz w:val="24"/>
          <w:szCs w:val="24"/>
          <w:rtl/>
        </w:rPr>
        <w:t xml:space="preserve"> </w:t>
      </w:r>
      <w:r w:rsidRPr="006C23F3">
        <w:rPr>
          <w:rFonts w:cs="AF_Najed" w:hint="cs"/>
          <w:sz w:val="24"/>
          <w:szCs w:val="24"/>
          <w:rtl/>
        </w:rPr>
        <w:t>سواء</w:t>
      </w:r>
      <w:r w:rsidRPr="006C23F3">
        <w:rPr>
          <w:rFonts w:cs="AF_Najed"/>
          <w:sz w:val="24"/>
          <w:szCs w:val="24"/>
          <w:rtl/>
        </w:rPr>
        <w:t xml:space="preserve"> </w:t>
      </w:r>
      <w:r w:rsidRPr="006C23F3">
        <w:rPr>
          <w:rFonts w:cs="AF_Najed" w:hint="cs"/>
          <w:sz w:val="24"/>
          <w:szCs w:val="24"/>
          <w:rtl/>
        </w:rPr>
        <w:t>كانت</w:t>
      </w:r>
      <w:r w:rsidRPr="006C23F3">
        <w:rPr>
          <w:rFonts w:cs="AF_Najed"/>
          <w:sz w:val="24"/>
          <w:szCs w:val="24"/>
          <w:rtl/>
        </w:rPr>
        <w:t xml:space="preserve"> </w:t>
      </w:r>
      <w:r w:rsidRPr="006C23F3">
        <w:rPr>
          <w:rFonts w:cs="AF_Najed" w:hint="cs"/>
          <w:sz w:val="24"/>
          <w:szCs w:val="24"/>
          <w:rtl/>
        </w:rPr>
        <w:t>نقوداً</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مالاً</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أجرةً</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مكافأةً</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منفعةً</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إغراءً</w:t>
      </w:r>
      <w:r w:rsidRPr="006C23F3">
        <w:rPr>
          <w:rFonts w:cs="AF_Najed"/>
          <w:sz w:val="24"/>
          <w:szCs w:val="24"/>
          <w:rtl/>
        </w:rPr>
        <w:t xml:space="preserve"> </w:t>
      </w:r>
      <w:r w:rsidRPr="006C23F3">
        <w:rPr>
          <w:rFonts w:cs="AF_Najed" w:hint="cs"/>
          <w:sz w:val="24"/>
          <w:szCs w:val="24"/>
          <w:rtl/>
        </w:rPr>
        <w:t>بأي</w:t>
      </w:r>
      <w:r w:rsidRPr="006C23F3">
        <w:rPr>
          <w:rFonts w:cs="AF_Najed"/>
          <w:sz w:val="24"/>
          <w:szCs w:val="24"/>
          <w:rtl/>
        </w:rPr>
        <w:t xml:space="preserve"> </w:t>
      </w:r>
      <w:r w:rsidRPr="006C23F3">
        <w:rPr>
          <w:rFonts w:cs="AF_Najed" w:hint="cs"/>
          <w:sz w:val="24"/>
          <w:szCs w:val="24"/>
          <w:rtl/>
        </w:rPr>
        <w:t>نوع</w:t>
      </w:r>
      <w:r w:rsidRPr="006C23F3">
        <w:rPr>
          <w:rFonts w:cs="AF_Najed"/>
          <w:sz w:val="24"/>
          <w:szCs w:val="24"/>
          <w:rtl/>
        </w:rPr>
        <w:t xml:space="preserve"> </w:t>
      </w:r>
      <w:r w:rsidRPr="006C23F3">
        <w:rPr>
          <w:rFonts w:cs="AF_Najed" w:hint="cs"/>
          <w:sz w:val="24"/>
          <w:szCs w:val="24"/>
          <w:rtl/>
        </w:rPr>
        <w:t>لأي</w:t>
      </w:r>
      <w:r w:rsidRPr="006C23F3">
        <w:rPr>
          <w:rFonts w:cs="AF_Najed"/>
          <w:sz w:val="24"/>
          <w:szCs w:val="24"/>
          <w:rtl/>
        </w:rPr>
        <w:t xml:space="preserve"> </w:t>
      </w:r>
      <w:r w:rsidRPr="006C23F3">
        <w:rPr>
          <w:rFonts w:cs="AF_Najed" w:hint="cs"/>
          <w:sz w:val="24"/>
          <w:szCs w:val="24"/>
          <w:rtl/>
        </w:rPr>
        <w:t>شخص</w:t>
      </w:r>
      <w:r w:rsidRPr="006C23F3">
        <w:rPr>
          <w:rFonts w:cs="AF_Najed"/>
          <w:sz w:val="24"/>
          <w:szCs w:val="24"/>
          <w:rtl/>
        </w:rPr>
        <w:t xml:space="preserve"> (</w:t>
      </w:r>
      <w:r w:rsidRPr="006C23F3">
        <w:rPr>
          <w:rFonts w:cs="AF_Najed" w:hint="cs"/>
          <w:sz w:val="24"/>
          <w:szCs w:val="24"/>
          <w:rtl/>
        </w:rPr>
        <w:t>سواء</w:t>
      </w:r>
      <w:r w:rsidRPr="006C23F3">
        <w:rPr>
          <w:rFonts w:cs="AF_Najed"/>
          <w:sz w:val="24"/>
          <w:szCs w:val="24"/>
          <w:rtl/>
        </w:rPr>
        <w:t xml:space="preserve"> </w:t>
      </w:r>
      <w:r w:rsidRPr="006C23F3">
        <w:rPr>
          <w:rFonts w:cs="AF_Najed" w:hint="cs"/>
          <w:sz w:val="24"/>
          <w:szCs w:val="24"/>
          <w:rtl/>
        </w:rPr>
        <w:t>كان</w:t>
      </w:r>
      <w:r w:rsidRPr="006C23F3">
        <w:rPr>
          <w:rFonts w:cs="AF_Najed"/>
          <w:sz w:val="24"/>
          <w:szCs w:val="24"/>
          <w:rtl/>
        </w:rPr>
        <w:t xml:space="preserve"> </w:t>
      </w:r>
      <w:r w:rsidRPr="006C23F3">
        <w:rPr>
          <w:rFonts w:cs="AF_Najed" w:hint="cs"/>
          <w:sz w:val="24"/>
          <w:szCs w:val="24"/>
          <w:rtl/>
        </w:rPr>
        <w:t>موظف</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وكيل</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شركة</w:t>
      </w:r>
      <w:r w:rsidRPr="006C23F3">
        <w:rPr>
          <w:rFonts w:cs="AF_Najed"/>
          <w:sz w:val="24"/>
          <w:szCs w:val="24"/>
          <w:rtl/>
        </w:rPr>
        <w:t xml:space="preserve"> </w:t>
      </w:r>
      <w:r w:rsidRPr="006C23F3">
        <w:rPr>
          <w:rFonts w:cs="AF_Najed" w:hint="cs"/>
          <w:sz w:val="24"/>
          <w:szCs w:val="24"/>
          <w:rtl/>
        </w:rPr>
        <w:t>تابعة</w:t>
      </w:r>
      <w:r w:rsidRPr="006C23F3">
        <w:rPr>
          <w:rFonts w:cs="AF_Najed"/>
          <w:sz w:val="24"/>
          <w:szCs w:val="24"/>
          <w:rtl/>
        </w:rPr>
        <w:t xml:space="preserve">) </w:t>
      </w:r>
      <w:r w:rsidRPr="006C23F3">
        <w:rPr>
          <w:rFonts w:cs="AF_Najed" w:hint="cs"/>
          <w:sz w:val="24"/>
          <w:szCs w:val="24"/>
          <w:rtl/>
        </w:rPr>
        <w:t>يؤدي</w:t>
      </w:r>
      <w:r w:rsidRPr="006C23F3">
        <w:rPr>
          <w:rFonts w:cs="AF_Najed"/>
          <w:sz w:val="24"/>
          <w:szCs w:val="24"/>
          <w:rtl/>
        </w:rPr>
        <w:t xml:space="preserve"> </w:t>
      </w:r>
      <w:r w:rsidRPr="006C23F3">
        <w:rPr>
          <w:rFonts w:cs="AF_Najed" w:hint="cs"/>
          <w:sz w:val="24"/>
          <w:szCs w:val="24"/>
          <w:rtl/>
        </w:rPr>
        <w:t>خدمات</w:t>
      </w:r>
      <w:r w:rsidRPr="006C23F3">
        <w:rPr>
          <w:rFonts w:cs="AF_Najed"/>
          <w:sz w:val="24"/>
          <w:szCs w:val="24"/>
          <w:rtl/>
        </w:rPr>
        <w:t xml:space="preserve"> </w:t>
      </w:r>
      <w:r w:rsidRPr="006C23F3">
        <w:rPr>
          <w:rFonts w:cs="AF_Najed" w:hint="cs"/>
          <w:sz w:val="24"/>
          <w:szCs w:val="24"/>
          <w:rtl/>
        </w:rPr>
        <w:t>نيابةً</w:t>
      </w:r>
      <w:r w:rsidRPr="006C23F3">
        <w:rPr>
          <w:rFonts w:cs="AF_Najed"/>
          <w:sz w:val="24"/>
          <w:szCs w:val="24"/>
          <w:rtl/>
        </w:rPr>
        <w:t xml:space="preserve"> </w:t>
      </w:r>
      <w:r w:rsidRPr="006C23F3">
        <w:rPr>
          <w:rFonts w:cs="AF_Najed" w:hint="cs"/>
          <w:sz w:val="24"/>
          <w:szCs w:val="24"/>
          <w:rtl/>
        </w:rPr>
        <w:t>عن</w:t>
      </w:r>
      <w:r w:rsidRPr="006C23F3">
        <w:rPr>
          <w:rFonts w:cs="AF_Najed"/>
          <w:sz w:val="24"/>
          <w:szCs w:val="24"/>
          <w:rtl/>
        </w:rPr>
        <w:t xml:space="preserve"> </w:t>
      </w:r>
      <w:r w:rsidRPr="006C23F3">
        <w:rPr>
          <w:rFonts w:cs="AF_Najed" w:hint="cs"/>
          <w:sz w:val="24"/>
          <w:szCs w:val="24"/>
          <w:rtl/>
        </w:rPr>
        <w:t>الفريق</w:t>
      </w:r>
      <w:r w:rsidRPr="006C23F3">
        <w:rPr>
          <w:rFonts w:cs="AF_Najed"/>
          <w:sz w:val="24"/>
          <w:szCs w:val="24"/>
          <w:rtl/>
        </w:rPr>
        <w:t xml:space="preserve"> </w:t>
      </w:r>
      <w:r w:rsidRPr="006C23F3">
        <w:rPr>
          <w:rFonts w:cs="AF_Najed" w:hint="cs"/>
          <w:sz w:val="24"/>
          <w:szCs w:val="24"/>
          <w:rtl/>
        </w:rPr>
        <w:t>الاخر</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يتعين</w:t>
      </w:r>
      <w:r w:rsidRPr="006C23F3">
        <w:rPr>
          <w:rFonts w:cs="AF_Najed"/>
          <w:sz w:val="24"/>
          <w:szCs w:val="24"/>
          <w:rtl/>
        </w:rPr>
        <w:t xml:space="preserve"> </w:t>
      </w:r>
      <w:r w:rsidRPr="006C23F3">
        <w:rPr>
          <w:rFonts w:cs="AF_Najed" w:hint="cs"/>
          <w:sz w:val="24"/>
          <w:szCs w:val="24"/>
          <w:rtl/>
        </w:rPr>
        <w:t>عليه</w:t>
      </w:r>
      <w:r w:rsidRPr="006C23F3">
        <w:rPr>
          <w:rFonts w:cs="AF_Najed"/>
          <w:sz w:val="24"/>
          <w:szCs w:val="24"/>
          <w:rtl/>
        </w:rPr>
        <w:t xml:space="preserve"> </w:t>
      </w:r>
      <w:r w:rsidRPr="006C23F3">
        <w:rPr>
          <w:rFonts w:cs="AF_Najed" w:hint="cs"/>
          <w:sz w:val="24"/>
          <w:szCs w:val="24"/>
          <w:rtl/>
        </w:rPr>
        <w:t>أن</w:t>
      </w:r>
      <w:r w:rsidRPr="006C23F3">
        <w:rPr>
          <w:rFonts w:cs="AF_Najed"/>
          <w:sz w:val="24"/>
          <w:szCs w:val="24"/>
          <w:rtl/>
        </w:rPr>
        <w:t xml:space="preserve"> </w:t>
      </w:r>
      <w:r w:rsidRPr="006C23F3">
        <w:rPr>
          <w:rFonts w:cs="AF_Najed" w:hint="cs"/>
          <w:sz w:val="24"/>
          <w:szCs w:val="24"/>
          <w:rtl/>
        </w:rPr>
        <w:t>يؤدي</w:t>
      </w:r>
      <w:r w:rsidRPr="006C23F3">
        <w:rPr>
          <w:rFonts w:cs="AF_Najed"/>
          <w:sz w:val="24"/>
          <w:szCs w:val="24"/>
          <w:rtl/>
        </w:rPr>
        <w:t xml:space="preserve"> </w:t>
      </w:r>
      <w:r w:rsidRPr="006C23F3">
        <w:rPr>
          <w:rFonts w:cs="AF_Najed" w:hint="cs"/>
          <w:sz w:val="24"/>
          <w:szCs w:val="24"/>
          <w:rtl/>
        </w:rPr>
        <w:t>التزامات</w:t>
      </w:r>
      <w:r w:rsidRPr="006C23F3">
        <w:rPr>
          <w:rFonts w:cs="AF_Najed"/>
          <w:sz w:val="24"/>
          <w:szCs w:val="24"/>
          <w:rtl/>
        </w:rPr>
        <w:t xml:space="preserve"> </w:t>
      </w:r>
      <w:r w:rsidRPr="006C23F3">
        <w:rPr>
          <w:rFonts w:cs="AF_Najed" w:hint="cs"/>
          <w:sz w:val="24"/>
          <w:szCs w:val="24"/>
          <w:rtl/>
        </w:rPr>
        <w:t>تعاقديةً</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غيرها</w:t>
      </w:r>
      <w:r w:rsidRPr="006C23F3">
        <w:rPr>
          <w:rFonts w:cs="AF_Najed"/>
          <w:sz w:val="24"/>
          <w:szCs w:val="24"/>
          <w:rtl/>
        </w:rPr>
        <w:t xml:space="preserve"> </w:t>
      </w:r>
      <w:r w:rsidRPr="006C23F3">
        <w:rPr>
          <w:rFonts w:cs="AF_Najed" w:hint="cs"/>
          <w:sz w:val="24"/>
          <w:szCs w:val="24"/>
          <w:rtl/>
        </w:rPr>
        <w:t>من</w:t>
      </w:r>
      <w:r w:rsidRPr="006C23F3">
        <w:rPr>
          <w:rFonts w:cs="AF_Najed"/>
          <w:sz w:val="24"/>
          <w:szCs w:val="24"/>
          <w:rtl/>
        </w:rPr>
        <w:t xml:space="preserve"> </w:t>
      </w:r>
      <w:r w:rsidRPr="006C23F3">
        <w:rPr>
          <w:rFonts w:cs="AF_Najed" w:hint="cs"/>
          <w:sz w:val="24"/>
          <w:szCs w:val="24"/>
          <w:rtl/>
        </w:rPr>
        <w:t>المهام</w:t>
      </w:r>
      <w:r w:rsidRPr="006C23F3">
        <w:rPr>
          <w:rFonts w:cs="AF_Najed"/>
          <w:sz w:val="24"/>
          <w:szCs w:val="24"/>
          <w:rtl/>
        </w:rPr>
        <w:t xml:space="preserve"> </w:t>
      </w:r>
      <w:r w:rsidRPr="006C23F3">
        <w:rPr>
          <w:rFonts w:cs="AF_Najed" w:hint="cs"/>
          <w:sz w:val="24"/>
          <w:szCs w:val="24"/>
          <w:rtl/>
        </w:rPr>
        <w:t>إلى</w:t>
      </w:r>
      <w:r w:rsidRPr="006C23F3">
        <w:rPr>
          <w:rFonts w:cs="AF_Najed"/>
          <w:sz w:val="24"/>
          <w:szCs w:val="24"/>
          <w:rtl/>
        </w:rPr>
        <w:t xml:space="preserve"> </w:t>
      </w:r>
      <w:r w:rsidRPr="006C23F3">
        <w:rPr>
          <w:rFonts w:cs="AF_Najed" w:hint="cs"/>
          <w:sz w:val="24"/>
          <w:szCs w:val="24"/>
          <w:rtl/>
        </w:rPr>
        <w:t>الفريق</w:t>
      </w:r>
      <w:r w:rsidRPr="006C23F3">
        <w:rPr>
          <w:rFonts w:cs="AF_Najed"/>
          <w:sz w:val="24"/>
          <w:szCs w:val="24"/>
          <w:rtl/>
        </w:rPr>
        <w:t xml:space="preserve"> </w:t>
      </w:r>
      <w:r w:rsidRPr="006C23F3">
        <w:rPr>
          <w:rFonts w:cs="AF_Najed" w:hint="cs"/>
          <w:sz w:val="24"/>
          <w:szCs w:val="24"/>
          <w:rtl/>
        </w:rPr>
        <w:t>الاخر</w:t>
      </w:r>
      <w:r w:rsidRPr="006C23F3">
        <w:rPr>
          <w:rFonts w:cs="AF_Najed"/>
          <w:sz w:val="24"/>
          <w:szCs w:val="24"/>
          <w:rtl/>
        </w:rPr>
        <w:t xml:space="preserve"> (</w:t>
      </w:r>
      <w:r w:rsidRPr="006C23F3">
        <w:rPr>
          <w:rFonts w:cs="AF_Najed" w:hint="cs"/>
          <w:sz w:val="24"/>
          <w:szCs w:val="24"/>
          <w:rtl/>
        </w:rPr>
        <w:t>ويشار</w:t>
      </w:r>
      <w:r w:rsidRPr="006C23F3">
        <w:rPr>
          <w:rFonts w:cs="AF_Najed"/>
          <w:sz w:val="24"/>
          <w:szCs w:val="24"/>
          <w:rtl/>
        </w:rPr>
        <w:t xml:space="preserve"> </w:t>
      </w:r>
      <w:r w:rsidRPr="006C23F3">
        <w:rPr>
          <w:rFonts w:cs="AF_Najed" w:hint="cs"/>
          <w:sz w:val="24"/>
          <w:szCs w:val="24"/>
          <w:rtl/>
        </w:rPr>
        <w:t>اليهم</w:t>
      </w:r>
      <w:r w:rsidRPr="006C23F3">
        <w:rPr>
          <w:rFonts w:cs="AF_Najed"/>
          <w:sz w:val="24"/>
          <w:szCs w:val="24"/>
          <w:rtl/>
        </w:rPr>
        <w:t xml:space="preserve"> </w:t>
      </w:r>
      <w:r w:rsidRPr="006C23F3">
        <w:rPr>
          <w:rFonts w:cs="AF_Najed" w:hint="cs"/>
          <w:sz w:val="24"/>
          <w:szCs w:val="24"/>
          <w:rtl/>
        </w:rPr>
        <w:t>فيما</w:t>
      </w:r>
      <w:r w:rsidRPr="006C23F3">
        <w:rPr>
          <w:rFonts w:cs="AF_Najed"/>
          <w:sz w:val="24"/>
          <w:szCs w:val="24"/>
          <w:rtl/>
        </w:rPr>
        <w:t xml:space="preserve"> </w:t>
      </w:r>
      <w:r w:rsidRPr="006C23F3">
        <w:rPr>
          <w:rFonts w:cs="AF_Najed" w:hint="cs"/>
          <w:sz w:val="24"/>
          <w:szCs w:val="24"/>
          <w:rtl/>
        </w:rPr>
        <w:t>بعد</w:t>
      </w:r>
      <w:r w:rsidRPr="006C23F3">
        <w:rPr>
          <w:rFonts w:cs="AF_Najed"/>
          <w:sz w:val="24"/>
          <w:szCs w:val="24"/>
          <w:rtl/>
        </w:rPr>
        <w:t xml:space="preserve"> </w:t>
      </w:r>
      <w:r w:rsidRPr="006C23F3">
        <w:rPr>
          <w:rFonts w:cs="AF_Najed" w:hint="cs"/>
          <w:sz w:val="24"/>
          <w:szCs w:val="24"/>
          <w:rtl/>
        </w:rPr>
        <w:t>بـ</w:t>
      </w:r>
      <w:r w:rsidRPr="006C23F3">
        <w:rPr>
          <w:rFonts w:cs="AF_Najed"/>
          <w:sz w:val="24"/>
          <w:szCs w:val="24"/>
          <w:rtl/>
        </w:rPr>
        <w:t xml:space="preserve"> </w:t>
      </w:r>
      <w:r>
        <w:rPr>
          <w:rFonts w:cs="AF_Najed" w:hint="cs"/>
          <w:sz w:val="24"/>
          <w:szCs w:val="24"/>
          <w:rtl/>
        </w:rPr>
        <w:t>(</w:t>
      </w:r>
      <w:r w:rsidRPr="006C23F3">
        <w:rPr>
          <w:rFonts w:cs="AF_Najed" w:hint="cs"/>
          <w:sz w:val="24"/>
          <w:szCs w:val="24"/>
          <w:rtl/>
        </w:rPr>
        <w:t>المنتسب</w:t>
      </w:r>
      <w:r>
        <w:rPr>
          <w:rFonts w:cs="AF_Najed" w:hint="cs"/>
          <w:sz w:val="24"/>
          <w:szCs w:val="24"/>
          <w:rtl/>
        </w:rPr>
        <w:t>)</w:t>
      </w:r>
      <w:r w:rsidRPr="006C23F3">
        <w:rPr>
          <w:rFonts w:cs="AF_Najed"/>
          <w:sz w:val="24"/>
          <w:szCs w:val="24"/>
          <w:rtl/>
        </w:rPr>
        <w:t>)</w:t>
      </w:r>
      <w:r w:rsidRPr="006C23F3">
        <w:rPr>
          <w:rFonts w:cs="AF_Najed" w:hint="cs"/>
          <w:sz w:val="24"/>
          <w:szCs w:val="24"/>
          <w:rtl/>
        </w:rPr>
        <w:t>،</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يساعده</w:t>
      </w:r>
      <w:r w:rsidRPr="006C23F3">
        <w:rPr>
          <w:rFonts w:cs="AF_Najed"/>
          <w:sz w:val="24"/>
          <w:szCs w:val="24"/>
          <w:rtl/>
        </w:rPr>
        <w:t xml:space="preserve"> </w:t>
      </w:r>
      <w:r w:rsidRPr="006C23F3">
        <w:rPr>
          <w:rFonts w:cs="AF_Najed" w:hint="cs"/>
          <w:sz w:val="24"/>
          <w:szCs w:val="24"/>
          <w:rtl/>
        </w:rPr>
        <w:t>في</w:t>
      </w:r>
      <w:r w:rsidRPr="006C23F3">
        <w:rPr>
          <w:rFonts w:cs="AF_Najed"/>
          <w:sz w:val="24"/>
          <w:szCs w:val="24"/>
          <w:rtl/>
        </w:rPr>
        <w:t xml:space="preserve"> </w:t>
      </w:r>
      <w:r w:rsidRPr="006C23F3">
        <w:rPr>
          <w:rFonts w:cs="AF_Najed" w:hint="cs"/>
          <w:sz w:val="24"/>
          <w:szCs w:val="24"/>
          <w:rtl/>
        </w:rPr>
        <w:t>الحصول</w:t>
      </w:r>
      <w:r w:rsidRPr="006C23F3">
        <w:rPr>
          <w:rFonts w:cs="AF_Najed"/>
          <w:sz w:val="24"/>
          <w:szCs w:val="24"/>
          <w:rtl/>
        </w:rPr>
        <w:t xml:space="preserve"> </w:t>
      </w:r>
      <w:r w:rsidRPr="006C23F3">
        <w:rPr>
          <w:rFonts w:cs="AF_Najed" w:hint="cs"/>
          <w:sz w:val="24"/>
          <w:szCs w:val="24"/>
          <w:rtl/>
        </w:rPr>
        <w:t>على</w:t>
      </w:r>
      <w:r w:rsidRPr="006C23F3">
        <w:rPr>
          <w:rFonts w:cs="AF_Najed"/>
          <w:sz w:val="24"/>
          <w:szCs w:val="24"/>
          <w:rtl/>
        </w:rPr>
        <w:t xml:space="preserve"> </w:t>
      </w:r>
      <w:r w:rsidRPr="006C23F3">
        <w:rPr>
          <w:rFonts w:cs="AF_Najed" w:hint="cs"/>
          <w:sz w:val="24"/>
          <w:szCs w:val="24"/>
          <w:rtl/>
        </w:rPr>
        <w:t>أي</w:t>
      </w:r>
      <w:r w:rsidRPr="006C23F3">
        <w:rPr>
          <w:rFonts w:cs="AF_Najed"/>
          <w:sz w:val="24"/>
          <w:szCs w:val="24"/>
          <w:rtl/>
        </w:rPr>
        <w:t xml:space="preserve"> </w:t>
      </w:r>
      <w:r w:rsidRPr="006C23F3">
        <w:rPr>
          <w:rFonts w:cs="AF_Najed" w:hint="cs"/>
          <w:sz w:val="24"/>
          <w:szCs w:val="24"/>
          <w:rtl/>
        </w:rPr>
        <w:t>شئ</w:t>
      </w:r>
      <w:r w:rsidRPr="006C23F3">
        <w:rPr>
          <w:rFonts w:cs="AF_Najed"/>
          <w:sz w:val="24"/>
          <w:szCs w:val="24"/>
          <w:rtl/>
        </w:rPr>
        <w:t xml:space="preserve"> </w:t>
      </w:r>
      <w:r w:rsidRPr="006C23F3">
        <w:rPr>
          <w:rFonts w:cs="AF_Najed" w:hint="cs"/>
          <w:sz w:val="24"/>
          <w:szCs w:val="24"/>
          <w:rtl/>
        </w:rPr>
        <w:t>مما</w:t>
      </w:r>
      <w:r w:rsidRPr="006C23F3">
        <w:rPr>
          <w:rFonts w:cs="AF_Najed"/>
          <w:sz w:val="24"/>
          <w:szCs w:val="24"/>
          <w:rtl/>
        </w:rPr>
        <w:t xml:space="preserve"> </w:t>
      </w:r>
      <w:r w:rsidRPr="006C23F3">
        <w:rPr>
          <w:rFonts w:cs="AF_Najed" w:hint="cs"/>
          <w:sz w:val="24"/>
          <w:szCs w:val="24"/>
          <w:rtl/>
        </w:rPr>
        <w:t>تقدم</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يعده</w:t>
      </w:r>
      <w:r w:rsidRPr="006C23F3">
        <w:rPr>
          <w:rFonts w:cs="AF_Najed"/>
          <w:sz w:val="24"/>
          <w:szCs w:val="24"/>
          <w:rtl/>
        </w:rPr>
        <w:t xml:space="preserve"> </w:t>
      </w:r>
      <w:r w:rsidRPr="006C23F3">
        <w:rPr>
          <w:rFonts w:cs="AF_Najed" w:hint="cs"/>
          <w:sz w:val="24"/>
          <w:szCs w:val="24"/>
          <w:rtl/>
        </w:rPr>
        <w:t>بذلك</w:t>
      </w:r>
      <w:r w:rsidRPr="006C23F3">
        <w:rPr>
          <w:rFonts w:cs="AF_Najed"/>
          <w:sz w:val="24"/>
          <w:szCs w:val="24"/>
          <w:rtl/>
        </w:rPr>
        <w:t xml:space="preserve"> </w:t>
      </w:r>
      <w:r w:rsidRPr="006C23F3">
        <w:rPr>
          <w:rFonts w:cs="AF_Najed" w:hint="cs"/>
          <w:sz w:val="24"/>
          <w:szCs w:val="24"/>
          <w:rtl/>
        </w:rPr>
        <w:t>على</w:t>
      </w:r>
      <w:r w:rsidRPr="006C23F3">
        <w:rPr>
          <w:rFonts w:cs="AF_Najed"/>
          <w:sz w:val="24"/>
          <w:szCs w:val="24"/>
          <w:rtl/>
        </w:rPr>
        <w:t xml:space="preserve"> </w:t>
      </w:r>
      <w:r w:rsidRPr="006C23F3">
        <w:rPr>
          <w:rFonts w:cs="AF_Najed" w:hint="cs"/>
          <w:sz w:val="24"/>
          <w:szCs w:val="24"/>
          <w:rtl/>
        </w:rPr>
        <w:t>سبيل</w:t>
      </w:r>
      <w:r w:rsidRPr="006C23F3">
        <w:rPr>
          <w:rFonts w:cs="AF_Najed"/>
          <w:sz w:val="24"/>
          <w:szCs w:val="24"/>
          <w:rtl/>
        </w:rPr>
        <w:t xml:space="preserve"> </w:t>
      </w:r>
      <w:r w:rsidRPr="006C23F3">
        <w:rPr>
          <w:rFonts w:cs="AF_Najed" w:hint="cs"/>
          <w:sz w:val="24"/>
          <w:szCs w:val="24"/>
          <w:rtl/>
        </w:rPr>
        <w:t>الرشوة</w:t>
      </w:r>
      <w:r w:rsidRPr="006C23F3">
        <w:rPr>
          <w:rFonts w:cs="AF_Najed"/>
          <w:sz w:val="24"/>
          <w:szCs w:val="24"/>
          <w:rtl/>
        </w:rPr>
        <w:t xml:space="preserve"> </w:t>
      </w:r>
      <w:r w:rsidRPr="006C23F3">
        <w:rPr>
          <w:rFonts w:cs="AF_Najed" w:hint="cs"/>
          <w:sz w:val="24"/>
          <w:szCs w:val="24"/>
          <w:rtl/>
        </w:rPr>
        <w:t>فيما</w:t>
      </w:r>
      <w:r w:rsidRPr="006C23F3">
        <w:rPr>
          <w:rFonts w:cs="AF_Najed"/>
          <w:sz w:val="24"/>
          <w:szCs w:val="24"/>
          <w:rtl/>
        </w:rPr>
        <w:t xml:space="preserve"> </w:t>
      </w:r>
      <w:r w:rsidRPr="006C23F3">
        <w:rPr>
          <w:rFonts w:cs="AF_Najed" w:hint="cs"/>
          <w:sz w:val="24"/>
          <w:szCs w:val="24"/>
          <w:rtl/>
        </w:rPr>
        <w:t>يتعلق</w:t>
      </w:r>
      <w:r w:rsidRPr="006C23F3">
        <w:rPr>
          <w:rFonts w:cs="AF_Najed"/>
          <w:sz w:val="24"/>
          <w:szCs w:val="24"/>
          <w:rtl/>
        </w:rPr>
        <w:t xml:space="preserve"> </w:t>
      </w:r>
      <w:r w:rsidRPr="006C23F3">
        <w:rPr>
          <w:rFonts w:cs="AF_Najed" w:hint="cs"/>
          <w:sz w:val="24"/>
          <w:szCs w:val="24"/>
          <w:rtl/>
        </w:rPr>
        <w:t>بصورة</w:t>
      </w:r>
      <w:r w:rsidRPr="006C23F3">
        <w:rPr>
          <w:rFonts w:cs="AF_Najed"/>
          <w:sz w:val="24"/>
          <w:szCs w:val="24"/>
          <w:rtl/>
        </w:rPr>
        <w:t xml:space="preserve"> </w:t>
      </w:r>
      <w:r w:rsidRPr="006C23F3">
        <w:rPr>
          <w:rFonts w:cs="AF_Najed" w:hint="cs"/>
          <w:sz w:val="24"/>
          <w:szCs w:val="24"/>
          <w:rtl/>
        </w:rPr>
        <w:t>مباشـرة</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غير</w:t>
      </w:r>
      <w:r w:rsidRPr="006C23F3">
        <w:rPr>
          <w:rFonts w:cs="AF_Najed"/>
          <w:sz w:val="24"/>
          <w:szCs w:val="24"/>
          <w:rtl/>
        </w:rPr>
        <w:t xml:space="preserve"> </w:t>
      </w:r>
      <w:r w:rsidRPr="006C23F3">
        <w:rPr>
          <w:rFonts w:cs="AF_Najed" w:hint="cs"/>
          <w:sz w:val="24"/>
          <w:szCs w:val="24"/>
          <w:rtl/>
        </w:rPr>
        <w:t>مباشـرة</w:t>
      </w:r>
      <w:r w:rsidRPr="006C23F3">
        <w:rPr>
          <w:rFonts w:cs="AF_Najed"/>
          <w:sz w:val="24"/>
          <w:szCs w:val="24"/>
          <w:rtl/>
        </w:rPr>
        <w:t xml:space="preserve"> </w:t>
      </w:r>
      <w:r w:rsidRPr="006C23F3">
        <w:rPr>
          <w:rFonts w:cs="AF_Najed" w:hint="cs"/>
          <w:sz w:val="24"/>
          <w:szCs w:val="24"/>
          <w:rtl/>
        </w:rPr>
        <w:t>بمحل</w:t>
      </w:r>
      <w:r w:rsidRPr="006C23F3">
        <w:rPr>
          <w:rFonts w:cs="AF_Najed"/>
          <w:sz w:val="24"/>
          <w:szCs w:val="24"/>
          <w:rtl/>
        </w:rPr>
        <w:t xml:space="preserve"> </w:t>
      </w:r>
      <w:r w:rsidRPr="006C23F3">
        <w:rPr>
          <w:rFonts w:cs="AF_Najed" w:hint="cs"/>
          <w:sz w:val="24"/>
          <w:szCs w:val="24"/>
          <w:rtl/>
        </w:rPr>
        <w:t>موضوع</w:t>
      </w:r>
      <w:r w:rsidRPr="006C23F3">
        <w:rPr>
          <w:rFonts w:cs="AF_Najed"/>
          <w:sz w:val="24"/>
          <w:szCs w:val="24"/>
          <w:rtl/>
        </w:rPr>
        <w:t xml:space="preserve"> </w:t>
      </w:r>
      <w:r w:rsidRPr="006C23F3">
        <w:rPr>
          <w:rFonts w:cs="AF_Najed" w:hint="cs"/>
          <w:sz w:val="24"/>
          <w:szCs w:val="24"/>
          <w:rtl/>
        </w:rPr>
        <w:t>هذه</w:t>
      </w:r>
      <w:r w:rsidRPr="006C23F3">
        <w:rPr>
          <w:rFonts w:cs="AF_Najed"/>
          <w:sz w:val="24"/>
          <w:szCs w:val="24"/>
          <w:rtl/>
        </w:rPr>
        <w:t xml:space="preserve"> </w:t>
      </w:r>
      <w:r w:rsidRPr="006C23F3">
        <w:rPr>
          <w:rFonts w:cs="AF_Najed" w:hint="cs"/>
          <w:sz w:val="24"/>
          <w:szCs w:val="24"/>
          <w:rtl/>
        </w:rPr>
        <w:t>الاتفاقية</w:t>
      </w:r>
      <w:r w:rsidRPr="006C23F3">
        <w:rPr>
          <w:rFonts w:cs="AF_Najed"/>
          <w:sz w:val="24"/>
          <w:szCs w:val="24"/>
          <w:rtl/>
        </w:rPr>
        <w:t xml:space="preserve"> </w:t>
      </w:r>
      <w:r w:rsidRPr="006C23F3">
        <w:rPr>
          <w:rFonts w:cs="AF_Najed" w:hint="cs"/>
          <w:sz w:val="24"/>
          <w:szCs w:val="24"/>
          <w:rtl/>
        </w:rPr>
        <w:t>باستثناء</w:t>
      </w:r>
      <w:r w:rsidRPr="006C23F3">
        <w:rPr>
          <w:rFonts w:cs="AF_Najed"/>
          <w:sz w:val="24"/>
          <w:szCs w:val="24"/>
          <w:rtl/>
        </w:rPr>
        <w:t xml:space="preserve"> </w:t>
      </w:r>
      <w:r w:rsidRPr="006C23F3">
        <w:rPr>
          <w:rFonts w:cs="AF_Najed" w:hint="cs"/>
          <w:sz w:val="24"/>
          <w:szCs w:val="24"/>
          <w:rtl/>
        </w:rPr>
        <w:t>ما</w:t>
      </w:r>
      <w:r w:rsidRPr="006C23F3">
        <w:rPr>
          <w:rFonts w:cs="AF_Najed"/>
          <w:sz w:val="24"/>
          <w:szCs w:val="24"/>
          <w:rtl/>
        </w:rPr>
        <w:t xml:space="preserve"> </w:t>
      </w:r>
      <w:r w:rsidRPr="006C23F3">
        <w:rPr>
          <w:rFonts w:cs="AF_Najed" w:hint="cs"/>
          <w:sz w:val="24"/>
          <w:szCs w:val="24"/>
          <w:rtl/>
        </w:rPr>
        <w:t>نصت</w:t>
      </w:r>
      <w:r w:rsidRPr="006C23F3">
        <w:rPr>
          <w:rFonts w:cs="AF_Najed"/>
          <w:sz w:val="24"/>
          <w:szCs w:val="24"/>
          <w:rtl/>
        </w:rPr>
        <w:t xml:space="preserve"> </w:t>
      </w:r>
      <w:r w:rsidRPr="006C23F3">
        <w:rPr>
          <w:rFonts w:cs="AF_Najed" w:hint="cs"/>
          <w:sz w:val="24"/>
          <w:szCs w:val="24"/>
          <w:rtl/>
        </w:rPr>
        <w:t>عليه</w:t>
      </w:r>
      <w:r w:rsidRPr="006C23F3">
        <w:rPr>
          <w:rFonts w:cs="AF_Najed"/>
          <w:sz w:val="24"/>
          <w:szCs w:val="24"/>
          <w:rtl/>
        </w:rPr>
        <w:t xml:space="preserve"> </w:t>
      </w:r>
      <w:r w:rsidRPr="006C23F3">
        <w:rPr>
          <w:rFonts w:cs="AF_Najed" w:hint="cs"/>
          <w:sz w:val="24"/>
          <w:szCs w:val="24"/>
          <w:rtl/>
        </w:rPr>
        <w:t>هذه</w:t>
      </w:r>
      <w:r w:rsidRPr="006C23F3">
        <w:rPr>
          <w:rFonts w:cs="AF_Najed"/>
          <w:sz w:val="24"/>
          <w:szCs w:val="24"/>
          <w:rtl/>
        </w:rPr>
        <w:t xml:space="preserve"> </w:t>
      </w:r>
      <w:r w:rsidRPr="006C23F3">
        <w:rPr>
          <w:rFonts w:cs="AF_Najed" w:hint="cs"/>
          <w:sz w:val="24"/>
          <w:szCs w:val="24"/>
          <w:rtl/>
        </w:rPr>
        <w:t>الاتفاقية</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أية</w:t>
      </w:r>
      <w:r w:rsidRPr="006C23F3">
        <w:rPr>
          <w:rFonts w:cs="AF_Najed"/>
          <w:sz w:val="24"/>
          <w:szCs w:val="24"/>
          <w:rtl/>
        </w:rPr>
        <w:t xml:space="preserve"> </w:t>
      </w:r>
      <w:r w:rsidRPr="006C23F3">
        <w:rPr>
          <w:rFonts w:cs="AF_Najed" w:hint="cs"/>
          <w:sz w:val="24"/>
          <w:szCs w:val="24"/>
          <w:rtl/>
        </w:rPr>
        <w:t>اتفاقات</w:t>
      </w:r>
      <w:r w:rsidRPr="006C23F3">
        <w:rPr>
          <w:rFonts w:cs="AF_Najed"/>
          <w:sz w:val="24"/>
          <w:szCs w:val="24"/>
          <w:rtl/>
        </w:rPr>
        <w:t xml:space="preserve"> </w:t>
      </w:r>
      <w:r w:rsidRPr="006C23F3">
        <w:rPr>
          <w:rFonts w:cs="AF_Najed" w:hint="cs"/>
          <w:sz w:val="24"/>
          <w:szCs w:val="24"/>
          <w:rtl/>
        </w:rPr>
        <w:t>خطية</w:t>
      </w:r>
      <w:r w:rsidRPr="006C23F3">
        <w:rPr>
          <w:rFonts w:cs="AF_Najed"/>
          <w:sz w:val="24"/>
          <w:szCs w:val="24"/>
          <w:rtl/>
        </w:rPr>
        <w:t xml:space="preserve"> </w:t>
      </w:r>
      <w:r w:rsidRPr="006C23F3">
        <w:rPr>
          <w:rFonts w:cs="AF_Najed" w:hint="cs"/>
          <w:sz w:val="24"/>
          <w:szCs w:val="24"/>
          <w:rtl/>
        </w:rPr>
        <w:t>أخرى</w:t>
      </w:r>
      <w:r w:rsidRPr="006C23F3">
        <w:rPr>
          <w:rFonts w:cs="AF_Najed"/>
          <w:sz w:val="24"/>
          <w:szCs w:val="24"/>
          <w:rtl/>
        </w:rPr>
        <w:t xml:space="preserve"> </w:t>
      </w:r>
      <w:r w:rsidRPr="006C23F3">
        <w:rPr>
          <w:rFonts w:cs="AF_Najed" w:hint="cs"/>
          <w:sz w:val="24"/>
          <w:szCs w:val="24"/>
          <w:rtl/>
        </w:rPr>
        <w:t>أبرمت</w:t>
      </w:r>
      <w:r w:rsidRPr="006C23F3">
        <w:rPr>
          <w:rFonts w:cs="AF_Najed"/>
          <w:sz w:val="24"/>
          <w:szCs w:val="24"/>
          <w:rtl/>
        </w:rPr>
        <w:t xml:space="preserve"> </w:t>
      </w:r>
      <w:r w:rsidRPr="006C23F3">
        <w:rPr>
          <w:rFonts w:cs="AF_Najed" w:hint="cs"/>
          <w:sz w:val="24"/>
          <w:szCs w:val="24"/>
          <w:rtl/>
        </w:rPr>
        <w:t>بين</w:t>
      </w:r>
      <w:r w:rsidRPr="006C23F3">
        <w:rPr>
          <w:rFonts w:cs="AF_Najed"/>
          <w:sz w:val="24"/>
          <w:szCs w:val="24"/>
          <w:rtl/>
        </w:rPr>
        <w:t xml:space="preserve"> </w:t>
      </w:r>
      <w:r w:rsidRPr="006C23F3">
        <w:rPr>
          <w:rFonts w:cs="AF_Najed" w:hint="cs"/>
          <w:sz w:val="24"/>
          <w:szCs w:val="24"/>
          <w:rtl/>
        </w:rPr>
        <w:t>الفريقين</w:t>
      </w:r>
      <w:r w:rsidRPr="006C23F3">
        <w:rPr>
          <w:rFonts w:cs="AF_Najed"/>
          <w:sz w:val="24"/>
          <w:szCs w:val="24"/>
          <w:rtl/>
        </w:rPr>
        <w:t xml:space="preserve">. </w:t>
      </w:r>
      <w:r w:rsidRPr="006C23F3">
        <w:rPr>
          <w:rFonts w:cs="AF_Najed" w:hint="cs"/>
          <w:sz w:val="24"/>
          <w:szCs w:val="24"/>
          <w:rtl/>
        </w:rPr>
        <w:t>ويقر</w:t>
      </w:r>
      <w:r w:rsidRPr="006C23F3">
        <w:rPr>
          <w:rFonts w:cs="AF_Najed"/>
          <w:sz w:val="24"/>
          <w:szCs w:val="24"/>
          <w:rtl/>
        </w:rPr>
        <w:t xml:space="preserve"> </w:t>
      </w:r>
      <w:r w:rsidRPr="006C23F3">
        <w:rPr>
          <w:rFonts w:cs="AF_Najed" w:hint="cs"/>
          <w:sz w:val="24"/>
          <w:szCs w:val="24"/>
          <w:rtl/>
        </w:rPr>
        <w:t>كل</w:t>
      </w:r>
      <w:r w:rsidRPr="006C23F3">
        <w:rPr>
          <w:rFonts w:cs="AF_Najed"/>
          <w:sz w:val="24"/>
          <w:szCs w:val="24"/>
          <w:rtl/>
        </w:rPr>
        <w:t xml:space="preserve"> </w:t>
      </w:r>
      <w:r w:rsidRPr="006C23F3">
        <w:rPr>
          <w:rFonts w:cs="AF_Najed" w:hint="cs"/>
          <w:sz w:val="24"/>
          <w:szCs w:val="24"/>
          <w:rtl/>
        </w:rPr>
        <w:t>فريق</w:t>
      </w:r>
      <w:r w:rsidRPr="006C23F3">
        <w:rPr>
          <w:rFonts w:cs="AF_Najed"/>
          <w:sz w:val="24"/>
          <w:szCs w:val="24"/>
          <w:rtl/>
        </w:rPr>
        <w:t xml:space="preserve"> </w:t>
      </w:r>
      <w:r w:rsidRPr="006C23F3">
        <w:rPr>
          <w:rFonts w:cs="AF_Najed" w:hint="cs"/>
          <w:sz w:val="24"/>
          <w:szCs w:val="24"/>
          <w:rtl/>
        </w:rPr>
        <w:t>أن</w:t>
      </w:r>
      <w:r w:rsidRPr="006C23F3">
        <w:rPr>
          <w:rFonts w:cs="AF_Najed"/>
          <w:sz w:val="24"/>
          <w:szCs w:val="24"/>
          <w:rtl/>
        </w:rPr>
        <w:t xml:space="preserve"> </w:t>
      </w:r>
      <w:r w:rsidRPr="006C23F3">
        <w:rPr>
          <w:rFonts w:cs="AF_Najed" w:hint="cs"/>
          <w:sz w:val="24"/>
          <w:szCs w:val="24"/>
          <w:rtl/>
        </w:rPr>
        <w:t>أي</w:t>
      </w:r>
      <w:r w:rsidRPr="006C23F3">
        <w:rPr>
          <w:rFonts w:cs="AF_Najed"/>
          <w:sz w:val="24"/>
          <w:szCs w:val="24"/>
          <w:rtl/>
        </w:rPr>
        <w:t xml:space="preserve"> </w:t>
      </w:r>
      <w:r w:rsidRPr="006C23F3">
        <w:rPr>
          <w:rFonts w:cs="AF_Najed" w:hint="cs"/>
          <w:sz w:val="24"/>
          <w:szCs w:val="24"/>
          <w:rtl/>
        </w:rPr>
        <w:t>ميزة</w:t>
      </w:r>
      <w:r w:rsidRPr="006C23F3">
        <w:rPr>
          <w:rFonts w:cs="AF_Najed"/>
          <w:sz w:val="24"/>
          <w:szCs w:val="24"/>
          <w:rtl/>
        </w:rPr>
        <w:t xml:space="preserve"> </w:t>
      </w:r>
      <w:r w:rsidRPr="006C23F3">
        <w:rPr>
          <w:rFonts w:cs="AF_Najed" w:hint="cs"/>
          <w:sz w:val="24"/>
          <w:szCs w:val="24"/>
          <w:rtl/>
        </w:rPr>
        <w:t>سواء</w:t>
      </w:r>
      <w:r w:rsidRPr="006C23F3">
        <w:rPr>
          <w:rFonts w:cs="AF_Najed"/>
          <w:sz w:val="24"/>
          <w:szCs w:val="24"/>
          <w:rtl/>
        </w:rPr>
        <w:t xml:space="preserve"> </w:t>
      </w:r>
      <w:r w:rsidRPr="006C23F3">
        <w:rPr>
          <w:rFonts w:cs="AF_Najed" w:hint="cs"/>
          <w:sz w:val="24"/>
          <w:szCs w:val="24"/>
          <w:rtl/>
        </w:rPr>
        <w:t>كانت</w:t>
      </w:r>
      <w:r w:rsidRPr="006C23F3">
        <w:rPr>
          <w:rFonts w:cs="AF_Najed"/>
          <w:sz w:val="24"/>
          <w:szCs w:val="24"/>
          <w:rtl/>
        </w:rPr>
        <w:t xml:space="preserve"> </w:t>
      </w:r>
      <w:r w:rsidRPr="006C23F3">
        <w:rPr>
          <w:rFonts w:cs="AF_Najed" w:hint="cs"/>
          <w:sz w:val="24"/>
          <w:szCs w:val="24"/>
          <w:rtl/>
        </w:rPr>
        <w:t>نقوداً</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مالاً</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أجرةً</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مكافأةً</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منفعةً</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إغراءً</w:t>
      </w:r>
      <w:r w:rsidRPr="006C23F3">
        <w:rPr>
          <w:rFonts w:cs="AF_Najed"/>
          <w:sz w:val="24"/>
          <w:szCs w:val="24"/>
          <w:rtl/>
        </w:rPr>
        <w:t xml:space="preserve"> </w:t>
      </w:r>
      <w:r w:rsidRPr="006C23F3">
        <w:rPr>
          <w:rFonts w:cs="AF_Najed" w:hint="cs"/>
          <w:sz w:val="24"/>
          <w:szCs w:val="24"/>
          <w:rtl/>
        </w:rPr>
        <w:t>بأي</w:t>
      </w:r>
      <w:r w:rsidRPr="006C23F3">
        <w:rPr>
          <w:rFonts w:cs="AF_Najed"/>
          <w:sz w:val="24"/>
          <w:szCs w:val="24"/>
          <w:rtl/>
        </w:rPr>
        <w:t xml:space="preserve"> </w:t>
      </w:r>
      <w:r w:rsidRPr="006C23F3">
        <w:rPr>
          <w:rFonts w:cs="AF_Najed" w:hint="cs"/>
          <w:sz w:val="24"/>
          <w:szCs w:val="24"/>
          <w:rtl/>
        </w:rPr>
        <w:t>نوع</w:t>
      </w:r>
      <w:r w:rsidRPr="006C23F3">
        <w:rPr>
          <w:rFonts w:cs="AF_Najed"/>
          <w:sz w:val="24"/>
          <w:szCs w:val="24"/>
          <w:rtl/>
        </w:rPr>
        <w:t xml:space="preserve"> </w:t>
      </w:r>
      <w:r w:rsidRPr="006C23F3">
        <w:rPr>
          <w:rFonts w:cs="AF_Najed" w:hint="cs"/>
          <w:sz w:val="24"/>
          <w:szCs w:val="24"/>
          <w:rtl/>
        </w:rPr>
        <w:t>يقدمها</w:t>
      </w:r>
      <w:r w:rsidRPr="006C23F3">
        <w:rPr>
          <w:rFonts w:cs="AF_Najed"/>
          <w:sz w:val="24"/>
          <w:szCs w:val="24"/>
          <w:rtl/>
        </w:rPr>
        <w:t xml:space="preserve">  </w:t>
      </w:r>
      <w:r w:rsidRPr="006C23F3">
        <w:rPr>
          <w:rFonts w:cs="AF_Najed" w:hint="cs"/>
          <w:sz w:val="24"/>
          <w:szCs w:val="24"/>
          <w:rtl/>
        </w:rPr>
        <w:t>ذلك</w:t>
      </w:r>
      <w:r w:rsidRPr="006C23F3">
        <w:rPr>
          <w:rFonts w:cs="AF_Najed"/>
          <w:sz w:val="24"/>
          <w:szCs w:val="24"/>
          <w:rtl/>
        </w:rPr>
        <w:t xml:space="preserve"> </w:t>
      </w:r>
      <w:r w:rsidRPr="006C23F3">
        <w:rPr>
          <w:rFonts w:cs="AF_Najed" w:hint="cs"/>
          <w:sz w:val="24"/>
          <w:szCs w:val="24"/>
          <w:rtl/>
        </w:rPr>
        <w:t>الفريق</w:t>
      </w:r>
      <w:r w:rsidRPr="006C23F3">
        <w:rPr>
          <w:rFonts w:cs="AF_Najed"/>
          <w:sz w:val="24"/>
          <w:szCs w:val="24"/>
          <w:rtl/>
        </w:rPr>
        <w:t xml:space="preserve"> </w:t>
      </w:r>
      <w:r w:rsidRPr="006C23F3">
        <w:rPr>
          <w:rFonts w:cs="AF_Najed" w:hint="cs"/>
          <w:sz w:val="24"/>
          <w:szCs w:val="24"/>
          <w:rtl/>
        </w:rPr>
        <w:t>للمنتسب</w:t>
      </w:r>
      <w:r w:rsidRPr="006C23F3">
        <w:rPr>
          <w:rFonts w:cs="AF_Najed"/>
          <w:sz w:val="24"/>
          <w:szCs w:val="24"/>
          <w:rtl/>
        </w:rPr>
        <w:t xml:space="preserve"> </w:t>
      </w:r>
      <w:r w:rsidRPr="006C23F3">
        <w:rPr>
          <w:rFonts w:cs="AF_Najed" w:hint="cs"/>
          <w:sz w:val="24"/>
          <w:szCs w:val="24"/>
          <w:rtl/>
        </w:rPr>
        <w:t>فيما</w:t>
      </w:r>
      <w:r w:rsidRPr="006C23F3">
        <w:rPr>
          <w:rFonts w:cs="AF_Najed"/>
          <w:sz w:val="24"/>
          <w:szCs w:val="24"/>
          <w:rtl/>
        </w:rPr>
        <w:t xml:space="preserve"> </w:t>
      </w:r>
      <w:r w:rsidRPr="006C23F3">
        <w:rPr>
          <w:rFonts w:cs="AF_Najed" w:hint="cs"/>
          <w:sz w:val="24"/>
          <w:szCs w:val="24"/>
          <w:rtl/>
        </w:rPr>
        <w:t>يتعلق</w:t>
      </w:r>
      <w:r w:rsidRPr="006C23F3">
        <w:rPr>
          <w:rFonts w:cs="AF_Najed"/>
          <w:sz w:val="24"/>
          <w:szCs w:val="24"/>
          <w:rtl/>
        </w:rPr>
        <w:t xml:space="preserve"> </w:t>
      </w:r>
      <w:r w:rsidRPr="006C23F3">
        <w:rPr>
          <w:rFonts w:cs="AF_Najed" w:hint="cs"/>
          <w:sz w:val="24"/>
          <w:szCs w:val="24"/>
          <w:rtl/>
        </w:rPr>
        <w:t>بمحل</w:t>
      </w:r>
      <w:r w:rsidRPr="006C23F3">
        <w:rPr>
          <w:rFonts w:cs="AF_Najed"/>
          <w:sz w:val="24"/>
          <w:szCs w:val="24"/>
          <w:rtl/>
        </w:rPr>
        <w:t xml:space="preserve"> </w:t>
      </w:r>
      <w:r w:rsidRPr="006C23F3">
        <w:rPr>
          <w:rFonts w:cs="AF_Najed" w:hint="cs"/>
          <w:sz w:val="24"/>
          <w:szCs w:val="24"/>
          <w:rtl/>
        </w:rPr>
        <w:t>موضوع</w:t>
      </w:r>
      <w:r w:rsidRPr="006C23F3">
        <w:rPr>
          <w:rFonts w:cs="AF_Najed"/>
          <w:sz w:val="24"/>
          <w:szCs w:val="24"/>
          <w:rtl/>
        </w:rPr>
        <w:t xml:space="preserve"> </w:t>
      </w:r>
      <w:r w:rsidRPr="006C23F3">
        <w:rPr>
          <w:rFonts w:cs="AF_Najed" w:hint="cs"/>
          <w:sz w:val="24"/>
          <w:szCs w:val="24"/>
          <w:rtl/>
        </w:rPr>
        <w:t>هذه</w:t>
      </w:r>
      <w:r w:rsidRPr="006C23F3">
        <w:rPr>
          <w:rFonts w:cs="AF_Najed"/>
          <w:sz w:val="24"/>
          <w:szCs w:val="24"/>
          <w:rtl/>
        </w:rPr>
        <w:t xml:space="preserve"> </w:t>
      </w:r>
      <w:r w:rsidRPr="006C23F3">
        <w:rPr>
          <w:rFonts w:cs="AF_Najed" w:hint="cs"/>
          <w:sz w:val="24"/>
          <w:szCs w:val="24"/>
          <w:rtl/>
        </w:rPr>
        <w:t>الاتفاقية</w:t>
      </w:r>
      <w:r w:rsidRPr="006C23F3">
        <w:rPr>
          <w:rFonts w:cs="AF_Najed"/>
          <w:sz w:val="24"/>
          <w:szCs w:val="24"/>
          <w:rtl/>
        </w:rPr>
        <w:t xml:space="preserve"> </w:t>
      </w:r>
      <w:r w:rsidRPr="006C23F3">
        <w:rPr>
          <w:rFonts w:cs="AF_Najed" w:hint="cs"/>
          <w:sz w:val="24"/>
          <w:szCs w:val="24"/>
          <w:rtl/>
        </w:rPr>
        <w:t>باستثناء</w:t>
      </w:r>
      <w:r w:rsidRPr="006C23F3">
        <w:rPr>
          <w:rFonts w:cs="AF_Najed"/>
          <w:sz w:val="24"/>
          <w:szCs w:val="24"/>
          <w:rtl/>
        </w:rPr>
        <w:t xml:space="preserve"> </w:t>
      </w:r>
      <w:r w:rsidRPr="006C23F3">
        <w:rPr>
          <w:rFonts w:cs="AF_Najed" w:hint="cs"/>
          <w:sz w:val="24"/>
          <w:szCs w:val="24"/>
          <w:rtl/>
        </w:rPr>
        <w:t>ما</w:t>
      </w:r>
      <w:r w:rsidRPr="006C23F3">
        <w:rPr>
          <w:rFonts w:cs="AF_Najed"/>
          <w:sz w:val="24"/>
          <w:szCs w:val="24"/>
          <w:rtl/>
        </w:rPr>
        <w:t xml:space="preserve"> </w:t>
      </w:r>
      <w:r w:rsidRPr="006C23F3">
        <w:rPr>
          <w:rFonts w:cs="AF_Najed" w:hint="cs"/>
          <w:sz w:val="24"/>
          <w:szCs w:val="24"/>
          <w:rtl/>
        </w:rPr>
        <w:t>نصت</w:t>
      </w:r>
      <w:r w:rsidRPr="006C23F3">
        <w:rPr>
          <w:rFonts w:cs="AF_Najed"/>
          <w:sz w:val="24"/>
          <w:szCs w:val="24"/>
          <w:rtl/>
        </w:rPr>
        <w:t xml:space="preserve"> </w:t>
      </w:r>
      <w:r w:rsidRPr="006C23F3">
        <w:rPr>
          <w:rFonts w:cs="AF_Najed" w:hint="cs"/>
          <w:sz w:val="24"/>
          <w:szCs w:val="24"/>
          <w:rtl/>
        </w:rPr>
        <w:t>عليه</w:t>
      </w:r>
      <w:r w:rsidRPr="006C23F3">
        <w:rPr>
          <w:rFonts w:cs="AF_Najed"/>
          <w:sz w:val="24"/>
          <w:szCs w:val="24"/>
          <w:rtl/>
        </w:rPr>
        <w:t xml:space="preserve"> </w:t>
      </w:r>
      <w:r w:rsidRPr="006C23F3">
        <w:rPr>
          <w:rFonts w:cs="AF_Najed" w:hint="cs"/>
          <w:sz w:val="24"/>
          <w:szCs w:val="24"/>
          <w:rtl/>
        </w:rPr>
        <w:t>هذه</w:t>
      </w:r>
      <w:r w:rsidRPr="006C23F3">
        <w:rPr>
          <w:rFonts w:cs="AF_Najed"/>
          <w:sz w:val="24"/>
          <w:szCs w:val="24"/>
          <w:rtl/>
        </w:rPr>
        <w:t xml:space="preserve"> </w:t>
      </w:r>
      <w:r w:rsidRPr="006C23F3">
        <w:rPr>
          <w:rFonts w:cs="AF_Najed" w:hint="cs"/>
          <w:sz w:val="24"/>
          <w:szCs w:val="24"/>
          <w:rtl/>
        </w:rPr>
        <w:t>الاتفاقية</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أية</w:t>
      </w:r>
      <w:r w:rsidRPr="006C23F3">
        <w:rPr>
          <w:rFonts w:cs="AF_Najed"/>
          <w:sz w:val="24"/>
          <w:szCs w:val="24"/>
          <w:rtl/>
        </w:rPr>
        <w:t xml:space="preserve"> </w:t>
      </w:r>
      <w:r w:rsidRPr="006C23F3">
        <w:rPr>
          <w:rFonts w:cs="AF_Najed" w:hint="cs"/>
          <w:sz w:val="24"/>
          <w:szCs w:val="24"/>
          <w:rtl/>
        </w:rPr>
        <w:t>اتفاقات</w:t>
      </w:r>
      <w:r w:rsidRPr="006C23F3">
        <w:rPr>
          <w:rFonts w:cs="AF_Najed"/>
          <w:sz w:val="24"/>
          <w:szCs w:val="24"/>
          <w:rtl/>
        </w:rPr>
        <w:t xml:space="preserve"> </w:t>
      </w:r>
      <w:r w:rsidRPr="006C23F3">
        <w:rPr>
          <w:rFonts w:cs="AF_Najed" w:hint="cs"/>
          <w:sz w:val="24"/>
          <w:szCs w:val="24"/>
          <w:rtl/>
        </w:rPr>
        <w:t>خطية</w:t>
      </w:r>
      <w:r w:rsidRPr="006C23F3">
        <w:rPr>
          <w:rFonts w:cs="AF_Najed"/>
          <w:sz w:val="24"/>
          <w:szCs w:val="24"/>
          <w:rtl/>
        </w:rPr>
        <w:t xml:space="preserve"> </w:t>
      </w:r>
      <w:r w:rsidRPr="006C23F3">
        <w:rPr>
          <w:rFonts w:cs="AF_Najed" w:hint="cs"/>
          <w:sz w:val="24"/>
          <w:szCs w:val="24"/>
          <w:rtl/>
        </w:rPr>
        <w:t>أخرى</w:t>
      </w:r>
      <w:r w:rsidRPr="006C23F3">
        <w:rPr>
          <w:rFonts w:cs="AF_Najed"/>
          <w:sz w:val="24"/>
          <w:szCs w:val="24"/>
          <w:rtl/>
        </w:rPr>
        <w:t xml:space="preserve"> </w:t>
      </w:r>
      <w:r w:rsidRPr="006C23F3">
        <w:rPr>
          <w:rFonts w:cs="AF_Najed" w:hint="cs"/>
          <w:sz w:val="24"/>
          <w:szCs w:val="24"/>
          <w:rtl/>
        </w:rPr>
        <w:t>أبرمت</w:t>
      </w:r>
      <w:r w:rsidRPr="006C23F3">
        <w:rPr>
          <w:rFonts w:cs="AF_Najed"/>
          <w:sz w:val="24"/>
          <w:szCs w:val="24"/>
          <w:rtl/>
        </w:rPr>
        <w:t xml:space="preserve"> </w:t>
      </w:r>
      <w:r w:rsidRPr="006C23F3">
        <w:rPr>
          <w:rFonts w:cs="AF_Najed" w:hint="cs"/>
          <w:sz w:val="24"/>
          <w:szCs w:val="24"/>
          <w:rtl/>
        </w:rPr>
        <w:t>بين</w:t>
      </w:r>
      <w:r w:rsidRPr="006C23F3">
        <w:rPr>
          <w:rFonts w:cs="AF_Najed"/>
          <w:sz w:val="24"/>
          <w:szCs w:val="24"/>
          <w:rtl/>
        </w:rPr>
        <w:t xml:space="preserve"> </w:t>
      </w:r>
      <w:r w:rsidRPr="006C23F3">
        <w:rPr>
          <w:rFonts w:cs="AF_Najed" w:hint="cs"/>
          <w:sz w:val="24"/>
          <w:szCs w:val="24"/>
          <w:rtl/>
        </w:rPr>
        <w:t>الفريقين</w:t>
      </w:r>
      <w:r w:rsidRPr="006C23F3">
        <w:rPr>
          <w:rFonts w:cs="AF_Najed"/>
          <w:sz w:val="24"/>
          <w:szCs w:val="24"/>
          <w:rtl/>
        </w:rPr>
        <w:t xml:space="preserve"> </w:t>
      </w:r>
      <w:r w:rsidRPr="006C23F3">
        <w:rPr>
          <w:rFonts w:cs="AF_Najed" w:hint="cs"/>
          <w:sz w:val="24"/>
          <w:szCs w:val="24"/>
          <w:rtl/>
        </w:rPr>
        <w:t>هي</w:t>
      </w:r>
      <w:r w:rsidRPr="006C23F3">
        <w:rPr>
          <w:rFonts w:cs="AF_Najed"/>
          <w:sz w:val="24"/>
          <w:szCs w:val="24"/>
          <w:rtl/>
        </w:rPr>
        <w:t xml:space="preserve"> </w:t>
      </w:r>
      <w:r w:rsidRPr="006C23F3">
        <w:rPr>
          <w:rFonts w:cs="AF_Najed" w:hint="cs"/>
          <w:sz w:val="24"/>
          <w:szCs w:val="24"/>
          <w:rtl/>
        </w:rPr>
        <w:t>ممارسات</w:t>
      </w:r>
      <w:r w:rsidRPr="006C23F3">
        <w:rPr>
          <w:rFonts w:cs="AF_Najed"/>
          <w:sz w:val="24"/>
          <w:szCs w:val="24"/>
          <w:rtl/>
        </w:rPr>
        <w:t xml:space="preserve"> </w:t>
      </w:r>
      <w:r w:rsidRPr="006C23F3">
        <w:rPr>
          <w:rFonts w:cs="AF_Najed" w:hint="cs"/>
          <w:sz w:val="24"/>
          <w:szCs w:val="24"/>
          <w:rtl/>
        </w:rPr>
        <w:t>غير</w:t>
      </w:r>
      <w:r w:rsidRPr="006C23F3">
        <w:rPr>
          <w:rFonts w:cs="AF_Najed"/>
          <w:sz w:val="24"/>
          <w:szCs w:val="24"/>
          <w:rtl/>
        </w:rPr>
        <w:t xml:space="preserve"> </w:t>
      </w:r>
      <w:r w:rsidRPr="006C23F3">
        <w:rPr>
          <w:rFonts w:cs="AF_Najed" w:hint="cs"/>
          <w:sz w:val="24"/>
          <w:szCs w:val="24"/>
          <w:rtl/>
        </w:rPr>
        <w:t>لائقة</w:t>
      </w:r>
      <w:r w:rsidRPr="006C23F3">
        <w:rPr>
          <w:rFonts w:cs="AF_Najed"/>
          <w:sz w:val="24"/>
          <w:szCs w:val="24"/>
          <w:rtl/>
        </w:rPr>
        <w:t xml:space="preserve"> </w:t>
      </w:r>
      <w:r w:rsidRPr="006C23F3">
        <w:rPr>
          <w:rFonts w:cs="AF_Najed" w:hint="cs"/>
          <w:sz w:val="24"/>
          <w:szCs w:val="24"/>
          <w:rtl/>
        </w:rPr>
        <w:t>وغير</w:t>
      </w:r>
      <w:r w:rsidRPr="006C23F3">
        <w:rPr>
          <w:rFonts w:cs="AF_Najed"/>
          <w:sz w:val="24"/>
          <w:szCs w:val="24"/>
          <w:rtl/>
        </w:rPr>
        <w:t xml:space="preserve"> </w:t>
      </w:r>
      <w:r w:rsidRPr="006C23F3">
        <w:rPr>
          <w:rFonts w:cs="AF_Najed" w:hint="cs"/>
          <w:sz w:val="24"/>
          <w:szCs w:val="24"/>
          <w:rtl/>
        </w:rPr>
        <w:t>مرخص</w:t>
      </w:r>
      <w:r w:rsidRPr="006C23F3">
        <w:rPr>
          <w:rFonts w:cs="AF_Najed"/>
          <w:sz w:val="24"/>
          <w:szCs w:val="24"/>
          <w:rtl/>
        </w:rPr>
        <w:t xml:space="preserve"> </w:t>
      </w:r>
      <w:r w:rsidRPr="006C23F3">
        <w:rPr>
          <w:rFonts w:cs="AF_Najed" w:hint="cs"/>
          <w:sz w:val="24"/>
          <w:szCs w:val="24"/>
          <w:rtl/>
        </w:rPr>
        <w:t>بها</w:t>
      </w:r>
      <w:r w:rsidRPr="006C23F3">
        <w:rPr>
          <w:rFonts w:cs="AF_Najed"/>
          <w:sz w:val="24"/>
          <w:szCs w:val="24"/>
          <w:rtl/>
        </w:rPr>
        <w:t xml:space="preserve"> </w:t>
      </w:r>
      <w:r w:rsidRPr="006C23F3">
        <w:rPr>
          <w:rFonts w:cs="AF_Najed" w:hint="cs"/>
          <w:sz w:val="24"/>
          <w:szCs w:val="24"/>
          <w:rtl/>
        </w:rPr>
        <w:t>من</w:t>
      </w:r>
      <w:r w:rsidRPr="006C23F3">
        <w:rPr>
          <w:rFonts w:cs="AF_Najed"/>
          <w:sz w:val="24"/>
          <w:szCs w:val="24"/>
          <w:rtl/>
        </w:rPr>
        <w:t xml:space="preserve"> </w:t>
      </w:r>
      <w:r w:rsidRPr="006C23F3">
        <w:rPr>
          <w:rFonts w:cs="AF_Najed" w:hint="cs"/>
          <w:sz w:val="24"/>
          <w:szCs w:val="24"/>
          <w:rtl/>
        </w:rPr>
        <w:t>قبل</w:t>
      </w:r>
      <w:r w:rsidRPr="006C23F3">
        <w:rPr>
          <w:rFonts w:cs="AF_Najed"/>
          <w:sz w:val="24"/>
          <w:szCs w:val="24"/>
          <w:rtl/>
        </w:rPr>
        <w:t xml:space="preserve"> </w:t>
      </w:r>
      <w:r w:rsidRPr="006C23F3">
        <w:rPr>
          <w:rFonts w:cs="AF_Najed" w:hint="cs"/>
          <w:sz w:val="24"/>
          <w:szCs w:val="24"/>
          <w:rtl/>
        </w:rPr>
        <w:t>الفريقين،</w:t>
      </w:r>
      <w:r w:rsidRPr="006C23F3">
        <w:rPr>
          <w:rFonts w:cs="AF_Najed"/>
          <w:sz w:val="24"/>
          <w:szCs w:val="24"/>
          <w:rtl/>
        </w:rPr>
        <w:t xml:space="preserve"> </w:t>
      </w:r>
      <w:r w:rsidRPr="006C23F3">
        <w:rPr>
          <w:rFonts w:cs="AF_Najed" w:hint="cs"/>
          <w:sz w:val="24"/>
          <w:szCs w:val="24"/>
          <w:rtl/>
        </w:rPr>
        <w:t>وتمثل</w:t>
      </w:r>
      <w:r w:rsidRPr="006C23F3">
        <w:rPr>
          <w:rFonts w:cs="AF_Najed"/>
          <w:sz w:val="24"/>
          <w:szCs w:val="24"/>
          <w:rtl/>
        </w:rPr>
        <w:t xml:space="preserve"> </w:t>
      </w:r>
      <w:r w:rsidRPr="006C23F3">
        <w:rPr>
          <w:rFonts w:cs="AF_Najed" w:hint="cs"/>
          <w:sz w:val="24"/>
          <w:szCs w:val="24"/>
          <w:rtl/>
        </w:rPr>
        <w:t>خرقاً</w:t>
      </w:r>
      <w:r w:rsidRPr="006C23F3">
        <w:rPr>
          <w:rFonts w:cs="AF_Najed"/>
          <w:sz w:val="24"/>
          <w:szCs w:val="24"/>
          <w:rtl/>
        </w:rPr>
        <w:t xml:space="preserve"> </w:t>
      </w:r>
      <w:r w:rsidRPr="006C23F3">
        <w:rPr>
          <w:rFonts w:cs="AF_Najed" w:hint="cs"/>
          <w:sz w:val="24"/>
          <w:szCs w:val="24"/>
          <w:rtl/>
        </w:rPr>
        <w:t>جوهرياً</w:t>
      </w:r>
      <w:r w:rsidRPr="006C23F3">
        <w:rPr>
          <w:rFonts w:cs="AF_Najed"/>
          <w:sz w:val="24"/>
          <w:szCs w:val="24"/>
          <w:rtl/>
        </w:rPr>
        <w:t xml:space="preserve"> </w:t>
      </w:r>
      <w:r w:rsidRPr="006C23F3">
        <w:rPr>
          <w:rFonts w:cs="AF_Najed" w:hint="cs"/>
          <w:sz w:val="24"/>
          <w:szCs w:val="24"/>
          <w:rtl/>
        </w:rPr>
        <w:t>لهذه</w:t>
      </w:r>
      <w:r w:rsidRPr="006C23F3">
        <w:rPr>
          <w:rFonts w:cs="AF_Najed"/>
          <w:sz w:val="24"/>
          <w:szCs w:val="24"/>
          <w:rtl/>
        </w:rPr>
        <w:t xml:space="preserve"> </w:t>
      </w:r>
      <w:r w:rsidRPr="006C23F3">
        <w:rPr>
          <w:rFonts w:cs="AF_Najed" w:hint="cs"/>
          <w:sz w:val="24"/>
          <w:szCs w:val="24"/>
          <w:rtl/>
        </w:rPr>
        <w:t>الاتفاقية</w:t>
      </w:r>
      <w:r w:rsidRPr="006C23F3">
        <w:rPr>
          <w:rFonts w:cs="AF_Najed"/>
          <w:sz w:val="24"/>
          <w:szCs w:val="24"/>
          <w:rtl/>
        </w:rPr>
        <w:t xml:space="preserve">. </w:t>
      </w:r>
      <w:r w:rsidRPr="006C23F3">
        <w:rPr>
          <w:rFonts w:cs="AF_Najed" w:hint="cs"/>
          <w:sz w:val="24"/>
          <w:szCs w:val="24"/>
          <w:rtl/>
        </w:rPr>
        <w:t>وعلى</w:t>
      </w:r>
      <w:r w:rsidRPr="006C23F3">
        <w:rPr>
          <w:rFonts w:cs="AF_Najed"/>
          <w:sz w:val="24"/>
          <w:szCs w:val="24"/>
          <w:rtl/>
        </w:rPr>
        <w:t xml:space="preserve"> </w:t>
      </w:r>
      <w:r w:rsidRPr="006C23F3">
        <w:rPr>
          <w:rFonts w:cs="AF_Najed" w:hint="cs"/>
          <w:sz w:val="24"/>
          <w:szCs w:val="24"/>
          <w:rtl/>
        </w:rPr>
        <w:t>كل</w:t>
      </w:r>
      <w:r w:rsidRPr="006C23F3">
        <w:rPr>
          <w:rFonts w:cs="AF_Najed"/>
          <w:sz w:val="24"/>
          <w:szCs w:val="24"/>
          <w:rtl/>
        </w:rPr>
        <w:t xml:space="preserve"> </w:t>
      </w:r>
      <w:r w:rsidRPr="006C23F3">
        <w:rPr>
          <w:rFonts w:cs="AF_Najed" w:hint="cs"/>
          <w:sz w:val="24"/>
          <w:szCs w:val="24"/>
          <w:rtl/>
        </w:rPr>
        <w:t>من</w:t>
      </w:r>
      <w:r w:rsidRPr="006C23F3">
        <w:rPr>
          <w:rFonts w:cs="AF_Najed"/>
          <w:sz w:val="24"/>
          <w:szCs w:val="24"/>
          <w:rtl/>
        </w:rPr>
        <w:t xml:space="preserve"> </w:t>
      </w:r>
      <w:r w:rsidRPr="006C23F3">
        <w:rPr>
          <w:rFonts w:cs="AF_Najed" w:hint="cs"/>
          <w:sz w:val="24"/>
          <w:szCs w:val="24"/>
          <w:rtl/>
        </w:rPr>
        <w:t>الفريقين</w:t>
      </w:r>
      <w:r w:rsidRPr="006C23F3">
        <w:rPr>
          <w:rFonts w:cs="AF_Najed"/>
          <w:sz w:val="24"/>
          <w:szCs w:val="24"/>
          <w:rtl/>
        </w:rPr>
        <w:t xml:space="preserve"> </w:t>
      </w:r>
      <w:r w:rsidRPr="006C23F3">
        <w:rPr>
          <w:rFonts w:cs="AF_Najed" w:hint="cs"/>
          <w:sz w:val="24"/>
          <w:szCs w:val="24"/>
          <w:rtl/>
        </w:rPr>
        <w:t>أن</w:t>
      </w:r>
      <w:r w:rsidRPr="006C23F3">
        <w:rPr>
          <w:rFonts w:cs="AF_Najed"/>
          <w:sz w:val="24"/>
          <w:szCs w:val="24"/>
          <w:rtl/>
        </w:rPr>
        <w:t xml:space="preserve"> </w:t>
      </w:r>
      <w:r w:rsidRPr="006C23F3">
        <w:rPr>
          <w:rFonts w:cs="AF_Najed" w:hint="cs"/>
          <w:sz w:val="24"/>
          <w:szCs w:val="24"/>
          <w:rtl/>
        </w:rPr>
        <w:t>يخطر</w:t>
      </w:r>
      <w:r w:rsidRPr="006C23F3">
        <w:rPr>
          <w:rFonts w:cs="AF_Najed"/>
          <w:sz w:val="24"/>
          <w:szCs w:val="24"/>
          <w:rtl/>
        </w:rPr>
        <w:t xml:space="preserve"> </w:t>
      </w:r>
      <w:r w:rsidRPr="006C23F3">
        <w:rPr>
          <w:rFonts w:cs="AF_Najed" w:hint="cs"/>
          <w:sz w:val="24"/>
          <w:szCs w:val="24"/>
          <w:rtl/>
        </w:rPr>
        <w:t>الفريق</w:t>
      </w:r>
      <w:r w:rsidRPr="006C23F3">
        <w:rPr>
          <w:rFonts w:cs="AF_Najed"/>
          <w:sz w:val="24"/>
          <w:szCs w:val="24"/>
          <w:rtl/>
        </w:rPr>
        <w:t xml:space="preserve"> </w:t>
      </w:r>
      <w:r w:rsidRPr="006C23F3">
        <w:rPr>
          <w:rFonts w:cs="AF_Najed" w:hint="cs"/>
          <w:sz w:val="24"/>
          <w:szCs w:val="24"/>
          <w:rtl/>
        </w:rPr>
        <w:t>الاخر</w:t>
      </w:r>
      <w:r w:rsidRPr="006C23F3">
        <w:rPr>
          <w:rFonts w:cs="AF_Najed"/>
          <w:sz w:val="24"/>
          <w:szCs w:val="24"/>
          <w:rtl/>
        </w:rPr>
        <w:t xml:space="preserve"> </w:t>
      </w:r>
      <w:r w:rsidRPr="006C23F3">
        <w:rPr>
          <w:rFonts w:cs="AF_Najed" w:hint="cs"/>
          <w:sz w:val="24"/>
          <w:szCs w:val="24"/>
          <w:rtl/>
        </w:rPr>
        <w:t>فور</w:t>
      </w:r>
      <w:r w:rsidRPr="006C23F3">
        <w:rPr>
          <w:rFonts w:cs="AF_Najed"/>
          <w:sz w:val="24"/>
          <w:szCs w:val="24"/>
          <w:rtl/>
        </w:rPr>
        <w:t xml:space="preserve"> </w:t>
      </w:r>
      <w:r w:rsidRPr="006C23F3">
        <w:rPr>
          <w:rFonts w:cs="AF_Najed" w:hint="cs"/>
          <w:sz w:val="24"/>
          <w:szCs w:val="24"/>
          <w:rtl/>
        </w:rPr>
        <w:t>علمه</w:t>
      </w:r>
      <w:r w:rsidRPr="006C23F3">
        <w:rPr>
          <w:rFonts w:cs="AF_Najed"/>
          <w:sz w:val="24"/>
          <w:szCs w:val="24"/>
          <w:rtl/>
        </w:rPr>
        <w:t xml:space="preserve"> </w:t>
      </w:r>
      <w:r w:rsidRPr="006C23F3">
        <w:rPr>
          <w:rFonts w:cs="AF_Najed" w:hint="cs"/>
          <w:sz w:val="24"/>
          <w:szCs w:val="24"/>
          <w:rtl/>
        </w:rPr>
        <w:t>بأي</w:t>
      </w:r>
      <w:r w:rsidRPr="006C23F3">
        <w:rPr>
          <w:rFonts w:cs="AF_Najed"/>
          <w:sz w:val="24"/>
          <w:szCs w:val="24"/>
          <w:rtl/>
        </w:rPr>
        <w:t xml:space="preserve"> </w:t>
      </w:r>
      <w:r w:rsidRPr="006C23F3">
        <w:rPr>
          <w:rFonts w:cs="AF_Najed" w:hint="cs"/>
          <w:sz w:val="24"/>
          <w:szCs w:val="24"/>
          <w:rtl/>
        </w:rPr>
        <w:t>نقود</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مال</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أجرة</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مكافأة</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منفعة</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إغراء</w:t>
      </w:r>
      <w:r w:rsidRPr="006C23F3">
        <w:rPr>
          <w:rFonts w:cs="AF_Najed"/>
          <w:sz w:val="24"/>
          <w:szCs w:val="24"/>
          <w:rtl/>
        </w:rPr>
        <w:t xml:space="preserve"> </w:t>
      </w:r>
      <w:r w:rsidRPr="006C23F3">
        <w:rPr>
          <w:rFonts w:cs="AF_Najed" w:hint="cs"/>
          <w:sz w:val="24"/>
          <w:szCs w:val="24"/>
          <w:rtl/>
        </w:rPr>
        <w:t>يتم</w:t>
      </w:r>
      <w:r w:rsidRPr="006C23F3">
        <w:rPr>
          <w:rFonts w:cs="AF_Najed"/>
          <w:sz w:val="24"/>
          <w:szCs w:val="24"/>
          <w:rtl/>
        </w:rPr>
        <w:t xml:space="preserve"> </w:t>
      </w:r>
      <w:r w:rsidRPr="006C23F3">
        <w:rPr>
          <w:rFonts w:cs="AF_Najed" w:hint="cs"/>
          <w:sz w:val="24"/>
          <w:szCs w:val="24"/>
          <w:rtl/>
        </w:rPr>
        <w:t>دفعها</w:t>
      </w:r>
      <w:r w:rsidRPr="006C23F3">
        <w:rPr>
          <w:rFonts w:cs="AF_Najed"/>
          <w:sz w:val="24"/>
          <w:szCs w:val="24"/>
          <w:rtl/>
        </w:rPr>
        <w:t xml:space="preserve"> </w:t>
      </w:r>
      <w:r w:rsidRPr="006C23F3">
        <w:rPr>
          <w:rFonts w:cs="AF_Najed" w:hint="cs"/>
          <w:sz w:val="24"/>
          <w:szCs w:val="24"/>
          <w:rtl/>
        </w:rPr>
        <w:t>وتقديمها</w:t>
      </w:r>
      <w:r w:rsidRPr="006C23F3">
        <w:rPr>
          <w:rFonts w:cs="AF_Najed"/>
          <w:sz w:val="24"/>
          <w:szCs w:val="24"/>
          <w:rtl/>
        </w:rPr>
        <w:t xml:space="preserve"> </w:t>
      </w:r>
      <w:r w:rsidRPr="006C23F3">
        <w:rPr>
          <w:rFonts w:cs="AF_Najed" w:hint="cs"/>
          <w:sz w:val="24"/>
          <w:szCs w:val="24"/>
          <w:rtl/>
        </w:rPr>
        <w:t>وعرضها</w:t>
      </w:r>
      <w:r w:rsidRPr="006C23F3">
        <w:rPr>
          <w:rFonts w:cs="AF_Najed"/>
          <w:sz w:val="24"/>
          <w:szCs w:val="24"/>
          <w:rtl/>
        </w:rPr>
        <w:t xml:space="preserve"> </w:t>
      </w:r>
      <w:r w:rsidRPr="006C23F3">
        <w:rPr>
          <w:rFonts w:cs="AF_Najed" w:hint="cs"/>
          <w:sz w:val="24"/>
          <w:szCs w:val="24"/>
          <w:rtl/>
        </w:rPr>
        <w:t>على</w:t>
      </w:r>
      <w:r w:rsidRPr="006C23F3">
        <w:rPr>
          <w:rFonts w:cs="AF_Najed"/>
          <w:sz w:val="24"/>
          <w:szCs w:val="24"/>
          <w:rtl/>
        </w:rPr>
        <w:t xml:space="preserve"> </w:t>
      </w:r>
      <w:r w:rsidRPr="006C23F3">
        <w:rPr>
          <w:rFonts w:cs="AF_Najed" w:hint="cs"/>
          <w:sz w:val="24"/>
          <w:szCs w:val="24"/>
          <w:rtl/>
        </w:rPr>
        <w:t>المنتسب</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بطلب</w:t>
      </w:r>
      <w:r w:rsidRPr="006C23F3">
        <w:rPr>
          <w:rFonts w:cs="AF_Najed"/>
          <w:sz w:val="24"/>
          <w:szCs w:val="24"/>
          <w:rtl/>
        </w:rPr>
        <w:t xml:space="preserve"> </w:t>
      </w:r>
      <w:r w:rsidRPr="006C23F3">
        <w:rPr>
          <w:rFonts w:cs="AF_Najed" w:hint="cs"/>
          <w:sz w:val="24"/>
          <w:szCs w:val="24"/>
          <w:rtl/>
        </w:rPr>
        <w:t>منه</w:t>
      </w:r>
      <w:r w:rsidRPr="006C23F3">
        <w:rPr>
          <w:rFonts w:cs="AF_Najed"/>
          <w:sz w:val="24"/>
          <w:szCs w:val="24"/>
          <w:rtl/>
        </w:rPr>
        <w:t xml:space="preserve">) </w:t>
      </w:r>
      <w:r w:rsidRPr="006C23F3">
        <w:rPr>
          <w:rFonts w:cs="AF_Najed" w:hint="cs"/>
          <w:sz w:val="24"/>
          <w:szCs w:val="24"/>
          <w:rtl/>
        </w:rPr>
        <w:t>فيما</w:t>
      </w:r>
      <w:r w:rsidRPr="006C23F3">
        <w:rPr>
          <w:rFonts w:cs="AF_Najed"/>
          <w:sz w:val="24"/>
          <w:szCs w:val="24"/>
          <w:rtl/>
        </w:rPr>
        <w:t xml:space="preserve"> </w:t>
      </w:r>
      <w:r w:rsidRPr="006C23F3">
        <w:rPr>
          <w:rFonts w:cs="AF_Najed" w:hint="cs"/>
          <w:sz w:val="24"/>
          <w:szCs w:val="24"/>
          <w:rtl/>
        </w:rPr>
        <w:t>يتعلق</w:t>
      </w:r>
      <w:r w:rsidRPr="006C23F3">
        <w:rPr>
          <w:rFonts w:cs="AF_Najed"/>
          <w:sz w:val="24"/>
          <w:szCs w:val="24"/>
          <w:rtl/>
        </w:rPr>
        <w:t xml:space="preserve"> </w:t>
      </w:r>
      <w:r w:rsidRPr="006C23F3">
        <w:rPr>
          <w:rFonts w:cs="AF_Najed" w:hint="cs"/>
          <w:sz w:val="24"/>
          <w:szCs w:val="24"/>
          <w:rtl/>
        </w:rPr>
        <w:t>بصورة</w:t>
      </w:r>
      <w:r w:rsidRPr="006C23F3">
        <w:rPr>
          <w:rFonts w:cs="AF_Najed"/>
          <w:sz w:val="24"/>
          <w:szCs w:val="24"/>
          <w:rtl/>
        </w:rPr>
        <w:t xml:space="preserve"> </w:t>
      </w:r>
      <w:r w:rsidRPr="006C23F3">
        <w:rPr>
          <w:rFonts w:cs="AF_Najed" w:hint="cs"/>
          <w:sz w:val="24"/>
          <w:szCs w:val="24"/>
          <w:rtl/>
        </w:rPr>
        <w:t>مباشرة</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غير</w:t>
      </w:r>
      <w:r w:rsidRPr="006C23F3">
        <w:rPr>
          <w:rFonts w:cs="AF_Najed"/>
          <w:sz w:val="24"/>
          <w:szCs w:val="24"/>
          <w:rtl/>
        </w:rPr>
        <w:t xml:space="preserve"> </w:t>
      </w:r>
      <w:r w:rsidRPr="006C23F3">
        <w:rPr>
          <w:rFonts w:cs="AF_Najed" w:hint="cs"/>
          <w:sz w:val="24"/>
          <w:szCs w:val="24"/>
          <w:rtl/>
        </w:rPr>
        <w:t>مباشرة</w:t>
      </w:r>
      <w:r w:rsidRPr="006C23F3">
        <w:rPr>
          <w:rFonts w:cs="AF_Najed"/>
          <w:sz w:val="24"/>
          <w:szCs w:val="24"/>
          <w:rtl/>
        </w:rPr>
        <w:t xml:space="preserve"> </w:t>
      </w:r>
      <w:r w:rsidRPr="006C23F3">
        <w:rPr>
          <w:rFonts w:cs="AF_Najed" w:hint="cs"/>
          <w:sz w:val="24"/>
          <w:szCs w:val="24"/>
          <w:rtl/>
        </w:rPr>
        <w:t>بهذا</w:t>
      </w:r>
      <w:r w:rsidRPr="006C23F3">
        <w:rPr>
          <w:rFonts w:cs="AF_Najed"/>
          <w:sz w:val="24"/>
          <w:szCs w:val="24"/>
          <w:rtl/>
        </w:rPr>
        <w:t xml:space="preserve"> </w:t>
      </w:r>
      <w:r w:rsidRPr="006C23F3">
        <w:rPr>
          <w:rFonts w:cs="AF_Najed" w:hint="cs"/>
          <w:sz w:val="24"/>
          <w:szCs w:val="24"/>
          <w:rtl/>
        </w:rPr>
        <w:t>الموضوع</w:t>
      </w:r>
      <w:r w:rsidRPr="006C23F3">
        <w:rPr>
          <w:rFonts w:cs="AF_Najed"/>
          <w:sz w:val="24"/>
          <w:szCs w:val="24"/>
          <w:rtl/>
        </w:rPr>
        <w:t xml:space="preserve"> </w:t>
      </w:r>
      <w:r w:rsidRPr="006C23F3">
        <w:rPr>
          <w:rFonts w:cs="AF_Najed" w:hint="cs"/>
          <w:sz w:val="24"/>
          <w:szCs w:val="24"/>
          <w:rtl/>
        </w:rPr>
        <w:t>باستثناء</w:t>
      </w:r>
      <w:r w:rsidRPr="006C23F3">
        <w:rPr>
          <w:rFonts w:cs="AF_Najed"/>
          <w:sz w:val="24"/>
          <w:szCs w:val="24"/>
          <w:rtl/>
        </w:rPr>
        <w:t xml:space="preserve"> </w:t>
      </w:r>
      <w:r w:rsidRPr="006C23F3">
        <w:rPr>
          <w:rFonts w:cs="AF_Najed" w:hint="cs"/>
          <w:sz w:val="24"/>
          <w:szCs w:val="24"/>
          <w:rtl/>
        </w:rPr>
        <w:t>ما</w:t>
      </w:r>
      <w:r w:rsidRPr="006C23F3">
        <w:rPr>
          <w:rFonts w:cs="AF_Najed"/>
          <w:sz w:val="24"/>
          <w:szCs w:val="24"/>
          <w:rtl/>
        </w:rPr>
        <w:t xml:space="preserve"> </w:t>
      </w:r>
      <w:r w:rsidRPr="006C23F3">
        <w:rPr>
          <w:rFonts w:cs="AF_Najed" w:hint="cs"/>
          <w:sz w:val="24"/>
          <w:szCs w:val="24"/>
          <w:rtl/>
        </w:rPr>
        <w:t>نصت</w:t>
      </w:r>
      <w:r w:rsidRPr="006C23F3">
        <w:rPr>
          <w:rFonts w:cs="AF_Najed"/>
          <w:sz w:val="24"/>
          <w:szCs w:val="24"/>
          <w:rtl/>
        </w:rPr>
        <w:t xml:space="preserve"> </w:t>
      </w:r>
      <w:r w:rsidRPr="006C23F3">
        <w:rPr>
          <w:rFonts w:cs="AF_Najed" w:hint="cs"/>
          <w:sz w:val="24"/>
          <w:szCs w:val="24"/>
          <w:rtl/>
        </w:rPr>
        <w:t>عليه</w:t>
      </w:r>
      <w:r w:rsidRPr="006C23F3">
        <w:rPr>
          <w:rFonts w:cs="AF_Najed"/>
          <w:sz w:val="24"/>
          <w:szCs w:val="24"/>
          <w:rtl/>
        </w:rPr>
        <w:t xml:space="preserve"> </w:t>
      </w:r>
      <w:r w:rsidRPr="006C23F3">
        <w:rPr>
          <w:rFonts w:cs="AF_Najed" w:hint="cs"/>
          <w:sz w:val="24"/>
          <w:szCs w:val="24"/>
          <w:rtl/>
        </w:rPr>
        <w:t>هذه</w:t>
      </w:r>
      <w:r w:rsidRPr="006C23F3">
        <w:rPr>
          <w:rFonts w:cs="AF_Najed"/>
          <w:sz w:val="24"/>
          <w:szCs w:val="24"/>
          <w:rtl/>
        </w:rPr>
        <w:t xml:space="preserve"> </w:t>
      </w:r>
      <w:r w:rsidRPr="006C23F3">
        <w:rPr>
          <w:rFonts w:cs="AF_Najed" w:hint="cs"/>
          <w:sz w:val="24"/>
          <w:szCs w:val="24"/>
          <w:rtl/>
        </w:rPr>
        <w:t>الاتفاقية</w:t>
      </w:r>
      <w:r w:rsidRPr="006C23F3">
        <w:rPr>
          <w:rFonts w:cs="AF_Najed"/>
          <w:sz w:val="24"/>
          <w:szCs w:val="24"/>
          <w:rtl/>
        </w:rPr>
        <w:t xml:space="preserve"> </w:t>
      </w:r>
      <w:r w:rsidRPr="006C23F3">
        <w:rPr>
          <w:rFonts w:cs="AF_Najed" w:hint="cs"/>
          <w:sz w:val="24"/>
          <w:szCs w:val="24"/>
          <w:rtl/>
        </w:rPr>
        <w:t>أو</w:t>
      </w:r>
      <w:r w:rsidRPr="006C23F3">
        <w:rPr>
          <w:rFonts w:cs="AF_Najed"/>
          <w:sz w:val="24"/>
          <w:szCs w:val="24"/>
          <w:rtl/>
        </w:rPr>
        <w:t xml:space="preserve"> </w:t>
      </w:r>
      <w:r w:rsidRPr="006C23F3">
        <w:rPr>
          <w:rFonts w:cs="AF_Najed" w:hint="cs"/>
          <w:sz w:val="24"/>
          <w:szCs w:val="24"/>
          <w:rtl/>
        </w:rPr>
        <w:t>أية</w:t>
      </w:r>
      <w:r w:rsidRPr="006C23F3">
        <w:rPr>
          <w:rFonts w:cs="AF_Najed"/>
          <w:sz w:val="24"/>
          <w:szCs w:val="24"/>
          <w:rtl/>
        </w:rPr>
        <w:t xml:space="preserve"> </w:t>
      </w:r>
      <w:r w:rsidRPr="006C23F3">
        <w:rPr>
          <w:rFonts w:cs="AF_Najed" w:hint="cs"/>
          <w:sz w:val="24"/>
          <w:szCs w:val="24"/>
          <w:rtl/>
        </w:rPr>
        <w:t>اتفاقات</w:t>
      </w:r>
      <w:r w:rsidRPr="006C23F3">
        <w:rPr>
          <w:rFonts w:cs="AF_Najed"/>
          <w:sz w:val="24"/>
          <w:szCs w:val="24"/>
          <w:rtl/>
        </w:rPr>
        <w:t xml:space="preserve"> </w:t>
      </w:r>
      <w:r w:rsidRPr="006C23F3">
        <w:rPr>
          <w:rFonts w:cs="AF_Najed" w:hint="cs"/>
          <w:sz w:val="24"/>
          <w:szCs w:val="24"/>
          <w:rtl/>
        </w:rPr>
        <w:t>خطية</w:t>
      </w:r>
      <w:r w:rsidRPr="006C23F3">
        <w:rPr>
          <w:rFonts w:cs="AF_Najed"/>
          <w:sz w:val="24"/>
          <w:szCs w:val="24"/>
          <w:rtl/>
        </w:rPr>
        <w:t xml:space="preserve"> </w:t>
      </w:r>
      <w:r w:rsidRPr="006C23F3">
        <w:rPr>
          <w:rFonts w:cs="AF_Najed" w:hint="cs"/>
          <w:sz w:val="24"/>
          <w:szCs w:val="24"/>
          <w:rtl/>
        </w:rPr>
        <w:t>تبرم</w:t>
      </w:r>
      <w:r w:rsidRPr="006C23F3">
        <w:rPr>
          <w:rFonts w:cs="AF_Najed"/>
          <w:sz w:val="24"/>
          <w:szCs w:val="24"/>
          <w:rtl/>
        </w:rPr>
        <w:t xml:space="preserve"> </w:t>
      </w:r>
      <w:r w:rsidRPr="006C23F3">
        <w:rPr>
          <w:rFonts w:cs="AF_Najed" w:hint="cs"/>
          <w:sz w:val="24"/>
          <w:szCs w:val="24"/>
          <w:rtl/>
        </w:rPr>
        <w:t>بين</w:t>
      </w:r>
      <w:r w:rsidRPr="006C23F3">
        <w:rPr>
          <w:rFonts w:cs="AF_Najed"/>
          <w:sz w:val="24"/>
          <w:szCs w:val="24"/>
          <w:rtl/>
        </w:rPr>
        <w:t xml:space="preserve"> </w:t>
      </w:r>
      <w:r w:rsidRPr="006C23F3">
        <w:rPr>
          <w:rFonts w:cs="AF_Najed" w:hint="cs"/>
          <w:sz w:val="24"/>
          <w:szCs w:val="24"/>
          <w:rtl/>
        </w:rPr>
        <w:t>الفريقين</w:t>
      </w:r>
      <w:r w:rsidRPr="006C23F3">
        <w:rPr>
          <w:rFonts w:cs="AF_Najed"/>
          <w:sz w:val="24"/>
          <w:szCs w:val="24"/>
          <w:rtl/>
        </w:rPr>
        <w:t xml:space="preserve">. </w:t>
      </w:r>
      <w:r w:rsidRPr="006C23F3">
        <w:rPr>
          <w:rFonts w:cs="AF_Najed" w:hint="cs"/>
          <w:sz w:val="24"/>
          <w:szCs w:val="24"/>
          <w:rtl/>
        </w:rPr>
        <w:t>بالإضافة</w:t>
      </w:r>
      <w:r w:rsidRPr="006C23F3">
        <w:rPr>
          <w:rFonts w:cs="AF_Najed"/>
          <w:sz w:val="24"/>
          <w:szCs w:val="24"/>
          <w:rtl/>
        </w:rPr>
        <w:t xml:space="preserve"> </w:t>
      </w:r>
      <w:r w:rsidRPr="006C23F3">
        <w:rPr>
          <w:rFonts w:cs="AF_Najed" w:hint="cs"/>
          <w:sz w:val="24"/>
          <w:szCs w:val="24"/>
          <w:rtl/>
        </w:rPr>
        <w:t>إلى</w:t>
      </w:r>
      <w:r w:rsidRPr="006C23F3">
        <w:rPr>
          <w:rFonts w:cs="AF_Najed"/>
          <w:sz w:val="24"/>
          <w:szCs w:val="24"/>
          <w:rtl/>
        </w:rPr>
        <w:t xml:space="preserve"> </w:t>
      </w:r>
      <w:r w:rsidRPr="006C23F3">
        <w:rPr>
          <w:rFonts w:cs="AF_Najed" w:hint="cs"/>
          <w:sz w:val="24"/>
          <w:szCs w:val="24"/>
          <w:rtl/>
        </w:rPr>
        <w:t>ما</w:t>
      </w:r>
      <w:r w:rsidRPr="006C23F3">
        <w:rPr>
          <w:rFonts w:cs="AF_Najed"/>
          <w:sz w:val="24"/>
          <w:szCs w:val="24"/>
          <w:rtl/>
        </w:rPr>
        <w:t xml:space="preserve"> </w:t>
      </w:r>
      <w:r w:rsidRPr="006C23F3">
        <w:rPr>
          <w:rFonts w:cs="AF_Najed" w:hint="cs"/>
          <w:sz w:val="24"/>
          <w:szCs w:val="24"/>
          <w:rtl/>
        </w:rPr>
        <w:t>ورد</w:t>
      </w:r>
      <w:r w:rsidRPr="006C23F3">
        <w:rPr>
          <w:rFonts w:cs="AF_Najed"/>
          <w:sz w:val="24"/>
          <w:szCs w:val="24"/>
          <w:rtl/>
        </w:rPr>
        <w:t xml:space="preserve"> </w:t>
      </w:r>
      <w:r w:rsidRPr="006C23F3">
        <w:rPr>
          <w:rFonts w:cs="AF_Najed" w:hint="cs"/>
          <w:sz w:val="24"/>
          <w:szCs w:val="24"/>
          <w:rtl/>
        </w:rPr>
        <w:t>أعلاه،</w:t>
      </w:r>
      <w:r w:rsidRPr="006C23F3">
        <w:rPr>
          <w:rFonts w:cs="AF_Najed"/>
          <w:sz w:val="24"/>
          <w:szCs w:val="24"/>
          <w:rtl/>
        </w:rPr>
        <w:t xml:space="preserve"> </w:t>
      </w:r>
      <w:r w:rsidRPr="006C23F3">
        <w:rPr>
          <w:rFonts w:cs="AF_Najed" w:hint="cs"/>
          <w:sz w:val="24"/>
          <w:szCs w:val="24"/>
          <w:rtl/>
        </w:rPr>
        <w:t>يلتزم</w:t>
      </w:r>
      <w:r w:rsidRPr="006C23F3">
        <w:rPr>
          <w:rFonts w:cs="AF_Najed"/>
          <w:sz w:val="24"/>
          <w:szCs w:val="24"/>
          <w:rtl/>
        </w:rPr>
        <w:t xml:space="preserve"> </w:t>
      </w:r>
      <w:r w:rsidRPr="006C23F3">
        <w:rPr>
          <w:rFonts w:cs="AF_Najed" w:hint="cs"/>
          <w:sz w:val="24"/>
          <w:szCs w:val="24"/>
          <w:rtl/>
        </w:rPr>
        <w:t>الفريقان</w:t>
      </w:r>
      <w:r w:rsidRPr="006C23F3">
        <w:rPr>
          <w:rFonts w:cs="AF_Najed"/>
          <w:sz w:val="24"/>
          <w:szCs w:val="24"/>
          <w:rtl/>
        </w:rPr>
        <w:t xml:space="preserve"> </w:t>
      </w:r>
      <w:r w:rsidRPr="006C23F3">
        <w:rPr>
          <w:rFonts w:cs="AF_Najed" w:hint="cs"/>
          <w:sz w:val="24"/>
          <w:szCs w:val="24"/>
          <w:rtl/>
        </w:rPr>
        <w:t>بجميع</w:t>
      </w:r>
      <w:r w:rsidRPr="006C23F3">
        <w:rPr>
          <w:rFonts w:cs="AF_Najed"/>
          <w:sz w:val="24"/>
          <w:szCs w:val="24"/>
          <w:rtl/>
        </w:rPr>
        <w:t xml:space="preserve"> </w:t>
      </w:r>
      <w:r w:rsidRPr="006C23F3">
        <w:rPr>
          <w:rFonts w:cs="AF_Najed" w:hint="cs"/>
          <w:sz w:val="24"/>
          <w:szCs w:val="24"/>
          <w:rtl/>
        </w:rPr>
        <w:t>القوانين</w:t>
      </w:r>
      <w:r w:rsidRPr="006C23F3">
        <w:rPr>
          <w:rFonts w:cs="AF_Najed"/>
          <w:sz w:val="24"/>
          <w:szCs w:val="24"/>
          <w:rtl/>
        </w:rPr>
        <w:t xml:space="preserve"> </w:t>
      </w:r>
      <w:r w:rsidRPr="006C23F3">
        <w:rPr>
          <w:rFonts w:cs="AF_Najed" w:hint="cs"/>
          <w:sz w:val="24"/>
          <w:szCs w:val="24"/>
          <w:rtl/>
        </w:rPr>
        <w:t>والتشريعات</w:t>
      </w:r>
      <w:r w:rsidRPr="006C23F3">
        <w:rPr>
          <w:rFonts w:cs="AF_Najed"/>
          <w:sz w:val="24"/>
          <w:szCs w:val="24"/>
          <w:rtl/>
        </w:rPr>
        <w:t xml:space="preserve"> </w:t>
      </w:r>
      <w:r w:rsidRPr="006C23F3">
        <w:rPr>
          <w:rFonts w:cs="AF_Najed" w:hint="cs"/>
          <w:sz w:val="24"/>
          <w:szCs w:val="24"/>
          <w:rtl/>
        </w:rPr>
        <w:t>واللوائح</w:t>
      </w:r>
      <w:r w:rsidRPr="006C23F3">
        <w:rPr>
          <w:rFonts w:cs="AF_Najed"/>
          <w:sz w:val="24"/>
          <w:szCs w:val="24"/>
          <w:rtl/>
        </w:rPr>
        <w:t xml:space="preserve"> </w:t>
      </w:r>
      <w:r w:rsidRPr="006C23F3">
        <w:rPr>
          <w:rFonts w:cs="AF_Najed" w:hint="cs"/>
          <w:sz w:val="24"/>
          <w:szCs w:val="24"/>
          <w:rtl/>
        </w:rPr>
        <w:t>والأنظمة</w:t>
      </w:r>
      <w:r w:rsidRPr="006C23F3">
        <w:rPr>
          <w:rFonts w:cs="AF_Najed"/>
          <w:sz w:val="24"/>
          <w:szCs w:val="24"/>
          <w:rtl/>
        </w:rPr>
        <w:t xml:space="preserve"> </w:t>
      </w:r>
      <w:r w:rsidRPr="006C23F3">
        <w:rPr>
          <w:rFonts w:cs="AF_Najed" w:hint="cs"/>
          <w:sz w:val="24"/>
          <w:szCs w:val="24"/>
          <w:rtl/>
        </w:rPr>
        <w:t>المعمول</w:t>
      </w:r>
      <w:r w:rsidRPr="006C23F3">
        <w:rPr>
          <w:rFonts w:cs="AF_Najed"/>
          <w:sz w:val="24"/>
          <w:szCs w:val="24"/>
          <w:rtl/>
        </w:rPr>
        <w:t xml:space="preserve"> </w:t>
      </w:r>
      <w:r w:rsidRPr="006C23F3">
        <w:rPr>
          <w:rFonts w:cs="AF_Najed" w:hint="cs"/>
          <w:sz w:val="24"/>
          <w:szCs w:val="24"/>
          <w:rtl/>
        </w:rPr>
        <w:t>بها</w:t>
      </w:r>
      <w:r w:rsidRPr="006C23F3">
        <w:rPr>
          <w:rFonts w:cs="AF_Najed"/>
          <w:sz w:val="24"/>
          <w:szCs w:val="24"/>
          <w:rtl/>
        </w:rPr>
        <w:t xml:space="preserve"> </w:t>
      </w:r>
      <w:r w:rsidRPr="006C23F3">
        <w:rPr>
          <w:rFonts w:cs="AF_Najed" w:hint="cs"/>
          <w:sz w:val="24"/>
          <w:szCs w:val="24"/>
          <w:rtl/>
        </w:rPr>
        <w:t>والمتعلقة</w:t>
      </w:r>
      <w:r w:rsidRPr="006C23F3">
        <w:rPr>
          <w:rFonts w:cs="AF_Najed"/>
          <w:sz w:val="24"/>
          <w:szCs w:val="24"/>
          <w:rtl/>
        </w:rPr>
        <w:t xml:space="preserve"> </w:t>
      </w:r>
      <w:r w:rsidRPr="006C23F3">
        <w:rPr>
          <w:rFonts w:cs="AF_Najed" w:hint="cs"/>
          <w:sz w:val="24"/>
          <w:szCs w:val="24"/>
          <w:rtl/>
        </w:rPr>
        <w:t>بمكافحة</w:t>
      </w:r>
      <w:r w:rsidRPr="006C23F3">
        <w:rPr>
          <w:rFonts w:cs="AF_Najed"/>
          <w:sz w:val="24"/>
          <w:szCs w:val="24"/>
          <w:rtl/>
        </w:rPr>
        <w:t xml:space="preserve"> </w:t>
      </w:r>
      <w:r w:rsidRPr="006C23F3">
        <w:rPr>
          <w:rFonts w:cs="AF_Najed" w:hint="cs"/>
          <w:sz w:val="24"/>
          <w:szCs w:val="24"/>
          <w:rtl/>
        </w:rPr>
        <w:t>الرشوة</w:t>
      </w:r>
      <w:r w:rsidRPr="006C23F3">
        <w:rPr>
          <w:rFonts w:cs="AF_Najed"/>
          <w:sz w:val="24"/>
          <w:szCs w:val="24"/>
          <w:rtl/>
        </w:rPr>
        <w:t xml:space="preserve"> </w:t>
      </w:r>
      <w:r w:rsidRPr="006C23F3">
        <w:rPr>
          <w:rFonts w:cs="AF_Najed" w:hint="cs"/>
          <w:sz w:val="24"/>
          <w:szCs w:val="24"/>
          <w:rtl/>
        </w:rPr>
        <w:t>والفساد</w:t>
      </w:r>
      <w:r w:rsidRPr="006C23F3">
        <w:rPr>
          <w:rFonts w:cs="AF_Najed"/>
          <w:sz w:val="24"/>
          <w:szCs w:val="24"/>
          <w:rtl/>
        </w:rPr>
        <w:t>.</w:t>
      </w:r>
    </w:p>
    <w:p w14:paraId="2C2EEACC" w14:textId="77777777" w:rsidR="00B1746C" w:rsidRDefault="00B1746C" w:rsidP="00B1746C">
      <w:pPr>
        <w:bidi/>
        <w:jc w:val="center"/>
        <w:rPr>
          <w:rFonts w:cs="AF_Najed"/>
          <w:b/>
          <w:bCs/>
          <w:color w:val="FF0000"/>
          <w:sz w:val="36"/>
          <w:szCs w:val="36"/>
          <w:u w:val="single"/>
          <w:rtl/>
        </w:rPr>
      </w:pPr>
      <w:r>
        <w:rPr>
          <w:rFonts w:cs="AF_Najed" w:hint="cs"/>
          <w:b/>
          <w:bCs/>
          <w:color w:val="FF0000"/>
          <w:sz w:val="36"/>
          <w:szCs w:val="36"/>
          <w:u w:val="single"/>
          <w:rtl/>
        </w:rPr>
        <w:t>التوقيعات</w:t>
      </w:r>
    </w:p>
    <w:tbl>
      <w:tblPr>
        <w:tblStyle w:val="TableGrid"/>
        <w:bidiVisual/>
        <w:tblW w:w="0" w:type="auto"/>
        <w:tblInd w:w="994"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ayout w:type="fixed"/>
        <w:tblLook w:val="04A0" w:firstRow="1" w:lastRow="0" w:firstColumn="1" w:lastColumn="0" w:noHBand="0" w:noVBand="1"/>
      </w:tblPr>
      <w:tblGrid>
        <w:gridCol w:w="3509"/>
        <w:gridCol w:w="3509"/>
      </w:tblGrid>
      <w:tr w:rsidR="00B1746C" w14:paraId="49C7948F" w14:textId="77777777" w:rsidTr="00896357">
        <w:trPr>
          <w:trHeight w:val="518"/>
        </w:trPr>
        <w:tc>
          <w:tcPr>
            <w:tcW w:w="3509" w:type="dxa"/>
            <w:tcBorders>
              <w:right w:val="single" w:sz="18" w:space="0" w:color="auto"/>
            </w:tcBorders>
            <w:vAlign w:val="center"/>
          </w:tcPr>
          <w:p w14:paraId="1EF251ED" w14:textId="27FD50F3" w:rsidR="00B1746C" w:rsidRPr="004D3D03" w:rsidRDefault="00B1746C" w:rsidP="00B34E96">
            <w:pPr>
              <w:bidi/>
              <w:jc w:val="center"/>
              <w:rPr>
                <w:rFonts w:cs="AF_Najed"/>
                <w:b/>
                <w:bCs/>
                <w:sz w:val="36"/>
                <w:szCs w:val="36"/>
                <w:rtl/>
              </w:rPr>
            </w:pPr>
            <w:r>
              <w:rPr>
                <w:rFonts w:asciiTheme="majorBidi" w:hAnsiTheme="majorBidi" w:cs="AF_Najed" w:hint="cs"/>
                <w:b/>
                <w:bCs/>
                <w:sz w:val="36"/>
                <w:szCs w:val="36"/>
                <w:rtl/>
                <w:lang w:bidi="ar-AE"/>
              </w:rPr>
              <w:t xml:space="preserve">نادى  </w:t>
            </w:r>
            <w:r w:rsidR="00B34E96">
              <w:rPr>
                <w:rFonts w:asciiTheme="majorBidi" w:hAnsiTheme="majorBidi" w:cs="AF_Najed" w:hint="cs"/>
                <w:b/>
                <w:bCs/>
                <w:sz w:val="36"/>
                <w:szCs w:val="36"/>
                <w:rtl/>
                <w:lang w:bidi="ar-AE"/>
              </w:rPr>
              <w:t xml:space="preserve">النصر الرياضى </w:t>
            </w:r>
          </w:p>
        </w:tc>
        <w:tc>
          <w:tcPr>
            <w:tcW w:w="3509" w:type="dxa"/>
            <w:tcBorders>
              <w:left w:val="single" w:sz="18" w:space="0" w:color="auto"/>
            </w:tcBorders>
            <w:vAlign w:val="center"/>
          </w:tcPr>
          <w:p w14:paraId="513DC551" w14:textId="77777777" w:rsidR="00B1746C" w:rsidRPr="004D3D03" w:rsidRDefault="00B1746C" w:rsidP="00896357">
            <w:pPr>
              <w:bidi/>
              <w:jc w:val="center"/>
              <w:rPr>
                <w:rFonts w:cs="AF_Najed"/>
                <w:sz w:val="36"/>
                <w:szCs w:val="36"/>
                <w:rtl/>
              </w:rPr>
            </w:pPr>
            <w:r w:rsidRPr="004D3D03">
              <w:rPr>
                <w:rFonts w:cs="AF_Najed" w:hint="cs"/>
                <w:b/>
                <w:bCs/>
                <w:sz w:val="36"/>
                <w:szCs w:val="36"/>
                <w:rtl/>
              </w:rPr>
              <w:t>شرك</w:t>
            </w:r>
            <w:r w:rsidRPr="004D3D03">
              <w:rPr>
                <w:rFonts w:cs="AF_Najed" w:hint="cs"/>
                <w:b/>
                <w:bCs/>
                <w:sz w:val="36"/>
                <w:szCs w:val="36"/>
                <w:rtl/>
                <w:lang w:bidi="ar-EG"/>
              </w:rPr>
              <w:t xml:space="preserve">ة </w:t>
            </w:r>
            <w:r>
              <w:rPr>
                <w:rFonts w:cs="AF_Najed" w:hint="cs"/>
                <w:b/>
                <w:bCs/>
                <w:sz w:val="36"/>
                <w:szCs w:val="36"/>
                <w:rtl/>
                <w:lang w:bidi="ar-EG"/>
              </w:rPr>
              <w:t>بريزينتيشن</w:t>
            </w:r>
          </w:p>
        </w:tc>
      </w:tr>
      <w:tr w:rsidR="00B1746C" w14:paraId="354E73F6" w14:textId="77777777" w:rsidTr="00896357">
        <w:trPr>
          <w:trHeight w:val="518"/>
        </w:trPr>
        <w:tc>
          <w:tcPr>
            <w:tcW w:w="3509" w:type="dxa"/>
            <w:tcBorders>
              <w:right w:val="single" w:sz="18" w:space="0" w:color="auto"/>
            </w:tcBorders>
            <w:vAlign w:val="center"/>
          </w:tcPr>
          <w:p w14:paraId="089B0D84" w14:textId="77777777" w:rsidR="00B1746C" w:rsidRDefault="00B1746C" w:rsidP="00896357">
            <w:pPr>
              <w:bidi/>
              <w:rPr>
                <w:rFonts w:cs="AF_Najed"/>
                <w:sz w:val="28"/>
                <w:szCs w:val="28"/>
                <w:rtl/>
              </w:rPr>
            </w:pPr>
            <w:r>
              <w:rPr>
                <w:rFonts w:cs="AF_Najed" w:hint="cs"/>
                <w:sz w:val="28"/>
                <w:szCs w:val="28"/>
                <w:rtl/>
              </w:rPr>
              <w:t>الأسم: .......................................</w:t>
            </w:r>
          </w:p>
        </w:tc>
        <w:tc>
          <w:tcPr>
            <w:tcW w:w="3509" w:type="dxa"/>
            <w:tcBorders>
              <w:left w:val="single" w:sz="18" w:space="0" w:color="auto"/>
            </w:tcBorders>
            <w:vAlign w:val="center"/>
          </w:tcPr>
          <w:p w14:paraId="3F623315" w14:textId="77777777" w:rsidR="00B1746C" w:rsidRDefault="00B1746C" w:rsidP="00896357">
            <w:pPr>
              <w:bidi/>
              <w:jc w:val="both"/>
              <w:rPr>
                <w:rFonts w:cs="AF_Najed"/>
                <w:sz w:val="28"/>
                <w:szCs w:val="28"/>
                <w:rtl/>
              </w:rPr>
            </w:pPr>
            <w:r>
              <w:rPr>
                <w:rFonts w:cs="AF_Najed" w:hint="cs"/>
                <w:sz w:val="28"/>
                <w:szCs w:val="28"/>
                <w:rtl/>
              </w:rPr>
              <w:t xml:space="preserve">الأسم: محمد كـــــامل </w:t>
            </w:r>
          </w:p>
        </w:tc>
      </w:tr>
      <w:tr w:rsidR="00B1746C" w14:paraId="000A39DD" w14:textId="77777777" w:rsidTr="00896357">
        <w:trPr>
          <w:trHeight w:val="518"/>
        </w:trPr>
        <w:tc>
          <w:tcPr>
            <w:tcW w:w="3509" w:type="dxa"/>
            <w:tcBorders>
              <w:right w:val="single" w:sz="18" w:space="0" w:color="auto"/>
            </w:tcBorders>
            <w:vAlign w:val="center"/>
          </w:tcPr>
          <w:p w14:paraId="1DC37B36" w14:textId="77777777" w:rsidR="00B1746C" w:rsidRDefault="00B1746C" w:rsidP="00896357">
            <w:pPr>
              <w:bidi/>
              <w:rPr>
                <w:rFonts w:cs="AF_Najed"/>
                <w:sz w:val="28"/>
                <w:szCs w:val="28"/>
                <w:rtl/>
              </w:rPr>
            </w:pPr>
            <w:r>
              <w:rPr>
                <w:rFonts w:cs="AF_Najed" w:hint="cs"/>
                <w:sz w:val="28"/>
                <w:szCs w:val="28"/>
                <w:rtl/>
              </w:rPr>
              <w:t>الصفة: .....................................</w:t>
            </w:r>
          </w:p>
        </w:tc>
        <w:tc>
          <w:tcPr>
            <w:tcW w:w="3509" w:type="dxa"/>
            <w:tcBorders>
              <w:left w:val="single" w:sz="18" w:space="0" w:color="auto"/>
            </w:tcBorders>
            <w:vAlign w:val="center"/>
          </w:tcPr>
          <w:p w14:paraId="6F5A8E19" w14:textId="77777777" w:rsidR="00B1746C" w:rsidRDefault="00B1746C" w:rsidP="00896357">
            <w:pPr>
              <w:bidi/>
              <w:jc w:val="both"/>
              <w:rPr>
                <w:rFonts w:cs="AF_Najed"/>
                <w:sz w:val="28"/>
                <w:szCs w:val="28"/>
                <w:rtl/>
              </w:rPr>
            </w:pPr>
            <w:r>
              <w:rPr>
                <w:rFonts w:cs="AF_Najed" w:hint="cs"/>
                <w:sz w:val="28"/>
                <w:szCs w:val="28"/>
                <w:rtl/>
              </w:rPr>
              <w:t>الصفة: رئيس مجلس إدارة الشركة المصرية لخدمات إعلانات الأقاليم -بريزنتيشن</w:t>
            </w:r>
          </w:p>
        </w:tc>
      </w:tr>
      <w:tr w:rsidR="00B1746C" w14:paraId="5758BB57" w14:textId="77777777" w:rsidTr="00896357">
        <w:trPr>
          <w:trHeight w:val="518"/>
        </w:trPr>
        <w:tc>
          <w:tcPr>
            <w:tcW w:w="3509" w:type="dxa"/>
            <w:tcBorders>
              <w:right w:val="single" w:sz="18" w:space="0" w:color="auto"/>
            </w:tcBorders>
            <w:vAlign w:val="center"/>
          </w:tcPr>
          <w:p w14:paraId="235A929A" w14:textId="77777777" w:rsidR="00B1746C" w:rsidRDefault="00B1746C" w:rsidP="00896357">
            <w:pPr>
              <w:bidi/>
              <w:rPr>
                <w:rFonts w:cs="AF_Najed"/>
                <w:sz w:val="28"/>
                <w:szCs w:val="28"/>
                <w:rtl/>
              </w:rPr>
            </w:pPr>
            <w:r>
              <w:rPr>
                <w:rFonts w:cs="AF_Najed" w:hint="cs"/>
                <w:sz w:val="28"/>
                <w:szCs w:val="28"/>
                <w:rtl/>
              </w:rPr>
              <w:t>التوقيع</w:t>
            </w:r>
          </w:p>
        </w:tc>
        <w:tc>
          <w:tcPr>
            <w:tcW w:w="3509" w:type="dxa"/>
            <w:tcBorders>
              <w:left w:val="single" w:sz="18" w:space="0" w:color="auto"/>
            </w:tcBorders>
            <w:vAlign w:val="center"/>
          </w:tcPr>
          <w:p w14:paraId="64B6E414" w14:textId="77777777" w:rsidR="00B1746C" w:rsidRDefault="00B1746C" w:rsidP="00896357">
            <w:pPr>
              <w:bidi/>
              <w:jc w:val="both"/>
              <w:rPr>
                <w:rFonts w:cs="AF_Najed"/>
                <w:sz w:val="28"/>
                <w:szCs w:val="28"/>
                <w:rtl/>
              </w:rPr>
            </w:pPr>
            <w:r>
              <w:rPr>
                <w:rFonts w:cs="AF_Najed" w:hint="cs"/>
                <w:sz w:val="28"/>
                <w:szCs w:val="28"/>
                <w:rtl/>
              </w:rPr>
              <w:t xml:space="preserve">التوقيع: </w:t>
            </w:r>
          </w:p>
        </w:tc>
      </w:tr>
      <w:tr w:rsidR="00B1746C" w14:paraId="360A3BA8" w14:textId="77777777" w:rsidTr="00896357">
        <w:trPr>
          <w:trHeight w:val="518"/>
        </w:trPr>
        <w:tc>
          <w:tcPr>
            <w:tcW w:w="3509" w:type="dxa"/>
            <w:tcBorders>
              <w:right w:val="single" w:sz="18" w:space="0" w:color="auto"/>
            </w:tcBorders>
            <w:vAlign w:val="center"/>
          </w:tcPr>
          <w:p w14:paraId="0217DDEA" w14:textId="77777777" w:rsidR="00B1746C" w:rsidRDefault="00B1746C" w:rsidP="00896357">
            <w:pPr>
              <w:bidi/>
              <w:rPr>
                <w:rFonts w:cs="AF_Najed"/>
                <w:sz w:val="28"/>
                <w:szCs w:val="28"/>
                <w:rtl/>
              </w:rPr>
            </w:pPr>
            <w:r>
              <w:rPr>
                <w:rFonts w:cs="AF_Najed" w:hint="cs"/>
                <w:sz w:val="28"/>
                <w:szCs w:val="28"/>
                <w:rtl/>
              </w:rPr>
              <w:t>التاريخ: ..../..../2014</w:t>
            </w:r>
          </w:p>
        </w:tc>
        <w:tc>
          <w:tcPr>
            <w:tcW w:w="3509" w:type="dxa"/>
            <w:tcBorders>
              <w:left w:val="single" w:sz="18" w:space="0" w:color="auto"/>
            </w:tcBorders>
            <w:vAlign w:val="center"/>
          </w:tcPr>
          <w:p w14:paraId="68A8FD4C" w14:textId="77777777" w:rsidR="00B1746C" w:rsidRDefault="00B1746C" w:rsidP="00896357">
            <w:pPr>
              <w:bidi/>
              <w:jc w:val="both"/>
              <w:rPr>
                <w:rFonts w:cs="AF_Najed"/>
                <w:sz w:val="28"/>
                <w:szCs w:val="28"/>
                <w:rtl/>
              </w:rPr>
            </w:pPr>
            <w:r>
              <w:rPr>
                <w:rFonts w:cs="AF_Najed" w:hint="cs"/>
                <w:sz w:val="28"/>
                <w:szCs w:val="28"/>
                <w:rtl/>
              </w:rPr>
              <w:t>التاريخ: ..../..../2014</w:t>
            </w:r>
          </w:p>
        </w:tc>
      </w:tr>
    </w:tbl>
    <w:p w14:paraId="419F6DDA" w14:textId="77777777" w:rsidR="00B1746C" w:rsidRDefault="00B1746C" w:rsidP="00B1746C">
      <w:pPr>
        <w:bidi/>
        <w:spacing w:after="0"/>
        <w:jc w:val="center"/>
        <w:rPr>
          <w:rFonts w:cs="AF_Najed"/>
          <w:sz w:val="40"/>
          <w:szCs w:val="40"/>
          <w:rtl/>
          <w:lang w:val="en-US" w:bidi="ar-EG"/>
        </w:rPr>
      </w:pPr>
    </w:p>
    <w:p w14:paraId="1C462B86" w14:textId="77777777" w:rsidR="00B1746C" w:rsidRDefault="00B1746C" w:rsidP="00B1746C">
      <w:pPr>
        <w:bidi/>
        <w:spacing w:after="0"/>
        <w:jc w:val="center"/>
        <w:rPr>
          <w:rFonts w:cs="AF_Najed"/>
          <w:sz w:val="40"/>
          <w:szCs w:val="40"/>
          <w:rtl/>
          <w:lang w:val="en-US" w:bidi="ar-EG"/>
        </w:rPr>
      </w:pPr>
    </w:p>
    <w:p w14:paraId="4B0079AA" w14:textId="77777777" w:rsidR="00B1746C" w:rsidRDefault="00B1746C" w:rsidP="00B1746C">
      <w:pPr>
        <w:bidi/>
        <w:spacing w:after="0"/>
        <w:jc w:val="center"/>
        <w:rPr>
          <w:rFonts w:cs="AF_Najed"/>
          <w:sz w:val="40"/>
          <w:szCs w:val="40"/>
          <w:rtl/>
          <w:lang w:val="en-US" w:bidi="ar-EG"/>
        </w:rPr>
      </w:pPr>
    </w:p>
    <w:p w14:paraId="6C483B42" w14:textId="77777777" w:rsidR="00B1746C" w:rsidRDefault="00B1746C" w:rsidP="00B1746C">
      <w:pPr>
        <w:bidi/>
        <w:spacing w:after="0"/>
        <w:jc w:val="center"/>
        <w:rPr>
          <w:rFonts w:cs="AF_Najed"/>
          <w:sz w:val="40"/>
          <w:szCs w:val="40"/>
          <w:rtl/>
          <w:lang w:val="en-US" w:bidi="ar-EG"/>
        </w:rPr>
      </w:pPr>
    </w:p>
    <w:p w14:paraId="2A163E47" w14:textId="77777777" w:rsidR="00B1746C" w:rsidRDefault="00B1746C" w:rsidP="00B1746C">
      <w:pPr>
        <w:bidi/>
        <w:spacing w:after="0"/>
        <w:jc w:val="center"/>
        <w:rPr>
          <w:rFonts w:cs="AF_Najed"/>
          <w:sz w:val="40"/>
          <w:szCs w:val="40"/>
          <w:rtl/>
          <w:lang w:val="en-US" w:bidi="ar-EG"/>
        </w:rPr>
      </w:pPr>
    </w:p>
    <w:p w14:paraId="325FE177" w14:textId="77777777" w:rsidR="00B1746C" w:rsidRDefault="00B1746C" w:rsidP="00B1746C">
      <w:pPr>
        <w:bidi/>
        <w:spacing w:after="0"/>
        <w:jc w:val="center"/>
        <w:rPr>
          <w:rFonts w:cs="AF_Najed"/>
          <w:sz w:val="40"/>
          <w:szCs w:val="40"/>
          <w:rtl/>
          <w:lang w:val="en-US" w:bidi="ar-EG"/>
        </w:rPr>
      </w:pPr>
    </w:p>
    <w:p w14:paraId="4F3FE023" w14:textId="77777777" w:rsidR="00B1746C" w:rsidRDefault="00B1746C" w:rsidP="00B1746C">
      <w:pPr>
        <w:bidi/>
        <w:spacing w:after="0"/>
        <w:jc w:val="center"/>
        <w:rPr>
          <w:rFonts w:cs="AF_Najed"/>
          <w:sz w:val="40"/>
          <w:szCs w:val="40"/>
          <w:rtl/>
          <w:lang w:val="en-US" w:bidi="ar-EG"/>
        </w:rPr>
      </w:pPr>
    </w:p>
    <w:p w14:paraId="608682BE" w14:textId="77777777" w:rsidR="00B1746C" w:rsidRDefault="00B1746C" w:rsidP="00B1746C">
      <w:pPr>
        <w:bidi/>
        <w:spacing w:after="0"/>
        <w:jc w:val="center"/>
        <w:rPr>
          <w:rFonts w:cs="AF_Najed"/>
          <w:sz w:val="40"/>
          <w:szCs w:val="40"/>
          <w:rtl/>
          <w:lang w:val="en-US" w:bidi="ar-EG"/>
        </w:rPr>
      </w:pPr>
    </w:p>
    <w:p w14:paraId="23529FAC" w14:textId="77777777" w:rsidR="00B1746C" w:rsidRDefault="00B1746C" w:rsidP="00B1746C">
      <w:pPr>
        <w:bidi/>
        <w:spacing w:after="0"/>
        <w:jc w:val="center"/>
        <w:rPr>
          <w:rFonts w:cs="AF_Najed"/>
          <w:sz w:val="40"/>
          <w:szCs w:val="40"/>
          <w:rtl/>
          <w:lang w:val="en-US" w:bidi="ar-EG"/>
        </w:rPr>
      </w:pPr>
    </w:p>
    <w:p w14:paraId="0B7B014E" w14:textId="77777777" w:rsidR="00B1746C" w:rsidRDefault="00B1746C" w:rsidP="00B1746C">
      <w:pPr>
        <w:bidi/>
        <w:spacing w:after="0"/>
        <w:jc w:val="center"/>
        <w:rPr>
          <w:rFonts w:cs="AF_Najed"/>
          <w:sz w:val="40"/>
          <w:szCs w:val="40"/>
          <w:rtl/>
          <w:lang w:val="en-US" w:bidi="ar-EG"/>
        </w:rPr>
      </w:pPr>
      <w:r>
        <w:rPr>
          <w:rFonts w:cs="AF_Najed" w:hint="cs"/>
          <w:sz w:val="40"/>
          <w:szCs w:val="40"/>
          <w:rtl/>
          <w:lang w:val="en-US" w:bidi="ar-EG"/>
        </w:rPr>
        <w:lastRenderedPageBreak/>
        <w:t>ملحق (1)</w:t>
      </w:r>
    </w:p>
    <w:p w14:paraId="08EDD3B3" w14:textId="77777777" w:rsidR="00B1746C" w:rsidRPr="00DF16BE" w:rsidRDefault="00B1746C" w:rsidP="00B1746C">
      <w:pPr>
        <w:bidi/>
        <w:spacing w:after="0"/>
        <w:jc w:val="center"/>
        <w:rPr>
          <w:rFonts w:cs="AF_Najed"/>
          <w:b/>
          <w:bCs/>
          <w:sz w:val="36"/>
          <w:szCs w:val="36"/>
          <w:u w:val="single"/>
          <w:rtl/>
          <w:lang w:bidi="ar-EG"/>
        </w:rPr>
      </w:pPr>
      <w:r w:rsidRPr="00DF16BE">
        <w:rPr>
          <w:rFonts w:cs="AF_Najed" w:hint="cs"/>
          <w:b/>
          <w:bCs/>
          <w:sz w:val="36"/>
          <w:szCs w:val="36"/>
          <w:u w:val="single"/>
          <w:rtl/>
          <w:lang w:bidi="ar-EG"/>
        </w:rPr>
        <w:t>الخدمات</w:t>
      </w:r>
      <w:r>
        <w:rPr>
          <w:rFonts w:cs="AF_Najed" w:hint="cs"/>
          <w:b/>
          <w:bCs/>
          <w:sz w:val="36"/>
          <w:szCs w:val="36"/>
          <w:u w:val="single"/>
          <w:rtl/>
          <w:lang w:bidi="ar-EG"/>
        </w:rPr>
        <w:t xml:space="preserve"> والحوافز</w:t>
      </w:r>
      <w:r w:rsidRPr="00DF16BE">
        <w:rPr>
          <w:rFonts w:cs="AF_Najed" w:hint="cs"/>
          <w:b/>
          <w:bCs/>
          <w:sz w:val="36"/>
          <w:szCs w:val="36"/>
          <w:u w:val="single"/>
          <w:rtl/>
          <w:lang w:bidi="ar-EG"/>
        </w:rPr>
        <w:t xml:space="preserve"> المقدمة من الشركة:</w:t>
      </w:r>
    </w:p>
    <w:p w14:paraId="26DF1CA5" w14:textId="77777777" w:rsidR="00B1746C" w:rsidRDefault="00B1746C" w:rsidP="00B1746C">
      <w:pPr>
        <w:bidi/>
        <w:spacing w:after="0"/>
        <w:rPr>
          <w:rFonts w:cs="AF_Najed"/>
          <w:sz w:val="24"/>
          <w:szCs w:val="24"/>
          <w:rtl/>
          <w:lang w:bidi="ar-EG"/>
        </w:rPr>
      </w:pPr>
    </w:p>
    <w:p w14:paraId="169F199F" w14:textId="77777777" w:rsidR="00B1746C" w:rsidRPr="00DF16BE" w:rsidRDefault="00B1746C" w:rsidP="00B1746C">
      <w:pPr>
        <w:bidi/>
        <w:spacing w:after="0"/>
        <w:jc w:val="both"/>
        <w:rPr>
          <w:rFonts w:cs="AF_Najed"/>
          <w:sz w:val="24"/>
          <w:szCs w:val="24"/>
          <w:rtl/>
          <w:lang w:bidi="ar-EG"/>
        </w:rPr>
      </w:pPr>
      <w:r w:rsidRPr="00DF16BE">
        <w:rPr>
          <w:rFonts w:cs="AF_Najed" w:hint="cs"/>
          <w:sz w:val="24"/>
          <w:szCs w:val="24"/>
          <w:rtl/>
          <w:lang w:bidi="ar-EG"/>
        </w:rPr>
        <w:t>وسوف تقوم الشركة بتحمل نفقات الخدمات التالية للفريق الأول فقط وذلك خلال الدورى العام والبطولات الأفريقية، إضافة الى القيمة التعاقدية المنصوص عليها بأعلى وذلك طوال فترة التعاقد، على أن تحدد قيمة أو كمية هذه الخدمات عند التعاقد:</w:t>
      </w:r>
    </w:p>
    <w:p w14:paraId="70A6A946" w14:textId="610449A6" w:rsidR="00B1746C" w:rsidRDefault="00B1746C" w:rsidP="00B34E96">
      <w:pPr>
        <w:pStyle w:val="ListParagraph"/>
        <w:numPr>
          <w:ilvl w:val="0"/>
          <w:numId w:val="87"/>
        </w:numPr>
        <w:bidi/>
        <w:spacing w:after="0"/>
        <w:jc w:val="both"/>
        <w:rPr>
          <w:rFonts w:cs="AF_Najed"/>
          <w:sz w:val="24"/>
          <w:szCs w:val="24"/>
          <w:lang w:bidi="ar-EG"/>
        </w:rPr>
      </w:pPr>
      <w:r>
        <w:rPr>
          <w:rFonts w:cs="AF_Najed" w:hint="cs"/>
          <w:sz w:val="24"/>
          <w:szCs w:val="24"/>
          <w:rtl/>
          <w:lang w:bidi="ar-EG"/>
        </w:rPr>
        <w:t>توريد ملابس لاعبى وجهاز الفريق الأول فقط، وذلك لعدد 40 فرد، من شركة .......... بالمستويات العالمية مجانا، على أن يتم التوريد خلال 90 يوم من تاريخ الموافقة على الأصناف.</w:t>
      </w:r>
    </w:p>
    <w:p w14:paraId="44B8CB54" w14:textId="77777777" w:rsidR="00B1746C" w:rsidRPr="00DF16BE" w:rsidRDefault="00B1746C" w:rsidP="00B34E96">
      <w:pPr>
        <w:pStyle w:val="ListParagraph"/>
        <w:numPr>
          <w:ilvl w:val="0"/>
          <w:numId w:val="87"/>
        </w:numPr>
        <w:bidi/>
        <w:spacing w:after="0"/>
        <w:jc w:val="both"/>
        <w:rPr>
          <w:rFonts w:cs="AF_Najed"/>
          <w:sz w:val="24"/>
          <w:szCs w:val="24"/>
          <w:rtl/>
          <w:lang w:bidi="ar-EG"/>
        </w:rPr>
      </w:pPr>
      <w:r>
        <w:rPr>
          <w:rFonts w:cs="AF_Najed" w:hint="cs"/>
          <w:sz w:val="24"/>
          <w:szCs w:val="24"/>
          <w:rtl/>
          <w:lang w:bidi="ar-EG"/>
        </w:rPr>
        <w:t xml:space="preserve">توريد </w:t>
      </w:r>
      <w:r w:rsidRPr="00DF16BE">
        <w:rPr>
          <w:rFonts w:cs="AF_Najed" w:hint="cs"/>
          <w:sz w:val="24"/>
          <w:szCs w:val="24"/>
          <w:rtl/>
          <w:lang w:bidi="ar-EG"/>
        </w:rPr>
        <w:t xml:space="preserve">المياة المعدنية </w:t>
      </w:r>
      <w:r>
        <w:rPr>
          <w:rFonts w:cs="AF_Najed" w:hint="cs"/>
          <w:sz w:val="24"/>
          <w:szCs w:val="24"/>
          <w:rtl/>
          <w:lang w:bidi="ar-EG"/>
        </w:rPr>
        <w:t xml:space="preserve">والعصائر </w:t>
      </w:r>
      <w:r w:rsidRPr="00DF16BE">
        <w:rPr>
          <w:rFonts w:cs="AF_Najed" w:hint="cs"/>
          <w:sz w:val="24"/>
          <w:szCs w:val="24"/>
          <w:rtl/>
          <w:lang w:bidi="ar-EG"/>
        </w:rPr>
        <w:t>التى يحتاجها الفريق</w:t>
      </w:r>
      <w:r>
        <w:rPr>
          <w:rFonts w:cs="AF_Najed" w:hint="cs"/>
          <w:sz w:val="24"/>
          <w:szCs w:val="24"/>
          <w:rtl/>
          <w:lang w:bidi="ar-EG"/>
        </w:rPr>
        <w:t xml:space="preserve"> مجانا، تقدر الكمية بناء على المعايير الخاصة بالمسابقات الدولية</w:t>
      </w:r>
    </w:p>
    <w:p w14:paraId="601901EB" w14:textId="77777777" w:rsidR="00B34E96" w:rsidRDefault="00B1746C" w:rsidP="00B34E96">
      <w:pPr>
        <w:pStyle w:val="ListParagraph"/>
        <w:numPr>
          <w:ilvl w:val="0"/>
          <w:numId w:val="87"/>
        </w:numPr>
        <w:bidi/>
        <w:spacing w:after="0"/>
        <w:jc w:val="both"/>
        <w:rPr>
          <w:rFonts w:cs="AF_Najed"/>
          <w:sz w:val="24"/>
          <w:szCs w:val="24"/>
          <w:lang w:bidi="ar-EG"/>
        </w:rPr>
      </w:pPr>
      <w:r w:rsidRPr="00B34E96">
        <w:rPr>
          <w:rFonts w:cs="AF_Najed" w:hint="cs"/>
          <w:sz w:val="24"/>
          <w:szCs w:val="24"/>
          <w:rtl/>
          <w:lang w:bidi="ar-EG"/>
        </w:rPr>
        <w:t>توفير جميع إقامات الفريق المحلية لمدة يوم واحد مجانا وذلك قبل مباريات الفريق للمسابقات التى يشارك فيها موضوع هذا العقد، وذلك فى الفنادق المتاحة فى توقيت هذه المباريات، بحيث لاتقل درجتها عن ماهو كان متعاقد عليه سابقا  مع النادى، على أن تقوم الشركة بتقديم مقترح هذه الفنادق بعد إعلان جدول الدورى العام.</w:t>
      </w:r>
      <w:r w:rsidR="00B34E96" w:rsidRPr="00B34E96">
        <w:rPr>
          <w:rFonts w:cs="AF_Najed" w:hint="cs"/>
          <w:sz w:val="24"/>
          <w:szCs w:val="24"/>
          <w:rtl/>
          <w:lang w:bidi="ar-EG"/>
        </w:rPr>
        <w:t xml:space="preserve"> </w:t>
      </w:r>
    </w:p>
    <w:p w14:paraId="4232FC74" w14:textId="3A6B73C1" w:rsidR="00B34E96" w:rsidRPr="00B34E96" w:rsidRDefault="00B34E96" w:rsidP="00B34E96">
      <w:pPr>
        <w:pStyle w:val="ListParagraph"/>
        <w:numPr>
          <w:ilvl w:val="0"/>
          <w:numId w:val="87"/>
        </w:numPr>
        <w:bidi/>
        <w:spacing w:after="0"/>
        <w:jc w:val="both"/>
        <w:rPr>
          <w:rFonts w:cs="AF_Najed"/>
          <w:sz w:val="24"/>
          <w:szCs w:val="24"/>
          <w:rtl/>
          <w:lang w:bidi="ar-EG"/>
        </w:rPr>
      </w:pPr>
      <w:r w:rsidRPr="00B34E96">
        <w:rPr>
          <w:rFonts w:cs="AF_Najed" w:hint="cs"/>
          <w:sz w:val="24"/>
          <w:szCs w:val="24"/>
          <w:rtl/>
          <w:lang w:bidi="ar-EG"/>
        </w:rPr>
        <w:t>وسوف يحصل النادى على الفريق على مبلغ 5000 جنية على كل نقطة يحصل عليها الفريق خلال مدة التعاقد، كما يحصل الفريق على مبلغ 50,000 جنية فى كل موسم يظل فيه الفريق بالدورى الممتاز،  كما يحصل الفريق على المبالغ التالية طبقا لترتيب الفريق فى جدول الدورى كل موسم تعاقدى:-</w:t>
      </w:r>
    </w:p>
    <w:tbl>
      <w:tblPr>
        <w:tblpPr w:leftFromText="180" w:rightFromText="180" w:vertAnchor="text" w:horzAnchor="page" w:tblpX="3133" w:tblpY="112"/>
        <w:tblW w:w="6460" w:type="dxa"/>
        <w:tblLook w:val="04A0" w:firstRow="1" w:lastRow="0" w:firstColumn="1" w:lastColumn="0" w:noHBand="0" w:noVBand="1"/>
      </w:tblPr>
      <w:tblGrid>
        <w:gridCol w:w="940"/>
        <w:gridCol w:w="1380"/>
        <w:gridCol w:w="1380"/>
        <w:gridCol w:w="1380"/>
        <w:gridCol w:w="1380"/>
      </w:tblGrid>
      <w:tr w:rsidR="00B34E96" w:rsidRPr="00FE0071" w14:paraId="5E99A9D1" w14:textId="77777777" w:rsidTr="00C56C94">
        <w:trPr>
          <w:trHeight w:val="112"/>
        </w:trPr>
        <w:tc>
          <w:tcPr>
            <w:tcW w:w="940"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390BBE04" w14:textId="77777777" w:rsidR="00B34E96" w:rsidRPr="008B17AA" w:rsidRDefault="00B34E96" w:rsidP="00C56C94">
            <w:pPr>
              <w:spacing w:after="0" w:line="240" w:lineRule="auto"/>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 </w:t>
            </w:r>
          </w:p>
        </w:tc>
        <w:tc>
          <w:tcPr>
            <w:tcW w:w="1380" w:type="dxa"/>
            <w:tcBorders>
              <w:top w:val="single" w:sz="12" w:space="0" w:color="auto"/>
              <w:left w:val="nil"/>
              <w:bottom w:val="single" w:sz="12" w:space="0" w:color="auto"/>
              <w:right w:val="single" w:sz="4" w:space="0" w:color="auto"/>
            </w:tcBorders>
            <w:shd w:val="clear" w:color="auto" w:fill="auto"/>
            <w:noWrap/>
            <w:vAlign w:val="center"/>
            <w:hideMark/>
          </w:tcPr>
          <w:p w14:paraId="12856B0F"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Season 1</w:t>
            </w:r>
          </w:p>
        </w:tc>
        <w:tc>
          <w:tcPr>
            <w:tcW w:w="1380" w:type="dxa"/>
            <w:tcBorders>
              <w:top w:val="single" w:sz="12" w:space="0" w:color="auto"/>
              <w:left w:val="nil"/>
              <w:bottom w:val="single" w:sz="12" w:space="0" w:color="auto"/>
              <w:right w:val="single" w:sz="4" w:space="0" w:color="auto"/>
            </w:tcBorders>
            <w:shd w:val="clear" w:color="auto" w:fill="auto"/>
            <w:noWrap/>
            <w:vAlign w:val="center"/>
            <w:hideMark/>
          </w:tcPr>
          <w:p w14:paraId="2368DC7E"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Season 2</w:t>
            </w:r>
          </w:p>
        </w:tc>
        <w:tc>
          <w:tcPr>
            <w:tcW w:w="1380" w:type="dxa"/>
            <w:tcBorders>
              <w:top w:val="single" w:sz="12" w:space="0" w:color="auto"/>
              <w:left w:val="nil"/>
              <w:bottom w:val="single" w:sz="12" w:space="0" w:color="auto"/>
              <w:right w:val="single" w:sz="4" w:space="0" w:color="auto"/>
            </w:tcBorders>
            <w:shd w:val="clear" w:color="auto" w:fill="auto"/>
            <w:noWrap/>
            <w:vAlign w:val="center"/>
            <w:hideMark/>
          </w:tcPr>
          <w:p w14:paraId="08DF908A"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Season 3</w:t>
            </w:r>
          </w:p>
        </w:tc>
        <w:tc>
          <w:tcPr>
            <w:tcW w:w="1380" w:type="dxa"/>
            <w:tcBorders>
              <w:top w:val="single" w:sz="12" w:space="0" w:color="auto"/>
              <w:left w:val="nil"/>
              <w:bottom w:val="single" w:sz="12" w:space="0" w:color="auto"/>
              <w:right w:val="single" w:sz="12" w:space="0" w:color="auto"/>
            </w:tcBorders>
            <w:shd w:val="clear" w:color="auto" w:fill="auto"/>
            <w:noWrap/>
            <w:vAlign w:val="center"/>
            <w:hideMark/>
          </w:tcPr>
          <w:p w14:paraId="03B8AB8B"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Season 4</w:t>
            </w:r>
          </w:p>
        </w:tc>
      </w:tr>
      <w:tr w:rsidR="00B34E96" w:rsidRPr="00FE0071" w14:paraId="30F04370" w14:textId="77777777" w:rsidTr="00C56C94">
        <w:trPr>
          <w:trHeight w:val="34"/>
        </w:trPr>
        <w:tc>
          <w:tcPr>
            <w:tcW w:w="940" w:type="dxa"/>
            <w:tcBorders>
              <w:top w:val="nil"/>
              <w:left w:val="single" w:sz="12" w:space="0" w:color="auto"/>
              <w:bottom w:val="single" w:sz="4" w:space="0" w:color="auto"/>
              <w:right w:val="single" w:sz="4" w:space="0" w:color="auto"/>
            </w:tcBorders>
            <w:shd w:val="clear" w:color="000000" w:fill="D9D9D9"/>
            <w:noWrap/>
            <w:vAlign w:val="center"/>
            <w:hideMark/>
          </w:tcPr>
          <w:p w14:paraId="4814AB37"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w:t>
            </w:r>
          </w:p>
        </w:tc>
        <w:tc>
          <w:tcPr>
            <w:tcW w:w="1380" w:type="dxa"/>
            <w:tcBorders>
              <w:top w:val="nil"/>
              <w:left w:val="nil"/>
              <w:bottom w:val="single" w:sz="4" w:space="0" w:color="auto"/>
              <w:right w:val="single" w:sz="4" w:space="0" w:color="auto"/>
            </w:tcBorders>
            <w:shd w:val="clear" w:color="000000" w:fill="D9D9D9"/>
            <w:noWrap/>
            <w:vAlign w:val="center"/>
            <w:hideMark/>
          </w:tcPr>
          <w:p w14:paraId="5BF93339"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1,000,000</w:t>
            </w:r>
          </w:p>
        </w:tc>
        <w:tc>
          <w:tcPr>
            <w:tcW w:w="1380" w:type="dxa"/>
            <w:tcBorders>
              <w:top w:val="nil"/>
              <w:left w:val="nil"/>
              <w:bottom w:val="single" w:sz="4" w:space="0" w:color="auto"/>
              <w:right w:val="single" w:sz="4" w:space="0" w:color="auto"/>
            </w:tcBorders>
            <w:shd w:val="clear" w:color="000000" w:fill="D9D9D9"/>
            <w:noWrap/>
            <w:vAlign w:val="center"/>
            <w:hideMark/>
          </w:tcPr>
          <w:p w14:paraId="022EEE2C"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1,100,000</w:t>
            </w:r>
          </w:p>
        </w:tc>
        <w:tc>
          <w:tcPr>
            <w:tcW w:w="1380" w:type="dxa"/>
            <w:tcBorders>
              <w:top w:val="nil"/>
              <w:left w:val="nil"/>
              <w:bottom w:val="single" w:sz="4" w:space="0" w:color="auto"/>
              <w:right w:val="single" w:sz="4" w:space="0" w:color="auto"/>
            </w:tcBorders>
            <w:shd w:val="clear" w:color="000000" w:fill="D9D9D9"/>
            <w:noWrap/>
            <w:vAlign w:val="center"/>
            <w:hideMark/>
          </w:tcPr>
          <w:p w14:paraId="5D73C701"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1,210,000</w:t>
            </w:r>
          </w:p>
        </w:tc>
        <w:tc>
          <w:tcPr>
            <w:tcW w:w="1380" w:type="dxa"/>
            <w:tcBorders>
              <w:top w:val="nil"/>
              <w:left w:val="nil"/>
              <w:bottom w:val="single" w:sz="4" w:space="0" w:color="auto"/>
              <w:right w:val="single" w:sz="12" w:space="0" w:color="auto"/>
            </w:tcBorders>
            <w:shd w:val="clear" w:color="000000" w:fill="D9D9D9"/>
            <w:noWrap/>
            <w:vAlign w:val="center"/>
            <w:hideMark/>
          </w:tcPr>
          <w:p w14:paraId="3DA653F9"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1,331,000</w:t>
            </w:r>
          </w:p>
        </w:tc>
      </w:tr>
      <w:tr w:rsidR="00B34E96" w:rsidRPr="00FE0071" w14:paraId="0FD5DC19" w14:textId="77777777" w:rsidTr="00C56C94">
        <w:trPr>
          <w:trHeight w:val="54"/>
        </w:trPr>
        <w:tc>
          <w:tcPr>
            <w:tcW w:w="940" w:type="dxa"/>
            <w:tcBorders>
              <w:top w:val="nil"/>
              <w:left w:val="single" w:sz="12" w:space="0" w:color="auto"/>
              <w:bottom w:val="single" w:sz="4" w:space="0" w:color="auto"/>
              <w:right w:val="single" w:sz="4" w:space="0" w:color="auto"/>
            </w:tcBorders>
            <w:shd w:val="clear" w:color="auto" w:fill="auto"/>
            <w:noWrap/>
            <w:vAlign w:val="center"/>
            <w:hideMark/>
          </w:tcPr>
          <w:p w14:paraId="0C57DA36"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2</w:t>
            </w:r>
          </w:p>
        </w:tc>
        <w:tc>
          <w:tcPr>
            <w:tcW w:w="1380" w:type="dxa"/>
            <w:tcBorders>
              <w:top w:val="nil"/>
              <w:left w:val="nil"/>
              <w:bottom w:val="single" w:sz="4" w:space="0" w:color="auto"/>
              <w:right w:val="single" w:sz="4" w:space="0" w:color="auto"/>
            </w:tcBorders>
            <w:shd w:val="clear" w:color="auto" w:fill="auto"/>
            <w:noWrap/>
            <w:vAlign w:val="center"/>
            <w:hideMark/>
          </w:tcPr>
          <w:p w14:paraId="215AF7C6"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600,000</w:t>
            </w:r>
          </w:p>
        </w:tc>
        <w:tc>
          <w:tcPr>
            <w:tcW w:w="1380" w:type="dxa"/>
            <w:tcBorders>
              <w:top w:val="nil"/>
              <w:left w:val="nil"/>
              <w:bottom w:val="single" w:sz="4" w:space="0" w:color="auto"/>
              <w:right w:val="single" w:sz="4" w:space="0" w:color="auto"/>
            </w:tcBorders>
            <w:shd w:val="clear" w:color="auto" w:fill="auto"/>
            <w:noWrap/>
            <w:vAlign w:val="center"/>
            <w:hideMark/>
          </w:tcPr>
          <w:p w14:paraId="39E03C93"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660,000</w:t>
            </w:r>
          </w:p>
        </w:tc>
        <w:tc>
          <w:tcPr>
            <w:tcW w:w="1380" w:type="dxa"/>
            <w:tcBorders>
              <w:top w:val="nil"/>
              <w:left w:val="nil"/>
              <w:bottom w:val="single" w:sz="4" w:space="0" w:color="auto"/>
              <w:right w:val="single" w:sz="4" w:space="0" w:color="auto"/>
            </w:tcBorders>
            <w:shd w:val="clear" w:color="auto" w:fill="auto"/>
            <w:noWrap/>
            <w:vAlign w:val="center"/>
            <w:hideMark/>
          </w:tcPr>
          <w:p w14:paraId="6A809E7A"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726,000</w:t>
            </w:r>
          </w:p>
        </w:tc>
        <w:tc>
          <w:tcPr>
            <w:tcW w:w="1380" w:type="dxa"/>
            <w:tcBorders>
              <w:top w:val="nil"/>
              <w:left w:val="nil"/>
              <w:bottom w:val="single" w:sz="4" w:space="0" w:color="auto"/>
              <w:right w:val="single" w:sz="12" w:space="0" w:color="auto"/>
            </w:tcBorders>
            <w:shd w:val="clear" w:color="auto" w:fill="auto"/>
            <w:noWrap/>
            <w:vAlign w:val="center"/>
            <w:hideMark/>
          </w:tcPr>
          <w:p w14:paraId="634CAEAC"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798,600</w:t>
            </w:r>
          </w:p>
        </w:tc>
      </w:tr>
      <w:tr w:rsidR="00B34E96" w:rsidRPr="00FE0071" w14:paraId="7835323E" w14:textId="77777777" w:rsidTr="00C56C94">
        <w:trPr>
          <w:trHeight w:val="54"/>
        </w:trPr>
        <w:tc>
          <w:tcPr>
            <w:tcW w:w="940" w:type="dxa"/>
            <w:tcBorders>
              <w:top w:val="nil"/>
              <w:left w:val="single" w:sz="12" w:space="0" w:color="auto"/>
              <w:bottom w:val="single" w:sz="4" w:space="0" w:color="auto"/>
              <w:right w:val="single" w:sz="4" w:space="0" w:color="auto"/>
            </w:tcBorders>
            <w:shd w:val="clear" w:color="000000" w:fill="D9D9D9"/>
            <w:noWrap/>
            <w:vAlign w:val="center"/>
            <w:hideMark/>
          </w:tcPr>
          <w:p w14:paraId="1A6955DE"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w:t>
            </w:r>
          </w:p>
        </w:tc>
        <w:tc>
          <w:tcPr>
            <w:tcW w:w="1380" w:type="dxa"/>
            <w:tcBorders>
              <w:top w:val="nil"/>
              <w:left w:val="nil"/>
              <w:bottom w:val="single" w:sz="4" w:space="0" w:color="auto"/>
              <w:right w:val="single" w:sz="4" w:space="0" w:color="auto"/>
            </w:tcBorders>
            <w:shd w:val="clear" w:color="000000" w:fill="D9D9D9"/>
            <w:noWrap/>
            <w:vAlign w:val="center"/>
            <w:hideMark/>
          </w:tcPr>
          <w:p w14:paraId="560FF49F"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400,000</w:t>
            </w:r>
          </w:p>
        </w:tc>
        <w:tc>
          <w:tcPr>
            <w:tcW w:w="1380" w:type="dxa"/>
            <w:tcBorders>
              <w:top w:val="nil"/>
              <w:left w:val="nil"/>
              <w:bottom w:val="single" w:sz="4" w:space="0" w:color="auto"/>
              <w:right w:val="single" w:sz="4" w:space="0" w:color="auto"/>
            </w:tcBorders>
            <w:shd w:val="clear" w:color="000000" w:fill="D9D9D9"/>
            <w:noWrap/>
            <w:vAlign w:val="center"/>
            <w:hideMark/>
          </w:tcPr>
          <w:p w14:paraId="3D2862D6"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440,000</w:t>
            </w:r>
          </w:p>
        </w:tc>
        <w:tc>
          <w:tcPr>
            <w:tcW w:w="1380" w:type="dxa"/>
            <w:tcBorders>
              <w:top w:val="nil"/>
              <w:left w:val="nil"/>
              <w:bottom w:val="single" w:sz="4" w:space="0" w:color="auto"/>
              <w:right w:val="single" w:sz="4" w:space="0" w:color="auto"/>
            </w:tcBorders>
            <w:shd w:val="clear" w:color="000000" w:fill="D9D9D9"/>
            <w:noWrap/>
            <w:vAlign w:val="center"/>
            <w:hideMark/>
          </w:tcPr>
          <w:p w14:paraId="516474DF"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484,000</w:t>
            </w:r>
          </w:p>
        </w:tc>
        <w:tc>
          <w:tcPr>
            <w:tcW w:w="1380" w:type="dxa"/>
            <w:tcBorders>
              <w:top w:val="nil"/>
              <w:left w:val="nil"/>
              <w:bottom w:val="single" w:sz="4" w:space="0" w:color="auto"/>
              <w:right w:val="single" w:sz="12" w:space="0" w:color="auto"/>
            </w:tcBorders>
            <w:shd w:val="clear" w:color="000000" w:fill="D9D9D9"/>
            <w:noWrap/>
            <w:vAlign w:val="center"/>
            <w:hideMark/>
          </w:tcPr>
          <w:p w14:paraId="15E473A5"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532,400</w:t>
            </w:r>
          </w:p>
        </w:tc>
      </w:tr>
      <w:tr w:rsidR="00B34E96" w:rsidRPr="00FE0071" w14:paraId="387A2996" w14:textId="77777777" w:rsidTr="00C56C94">
        <w:trPr>
          <w:trHeight w:val="54"/>
        </w:trPr>
        <w:tc>
          <w:tcPr>
            <w:tcW w:w="940" w:type="dxa"/>
            <w:tcBorders>
              <w:top w:val="nil"/>
              <w:left w:val="single" w:sz="12" w:space="0" w:color="auto"/>
              <w:bottom w:val="single" w:sz="4" w:space="0" w:color="auto"/>
              <w:right w:val="single" w:sz="4" w:space="0" w:color="auto"/>
            </w:tcBorders>
            <w:shd w:val="clear" w:color="auto" w:fill="auto"/>
            <w:noWrap/>
            <w:vAlign w:val="center"/>
            <w:hideMark/>
          </w:tcPr>
          <w:p w14:paraId="2BD5624C"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4</w:t>
            </w:r>
          </w:p>
        </w:tc>
        <w:tc>
          <w:tcPr>
            <w:tcW w:w="1380" w:type="dxa"/>
            <w:tcBorders>
              <w:top w:val="nil"/>
              <w:left w:val="nil"/>
              <w:bottom w:val="single" w:sz="4" w:space="0" w:color="auto"/>
              <w:right w:val="single" w:sz="4" w:space="0" w:color="auto"/>
            </w:tcBorders>
            <w:shd w:val="clear" w:color="auto" w:fill="auto"/>
            <w:noWrap/>
            <w:vAlign w:val="center"/>
            <w:hideMark/>
          </w:tcPr>
          <w:p w14:paraId="3428B522"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350,000</w:t>
            </w:r>
          </w:p>
        </w:tc>
        <w:tc>
          <w:tcPr>
            <w:tcW w:w="1380" w:type="dxa"/>
            <w:tcBorders>
              <w:top w:val="nil"/>
              <w:left w:val="nil"/>
              <w:bottom w:val="single" w:sz="4" w:space="0" w:color="auto"/>
              <w:right w:val="single" w:sz="4" w:space="0" w:color="auto"/>
            </w:tcBorders>
            <w:shd w:val="clear" w:color="auto" w:fill="auto"/>
            <w:noWrap/>
            <w:vAlign w:val="center"/>
            <w:hideMark/>
          </w:tcPr>
          <w:p w14:paraId="18B9A3AF"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385,000</w:t>
            </w:r>
          </w:p>
        </w:tc>
        <w:tc>
          <w:tcPr>
            <w:tcW w:w="1380" w:type="dxa"/>
            <w:tcBorders>
              <w:top w:val="nil"/>
              <w:left w:val="nil"/>
              <w:bottom w:val="single" w:sz="4" w:space="0" w:color="auto"/>
              <w:right w:val="single" w:sz="4" w:space="0" w:color="auto"/>
            </w:tcBorders>
            <w:shd w:val="clear" w:color="auto" w:fill="auto"/>
            <w:noWrap/>
            <w:vAlign w:val="center"/>
            <w:hideMark/>
          </w:tcPr>
          <w:p w14:paraId="24C92B3F"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423,500</w:t>
            </w:r>
          </w:p>
        </w:tc>
        <w:tc>
          <w:tcPr>
            <w:tcW w:w="1380" w:type="dxa"/>
            <w:tcBorders>
              <w:top w:val="nil"/>
              <w:left w:val="nil"/>
              <w:bottom w:val="single" w:sz="4" w:space="0" w:color="auto"/>
              <w:right w:val="single" w:sz="12" w:space="0" w:color="auto"/>
            </w:tcBorders>
            <w:shd w:val="clear" w:color="auto" w:fill="auto"/>
            <w:noWrap/>
            <w:vAlign w:val="center"/>
            <w:hideMark/>
          </w:tcPr>
          <w:p w14:paraId="548CCBFA"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465,850</w:t>
            </w:r>
          </w:p>
        </w:tc>
      </w:tr>
      <w:tr w:rsidR="00B34E96" w:rsidRPr="00FE0071" w14:paraId="05509532" w14:textId="77777777" w:rsidTr="00C56C94">
        <w:trPr>
          <w:trHeight w:val="54"/>
        </w:trPr>
        <w:tc>
          <w:tcPr>
            <w:tcW w:w="940" w:type="dxa"/>
            <w:tcBorders>
              <w:top w:val="nil"/>
              <w:left w:val="single" w:sz="12" w:space="0" w:color="auto"/>
              <w:bottom w:val="single" w:sz="4" w:space="0" w:color="auto"/>
              <w:right w:val="single" w:sz="4" w:space="0" w:color="auto"/>
            </w:tcBorders>
            <w:shd w:val="clear" w:color="000000" w:fill="D9D9D9"/>
            <w:noWrap/>
            <w:vAlign w:val="center"/>
            <w:hideMark/>
          </w:tcPr>
          <w:p w14:paraId="419A2B52"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5</w:t>
            </w:r>
          </w:p>
        </w:tc>
        <w:tc>
          <w:tcPr>
            <w:tcW w:w="1380" w:type="dxa"/>
            <w:tcBorders>
              <w:top w:val="nil"/>
              <w:left w:val="nil"/>
              <w:bottom w:val="single" w:sz="4" w:space="0" w:color="auto"/>
              <w:right w:val="single" w:sz="4" w:space="0" w:color="auto"/>
            </w:tcBorders>
            <w:shd w:val="clear" w:color="000000" w:fill="D9D9D9"/>
            <w:noWrap/>
            <w:vAlign w:val="center"/>
            <w:hideMark/>
          </w:tcPr>
          <w:p w14:paraId="527CBBBC"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150,000</w:t>
            </w:r>
          </w:p>
        </w:tc>
        <w:tc>
          <w:tcPr>
            <w:tcW w:w="1380" w:type="dxa"/>
            <w:tcBorders>
              <w:top w:val="nil"/>
              <w:left w:val="nil"/>
              <w:bottom w:val="single" w:sz="4" w:space="0" w:color="auto"/>
              <w:right w:val="single" w:sz="4" w:space="0" w:color="auto"/>
            </w:tcBorders>
            <w:shd w:val="clear" w:color="000000" w:fill="D9D9D9"/>
            <w:noWrap/>
            <w:vAlign w:val="center"/>
            <w:hideMark/>
          </w:tcPr>
          <w:p w14:paraId="163AF810"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165,000</w:t>
            </w:r>
          </w:p>
        </w:tc>
        <w:tc>
          <w:tcPr>
            <w:tcW w:w="1380" w:type="dxa"/>
            <w:tcBorders>
              <w:top w:val="nil"/>
              <w:left w:val="nil"/>
              <w:bottom w:val="single" w:sz="4" w:space="0" w:color="auto"/>
              <w:right w:val="single" w:sz="4" w:space="0" w:color="auto"/>
            </w:tcBorders>
            <w:shd w:val="clear" w:color="000000" w:fill="D9D9D9"/>
            <w:noWrap/>
            <w:vAlign w:val="center"/>
            <w:hideMark/>
          </w:tcPr>
          <w:p w14:paraId="6F4B2C57"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181,500</w:t>
            </w:r>
          </w:p>
        </w:tc>
        <w:tc>
          <w:tcPr>
            <w:tcW w:w="1380" w:type="dxa"/>
            <w:tcBorders>
              <w:top w:val="nil"/>
              <w:left w:val="nil"/>
              <w:bottom w:val="single" w:sz="4" w:space="0" w:color="auto"/>
              <w:right w:val="single" w:sz="12" w:space="0" w:color="auto"/>
            </w:tcBorders>
            <w:shd w:val="clear" w:color="000000" w:fill="D9D9D9"/>
            <w:noWrap/>
            <w:vAlign w:val="center"/>
            <w:hideMark/>
          </w:tcPr>
          <w:p w14:paraId="31F0FE17"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199,650</w:t>
            </w:r>
          </w:p>
        </w:tc>
      </w:tr>
      <w:tr w:rsidR="00B34E96" w:rsidRPr="00FE0071" w14:paraId="31FE4596" w14:textId="77777777" w:rsidTr="00C56C94">
        <w:trPr>
          <w:trHeight w:val="54"/>
        </w:trPr>
        <w:tc>
          <w:tcPr>
            <w:tcW w:w="940" w:type="dxa"/>
            <w:tcBorders>
              <w:top w:val="nil"/>
              <w:left w:val="single" w:sz="12" w:space="0" w:color="auto"/>
              <w:bottom w:val="single" w:sz="4" w:space="0" w:color="auto"/>
              <w:right w:val="single" w:sz="4" w:space="0" w:color="auto"/>
            </w:tcBorders>
            <w:shd w:val="clear" w:color="auto" w:fill="auto"/>
            <w:noWrap/>
            <w:vAlign w:val="center"/>
            <w:hideMark/>
          </w:tcPr>
          <w:p w14:paraId="7F7854A9"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6</w:t>
            </w:r>
          </w:p>
        </w:tc>
        <w:tc>
          <w:tcPr>
            <w:tcW w:w="1380" w:type="dxa"/>
            <w:tcBorders>
              <w:top w:val="nil"/>
              <w:left w:val="nil"/>
              <w:bottom w:val="single" w:sz="4" w:space="0" w:color="auto"/>
              <w:right w:val="single" w:sz="4" w:space="0" w:color="auto"/>
            </w:tcBorders>
            <w:shd w:val="clear" w:color="auto" w:fill="auto"/>
            <w:noWrap/>
            <w:vAlign w:val="center"/>
            <w:hideMark/>
          </w:tcPr>
          <w:p w14:paraId="4654CBC2"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135,000</w:t>
            </w:r>
          </w:p>
        </w:tc>
        <w:tc>
          <w:tcPr>
            <w:tcW w:w="1380" w:type="dxa"/>
            <w:tcBorders>
              <w:top w:val="nil"/>
              <w:left w:val="nil"/>
              <w:bottom w:val="single" w:sz="4" w:space="0" w:color="auto"/>
              <w:right w:val="single" w:sz="4" w:space="0" w:color="auto"/>
            </w:tcBorders>
            <w:shd w:val="clear" w:color="auto" w:fill="auto"/>
            <w:noWrap/>
            <w:vAlign w:val="center"/>
            <w:hideMark/>
          </w:tcPr>
          <w:p w14:paraId="3E19AEC3"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148,500</w:t>
            </w:r>
          </w:p>
        </w:tc>
        <w:tc>
          <w:tcPr>
            <w:tcW w:w="1380" w:type="dxa"/>
            <w:tcBorders>
              <w:top w:val="nil"/>
              <w:left w:val="nil"/>
              <w:bottom w:val="single" w:sz="4" w:space="0" w:color="auto"/>
              <w:right w:val="single" w:sz="4" w:space="0" w:color="auto"/>
            </w:tcBorders>
            <w:shd w:val="clear" w:color="auto" w:fill="auto"/>
            <w:noWrap/>
            <w:vAlign w:val="center"/>
            <w:hideMark/>
          </w:tcPr>
          <w:p w14:paraId="7A524E25"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163,350</w:t>
            </w:r>
          </w:p>
        </w:tc>
        <w:tc>
          <w:tcPr>
            <w:tcW w:w="1380" w:type="dxa"/>
            <w:tcBorders>
              <w:top w:val="nil"/>
              <w:left w:val="nil"/>
              <w:bottom w:val="single" w:sz="4" w:space="0" w:color="auto"/>
              <w:right w:val="single" w:sz="12" w:space="0" w:color="auto"/>
            </w:tcBorders>
            <w:shd w:val="clear" w:color="auto" w:fill="auto"/>
            <w:noWrap/>
            <w:vAlign w:val="center"/>
            <w:hideMark/>
          </w:tcPr>
          <w:p w14:paraId="428CE371"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179,685</w:t>
            </w:r>
          </w:p>
        </w:tc>
      </w:tr>
      <w:tr w:rsidR="00B34E96" w:rsidRPr="00FE0071" w14:paraId="4B9E8DAF" w14:textId="77777777" w:rsidTr="00C56C94">
        <w:trPr>
          <w:trHeight w:val="54"/>
        </w:trPr>
        <w:tc>
          <w:tcPr>
            <w:tcW w:w="940" w:type="dxa"/>
            <w:tcBorders>
              <w:top w:val="nil"/>
              <w:left w:val="single" w:sz="12" w:space="0" w:color="auto"/>
              <w:bottom w:val="single" w:sz="4" w:space="0" w:color="auto"/>
              <w:right w:val="single" w:sz="4" w:space="0" w:color="auto"/>
            </w:tcBorders>
            <w:shd w:val="clear" w:color="000000" w:fill="D9D9D9"/>
            <w:noWrap/>
            <w:vAlign w:val="center"/>
            <w:hideMark/>
          </w:tcPr>
          <w:p w14:paraId="02C055AD"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7</w:t>
            </w:r>
          </w:p>
        </w:tc>
        <w:tc>
          <w:tcPr>
            <w:tcW w:w="1380" w:type="dxa"/>
            <w:tcBorders>
              <w:top w:val="nil"/>
              <w:left w:val="nil"/>
              <w:bottom w:val="single" w:sz="4" w:space="0" w:color="auto"/>
              <w:right w:val="single" w:sz="4" w:space="0" w:color="auto"/>
            </w:tcBorders>
            <w:shd w:val="clear" w:color="000000" w:fill="D9D9D9"/>
            <w:noWrap/>
            <w:vAlign w:val="center"/>
            <w:hideMark/>
          </w:tcPr>
          <w:p w14:paraId="27A37A95"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120,000</w:t>
            </w:r>
          </w:p>
        </w:tc>
        <w:tc>
          <w:tcPr>
            <w:tcW w:w="1380" w:type="dxa"/>
            <w:tcBorders>
              <w:top w:val="nil"/>
              <w:left w:val="nil"/>
              <w:bottom w:val="single" w:sz="4" w:space="0" w:color="auto"/>
              <w:right w:val="single" w:sz="4" w:space="0" w:color="auto"/>
            </w:tcBorders>
            <w:shd w:val="clear" w:color="000000" w:fill="D9D9D9"/>
            <w:noWrap/>
            <w:vAlign w:val="center"/>
            <w:hideMark/>
          </w:tcPr>
          <w:p w14:paraId="45A26A77"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132,000</w:t>
            </w:r>
          </w:p>
        </w:tc>
        <w:tc>
          <w:tcPr>
            <w:tcW w:w="1380" w:type="dxa"/>
            <w:tcBorders>
              <w:top w:val="nil"/>
              <w:left w:val="nil"/>
              <w:bottom w:val="single" w:sz="4" w:space="0" w:color="auto"/>
              <w:right w:val="single" w:sz="4" w:space="0" w:color="auto"/>
            </w:tcBorders>
            <w:shd w:val="clear" w:color="000000" w:fill="D9D9D9"/>
            <w:noWrap/>
            <w:vAlign w:val="center"/>
            <w:hideMark/>
          </w:tcPr>
          <w:p w14:paraId="02DB3AE4"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145,200</w:t>
            </w:r>
          </w:p>
        </w:tc>
        <w:tc>
          <w:tcPr>
            <w:tcW w:w="1380" w:type="dxa"/>
            <w:tcBorders>
              <w:top w:val="nil"/>
              <w:left w:val="nil"/>
              <w:bottom w:val="single" w:sz="4" w:space="0" w:color="auto"/>
              <w:right w:val="single" w:sz="12" w:space="0" w:color="auto"/>
            </w:tcBorders>
            <w:shd w:val="clear" w:color="000000" w:fill="D9D9D9"/>
            <w:noWrap/>
            <w:vAlign w:val="center"/>
            <w:hideMark/>
          </w:tcPr>
          <w:p w14:paraId="2F6EE045"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159,720</w:t>
            </w:r>
          </w:p>
        </w:tc>
      </w:tr>
      <w:tr w:rsidR="00B34E96" w:rsidRPr="00FE0071" w14:paraId="32B9A48A" w14:textId="77777777" w:rsidTr="00C56C94">
        <w:trPr>
          <w:trHeight w:val="54"/>
        </w:trPr>
        <w:tc>
          <w:tcPr>
            <w:tcW w:w="940" w:type="dxa"/>
            <w:tcBorders>
              <w:top w:val="nil"/>
              <w:left w:val="single" w:sz="12" w:space="0" w:color="auto"/>
              <w:bottom w:val="single" w:sz="4" w:space="0" w:color="auto"/>
              <w:right w:val="single" w:sz="4" w:space="0" w:color="auto"/>
            </w:tcBorders>
            <w:shd w:val="clear" w:color="auto" w:fill="auto"/>
            <w:noWrap/>
            <w:vAlign w:val="center"/>
            <w:hideMark/>
          </w:tcPr>
          <w:p w14:paraId="1CAE6285"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8</w:t>
            </w:r>
          </w:p>
        </w:tc>
        <w:tc>
          <w:tcPr>
            <w:tcW w:w="1380" w:type="dxa"/>
            <w:tcBorders>
              <w:top w:val="nil"/>
              <w:left w:val="nil"/>
              <w:bottom w:val="single" w:sz="4" w:space="0" w:color="auto"/>
              <w:right w:val="single" w:sz="4" w:space="0" w:color="auto"/>
            </w:tcBorders>
            <w:shd w:val="clear" w:color="auto" w:fill="auto"/>
            <w:noWrap/>
            <w:vAlign w:val="center"/>
            <w:hideMark/>
          </w:tcPr>
          <w:p w14:paraId="69064A07"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110,000</w:t>
            </w:r>
          </w:p>
        </w:tc>
        <w:tc>
          <w:tcPr>
            <w:tcW w:w="1380" w:type="dxa"/>
            <w:tcBorders>
              <w:top w:val="nil"/>
              <w:left w:val="nil"/>
              <w:bottom w:val="single" w:sz="4" w:space="0" w:color="auto"/>
              <w:right w:val="single" w:sz="4" w:space="0" w:color="auto"/>
            </w:tcBorders>
            <w:shd w:val="clear" w:color="auto" w:fill="auto"/>
            <w:noWrap/>
            <w:vAlign w:val="center"/>
            <w:hideMark/>
          </w:tcPr>
          <w:p w14:paraId="3152D3D9"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121,000</w:t>
            </w:r>
          </w:p>
        </w:tc>
        <w:tc>
          <w:tcPr>
            <w:tcW w:w="1380" w:type="dxa"/>
            <w:tcBorders>
              <w:top w:val="nil"/>
              <w:left w:val="nil"/>
              <w:bottom w:val="single" w:sz="4" w:space="0" w:color="auto"/>
              <w:right w:val="single" w:sz="4" w:space="0" w:color="auto"/>
            </w:tcBorders>
            <w:shd w:val="clear" w:color="auto" w:fill="auto"/>
            <w:noWrap/>
            <w:vAlign w:val="center"/>
            <w:hideMark/>
          </w:tcPr>
          <w:p w14:paraId="5195F57C"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133,100</w:t>
            </w:r>
          </w:p>
        </w:tc>
        <w:tc>
          <w:tcPr>
            <w:tcW w:w="1380" w:type="dxa"/>
            <w:tcBorders>
              <w:top w:val="nil"/>
              <w:left w:val="nil"/>
              <w:bottom w:val="single" w:sz="4" w:space="0" w:color="auto"/>
              <w:right w:val="single" w:sz="12" w:space="0" w:color="auto"/>
            </w:tcBorders>
            <w:shd w:val="clear" w:color="auto" w:fill="auto"/>
            <w:noWrap/>
            <w:vAlign w:val="center"/>
            <w:hideMark/>
          </w:tcPr>
          <w:p w14:paraId="00F78518"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146,410</w:t>
            </w:r>
          </w:p>
        </w:tc>
      </w:tr>
      <w:tr w:rsidR="00B34E96" w:rsidRPr="00FE0071" w14:paraId="0A08B472" w14:textId="77777777" w:rsidTr="00C56C94">
        <w:trPr>
          <w:trHeight w:val="54"/>
        </w:trPr>
        <w:tc>
          <w:tcPr>
            <w:tcW w:w="940" w:type="dxa"/>
            <w:tcBorders>
              <w:top w:val="nil"/>
              <w:left w:val="single" w:sz="12" w:space="0" w:color="auto"/>
              <w:bottom w:val="single" w:sz="4" w:space="0" w:color="auto"/>
              <w:right w:val="single" w:sz="4" w:space="0" w:color="auto"/>
            </w:tcBorders>
            <w:shd w:val="clear" w:color="000000" w:fill="D9D9D9"/>
            <w:noWrap/>
            <w:vAlign w:val="center"/>
            <w:hideMark/>
          </w:tcPr>
          <w:p w14:paraId="16EA0C2A"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9</w:t>
            </w:r>
          </w:p>
        </w:tc>
        <w:tc>
          <w:tcPr>
            <w:tcW w:w="1380" w:type="dxa"/>
            <w:tcBorders>
              <w:top w:val="nil"/>
              <w:left w:val="nil"/>
              <w:bottom w:val="single" w:sz="4" w:space="0" w:color="auto"/>
              <w:right w:val="single" w:sz="4" w:space="0" w:color="auto"/>
            </w:tcBorders>
            <w:shd w:val="clear" w:color="000000" w:fill="D9D9D9"/>
            <w:noWrap/>
            <w:vAlign w:val="center"/>
            <w:hideMark/>
          </w:tcPr>
          <w:p w14:paraId="2BE177EB"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100,000</w:t>
            </w:r>
          </w:p>
        </w:tc>
        <w:tc>
          <w:tcPr>
            <w:tcW w:w="1380" w:type="dxa"/>
            <w:tcBorders>
              <w:top w:val="nil"/>
              <w:left w:val="nil"/>
              <w:bottom w:val="single" w:sz="4" w:space="0" w:color="auto"/>
              <w:right w:val="single" w:sz="4" w:space="0" w:color="auto"/>
            </w:tcBorders>
            <w:shd w:val="clear" w:color="000000" w:fill="D9D9D9"/>
            <w:noWrap/>
            <w:vAlign w:val="center"/>
            <w:hideMark/>
          </w:tcPr>
          <w:p w14:paraId="03C24D9A"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110,000</w:t>
            </w:r>
          </w:p>
        </w:tc>
        <w:tc>
          <w:tcPr>
            <w:tcW w:w="1380" w:type="dxa"/>
            <w:tcBorders>
              <w:top w:val="nil"/>
              <w:left w:val="nil"/>
              <w:bottom w:val="single" w:sz="4" w:space="0" w:color="auto"/>
              <w:right w:val="single" w:sz="4" w:space="0" w:color="auto"/>
            </w:tcBorders>
            <w:shd w:val="clear" w:color="000000" w:fill="D9D9D9"/>
            <w:noWrap/>
            <w:vAlign w:val="center"/>
            <w:hideMark/>
          </w:tcPr>
          <w:p w14:paraId="5027B2E5"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121,000</w:t>
            </w:r>
          </w:p>
        </w:tc>
        <w:tc>
          <w:tcPr>
            <w:tcW w:w="1380" w:type="dxa"/>
            <w:tcBorders>
              <w:top w:val="nil"/>
              <w:left w:val="nil"/>
              <w:bottom w:val="single" w:sz="4" w:space="0" w:color="auto"/>
              <w:right w:val="single" w:sz="12" w:space="0" w:color="auto"/>
            </w:tcBorders>
            <w:shd w:val="clear" w:color="000000" w:fill="D9D9D9"/>
            <w:noWrap/>
            <w:vAlign w:val="center"/>
            <w:hideMark/>
          </w:tcPr>
          <w:p w14:paraId="1E06E840"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133,100</w:t>
            </w:r>
          </w:p>
        </w:tc>
      </w:tr>
      <w:tr w:rsidR="00B34E96" w:rsidRPr="00FE0071" w14:paraId="6AFC41EA" w14:textId="77777777" w:rsidTr="00C56C94">
        <w:trPr>
          <w:trHeight w:val="54"/>
        </w:trPr>
        <w:tc>
          <w:tcPr>
            <w:tcW w:w="940" w:type="dxa"/>
            <w:tcBorders>
              <w:top w:val="nil"/>
              <w:left w:val="single" w:sz="12" w:space="0" w:color="auto"/>
              <w:bottom w:val="single" w:sz="4" w:space="0" w:color="auto"/>
              <w:right w:val="single" w:sz="4" w:space="0" w:color="auto"/>
            </w:tcBorders>
            <w:shd w:val="clear" w:color="auto" w:fill="auto"/>
            <w:noWrap/>
            <w:vAlign w:val="center"/>
            <w:hideMark/>
          </w:tcPr>
          <w:p w14:paraId="0AFF410D"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10</w:t>
            </w:r>
          </w:p>
        </w:tc>
        <w:tc>
          <w:tcPr>
            <w:tcW w:w="1380" w:type="dxa"/>
            <w:tcBorders>
              <w:top w:val="nil"/>
              <w:left w:val="nil"/>
              <w:bottom w:val="single" w:sz="4" w:space="0" w:color="auto"/>
              <w:right w:val="single" w:sz="4" w:space="0" w:color="auto"/>
            </w:tcBorders>
            <w:shd w:val="clear" w:color="auto" w:fill="auto"/>
            <w:noWrap/>
            <w:vAlign w:val="center"/>
            <w:hideMark/>
          </w:tcPr>
          <w:p w14:paraId="7D6F35B5"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90,000</w:t>
            </w:r>
          </w:p>
        </w:tc>
        <w:tc>
          <w:tcPr>
            <w:tcW w:w="1380" w:type="dxa"/>
            <w:tcBorders>
              <w:top w:val="nil"/>
              <w:left w:val="nil"/>
              <w:bottom w:val="single" w:sz="4" w:space="0" w:color="auto"/>
              <w:right w:val="single" w:sz="4" w:space="0" w:color="auto"/>
            </w:tcBorders>
            <w:shd w:val="clear" w:color="auto" w:fill="auto"/>
            <w:noWrap/>
            <w:vAlign w:val="center"/>
            <w:hideMark/>
          </w:tcPr>
          <w:p w14:paraId="2E6C647B"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99,000</w:t>
            </w:r>
          </w:p>
        </w:tc>
        <w:tc>
          <w:tcPr>
            <w:tcW w:w="1380" w:type="dxa"/>
            <w:tcBorders>
              <w:top w:val="nil"/>
              <w:left w:val="nil"/>
              <w:bottom w:val="single" w:sz="4" w:space="0" w:color="auto"/>
              <w:right w:val="single" w:sz="4" w:space="0" w:color="auto"/>
            </w:tcBorders>
            <w:shd w:val="clear" w:color="auto" w:fill="auto"/>
            <w:noWrap/>
            <w:vAlign w:val="center"/>
            <w:hideMark/>
          </w:tcPr>
          <w:p w14:paraId="0F57829A"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108,900</w:t>
            </w:r>
          </w:p>
        </w:tc>
        <w:tc>
          <w:tcPr>
            <w:tcW w:w="1380" w:type="dxa"/>
            <w:tcBorders>
              <w:top w:val="nil"/>
              <w:left w:val="nil"/>
              <w:bottom w:val="single" w:sz="4" w:space="0" w:color="auto"/>
              <w:right w:val="single" w:sz="12" w:space="0" w:color="auto"/>
            </w:tcBorders>
            <w:shd w:val="clear" w:color="auto" w:fill="auto"/>
            <w:noWrap/>
            <w:vAlign w:val="center"/>
            <w:hideMark/>
          </w:tcPr>
          <w:p w14:paraId="2B39FF1A"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119,790</w:t>
            </w:r>
          </w:p>
        </w:tc>
      </w:tr>
      <w:tr w:rsidR="00B34E96" w:rsidRPr="00FE0071" w14:paraId="373F8E85" w14:textId="77777777" w:rsidTr="00C56C94">
        <w:trPr>
          <w:trHeight w:val="54"/>
        </w:trPr>
        <w:tc>
          <w:tcPr>
            <w:tcW w:w="940" w:type="dxa"/>
            <w:tcBorders>
              <w:top w:val="nil"/>
              <w:left w:val="single" w:sz="12" w:space="0" w:color="auto"/>
              <w:bottom w:val="single" w:sz="4" w:space="0" w:color="auto"/>
              <w:right w:val="single" w:sz="4" w:space="0" w:color="auto"/>
            </w:tcBorders>
            <w:shd w:val="clear" w:color="000000" w:fill="D9D9D9"/>
            <w:noWrap/>
            <w:vAlign w:val="center"/>
            <w:hideMark/>
          </w:tcPr>
          <w:p w14:paraId="6A79940F"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11</w:t>
            </w:r>
          </w:p>
        </w:tc>
        <w:tc>
          <w:tcPr>
            <w:tcW w:w="1380" w:type="dxa"/>
            <w:tcBorders>
              <w:top w:val="nil"/>
              <w:left w:val="nil"/>
              <w:bottom w:val="single" w:sz="4" w:space="0" w:color="auto"/>
              <w:right w:val="single" w:sz="4" w:space="0" w:color="auto"/>
            </w:tcBorders>
            <w:shd w:val="clear" w:color="000000" w:fill="D9D9D9"/>
            <w:noWrap/>
            <w:vAlign w:val="center"/>
            <w:hideMark/>
          </w:tcPr>
          <w:p w14:paraId="5531EC6C"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80,000</w:t>
            </w:r>
          </w:p>
        </w:tc>
        <w:tc>
          <w:tcPr>
            <w:tcW w:w="1380" w:type="dxa"/>
            <w:tcBorders>
              <w:top w:val="nil"/>
              <w:left w:val="nil"/>
              <w:bottom w:val="single" w:sz="4" w:space="0" w:color="auto"/>
              <w:right w:val="single" w:sz="4" w:space="0" w:color="auto"/>
            </w:tcBorders>
            <w:shd w:val="clear" w:color="000000" w:fill="D9D9D9"/>
            <w:noWrap/>
            <w:vAlign w:val="center"/>
            <w:hideMark/>
          </w:tcPr>
          <w:p w14:paraId="7747D76E"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88,000</w:t>
            </w:r>
          </w:p>
        </w:tc>
        <w:tc>
          <w:tcPr>
            <w:tcW w:w="1380" w:type="dxa"/>
            <w:tcBorders>
              <w:top w:val="nil"/>
              <w:left w:val="nil"/>
              <w:bottom w:val="single" w:sz="4" w:space="0" w:color="auto"/>
              <w:right w:val="single" w:sz="4" w:space="0" w:color="auto"/>
            </w:tcBorders>
            <w:shd w:val="clear" w:color="000000" w:fill="D9D9D9"/>
            <w:noWrap/>
            <w:vAlign w:val="center"/>
            <w:hideMark/>
          </w:tcPr>
          <w:p w14:paraId="1A207BE4"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96,800</w:t>
            </w:r>
          </w:p>
        </w:tc>
        <w:tc>
          <w:tcPr>
            <w:tcW w:w="1380" w:type="dxa"/>
            <w:tcBorders>
              <w:top w:val="nil"/>
              <w:left w:val="nil"/>
              <w:bottom w:val="single" w:sz="4" w:space="0" w:color="auto"/>
              <w:right w:val="single" w:sz="12" w:space="0" w:color="auto"/>
            </w:tcBorders>
            <w:shd w:val="clear" w:color="000000" w:fill="D9D9D9"/>
            <w:noWrap/>
            <w:vAlign w:val="center"/>
            <w:hideMark/>
          </w:tcPr>
          <w:p w14:paraId="6B3DA714"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106,480</w:t>
            </w:r>
          </w:p>
        </w:tc>
      </w:tr>
      <w:tr w:rsidR="00B34E96" w:rsidRPr="00FE0071" w14:paraId="26A8346E" w14:textId="77777777" w:rsidTr="00C56C94">
        <w:trPr>
          <w:trHeight w:val="54"/>
        </w:trPr>
        <w:tc>
          <w:tcPr>
            <w:tcW w:w="940" w:type="dxa"/>
            <w:tcBorders>
              <w:top w:val="nil"/>
              <w:left w:val="single" w:sz="12" w:space="0" w:color="auto"/>
              <w:bottom w:val="single" w:sz="4" w:space="0" w:color="auto"/>
              <w:right w:val="single" w:sz="4" w:space="0" w:color="auto"/>
            </w:tcBorders>
            <w:shd w:val="clear" w:color="auto" w:fill="auto"/>
            <w:noWrap/>
            <w:vAlign w:val="center"/>
            <w:hideMark/>
          </w:tcPr>
          <w:p w14:paraId="1C4B5F82"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12</w:t>
            </w:r>
          </w:p>
        </w:tc>
        <w:tc>
          <w:tcPr>
            <w:tcW w:w="1380" w:type="dxa"/>
            <w:tcBorders>
              <w:top w:val="nil"/>
              <w:left w:val="nil"/>
              <w:bottom w:val="single" w:sz="4" w:space="0" w:color="auto"/>
              <w:right w:val="single" w:sz="4" w:space="0" w:color="auto"/>
            </w:tcBorders>
            <w:shd w:val="clear" w:color="auto" w:fill="auto"/>
            <w:noWrap/>
            <w:vAlign w:val="center"/>
            <w:hideMark/>
          </w:tcPr>
          <w:p w14:paraId="129BB3E1"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70,000</w:t>
            </w:r>
          </w:p>
        </w:tc>
        <w:tc>
          <w:tcPr>
            <w:tcW w:w="1380" w:type="dxa"/>
            <w:tcBorders>
              <w:top w:val="nil"/>
              <w:left w:val="nil"/>
              <w:bottom w:val="single" w:sz="4" w:space="0" w:color="auto"/>
              <w:right w:val="single" w:sz="4" w:space="0" w:color="auto"/>
            </w:tcBorders>
            <w:shd w:val="clear" w:color="auto" w:fill="auto"/>
            <w:noWrap/>
            <w:vAlign w:val="center"/>
            <w:hideMark/>
          </w:tcPr>
          <w:p w14:paraId="7A50744F"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77,000</w:t>
            </w:r>
          </w:p>
        </w:tc>
        <w:tc>
          <w:tcPr>
            <w:tcW w:w="1380" w:type="dxa"/>
            <w:tcBorders>
              <w:top w:val="nil"/>
              <w:left w:val="nil"/>
              <w:bottom w:val="single" w:sz="4" w:space="0" w:color="auto"/>
              <w:right w:val="single" w:sz="4" w:space="0" w:color="auto"/>
            </w:tcBorders>
            <w:shd w:val="clear" w:color="auto" w:fill="auto"/>
            <w:noWrap/>
            <w:vAlign w:val="center"/>
            <w:hideMark/>
          </w:tcPr>
          <w:p w14:paraId="7B8AF607"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84,700</w:t>
            </w:r>
          </w:p>
        </w:tc>
        <w:tc>
          <w:tcPr>
            <w:tcW w:w="1380" w:type="dxa"/>
            <w:tcBorders>
              <w:top w:val="nil"/>
              <w:left w:val="nil"/>
              <w:bottom w:val="single" w:sz="4" w:space="0" w:color="auto"/>
              <w:right w:val="single" w:sz="12" w:space="0" w:color="auto"/>
            </w:tcBorders>
            <w:shd w:val="clear" w:color="auto" w:fill="auto"/>
            <w:noWrap/>
            <w:vAlign w:val="center"/>
            <w:hideMark/>
          </w:tcPr>
          <w:p w14:paraId="1D0D6A00"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93,170</w:t>
            </w:r>
          </w:p>
        </w:tc>
      </w:tr>
      <w:tr w:rsidR="00B34E96" w:rsidRPr="00FE0071" w14:paraId="62F2DEFF" w14:textId="77777777" w:rsidTr="00C56C94">
        <w:trPr>
          <w:trHeight w:val="54"/>
        </w:trPr>
        <w:tc>
          <w:tcPr>
            <w:tcW w:w="940" w:type="dxa"/>
            <w:tcBorders>
              <w:top w:val="nil"/>
              <w:left w:val="single" w:sz="12" w:space="0" w:color="auto"/>
              <w:bottom w:val="single" w:sz="4" w:space="0" w:color="auto"/>
              <w:right w:val="single" w:sz="4" w:space="0" w:color="auto"/>
            </w:tcBorders>
            <w:shd w:val="clear" w:color="000000" w:fill="D9D9D9"/>
            <w:noWrap/>
            <w:vAlign w:val="center"/>
            <w:hideMark/>
          </w:tcPr>
          <w:p w14:paraId="1DF01CCE"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13</w:t>
            </w:r>
          </w:p>
        </w:tc>
        <w:tc>
          <w:tcPr>
            <w:tcW w:w="1380" w:type="dxa"/>
            <w:tcBorders>
              <w:top w:val="nil"/>
              <w:left w:val="nil"/>
              <w:bottom w:val="single" w:sz="4" w:space="0" w:color="auto"/>
              <w:right w:val="single" w:sz="4" w:space="0" w:color="auto"/>
            </w:tcBorders>
            <w:shd w:val="clear" w:color="000000" w:fill="D9D9D9"/>
            <w:noWrap/>
            <w:vAlign w:val="center"/>
            <w:hideMark/>
          </w:tcPr>
          <w:p w14:paraId="1F8DD132"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60,000</w:t>
            </w:r>
          </w:p>
        </w:tc>
        <w:tc>
          <w:tcPr>
            <w:tcW w:w="1380" w:type="dxa"/>
            <w:tcBorders>
              <w:top w:val="nil"/>
              <w:left w:val="nil"/>
              <w:bottom w:val="single" w:sz="4" w:space="0" w:color="auto"/>
              <w:right w:val="single" w:sz="4" w:space="0" w:color="auto"/>
            </w:tcBorders>
            <w:shd w:val="clear" w:color="000000" w:fill="D9D9D9"/>
            <w:noWrap/>
            <w:vAlign w:val="center"/>
            <w:hideMark/>
          </w:tcPr>
          <w:p w14:paraId="1E9F3426"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66,000</w:t>
            </w:r>
          </w:p>
        </w:tc>
        <w:tc>
          <w:tcPr>
            <w:tcW w:w="1380" w:type="dxa"/>
            <w:tcBorders>
              <w:top w:val="nil"/>
              <w:left w:val="nil"/>
              <w:bottom w:val="single" w:sz="4" w:space="0" w:color="auto"/>
              <w:right w:val="single" w:sz="4" w:space="0" w:color="auto"/>
            </w:tcBorders>
            <w:shd w:val="clear" w:color="000000" w:fill="D9D9D9"/>
            <w:noWrap/>
            <w:vAlign w:val="center"/>
            <w:hideMark/>
          </w:tcPr>
          <w:p w14:paraId="5CA04622"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72,600</w:t>
            </w:r>
          </w:p>
        </w:tc>
        <w:tc>
          <w:tcPr>
            <w:tcW w:w="1380" w:type="dxa"/>
            <w:tcBorders>
              <w:top w:val="nil"/>
              <w:left w:val="nil"/>
              <w:bottom w:val="single" w:sz="4" w:space="0" w:color="auto"/>
              <w:right w:val="single" w:sz="12" w:space="0" w:color="auto"/>
            </w:tcBorders>
            <w:shd w:val="clear" w:color="000000" w:fill="D9D9D9"/>
            <w:noWrap/>
            <w:vAlign w:val="center"/>
            <w:hideMark/>
          </w:tcPr>
          <w:p w14:paraId="0BAF6643"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79,860</w:t>
            </w:r>
          </w:p>
        </w:tc>
      </w:tr>
      <w:tr w:rsidR="00B34E96" w:rsidRPr="00FE0071" w14:paraId="1F77E733" w14:textId="77777777" w:rsidTr="00C56C94">
        <w:trPr>
          <w:trHeight w:val="54"/>
        </w:trPr>
        <w:tc>
          <w:tcPr>
            <w:tcW w:w="940" w:type="dxa"/>
            <w:tcBorders>
              <w:top w:val="nil"/>
              <w:left w:val="single" w:sz="12" w:space="0" w:color="auto"/>
              <w:bottom w:val="single" w:sz="4" w:space="0" w:color="auto"/>
              <w:right w:val="single" w:sz="4" w:space="0" w:color="auto"/>
            </w:tcBorders>
            <w:shd w:val="clear" w:color="auto" w:fill="auto"/>
            <w:noWrap/>
            <w:vAlign w:val="center"/>
            <w:hideMark/>
          </w:tcPr>
          <w:p w14:paraId="1A61C17E"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14</w:t>
            </w:r>
          </w:p>
        </w:tc>
        <w:tc>
          <w:tcPr>
            <w:tcW w:w="1380" w:type="dxa"/>
            <w:tcBorders>
              <w:top w:val="nil"/>
              <w:left w:val="nil"/>
              <w:bottom w:val="single" w:sz="4" w:space="0" w:color="auto"/>
              <w:right w:val="single" w:sz="4" w:space="0" w:color="auto"/>
            </w:tcBorders>
            <w:shd w:val="clear" w:color="auto" w:fill="auto"/>
            <w:noWrap/>
            <w:vAlign w:val="center"/>
            <w:hideMark/>
          </w:tcPr>
          <w:p w14:paraId="3348C4FB"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50,000</w:t>
            </w:r>
          </w:p>
        </w:tc>
        <w:tc>
          <w:tcPr>
            <w:tcW w:w="1380" w:type="dxa"/>
            <w:tcBorders>
              <w:top w:val="nil"/>
              <w:left w:val="nil"/>
              <w:bottom w:val="single" w:sz="4" w:space="0" w:color="auto"/>
              <w:right w:val="single" w:sz="4" w:space="0" w:color="auto"/>
            </w:tcBorders>
            <w:shd w:val="clear" w:color="auto" w:fill="auto"/>
            <w:noWrap/>
            <w:vAlign w:val="center"/>
            <w:hideMark/>
          </w:tcPr>
          <w:p w14:paraId="09B9B298"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55,000</w:t>
            </w:r>
          </w:p>
        </w:tc>
        <w:tc>
          <w:tcPr>
            <w:tcW w:w="1380" w:type="dxa"/>
            <w:tcBorders>
              <w:top w:val="nil"/>
              <w:left w:val="nil"/>
              <w:bottom w:val="single" w:sz="4" w:space="0" w:color="auto"/>
              <w:right w:val="single" w:sz="4" w:space="0" w:color="auto"/>
            </w:tcBorders>
            <w:shd w:val="clear" w:color="auto" w:fill="auto"/>
            <w:noWrap/>
            <w:vAlign w:val="center"/>
            <w:hideMark/>
          </w:tcPr>
          <w:p w14:paraId="340529CA"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60,500</w:t>
            </w:r>
          </w:p>
        </w:tc>
        <w:tc>
          <w:tcPr>
            <w:tcW w:w="1380" w:type="dxa"/>
            <w:tcBorders>
              <w:top w:val="nil"/>
              <w:left w:val="nil"/>
              <w:bottom w:val="single" w:sz="4" w:space="0" w:color="auto"/>
              <w:right w:val="single" w:sz="12" w:space="0" w:color="auto"/>
            </w:tcBorders>
            <w:shd w:val="clear" w:color="auto" w:fill="auto"/>
            <w:noWrap/>
            <w:vAlign w:val="center"/>
            <w:hideMark/>
          </w:tcPr>
          <w:p w14:paraId="4521098B"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66,550</w:t>
            </w:r>
          </w:p>
        </w:tc>
      </w:tr>
      <w:tr w:rsidR="00B34E96" w:rsidRPr="00FE0071" w14:paraId="44CC129F" w14:textId="77777777" w:rsidTr="00C56C94">
        <w:trPr>
          <w:trHeight w:val="54"/>
        </w:trPr>
        <w:tc>
          <w:tcPr>
            <w:tcW w:w="940" w:type="dxa"/>
            <w:tcBorders>
              <w:top w:val="nil"/>
              <w:left w:val="single" w:sz="12" w:space="0" w:color="auto"/>
              <w:bottom w:val="single" w:sz="4" w:space="0" w:color="auto"/>
              <w:right w:val="single" w:sz="4" w:space="0" w:color="auto"/>
            </w:tcBorders>
            <w:shd w:val="clear" w:color="000000" w:fill="D9D9D9"/>
            <w:noWrap/>
            <w:vAlign w:val="center"/>
            <w:hideMark/>
          </w:tcPr>
          <w:p w14:paraId="55ED50DD"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15</w:t>
            </w:r>
          </w:p>
        </w:tc>
        <w:tc>
          <w:tcPr>
            <w:tcW w:w="1380" w:type="dxa"/>
            <w:tcBorders>
              <w:top w:val="nil"/>
              <w:left w:val="nil"/>
              <w:bottom w:val="single" w:sz="4" w:space="0" w:color="auto"/>
              <w:right w:val="single" w:sz="4" w:space="0" w:color="auto"/>
            </w:tcBorders>
            <w:shd w:val="clear" w:color="000000" w:fill="D9D9D9"/>
            <w:noWrap/>
            <w:vAlign w:val="center"/>
            <w:hideMark/>
          </w:tcPr>
          <w:p w14:paraId="0C44171D"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40,000</w:t>
            </w:r>
          </w:p>
        </w:tc>
        <w:tc>
          <w:tcPr>
            <w:tcW w:w="1380" w:type="dxa"/>
            <w:tcBorders>
              <w:top w:val="nil"/>
              <w:left w:val="nil"/>
              <w:bottom w:val="single" w:sz="4" w:space="0" w:color="auto"/>
              <w:right w:val="single" w:sz="4" w:space="0" w:color="auto"/>
            </w:tcBorders>
            <w:shd w:val="clear" w:color="000000" w:fill="D9D9D9"/>
            <w:noWrap/>
            <w:vAlign w:val="center"/>
            <w:hideMark/>
          </w:tcPr>
          <w:p w14:paraId="2B376B6F"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44,000</w:t>
            </w:r>
          </w:p>
        </w:tc>
        <w:tc>
          <w:tcPr>
            <w:tcW w:w="1380" w:type="dxa"/>
            <w:tcBorders>
              <w:top w:val="nil"/>
              <w:left w:val="nil"/>
              <w:bottom w:val="single" w:sz="4" w:space="0" w:color="auto"/>
              <w:right w:val="single" w:sz="4" w:space="0" w:color="auto"/>
            </w:tcBorders>
            <w:shd w:val="clear" w:color="000000" w:fill="D9D9D9"/>
            <w:noWrap/>
            <w:vAlign w:val="center"/>
            <w:hideMark/>
          </w:tcPr>
          <w:p w14:paraId="08214823"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48,400</w:t>
            </w:r>
          </w:p>
        </w:tc>
        <w:tc>
          <w:tcPr>
            <w:tcW w:w="1380" w:type="dxa"/>
            <w:tcBorders>
              <w:top w:val="nil"/>
              <w:left w:val="nil"/>
              <w:bottom w:val="single" w:sz="4" w:space="0" w:color="auto"/>
              <w:right w:val="single" w:sz="12" w:space="0" w:color="auto"/>
            </w:tcBorders>
            <w:shd w:val="clear" w:color="000000" w:fill="D9D9D9"/>
            <w:noWrap/>
            <w:vAlign w:val="center"/>
            <w:hideMark/>
          </w:tcPr>
          <w:p w14:paraId="7FD90CC6"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53,240</w:t>
            </w:r>
          </w:p>
        </w:tc>
      </w:tr>
      <w:tr w:rsidR="00B34E96" w:rsidRPr="00FE0071" w14:paraId="13C4CC19" w14:textId="77777777" w:rsidTr="00C56C94">
        <w:trPr>
          <w:trHeight w:val="54"/>
        </w:trPr>
        <w:tc>
          <w:tcPr>
            <w:tcW w:w="940" w:type="dxa"/>
            <w:tcBorders>
              <w:top w:val="nil"/>
              <w:left w:val="single" w:sz="12" w:space="0" w:color="auto"/>
              <w:bottom w:val="single" w:sz="4" w:space="0" w:color="auto"/>
              <w:right w:val="single" w:sz="4" w:space="0" w:color="auto"/>
            </w:tcBorders>
            <w:shd w:val="clear" w:color="auto" w:fill="auto"/>
            <w:noWrap/>
            <w:vAlign w:val="center"/>
            <w:hideMark/>
          </w:tcPr>
          <w:p w14:paraId="63F33FFE"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16</w:t>
            </w:r>
          </w:p>
        </w:tc>
        <w:tc>
          <w:tcPr>
            <w:tcW w:w="1380" w:type="dxa"/>
            <w:tcBorders>
              <w:top w:val="nil"/>
              <w:left w:val="nil"/>
              <w:bottom w:val="single" w:sz="4" w:space="0" w:color="auto"/>
              <w:right w:val="single" w:sz="4" w:space="0" w:color="auto"/>
            </w:tcBorders>
            <w:shd w:val="clear" w:color="auto" w:fill="auto"/>
            <w:noWrap/>
            <w:vAlign w:val="center"/>
            <w:hideMark/>
          </w:tcPr>
          <w:p w14:paraId="05EAD223"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30,000</w:t>
            </w:r>
          </w:p>
        </w:tc>
        <w:tc>
          <w:tcPr>
            <w:tcW w:w="1380" w:type="dxa"/>
            <w:tcBorders>
              <w:top w:val="nil"/>
              <w:left w:val="nil"/>
              <w:bottom w:val="single" w:sz="4" w:space="0" w:color="auto"/>
              <w:right w:val="single" w:sz="4" w:space="0" w:color="auto"/>
            </w:tcBorders>
            <w:shd w:val="clear" w:color="auto" w:fill="auto"/>
            <w:noWrap/>
            <w:vAlign w:val="center"/>
            <w:hideMark/>
          </w:tcPr>
          <w:p w14:paraId="1C8C3A8B"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33,000</w:t>
            </w:r>
          </w:p>
        </w:tc>
        <w:tc>
          <w:tcPr>
            <w:tcW w:w="1380" w:type="dxa"/>
            <w:tcBorders>
              <w:top w:val="nil"/>
              <w:left w:val="nil"/>
              <w:bottom w:val="single" w:sz="4" w:space="0" w:color="auto"/>
              <w:right w:val="single" w:sz="4" w:space="0" w:color="auto"/>
            </w:tcBorders>
            <w:shd w:val="clear" w:color="auto" w:fill="auto"/>
            <w:noWrap/>
            <w:vAlign w:val="center"/>
            <w:hideMark/>
          </w:tcPr>
          <w:p w14:paraId="4AAEB851"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36,300</w:t>
            </w:r>
          </w:p>
        </w:tc>
        <w:tc>
          <w:tcPr>
            <w:tcW w:w="1380" w:type="dxa"/>
            <w:tcBorders>
              <w:top w:val="nil"/>
              <w:left w:val="nil"/>
              <w:bottom w:val="single" w:sz="4" w:space="0" w:color="auto"/>
              <w:right w:val="single" w:sz="12" w:space="0" w:color="auto"/>
            </w:tcBorders>
            <w:shd w:val="clear" w:color="auto" w:fill="auto"/>
            <w:noWrap/>
            <w:vAlign w:val="center"/>
            <w:hideMark/>
          </w:tcPr>
          <w:p w14:paraId="2BE1E2C1"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39,930</w:t>
            </w:r>
          </w:p>
        </w:tc>
      </w:tr>
      <w:tr w:rsidR="00B34E96" w:rsidRPr="00FE0071" w14:paraId="714C3E37" w14:textId="77777777" w:rsidTr="00C56C94">
        <w:trPr>
          <w:trHeight w:val="54"/>
        </w:trPr>
        <w:tc>
          <w:tcPr>
            <w:tcW w:w="940" w:type="dxa"/>
            <w:tcBorders>
              <w:top w:val="nil"/>
              <w:left w:val="single" w:sz="12" w:space="0" w:color="auto"/>
              <w:bottom w:val="single" w:sz="4" w:space="0" w:color="auto"/>
              <w:right w:val="single" w:sz="4" w:space="0" w:color="auto"/>
            </w:tcBorders>
            <w:shd w:val="clear" w:color="000000" w:fill="D9D9D9"/>
            <w:noWrap/>
            <w:vAlign w:val="center"/>
            <w:hideMark/>
          </w:tcPr>
          <w:p w14:paraId="7FD6A795"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17</w:t>
            </w:r>
          </w:p>
        </w:tc>
        <w:tc>
          <w:tcPr>
            <w:tcW w:w="1380" w:type="dxa"/>
            <w:tcBorders>
              <w:top w:val="nil"/>
              <w:left w:val="nil"/>
              <w:bottom w:val="single" w:sz="4" w:space="0" w:color="auto"/>
              <w:right w:val="single" w:sz="4" w:space="0" w:color="auto"/>
            </w:tcBorders>
            <w:shd w:val="clear" w:color="000000" w:fill="D9D9D9"/>
            <w:noWrap/>
            <w:vAlign w:val="center"/>
            <w:hideMark/>
          </w:tcPr>
          <w:p w14:paraId="68E7EA6D"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30,000</w:t>
            </w:r>
          </w:p>
        </w:tc>
        <w:tc>
          <w:tcPr>
            <w:tcW w:w="1380" w:type="dxa"/>
            <w:tcBorders>
              <w:top w:val="nil"/>
              <w:left w:val="nil"/>
              <w:bottom w:val="single" w:sz="4" w:space="0" w:color="auto"/>
              <w:right w:val="single" w:sz="4" w:space="0" w:color="auto"/>
            </w:tcBorders>
            <w:shd w:val="clear" w:color="000000" w:fill="D9D9D9"/>
            <w:noWrap/>
            <w:vAlign w:val="center"/>
            <w:hideMark/>
          </w:tcPr>
          <w:p w14:paraId="241935A2"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33,000</w:t>
            </w:r>
          </w:p>
        </w:tc>
        <w:tc>
          <w:tcPr>
            <w:tcW w:w="1380" w:type="dxa"/>
            <w:tcBorders>
              <w:top w:val="nil"/>
              <w:left w:val="nil"/>
              <w:bottom w:val="single" w:sz="4" w:space="0" w:color="auto"/>
              <w:right w:val="single" w:sz="4" w:space="0" w:color="auto"/>
            </w:tcBorders>
            <w:shd w:val="clear" w:color="000000" w:fill="D9D9D9"/>
            <w:noWrap/>
            <w:vAlign w:val="center"/>
            <w:hideMark/>
          </w:tcPr>
          <w:p w14:paraId="762B601D"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36,300</w:t>
            </w:r>
          </w:p>
        </w:tc>
        <w:tc>
          <w:tcPr>
            <w:tcW w:w="1380" w:type="dxa"/>
            <w:tcBorders>
              <w:top w:val="nil"/>
              <w:left w:val="nil"/>
              <w:bottom w:val="single" w:sz="4" w:space="0" w:color="auto"/>
              <w:right w:val="single" w:sz="12" w:space="0" w:color="auto"/>
            </w:tcBorders>
            <w:shd w:val="clear" w:color="000000" w:fill="D9D9D9"/>
            <w:noWrap/>
            <w:vAlign w:val="center"/>
            <w:hideMark/>
          </w:tcPr>
          <w:p w14:paraId="791337AF"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39,930</w:t>
            </w:r>
          </w:p>
        </w:tc>
      </w:tr>
      <w:tr w:rsidR="00B34E96" w:rsidRPr="00FE0071" w14:paraId="09C96D4A" w14:textId="77777777" w:rsidTr="00C56C94">
        <w:trPr>
          <w:trHeight w:val="54"/>
        </w:trPr>
        <w:tc>
          <w:tcPr>
            <w:tcW w:w="940" w:type="dxa"/>
            <w:tcBorders>
              <w:top w:val="nil"/>
              <w:left w:val="single" w:sz="12" w:space="0" w:color="auto"/>
              <w:bottom w:val="single" w:sz="4" w:space="0" w:color="auto"/>
              <w:right w:val="single" w:sz="4" w:space="0" w:color="auto"/>
            </w:tcBorders>
            <w:shd w:val="clear" w:color="auto" w:fill="auto"/>
            <w:noWrap/>
            <w:vAlign w:val="center"/>
            <w:hideMark/>
          </w:tcPr>
          <w:p w14:paraId="14FBB7BF"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18</w:t>
            </w:r>
          </w:p>
        </w:tc>
        <w:tc>
          <w:tcPr>
            <w:tcW w:w="1380" w:type="dxa"/>
            <w:tcBorders>
              <w:top w:val="nil"/>
              <w:left w:val="nil"/>
              <w:bottom w:val="single" w:sz="4" w:space="0" w:color="auto"/>
              <w:right w:val="single" w:sz="4" w:space="0" w:color="auto"/>
            </w:tcBorders>
            <w:shd w:val="clear" w:color="auto" w:fill="auto"/>
            <w:noWrap/>
            <w:vAlign w:val="center"/>
            <w:hideMark/>
          </w:tcPr>
          <w:p w14:paraId="17C4E64B"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30,000</w:t>
            </w:r>
          </w:p>
        </w:tc>
        <w:tc>
          <w:tcPr>
            <w:tcW w:w="1380" w:type="dxa"/>
            <w:tcBorders>
              <w:top w:val="nil"/>
              <w:left w:val="nil"/>
              <w:bottom w:val="single" w:sz="4" w:space="0" w:color="auto"/>
              <w:right w:val="single" w:sz="4" w:space="0" w:color="auto"/>
            </w:tcBorders>
            <w:shd w:val="clear" w:color="auto" w:fill="auto"/>
            <w:noWrap/>
            <w:vAlign w:val="center"/>
            <w:hideMark/>
          </w:tcPr>
          <w:p w14:paraId="77C37ECB"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33,000</w:t>
            </w:r>
          </w:p>
        </w:tc>
        <w:tc>
          <w:tcPr>
            <w:tcW w:w="1380" w:type="dxa"/>
            <w:tcBorders>
              <w:top w:val="nil"/>
              <w:left w:val="nil"/>
              <w:bottom w:val="single" w:sz="4" w:space="0" w:color="auto"/>
              <w:right w:val="single" w:sz="4" w:space="0" w:color="auto"/>
            </w:tcBorders>
            <w:shd w:val="clear" w:color="auto" w:fill="auto"/>
            <w:noWrap/>
            <w:vAlign w:val="center"/>
            <w:hideMark/>
          </w:tcPr>
          <w:p w14:paraId="21E430C0"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36,300</w:t>
            </w:r>
          </w:p>
        </w:tc>
        <w:tc>
          <w:tcPr>
            <w:tcW w:w="1380" w:type="dxa"/>
            <w:tcBorders>
              <w:top w:val="nil"/>
              <w:left w:val="nil"/>
              <w:bottom w:val="single" w:sz="4" w:space="0" w:color="auto"/>
              <w:right w:val="single" w:sz="12" w:space="0" w:color="auto"/>
            </w:tcBorders>
            <w:shd w:val="clear" w:color="auto" w:fill="auto"/>
            <w:noWrap/>
            <w:vAlign w:val="center"/>
            <w:hideMark/>
          </w:tcPr>
          <w:p w14:paraId="4A2F0B18"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39,930</w:t>
            </w:r>
          </w:p>
        </w:tc>
      </w:tr>
      <w:tr w:rsidR="00B34E96" w:rsidRPr="00FE0071" w14:paraId="586F8668" w14:textId="77777777" w:rsidTr="00C56C94">
        <w:trPr>
          <w:trHeight w:val="54"/>
        </w:trPr>
        <w:tc>
          <w:tcPr>
            <w:tcW w:w="940" w:type="dxa"/>
            <w:tcBorders>
              <w:top w:val="nil"/>
              <w:left w:val="single" w:sz="12" w:space="0" w:color="auto"/>
              <w:bottom w:val="single" w:sz="4" w:space="0" w:color="auto"/>
              <w:right w:val="single" w:sz="4" w:space="0" w:color="auto"/>
            </w:tcBorders>
            <w:shd w:val="clear" w:color="000000" w:fill="D9D9D9"/>
            <w:noWrap/>
            <w:vAlign w:val="center"/>
            <w:hideMark/>
          </w:tcPr>
          <w:p w14:paraId="0F7273FF"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19</w:t>
            </w:r>
          </w:p>
        </w:tc>
        <w:tc>
          <w:tcPr>
            <w:tcW w:w="1380" w:type="dxa"/>
            <w:tcBorders>
              <w:top w:val="nil"/>
              <w:left w:val="nil"/>
              <w:bottom w:val="single" w:sz="4" w:space="0" w:color="auto"/>
              <w:right w:val="single" w:sz="4" w:space="0" w:color="auto"/>
            </w:tcBorders>
            <w:shd w:val="clear" w:color="000000" w:fill="D9D9D9"/>
            <w:noWrap/>
            <w:vAlign w:val="center"/>
            <w:hideMark/>
          </w:tcPr>
          <w:p w14:paraId="34D8B562"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30,000</w:t>
            </w:r>
          </w:p>
        </w:tc>
        <w:tc>
          <w:tcPr>
            <w:tcW w:w="1380" w:type="dxa"/>
            <w:tcBorders>
              <w:top w:val="nil"/>
              <w:left w:val="nil"/>
              <w:bottom w:val="single" w:sz="4" w:space="0" w:color="auto"/>
              <w:right w:val="single" w:sz="4" w:space="0" w:color="auto"/>
            </w:tcBorders>
            <w:shd w:val="clear" w:color="000000" w:fill="D9D9D9"/>
            <w:noWrap/>
            <w:vAlign w:val="center"/>
            <w:hideMark/>
          </w:tcPr>
          <w:p w14:paraId="78B34FD5"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33,000</w:t>
            </w:r>
          </w:p>
        </w:tc>
        <w:tc>
          <w:tcPr>
            <w:tcW w:w="1380" w:type="dxa"/>
            <w:tcBorders>
              <w:top w:val="nil"/>
              <w:left w:val="nil"/>
              <w:bottom w:val="single" w:sz="4" w:space="0" w:color="auto"/>
              <w:right w:val="single" w:sz="4" w:space="0" w:color="auto"/>
            </w:tcBorders>
            <w:shd w:val="clear" w:color="000000" w:fill="D9D9D9"/>
            <w:noWrap/>
            <w:vAlign w:val="center"/>
            <w:hideMark/>
          </w:tcPr>
          <w:p w14:paraId="120A996A"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36,300</w:t>
            </w:r>
          </w:p>
        </w:tc>
        <w:tc>
          <w:tcPr>
            <w:tcW w:w="1380" w:type="dxa"/>
            <w:tcBorders>
              <w:top w:val="nil"/>
              <w:left w:val="nil"/>
              <w:bottom w:val="single" w:sz="4" w:space="0" w:color="auto"/>
              <w:right w:val="single" w:sz="12" w:space="0" w:color="auto"/>
            </w:tcBorders>
            <w:shd w:val="clear" w:color="000000" w:fill="D9D9D9"/>
            <w:noWrap/>
            <w:vAlign w:val="center"/>
            <w:hideMark/>
          </w:tcPr>
          <w:p w14:paraId="3BAC34BA"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39,930</w:t>
            </w:r>
          </w:p>
        </w:tc>
      </w:tr>
      <w:tr w:rsidR="00B34E96" w:rsidRPr="00FE0071" w14:paraId="469291D8" w14:textId="77777777" w:rsidTr="00C56C94">
        <w:trPr>
          <w:trHeight w:val="54"/>
        </w:trPr>
        <w:tc>
          <w:tcPr>
            <w:tcW w:w="940" w:type="dxa"/>
            <w:tcBorders>
              <w:top w:val="nil"/>
              <w:left w:val="single" w:sz="12" w:space="0" w:color="auto"/>
              <w:bottom w:val="single" w:sz="12" w:space="0" w:color="auto"/>
              <w:right w:val="single" w:sz="4" w:space="0" w:color="auto"/>
            </w:tcBorders>
            <w:shd w:val="clear" w:color="auto" w:fill="auto"/>
            <w:noWrap/>
            <w:vAlign w:val="center"/>
            <w:hideMark/>
          </w:tcPr>
          <w:p w14:paraId="49841E85"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20</w:t>
            </w:r>
          </w:p>
        </w:tc>
        <w:tc>
          <w:tcPr>
            <w:tcW w:w="1380" w:type="dxa"/>
            <w:tcBorders>
              <w:top w:val="nil"/>
              <w:left w:val="nil"/>
              <w:bottom w:val="single" w:sz="12" w:space="0" w:color="auto"/>
              <w:right w:val="single" w:sz="4" w:space="0" w:color="auto"/>
            </w:tcBorders>
            <w:shd w:val="clear" w:color="auto" w:fill="auto"/>
            <w:noWrap/>
            <w:vAlign w:val="center"/>
            <w:hideMark/>
          </w:tcPr>
          <w:p w14:paraId="6C93ACE1"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30,000</w:t>
            </w:r>
          </w:p>
        </w:tc>
        <w:tc>
          <w:tcPr>
            <w:tcW w:w="1380" w:type="dxa"/>
            <w:tcBorders>
              <w:top w:val="nil"/>
              <w:left w:val="nil"/>
              <w:bottom w:val="single" w:sz="12" w:space="0" w:color="auto"/>
              <w:right w:val="single" w:sz="4" w:space="0" w:color="auto"/>
            </w:tcBorders>
            <w:shd w:val="clear" w:color="auto" w:fill="auto"/>
            <w:noWrap/>
            <w:vAlign w:val="center"/>
            <w:hideMark/>
          </w:tcPr>
          <w:p w14:paraId="785C2866"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33,000</w:t>
            </w:r>
          </w:p>
        </w:tc>
        <w:tc>
          <w:tcPr>
            <w:tcW w:w="1380" w:type="dxa"/>
            <w:tcBorders>
              <w:top w:val="nil"/>
              <w:left w:val="nil"/>
              <w:bottom w:val="single" w:sz="12" w:space="0" w:color="auto"/>
              <w:right w:val="single" w:sz="4" w:space="0" w:color="auto"/>
            </w:tcBorders>
            <w:shd w:val="clear" w:color="auto" w:fill="auto"/>
            <w:noWrap/>
            <w:vAlign w:val="center"/>
            <w:hideMark/>
          </w:tcPr>
          <w:p w14:paraId="0286CA38"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36,300</w:t>
            </w:r>
          </w:p>
        </w:tc>
        <w:tc>
          <w:tcPr>
            <w:tcW w:w="1380" w:type="dxa"/>
            <w:tcBorders>
              <w:top w:val="nil"/>
              <w:left w:val="nil"/>
              <w:bottom w:val="single" w:sz="12" w:space="0" w:color="auto"/>
              <w:right w:val="single" w:sz="12" w:space="0" w:color="auto"/>
            </w:tcBorders>
            <w:shd w:val="clear" w:color="auto" w:fill="auto"/>
            <w:noWrap/>
            <w:vAlign w:val="center"/>
            <w:hideMark/>
          </w:tcPr>
          <w:p w14:paraId="08086EE2" w14:textId="77777777" w:rsidR="00B34E96" w:rsidRPr="008B17AA" w:rsidRDefault="00B34E96" w:rsidP="00C56C94">
            <w:pPr>
              <w:spacing w:after="0" w:line="240" w:lineRule="auto"/>
              <w:jc w:val="center"/>
              <w:rPr>
                <w:rFonts w:ascii="Calibri" w:eastAsia="Times New Roman" w:hAnsi="Calibri" w:cs="Times New Roman"/>
                <w:color w:val="000000"/>
                <w:sz w:val="18"/>
                <w:szCs w:val="18"/>
                <w:lang w:eastAsia="en-GB"/>
              </w:rPr>
            </w:pPr>
            <w:r w:rsidRPr="008B17AA">
              <w:rPr>
                <w:rFonts w:ascii="Calibri" w:eastAsia="Times New Roman" w:hAnsi="Calibri" w:cs="Times New Roman"/>
                <w:color w:val="000000"/>
                <w:sz w:val="18"/>
                <w:szCs w:val="18"/>
                <w:lang w:eastAsia="en-GB"/>
              </w:rPr>
              <w:t>39,930</w:t>
            </w:r>
          </w:p>
        </w:tc>
      </w:tr>
    </w:tbl>
    <w:p w14:paraId="7FF1EFB6" w14:textId="77777777" w:rsidR="00B34E96" w:rsidRDefault="00B34E96" w:rsidP="00B34E96">
      <w:pPr>
        <w:bidi/>
        <w:spacing w:after="0"/>
        <w:rPr>
          <w:rFonts w:cs="AF_Najed"/>
          <w:sz w:val="28"/>
          <w:szCs w:val="28"/>
          <w:rtl/>
          <w:lang w:bidi="ar-EG"/>
        </w:rPr>
      </w:pPr>
    </w:p>
    <w:p w14:paraId="7F860B61" w14:textId="77777777" w:rsidR="00B34E96" w:rsidRDefault="00B34E96" w:rsidP="00B34E96">
      <w:pPr>
        <w:bidi/>
        <w:spacing w:after="0"/>
        <w:rPr>
          <w:rFonts w:cs="AF_Najed"/>
          <w:sz w:val="28"/>
          <w:szCs w:val="28"/>
          <w:rtl/>
          <w:lang w:bidi="ar-EG"/>
        </w:rPr>
      </w:pPr>
    </w:p>
    <w:p w14:paraId="546F8897" w14:textId="77777777" w:rsidR="00B34E96" w:rsidRDefault="00B34E96" w:rsidP="00B34E96">
      <w:pPr>
        <w:bidi/>
        <w:spacing w:after="0"/>
        <w:rPr>
          <w:rFonts w:cs="AF_Najed"/>
          <w:sz w:val="28"/>
          <w:szCs w:val="28"/>
          <w:rtl/>
          <w:lang w:bidi="ar-EG"/>
        </w:rPr>
      </w:pPr>
    </w:p>
    <w:p w14:paraId="55D7E88A" w14:textId="77777777" w:rsidR="00B34E96" w:rsidRDefault="00B34E96" w:rsidP="00B34E96">
      <w:pPr>
        <w:bidi/>
        <w:spacing w:after="0"/>
        <w:rPr>
          <w:rFonts w:cs="AF_Najed"/>
          <w:sz w:val="28"/>
          <w:szCs w:val="28"/>
          <w:rtl/>
          <w:lang w:bidi="ar-EG"/>
        </w:rPr>
      </w:pPr>
    </w:p>
    <w:p w14:paraId="5700CE3F" w14:textId="77777777" w:rsidR="00B34E96" w:rsidRDefault="00B34E96" w:rsidP="00B34E96">
      <w:pPr>
        <w:bidi/>
        <w:spacing w:after="0"/>
        <w:rPr>
          <w:rFonts w:cs="AF_Najed"/>
          <w:sz w:val="28"/>
          <w:szCs w:val="28"/>
          <w:rtl/>
          <w:lang w:bidi="ar-EG"/>
        </w:rPr>
      </w:pPr>
    </w:p>
    <w:p w14:paraId="54F5381A" w14:textId="77777777" w:rsidR="00B34E96" w:rsidRDefault="00B34E96" w:rsidP="00B34E96">
      <w:pPr>
        <w:bidi/>
        <w:spacing w:after="0"/>
        <w:rPr>
          <w:rFonts w:cs="AF_Najed"/>
          <w:sz w:val="28"/>
          <w:szCs w:val="28"/>
          <w:rtl/>
          <w:lang w:bidi="ar-EG"/>
        </w:rPr>
      </w:pPr>
    </w:p>
    <w:p w14:paraId="5E7628E4" w14:textId="77777777" w:rsidR="00B34E96" w:rsidRDefault="00B34E96" w:rsidP="00B34E96">
      <w:pPr>
        <w:bidi/>
        <w:spacing w:after="0"/>
        <w:rPr>
          <w:rFonts w:cs="AF_Najed"/>
          <w:sz w:val="28"/>
          <w:szCs w:val="28"/>
          <w:rtl/>
          <w:lang w:bidi="ar-EG"/>
        </w:rPr>
      </w:pPr>
    </w:p>
    <w:p w14:paraId="760B9ECC" w14:textId="77777777" w:rsidR="00B34E96" w:rsidRDefault="00B34E96" w:rsidP="00B34E96">
      <w:pPr>
        <w:bidi/>
        <w:spacing w:after="0"/>
        <w:rPr>
          <w:rFonts w:cs="AF_Najed"/>
          <w:sz w:val="28"/>
          <w:szCs w:val="28"/>
          <w:rtl/>
          <w:lang w:bidi="ar-EG"/>
        </w:rPr>
      </w:pPr>
    </w:p>
    <w:p w14:paraId="36D7EE7F" w14:textId="77777777" w:rsidR="00B34E96" w:rsidRDefault="00B34E96" w:rsidP="00B34E96">
      <w:pPr>
        <w:bidi/>
        <w:spacing w:after="0"/>
        <w:rPr>
          <w:rFonts w:cs="AF_Najed"/>
          <w:sz w:val="28"/>
          <w:szCs w:val="28"/>
          <w:rtl/>
          <w:lang w:bidi="ar-EG"/>
        </w:rPr>
      </w:pPr>
    </w:p>
    <w:p w14:paraId="14E557AE" w14:textId="77777777" w:rsidR="00B34E96" w:rsidRDefault="00B34E96" w:rsidP="00B34E96">
      <w:pPr>
        <w:bidi/>
        <w:spacing w:after="0"/>
        <w:rPr>
          <w:rFonts w:cs="AF_Najed"/>
          <w:sz w:val="28"/>
          <w:szCs w:val="28"/>
          <w:rtl/>
          <w:lang w:bidi="ar-EG"/>
        </w:rPr>
      </w:pPr>
    </w:p>
    <w:p w14:paraId="3D616403" w14:textId="77777777" w:rsidR="00B34E96" w:rsidRDefault="00B34E96" w:rsidP="00B34E96">
      <w:pPr>
        <w:bidi/>
        <w:spacing w:after="0"/>
        <w:rPr>
          <w:rFonts w:cs="AF_Najed"/>
          <w:sz w:val="28"/>
          <w:szCs w:val="28"/>
          <w:rtl/>
          <w:lang w:bidi="ar-EG"/>
        </w:rPr>
      </w:pPr>
    </w:p>
    <w:p w14:paraId="5C468A99" w14:textId="77777777" w:rsidR="00B34E96" w:rsidRDefault="00B34E96" w:rsidP="00B34E96">
      <w:pPr>
        <w:bidi/>
        <w:spacing w:after="0"/>
        <w:rPr>
          <w:rFonts w:cs="AF_Najed"/>
          <w:sz w:val="28"/>
          <w:szCs w:val="28"/>
          <w:rtl/>
          <w:lang w:bidi="ar-EG"/>
        </w:rPr>
      </w:pPr>
    </w:p>
    <w:p w14:paraId="194002AD" w14:textId="77777777" w:rsidR="00B34E96" w:rsidRDefault="00B34E96" w:rsidP="00B34E96">
      <w:pPr>
        <w:bidi/>
        <w:spacing w:after="0"/>
        <w:rPr>
          <w:rFonts w:cs="AF_Najed"/>
          <w:sz w:val="28"/>
          <w:szCs w:val="28"/>
          <w:rtl/>
          <w:lang w:bidi="ar-EG"/>
        </w:rPr>
      </w:pPr>
    </w:p>
    <w:p w14:paraId="6403FC12" w14:textId="77777777" w:rsidR="00B34E96" w:rsidRDefault="00B34E96" w:rsidP="00B34E96">
      <w:pPr>
        <w:bidi/>
        <w:spacing w:after="0"/>
        <w:rPr>
          <w:rFonts w:cs="AF_Najed"/>
          <w:sz w:val="28"/>
          <w:szCs w:val="28"/>
          <w:rtl/>
          <w:lang w:bidi="ar-EG"/>
        </w:rPr>
      </w:pPr>
    </w:p>
    <w:p w14:paraId="07EA36F4" w14:textId="77777777" w:rsidR="00B34E96" w:rsidRDefault="00B34E96" w:rsidP="00B34E96">
      <w:pPr>
        <w:bidi/>
        <w:spacing w:after="0"/>
        <w:rPr>
          <w:rFonts w:cs="AF_Najed"/>
          <w:sz w:val="28"/>
          <w:szCs w:val="28"/>
          <w:rtl/>
          <w:lang w:bidi="ar-EG"/>
        </w:rPr>
      </w:pPr>
    </w:p>
    <w:p w14:paraId="3F4ADE25" w14:textId="77777777" w:rsidR="00B34E96" w:rsidRDefault="00B34E96" w:rsidP="00B34E96">
      <w:pPr>
        <w:bidi/>
        <w:spacing w:after="0"/>
        <w:rPr>
          <w:rFonts w:cs="AF_Najed"/>
          <w:sz w:val="28"/>
          <w:szCs w:val="28"/>
          <w:rtl/>
          <w:lang w:bidi="ar-EG"/>
        </w:rPr>
      </w:pPr>
    </w:p>
    <w:p w14:paraId="3639116D" w14:textId="77777777" w:rsidR="00B34E96" w:rsidRDefault="00B34E96" w:rsidP="00B34E96">
      <w:pPr>
        <w:bidi/>
        <w:spacing w:after="0"/>
        <w:rPr>
          <w:rFonts w:cs="AF_Najed"/>
          <w:sz w:val="28"/>
          <w:szCs w:val="28"/>
          <w:rtl/>
          <w:lang w:bidi="ar-EG"/>
        </w:rPr>
      </w:pPr>
    </w:p>
    <w:p w14:paraId="465E5039" w14:textId="77777777" w:rsidR="00B34E96" w:rsidRDefault="00B34E96" w:rsidP="00B34E96">
      <w:pPr>
        <w:bidi/>
        <w:spacing w:after="0"/>
        <w:rPr>
          <w:rFonts w:cs="AF_Najed"/>
          <w:sz w:val="28"/>
          <w:szCs w:val="28"/>
          <w:rtl/>
          <w:lang w:bidi="ar-EG"/>
        </w:rPr>
      </w:pPr>
    </w:p>
    <w:p w14:paraId="2B387B71" w14:textId="77777777" w:rsidR="00B34E96" w:rsidRDefault="00B34E96" w:rsidP="00B34E96">
      <w:pPr>
        <w:bidi/>
        <w:spacing w:after="0"/>
        <w:rPr>
          <w:rFonts w:cs="AF_Najed"/>
          <w:sz w:val="28"/>
          <w:szCs w:val="28"/>
          <w:rtl/>
          <w:lang w:bidi="ar-EG"/>
        </w:rPr>
      </w:pPr>
    </w:p>
    <w:p w14:paraId="30E464A2" w14:textId="77777777" w:rsidR="00B34E96" w:rsidRDefault="00B34E96" w:rsidP="00B34E96">
      <w:pPr>
        <w:bidi/>
        <w:spacing w:after="0"/>
        <w:rPr>
          <w:rFonts w:cs="AF_Najed"/>
          <w:sz w:val="28"/>
          <w:szCs w:val="28"/>
          <w:rtl/>
          <w:lang w:bidi="ar-EG"/>
        </w:rPr>
      </w:pPr>
    </w:p>
    <w:p w14:paraId="47B35A53" w14:textId="77777777" w:rsidR="00B34E96" w:rsidRDefault="00B34E96" w:rsidP="00B34E96">
      <w:pPr>
        <w:bidi/>
        <w:spacing w:after="0"/>
        <w:rPr>
          <w:rFonts w:cs="AF_Najed"/>
          <w:sz w:val="28"/>
          <w:szCs w:val="28"/>
          <w:rtl/>
          <w:lang w:bidi="ar-EG"/>
        </w:rPr>
      </w:pPr>
    </w:p>
    <w:p w14:paraId="469CF3D3" w14:textId="77777777" w:rsidR="00B34E96" w:rsidRDefault="00B34E96" w:rsidP="00B34E96">
      <w:pPr>
        <w:bidi/>
        <w:spacing w:after="0"/>
        <w:rPr>
          <w:rFonts w:cs="AF_Najed"/>
          <w:sz w:val="28"/>
          <w:szCs w:val="28"/>
          <w:rtl/>
          <w:lang w:bidi="ar-EG"/>
        </w:rPr>
      </w:pPr>
    </w:p>
    <w:p w14:paraId="6FF864F9" w14:textId="77777777" w:rsidR="00B1746C" w:rsidRDefault="00B1746C" w:rsidP="00B1746C">
      <w:pPr>
        <w:bidi/>
        <w:ind w:left="237"/>
        <w:jc w:val="center"/>
        <w:rPr>
          <w:rFonts w:cs="AF_Najed"/>
          <w:sz w:val="40"/>
          <w:szCs w:val="40"/>
          <w:rtl/>
          <w:lang w:val="en-US" w:bidi="ar-EG"/>
        </w:rPr>
      </w:pPr>
      <w:r>
        <w:rPr>
          <w:rFonts w:cs="AF_Najed" w:hint="cs"/>
          <w:sz w:val="40"/>
          <w:szCs w:val="40"/>
          <w:rtl/>
          <w:lang w:val="en-US" w:bidi="ar-EG"/>
        </w:rPr>
        <w:lastRenderedPageBreak/>
        <w:t>ملحق (2)</w:t>
      </w:r>
    </w:p>
    <w:p w14:paraId="2746892A" w14:textId="77777777" w:rsidR="00B1746C" w:rsidRDefault="00B1746C" w:rsidP="00B1746C">
      <w:pPr>
        <w:bidi/>
        <w:ind w:left="237"/>
        <w:jc w:val="center"/>
        <w:rPr>
          <w:rFonts w:cs="AF_Najed"/>
          <w:sz w:val="40"/>
          <w:szCs w:val="40"/>
          <w:rtl/>
          <w:lang w:val="en-US" w:bidi="ar-EG"/>
        </w:rPr>
      </w:pPr>
      <w:r>
        <w:rPr>
          <w:rFonts w:cs="AF_Najed" w:hint="cs"/>
          <w:sz w:val="40"/>
          <w:szCs w:val="40"/>
          <w:rtl/>
          <w:lang w:val="en-US" w:bidi="ar-EG"/>
        </w:rPr>
        <w:t>الشروط الجزائية العامة</w:t>
      </w:r>
    </w:p>
    <w:p w14:paraId="5808C887" w14:textId="77777777" w:rsidR="00B1746C" w:rsidRPr="00393D1C" w:rsidRDefault="00B1746C" w:rsidP="007B66BB">
      <w:pPr>
        <w:pStyle w:val="ListParagraph"/>
        <w:numPr>
          <w:ilvl w:val="0"/>
          <w:numId w:val="64"/>
        </w:numPr>
        <w:bidi/>
        <w:jc w:val="both"/>
        <w:rPr>
          <w:rFonts w:cs="AF_Najed"/>
          <w:sz w:val="24"/>
          <w:szCs w:val="24"/>
        </w:rPr>
      </w:pPr>
      <w:r w:rsidRPr="00393D1C">
        <w:rPr>
          <w:rFonts w:cs="AF_Najed" w:hint="cs"/>
          <w:sz w:val="24"/>
          <w:szCs w:val="24"/>
          <w:rtl/>
        </w:rPr>
        <w:t>يعتبر هذا العقد مفسوخا من تلقاء نفسه فى حالة عدم منح (</w:t>
      </w:r>
      <w:r>
        <w:rPr>
          <w:rFonts w:cs="AF_Najed" w:hint="cs"/>
          <w:sz w:val="24"/>
          <w:szCs w:val="24"/>
          <w:rtl/>
        </w:rPr>
        <w:t>النادى</w:t>
      </w:r>
      <w:r w:rsidRPr="00393D1C">
        <w:rPr>
          <w:rFonts w:cs="AF_Najed" w:hint="cs"/>
          <w:sz w:val="24"/>
          <w:szCs w:val="24"/>
          <w:rtl/>
        </w:rPr>
        <w:t>) لـ (</w:t>
      </w:r>
      <w:r>
        <w:rPr>
          <w:rFonts w:cs="AF_Najed" w:hint="cs"/>
          <w:sz w:val="24"/>
          <w:szCs w:val="24"/>
          <w:rtl/>
        </w:rPr>
        <w:t>الشركة</w:t>
      </w:r>
      <w:r w:rsidRPr="00393D1C">
        <w:rPr>
          <w:rFonts w:cs="AF_Najed" w:hint="cs"/>
          <w:sz w:val="24"/>
          <w:szCs w:val="24"/>
          <w:rtl/>
        </w:rPr>
        <w:t>) الترخيص بحق إستغلال الحقوق والتى ينص عليها فى هذا العقد و</w:t>
      </w:r>
      <w:r>
        <w:rPr>
          <w:rFonts w:cs="AF_Najed" w:hint="cs"/>
          <w:sz w:val="24"/>
          <w:szCs w:val="24"/>
          <w:rtl/>
        </w:rPr>
        <w:t>ي</w:t>
      </w:r>
      <w:r w:rsidRPr="00393D1C">
        <w:rPr>
          <w:rFonts w:cs="AF_Najed" w:hint="cs"/>
          <w:sz w:val="24"/>
          <w:szCs w:val="24"/>
          <w:rtl/>
        </w:rPr>
        <w:t>متلكها (</w:t>
      </w:r>
      <w:r>
        <w:rPr>
          <w:rFonts w:cs="AF_Najed" w:hint="cs"/>
          <w:sz w:val="24"/>
          <w:szCs w:val="24"/>
          <w:rtl/>
        </w:rPr>
        <w:t>النادى)</w:t>
      </w:r>
      <w:r w:rsidRPr="00393D1C">
        <w:rPr>
          <w:rFonts w:cs="AF_Najed" w:hint="cs"/>
          <w:sz w:val="24"/>
          <w:szCs w:val="24"/>
          <w:rtl/>
        </w:rPr>
        <w:t>، ولـ (</w:t>
      </w:r>
      <w:r>
        <w:rPr>
          <w:rFonts w:cs="AF_Najed" w:hint="cs"/>
          <w:sz w:val="24"/>
          <w:szCs w:val="24"/>
          <w:rtl/>
        </w:rPr>
        <w:t>الشركة</w:t>
      </w:r>
      <w:r w:rsidRPr="00393D1C">
        <w:rPr>
          <w:rFonts w:cs="AF_Najed" w:hint="cs"/>
          <w:sz w:val="24"/>
          <w:szCs w:val="24"/>
          <w:rtl/>
        </w:rPr>
        <w:t>) الحق فى مطالبة (</w:t>
      </w:r>
      <w:r>
        <w:rPr>
          <w:rFonts w:cs="AF_Najed" w:hint="cs"/>
          <w:sz w:val="24"/>
          <w:szCs w:val="24"/>
          <w:rtl/>
        </w:rPr>
        <w:t>النادى</w:t>
      </w:r>
      <w:r w:rsidRPr="00393D1C">
        <w:rPr>
          <w:rFonts w:cs="AF_Najed" w:hint="cs"/>
          <w:sz w:val="24"/>
          <w:szCs w:val="24"/>
          <w:rtl/>
        </w:rPr>
        <w:t>) برد جميع المبالغ التى قد دفعتها (</w:t>
      </w:r>
      <w:r>
        <w:rPr>
          <w:rFonts w:cs="AF_Najed" w:hint="cs"/>
          <w:sz w:val="24"/>
          <w:szCs w:val="24"/>
          <w:rtl/>
        </w:rPr>
        <w:t>الشركة</w:t>
      </w:r>
      <w:r w:rsidRPr="00393D1C">
        <w:rPr>
          <w:rFonts w:cs="AF_Najed" w:hint="cs"/>
          <w:sz w:val="24"/>
          <w:szCs w:val="24"/>
          <w:rtl/>
        </w:rPr>
        <w:t>) لـ (</w:t>
      </w:r>
      <w:r>
        <w:rPr>
          <w:rFonts w:cs="AF_Najed" w:hint="cs"/>
          <w:sz w:val="24"/>
          <w:szCs w:val="24"/>
          <w:rtl/>
        </w:rPr>
        <w:t>النادى</w:t>
      </w:r>
      <w:r w:rsidRPr="00393D1C">
        <w:rPr>
          <w:rFonts w:cs="AF_Najed" w:hint="cs"/>
          <w:sz w:val="24"/>
          <w:szCs w:val="24"/>
          <w:rtl/>
        </w:rPr>
        <w:t>).</w:t>
      </w:r>
    </w:p>
    <w:p w14:paraId="6401CCB1" w14:textId="77777777" w:rsidR="00B1746C" w:rsidRPr="00393D1C" w:rsidRDefault="00B1746C" w:rsidP="007B66BB">
      <w:pPr>
        <w:pStyle w:val="ListParagraph"/>
        <w:numPr>
          <w:ilvl w:val="0"/>
          <w:numId w:val="64"/>
        </w:numPr>
        <w:bidi/>
        <w:jc w:val="both"/>
        <w:rPr>
          <w:rFonts w:cs="AF_Najed"/>
          <w:sz w:val="24"/>
          <w:szCs w:val="24"/>
        </w:rPr>
      </w:pPr>
      <w:r w:rsidRPr="00393D1C">
        <w:rPr>
          <w:rFonts w:cs="AF_Najed" w:hint="cs"/>
          <w:sz w:val="24"/>
          <w:szCs w:val="24"/>
          <w:rtl/>
        </w:rPr>
        <w:t>فى حالة قيام (</w:t>
      </w:r>
      <w:r>
        <w:rPr>
          <w:rFonts w:cs="AF_Najed" w:hint="cs"/>
          <w:sz w:val="24"/>
          <w:szCs w:val="24"/>
          <w:rtl/>
        </w:rPr>
        <w:t>النادى</w:t>
      </w:r>
      <w:r w:rsidRPr="00393D1C">
        <w:rPr>
          <w:rFonts w:cs="AF_Najed" w:hint="cs"/>
          <w:sz w:val="24"/>
          <w:szCs w:val="24"/>
          <w:rtl/>
        </w:rPr>
        <w:t xml:space="preserve">) بمنح الحقوق المنصوص عليها فى </w:t>
      </w:r>
      <w:r>
        <w:rPr>
          <w:rFonts w:cs="AF_Najed" w:hint="cs"/>
          <w:sz w:val="24"/>
          <w:szCs w:val="24"/>
          <w:rtl/>
        </w:rPr>
        <w:t xml:space="preserve">العقد </w:t>
      </w:r>
      <w:r w:rsidRPr="00393D1C">
        <w:rPr>
          <w:rFonts w:cs="AF_Najed" w:hint="cs"/>
          <w:sz w:val="24"/>
          <w:szCs w:val="24"/>
          <w:rtl/>
        </w:rPr>
        <w:t>لطرف آخر غير (</w:t>
      </w:r>
      <w:r>
        <w:rPr>
          <w:rFonts w:cs="AF_Najed" w:hint="cs"/>
          <w:sz w:val="24"/>
          <w:szCs w:val="24"/>
          <w:rtl/>
        </w:rPr>
        <w:t>الشركة</w:t>
      </w:r>
      <w:r w:rsidRPr="00393D1C">
        <w:rPr>
          <w:rFonts w:cs="AF_Najed" w:hint="cs"/>
          <w:sz w:val="24"/>
          <w:szCs w:val="24"/>
          <w:rtl/>
        </w:rPr>
        <w:t>)، ويعتبر هذا العقد مفسوخا من تلقاء نفسه، ولـ (</w:t>
      </w:r>
      <w:r>
        <w:rPr>
          <w:rFonts w:cs="AF_Najed" w:hint="cs"/>
          <w:sz w:val="24"/>
          <w:szCs w:val="24"/>
          <w:rtl/>
        </w:rPr>
        <w:t>الشركة</w:t>
      </w:r>
      <w:r w:rsidRPr="00393D1C">
        <w:rPr>
          <w:rFonts w:cs="AF_Najed" w:hint="cs"/>
          <w:sz w:val="24"/>
          <w:szCs w:val="24"/>
          <w:rtl/>
        </w:rPr>
        <w:t>) الحق فى مطالبة (</w:t>
      </w:r>
      <w:r>
        <w:rPr>
          <w:rFonts w:cs="AF_Najed" w:hint="cs"/>
          <w:sz w:val="24"/>
          <w:szCs w:val="24"/>
          <w:rtl/>
        </w:rPr>
        <w:t>النادى</w:t>
      </w:r>
      <w:r w:rsidRPr="00393D1C">
        <w:rPr>
          <w:rFonts w:cs="AF_Najed" w:hint="cs"/>
          <w:sz w:val="24"/>
          <w:szCs w:val="24"/>
          <w:rtl/>
        </w:rPr>
        <w:t>) برد جميع المبالغ التى قد دفعتها (</w:t>
      </w:r>
      <w:r>
        <w:rPr>
          <w:rFonts w:cs="AF_Najed" w:hint="cs"/>
          <w:sz w:val="24"/>
          <w:szCs w:val="24"/>
          <w:rtl/>
        </w:rPr>
        <w:t>الشركة</w:t>
      </w:r>
      <w:r w:rsidRPr="00393D1C">
        <w:rPr>
          <w:rFonts w:cs="AF_Najed" w:hint="cs"/>
          <w:sz w:val="24"/>
          <w:szCs w:val="24"/>
          <w:rtl/>
        </w:rPr>
        <w:t>) لـ (</w:t>
      </w:r>
      <w:r>
        <w:rPr>
          <w:rFonts w:cs="AF_Najed" w:hint="cs"/>
          <w:sz w:val="24"/>
          <w:szCs w:val="24"/>
          <w:rtl/>
        </w:rPr>
        <w:t>النادى</w:t>
      </w:r>
      <w:r w:rsidRPr="00393D1C">
        <w:rPr>
          <w:rFonts w:cs="AF_Najed" w:hint="cs"/>
          <w:sz w:val="24"/>
          <w:szCs w:val="24"/>
          <w:rtl/>
        </w:rPr>
        <w:t>)، كما يحق لــ(</w:t>
      </w:r>
      <w:r>
        <w:rPr>
          <w:rFonts w:cs="AF_Najed" w:hint="cs"/>
          <w:sz w:val="24"/>
          <w:szCs w:val="24"/>
          <w:rtl/>
        </w:rPr>
        <w:t>الشركة</w:t>
      </w:r>
      <w:r w:rsidRPr="00393D1C">
        <w:rPr>
          <w:rFonts w:cs="AF_Najed" w:hint="cs"/>
          <w:sz w:val="24"/>
          <w:szCs w:val="24"/>
          <w:rtl/>
        </w:rPr>
        <w:t>) المطالبة بتعويض مالى من خلال نصوص هذا العقد.</w:t>
      </w:r>
    </w:p>
    <w:p w14:paraId="3416807D" w14:textId="77777777" w:rsidR="00B1746C" w:rsidRPr="00393D1C" w:rsidRDefault="00B1746C" w:rsidP="007B66BB">
      <w:pPr>
        <w:pStyle w:val="ListParagraph"/>
        <w:numPr>
          <w:ilvl w:val="0"/>
          <w:numId w:val="64"/>
        </w:numPr>
        <w:bidi/>
        <w:jc w:val="both"/>
        <w:rPr>
          <w:rFonts w:cs="AF_Najed"/>
          <w:sz w:val="24"/>
          <w:szCs w:val="24"/>
        </w:rPr>
      </w:pPr>
      <w:r w:rsidRPr="00393D1C">
        <w:rPr>
          <w:rFonts w:cs="AF_Najed" w:hint="cs"/>
          <w:sz w:val="24"/>
          <w:szCs w:val="24"/>
          <w:rtl/>
        </w:rPr>
        <w:t>يعتبر هذا العقد مفسوخا من تلقاء نفسه، فى حالة قيام (</w:t>
      </w:r>
      <w:r>
        <w:rPr>
          <w:rFonts w:cs="AF_Najed" w:hint="cs"/>
          <w:sz w:val="24"/>
          <w:szCs w:val="24"/>
          <w:rtl/>
        </w:rPr>
        <w:t>الشركة</w:t>
      </w:r>
      <w:r w:rsidRPr="00393D1C">
        <w:rPr>
          <w:rFonts w:cs="AF_Najed" w:hint="cs"/>
          <w:sz w:val="24"/>
          <w:szCs w:val="24"/>
          <w:rtl/>
        </w:rPr>
        <w:t>) فى</w:t>
      </w:r>
      <w:r w:rsidRPr="00393D1C">
        <w:rPr>
          <w:rFonts w:cs="AF_Najed"/>
          <w:sz w:val="24"/>
          <w:szCs w:val="24"/>
          <w:rtl/>
        </w:rPr>
        <w:t xml:space="preserve"> </w:t>
      </w:r>
      <w:r w:rsidRPr="00393D1C">
        <w:rPr>
          <w:rFonts w:cs="AF_Najed" w:hint="cs"/>
          <w:sz w:val="24"/>
          <w:szCs w:val="24"/>
          <w:rtl/>
        </w:rPr>
        <w:t>جميع</w:t>
      </w:r>
      <w:r w:rsidRPr="00393D1C">
        <w:rPr>
          <w:rFonts w:cs="AF_Najed"/>
          <w:sz w:val="24"/>
          <w:szCs w:val="24"/>
          <w:rtl/>
        </w:rPr>
        <w:t xml:space="preserve"> </w:t>
      </w:r>
      <w:r w:rsidRPr="00393D1C">
        <w:rPr>
          <w:rFonts w:cs="AF_Najed" w:hint="cs"/>
          <w:sz w:val="24"/>
          <w:szCs w:val="24"/>
          <w:rtl/>
        </w:rPr>
        <w:t>الأحوال</w:t>
      </w:r>
      <w:r w:rsidRPr="00393D1C">
        <w:rPr>
          <w:rFonts w:cs="AF_Najed"/>
          <w:sz w:val="24"/>
          <w:szCs w:val="24"/>
          <w:rtl/>
        </w:rPr>
        <w:t xml:space="preserve"> </w:t>
      </w:r>
      <w:r w:rsidRPr="00393D1C">
        <w:rPr>
          <w:rFonts w:cs="AF_Najed" w:hint="cs"/>
          <w:sz w:val="24"/>
          <w:szCs w:val="24"/>
          <w:rtl/>
        </w:rPr>
        <w:t>ولأى</w:t>
      </w:r>
      <w:r w:rsidRPr="00393D1C">
        <w:rPr>
          <w:rFonts w:cs="AF_Najed"/>
          <w:sz w:val="24"/>
          <w:szCs w:val="24"/>
          <w:rtl/>
        </w:rPr>
        <w:t xml:space="preserve"> </w:t>
      </w:r>
      <w:r w:rsidRPr="00393D1C">
        <w:rPr>
          <w:rFonts w:cs="AF_Najed" w:hint="cs"/>
          <w:sz w:val="24"/>
          <w:szCs w:val="24"/>
          <w:rtl/>
        </w:rPr>
        <w:t>سبب</w:t>
      </w:r>
      <w:r w:rsidRPr="00393D1C">
        <w:rPr>
          <w:rFonts w:cs="AF_Najed"/>
          <w:sz w:val="24"/>
          <w:szCs w:val="24"/>
          <w:rtl/>
        </w:rPr>
        <w:t xml:space="preserve"> </w:t>
      </w:r>
      <w:r w:rsidRPr="00393D1C">
        <w:rPr>
          <w:rFonts w:cs="AF_Najed" w:hint="cs"/>
          <w:sz w:val="24"/>
          <w:szCs w:val="24"/>
          <w:rtl/>
        </w:rPr>
        <w:t>من</w:t>
      </w:r>
      <w:r w:rsidRPr="00393D1C">
        <w:rPr>
          <w:rFonts w:cs="AF_Najed"/>
          <w:sz w:val="24"/>
          <w:szCs w:val="24"/>
          <w:rtl/>
        </w:rPr>
        <w:t xml:space="preserve"> </w:t>
      </w:r>
      <w:r w:rsidRPr="00393D1C">
        <w:rPr>
          <w:rFonts w:cs="AF_Najed" w:hint="cs"/>
          <w:sz w:val="24"/>
          <w:szCs w:val="24"/>
          <w:rtl/>
        </w:rPr>
        <w:t>الأسباب بإعادة</w:t>
      </w:r>
      <w:r w:rsidRPr="00393D1C">
        <w:rPr>
          <w:rFonts w:cs="AF_Najed"/>
          <w:sz w:val="24"/>
          <w:szCs w:val="24"/>
          <w:rtl/>
        </w:rPr>
        <w:t xml:space="preserve"> </w:t>
      </w:r>
      <w:r w:rsidRPr="00393D1C">
        <w:rPr>
          <w:rFonts w:cs="AF_Najed" w:hint="cs"/>
          <w:sz w:val="24"/>
          <w:szCs w:val="24"/>
          <w:rtl/>
        </w:rPr>
        <w:t>بيع</w:t>
      </w:r>
      <w:r w:rsidRPr="00393D1C">
        <w:rPr>
          <w:rFonts w:cs="AF_Najed"/>
          <w:sz w:val="24"/>
          <w:szCs w:val="24"/>
          <w:rtl/>
        </w:rPr>
        <w:t xml:space="preserve"> </w:t>
      </w:r>
      <w:r w:rsidRPr="00393D1C">
        <w:rPr>
          <w:rFonts w:cs="AF_Najed" w:hint="cs"/>
          <w:sz w:val="24"/>
          <w:szCs w:val="24"/>
          <w:rtl/>
        </w:rPr>
        <w:t>أى</w:t>
      </w:r>
      <w:r w:rsidRPr="00393D1C">
        <w:rPr>
          <w:rFonts w:cs="AF_Najed"/>
          <w:sz w:val="24"/>
          <w:szCs w:val="24"/>
          <w:rtl/>
        </w:rPr>
        <w:t xml:space="preserve"> </w:t>
      </w:r>
      <w:r w:rsidRPr="00393D1C">
        <w:rPr>
          <w:rFonts w:cs="AF_Najed" w:hint="cs"/>
          <w:sz w:val="24"/>
          <w:szCs w:val="24"/>
          <w:rtl/>
        </w:rPr>
        <w:t>حق</w:t>
      </w:r>
      <w:r w:rsidRPr="00393D1C">
        <w:rPr>
          <w:rFonts w:cs="AF_Najed"/>
          <w:sz w:val="24"/>
          <w:szCs w:val="24"/>
          <w:rtl/>
        </w:rPr>
        <w:t xml:space="preserve"> </w:t>
      </w:r>
      <w:r w:rsidRPr="00393D1C">
        <w:rPr>
          <w:rFonts w:cs="AF_Najed" w:hint="cs"/>
          <w:sz w:val="24"/>
          <w:szCs w:val="24"/>
          <w:rtl/>
        </w:rPr>
        <w:t>من</w:t>
      </w:r>
      <w:r w:rsidRPr="00393D1C">
        <w:rPr>
          <w:rFonts w:cs="AF_Najed"/>
          <w:sz w:val="24"/>
          <w:szCs w:val="24"/>
          <w:rtl/>
        </w:rPr>
        <w:t xml:space="preserve"> </w:t>
      </w:r>
      <w:r w:rsidRPr="00393D1C">
        <w:rPr>
          <w:rFonts w:cs="AF_Najed" w:hint="cs"/>
          <w:sz w:val="24"/>
          <w:szCs w:val="24"/>
          <w:rtl/>
        </w:rPr>
        <w:t>الحقوق</w:t>
      </w:r>
      <w:r w:rsidRPr="00393D1C">
        <w:rPr>
          <w:rFonts w:cs="AF_Najed"/>
          <w:sz w:val="24"/>
          <w:szCs w:val="24"/>
          <w:rtl/>
        </w:rPr>
        <w:t xml:space="preserve"> </w:t>
      </w:r>
      <w:r w:rsidRPr="00393D1C">
        <w:rPr>
          <w:rFonts w:cs="AF_Najed" w:hint="cs"/>
          <w:sz w:val="24"/>
          <w:szCs w:val="24"/>
          <w:rtl/>
        </w:rPr>
        <w:t>الواردة</w:t>
      </w:r>
      <w:r w:rsidRPr="00393D1C">
        <w:rPr>
          <w:rFonts w:cs="AF_Najed"/>
          <w:sz w:val="24"/>
          <w:szCs w:val="24"/>
          <w:rtl/>
        </w:rPr>
        <w:t xml:space="preserve"> </w:t>
      </w:r>
      <w:r w:rsidRPr="00393D1C">
        <w:rPr>
          <w:rFonts w:cs="AF_Najed" w:hint="cs"/>
          <w:sz w:val="24"/>
          <w:szCs w:val="24"/>
          <w:rtl/>
        </w:rPr>
        <w:t>بهذا</w:t>
      </w:r>
      <w:r w:rsidRPr="00393D1C">
        <w:rPr>
          <w:rFonts w:cs="AF_Najed"/>
          <w:sz w:val="24"/>
          <w:szCs w:val="24"/>
          <w:rtl/>
        </w:rPr>
        <w:t xml:space="preserve"> </w:t>
      </w:r>
      <w:r w:rsidRPr="00393D1C">
        <w:rPr>
          <w:rFonts w:cs="AF_Najed" w:hint="cs"/>
          <w:sz w:val="24"/>
          <w:szCs w:val="24"/>
          <w:rtl/>
        </w:rPr>
        <w:t>العقد</w:t>
      </w:r>
      <w:r w:rsidRPr="00393D1C">
        <w:rPr>
          <w:rFonts w:cs="AF_Najed"/>
          <w:sz w:val="24"/>
          <w:szCs w:val="24"/>
          <w:rtl/>
        </w:rPr>
        <w:t xml:space="preserve"> </w:t>
      </w:r>
      <w:r w:rsidRPr="00393D1C">
        <w:rPr>
          <w:rFonts w:cs="AF_Najed" w:hint="cs"/>
          <w:sz w:val="24"/>
          <w:szCs w:val="24"/>
          <w:rtl/>
        </w:rPr>
        <w:t>أو</w:t>
      </w:r>
      <w:r w:rsidRPr="00393D1C">
        <w:rPr>
          <w:rFonts w:cs="AF_Najed"/>
          <w:sz w:val="24"/>
          <w:szCs w:val="24"/>
          <w:rtl/>
        </w:rPr>
        <w:t xml:space="preserve"> </w:t>
      </w:r>
      <w:r w:rsidRPr="00393D1C">
        <w:rPr>
          <w:rFonts w:cs="AF_Najed" w:hint="cs"/>
          <w:sz w:val="24"/>
          <w:szCs w:val="24"/>
          <w:rtl/>
        </w:rPr>
        <w:t>ربط</w:t>
      </w:r>
      <w:r w:rsidRPr="00393D1C">
        <w:rPr>
          <w:rFonts w:cs="AF_Najed"/>
          <w:sz w:val="24"/>
          <w:szCs w:val="24"/>
          <w:rtl/>
        </w:rPr>
        <w:t xml:space="preserve"> </w:t>
      </w:r>
      <w:r w:rsidRPr="00393D1C">
        <w:rPr>
          <w:rFonts w:cs="AF_Najed" w:hint="cs"/>
          <w:sz w:val="24"/>
          <w:szCs w:val="24"/>
          <w:rtl/>
        </w:rPr>
        <w:t>هذه</w:t>
      </w:r>
      <w:r w:rsidRPr="00393D1C">
        <w:rPr>
          <w:rFonts w:cs="AF_Najed"/>
          <w:sz w:val="24"/>
          <w:szCs w:val="24"/>
          <w:rtl/>
        </w:rPr>
        <w:t xml:space="preserve"> </w:t>
      </w:r>
      <w:r w:rsidRPr="00393D1C">
        <w:rPr>
          <w:rFonts w:cs="AF_Najed" w:hint="cs"/>
          <w:sz w:val="24"/>
          <w:szCs w:val="24"/>
          <w:rtl/>
        </w:rPr>
        <w:t>الحقوق</w:t>
      </w:r>
      <w:r w:rsidRPr="00393D1C">
        <w:rPr>
          <w:rFonts w:cs="AF_Najed"/>
          <w:sz w:val="24"/>
          <w:szCs w:val="24"/>
          <w:rtl/>
        </w:rPr>
        <w:t xml:space="preserve"> </w:t>
      </w:r>
      <w:r w:rsidRPr="00393D1C">
        <w:rPr>
          <w:rFonts w:cs="AF_Najed" w:hint="cs"/>
          <w:sz w:val="24"/>
          <w:szCs w:val="24"/>
          <w:rtl/>
        </w:rPr>
        <w:t>الى</w:t>
      </w:r>
      <w:r w:rsidRPr="00393D1C">
        <w:rPr>
          <w:rFonts w:cs="AF_Najed"/>
          <w:sz w:val="24"/>
          <w:szCs w:val="24"/>
          <w:rtl/>
        </w:rPr>
        <w:t xml:space="preserve"> </w:t>
      </w:r>
      <w:r w:rsidRPr="00393D1C">
        <w:rPr>
          <w:rFonts w:cs="AF_Najed" w:hint="cs"/>
          <w:sz w:val="24"/>
          <w:szCs w:val="24"/>
          <w:rtl/>
        </w:rPr>
        <w:t>أى</w:t>
      </w:r>
      <w:r w:rsidRPr="00393D1C">
        <w:rPr>
          <w:rFonts w:cs="AF_Najed"/>
          <w:sz w:val="24"/>
          <w:szCs w:val="24"/>
          <w:rtl/>
        </w:rPr>
        <w:t xml:space="preserve"> </w:t>
      </w:r>
      <w:r w:rsidRPr="00393D1C">
        <w:rPr>
          <w:rFonts w:cs="AF_Najed" w:hint="cs"/>
          <w:sz w:val="24"/>
          <w:szCs w:val="24"/>
          <w:rtl/>
        </w:rPr>
        <w:t>جهة</w:t>
      </w:r>
      <w:r w:rsidRPr="00393D1C">
        <w:rPr>
          <w:rFonts w:cs="AF_Najed"/>
          <w:sz w:val="24"/>
          <w:szCs w:val="24"/>
          <w:rtl/>
        </w:rPr>
        <w:t xml:space="preserve"> </w:t>
      </w:r>
      <w:r w:rsidRPr="00393D1C">
        <w:rPr>
          <w:rFonts w:cs="AF_Najed" w:hint="cs"/>
          <w:sz w:val="24"/>
          <w:szCs w:val="24"/>
          <w:rtl/>
        </w:rPr>
        <w:t>لها</w:t>
      </w:r>
      <w:r w:rsidRPr="00393D1C">
        <w:rPr>
          <w:rFonts w:cs="AF_Najed"/>
          <w:sz w:val="24"/>
          <w:szCs w:val="24"/>
          <w:rtl/>
        </w:rPr>
        <w:t xml:space="preserve"> </w:t>
      </w:r>
      <w:r w:rsidRPr="00393D1C">
        <w:rPr>
          <w:rFonts w:cs="AF_Najed" w:hint="cs"/>
          <w:sz w:val="24"/>
          <w:szCs w:val="24"/>
          <w:rtl/>
        </w:rPr>
        <w:t>علاقة</w:t>
      </w:r>
      <w:r w:rsidRPr="00393D1C">
        <w:rPr>
          <w:rFonts w:cs="AF_Najed"/>
          <w:sz w:val="24"/>
          <w:szCs w:val="24"/>
          <w:rtl/>
        </w:rPr>
        <w:t xml:space="preserve"> </w:t>
      </w:r>
      <w:r w:rsidRPr="00393D1C">
        <w:rPr>
          <w:rFonts w:cs="AF_Najed" w:hint="cs"/>
          <w:sz w:val="24"/>
          <w:szCs w:val="24"/>
          <w:rtl/>
        </w:rPr>
        <w:t>بالتالى</w:t>
      </w:r>
      <w:r w:rsidRPr="00393D1C">
        <w:rPr>
          <w:rFonts w:cs="AF_Najed"/>
          <w:sz w:val="24"/>
          <w:szCs w:val="24"/>
          <w:rtl/>
        </w:rPr>
        <w:t>:</w:t>
      </w:r>
    </w:p>
    <w:p w14:paraId="5E4BFB3F" w14:textId="77777777" w:rsidR="00B1746C" w:rsidRPr="00393D1C" w:rsidRDefault="00B1746C" w:rsidP="007B66BB">
      <w:pPr>
        <w:pStyle w:val="ListParagraph"/>
        <w:numPr>
          <w:ilvl w:val="1"/>
          <w:numId w:val="65"/>
        </w:numPr>
        <w:bidi/>
        <w:jc w:val="both"/>
        <w:rPr>
          <w:rFonts w:cs="AF_Najed"/>
          <w:sz w:val="24"/>
          <w:szCs w:val="24"/>
        </w:rPr>
      </w:pPr>
      <w:r w:rsidRPr="00393D1C">
        <w:rPr>
          <w:rFonts w:cs="AF_Najed" w:hint="cs"/>
          <w:sz w:val="24"/>
          <w:szCs w:val="24"/>
          <w:rtl/>
        </w:rPr>
        <w:t>منتجات</w:t>
      </w:r>
      <w:r w:rsidRPr="00393D1C">
        <w:rPr>
          <w:rFonts w:cs="AF_Najed"/>
          <w:sz w:val="24"/>
          <w:szCs w:val="24"/>
          <w:rtl/>
        </w:rPr>
        <w:t xml:space="preserve"> </w:t>
      </w:r>
      <w:r w:rsidRPr="00393D1C">
        <w:rPr>
          <w:rFonts w:cs="AF_Najed" w:hint="cs"/>
          <w:sz w:val="24"/>
          <w:szCs w:val="24"/>
          <w:rtl/>
        </w:rPr>
        <w:t>المشروبات</w:t>
      </w:r>
      <w:r w:rsidRPr="00393D1C">
        <w:rPr>
          <w:rFonts w:cs="AF_Najed"/>
          <w:sz w:val="24"/>
          <w:szCs w:val="24"/>
          <w:rtl/>
        </w:rPr>
        <w:t xml:space="preserve"> </w:t>
      </w:r>
      <w:r w:rsidRPr="00393D1C">
        <w:rPr>
          <w:rFonts w:cs="AF_Najed" w:hint="cs"/>
          <w:sz w:val="24"/>
          <w:szCs w:val="24"/>
          <w:rtl/>
        </w:rPr>
        <w:t>الكحولية</w:t>
      </w:r>
      <w:r w:rsidRPr="00393D1C">
        <w:rPr>
          <w:rFonts w:cs="AF_Najed"/>
          <w:sz w:val="24"/>
          <w:szCs w:val="24"/>
          <w:rtl/>
        </w:rPr>
        <w:t xml:space="preserve"> </w:t>
      </w:r>
      <w:r w:rsidRPr="00393D1C">
        <w:rPr>
          <w:rFonts w:cs="AF_Najed" w:hint="cs"/>
          <w:sz w:val="24"/>
          <w:szCs w:val="24"/>
          <w:rtl/>
        </w:rPr>
        <w:t>أو</w:t>
      </w:r>
      <w:r w:rsidRPr="00393D1C">
        <w:rPr>
          <w:rFonts w:cs="AF_Najed"/>
          <w:sz w:val="24"/>
          <w:szCs w:val="24"/>
          <w:rtl/>
        </w:rPr>
        <w:t xml:space="preserve"> </w:t>
      </w:r>
      <w:r w:rsidRPr="00393D1C">
        <w:rPr>
          <w:rFonts w:cs="AF_Najed" w:hint="cs"/>
          <w:sz w:val="24"/>
          <w:szCs w:val="24"/>
          <w:rtl/>
        </w:rPr>
        <w:t>السجائر</w:t>
      </w:r>
      <w:r w:rsidRPr="00393D1C">
        <w:rPr>
          <w:rFonts w:cs="AF_Najed"/>
          <w:sz w:val="24"/>
          <w:szCs w:val="24"/>
          <w:rtl/>
        </w:rPr>
        <w:t xml:space="preserve"> </w:t>
      </w:r>
      <w:r w:rsidRPr="00393D1C">
        <w:rPr>
          <w:rFonts w:cs="AF_Najed" w:hint="cs"/>
          <w:sz w:val="24"/>
          <w:szCs w:val="24"/>
          <w:rtl/>
        </w:rPr>
        <w:t>أو</w:t>
      </w:r>
      <w:r w:rsidRPr="00393D1C">
        <w:rPr>
          <w:rFonts w:cs="AF_Najed"/>
          <w:sz w:val="24"/>
          <w:szCs w:val="24"/>
          <w:rtl/>
        </w:rPr>
        <w:t xml:space="preserve"> </w:t>
      </w:r>
      <w:r w:rsidRPr="00393D1C">
        <w:rPr>
          <w:rFonts w:cs="AF_Najed" w:hint="cs"/>
          <w:sz w:val="24"/>
          <w:szCs w:val="24"/>
          <w:rtl/>
        </w:rPr>
        <w:t>منتجات</w:t>
      </w:r>
      <w:r w:rsidRPr="00393D1C">
        <w:rPr>
          <w:rFonts w:cs="AF_Najed"/>
          <w:sz w:val="24"/>
          <w:szCs w:val="24"/>
          <w:rtl/>
        </w:rPr>
        <w:t xml:space="preserve"> </w:t>
      </w:r>
      <w:r w:rsidRPr="00393D1C">
        <w:rPr>
          <w:rFonts w:cs="AF_Najed" w:hint="cs"/>
          <w:sz w:val="24"/>
          <w:szCs w:val="24"/>
          <w:rtl/>
        </w:rPr>
        <w:t>الدخان</w:t>
      </w:r>
      <w:r w:rsidRPr="00393D1C">
        <w:rPr>
          <w:rFonts w:cs="AF_Najed"/>
          <w:sz w:val="24"/>
          <w:szCs w:val="24"/>
          <w:rtl/>
        </w:rPr>
        <w:t xml:space="preserve">  </w:t>
      </w:r>
      <w:r w:rsidRPr="00393D1C">
        <w:rPr>
          <w:rFonts w:cs="AF_Najed" w:hint="cs"/>
          <w:sz w:val="24"/>
          <w:szCs w:val="24"/>
          <w:rtl/>
        </w:rPr>
        <w:t>لما</w:t>
      </w:r>
      <w:r w:rsidRPr="00393D1C">
        <w:rPr>
          <w:rFonts w:cs="AF_Najed"/>
          <w:sz w:val="24"/>
          <w:szCs w:val="24"/>
          <w:rtl/>
        </w:rPr>
        <w:t xml:space="preserve"> </w:t>
      </w:r>
      <w:r w:rsidRPr="00393D1C">
        <w:rPr>
          <w:rFonts w:cs="AF_Najed" w:hint="cs"/>
          <w:sz w:val="24"/>
          <w:szCs w:val="24"/>
          <w:rtl/>
        </w:rPr>
        <w:t>فى</w:t>
      </w:r>
      <w:r w:rsidRPr="00393D1C">
        <w:rPr>
          <w:rFonts w:cs="AF_Najed"/>
          <w:sz w:val="24"/>
          <w:szCs w:val="24"/>
          <w:rtl/>
        </w:rPr>
        <w:t xml:space="preserve"> </w:t>
      </w:r>
      <w:r w:rsidRPr="00393D1C">
        <w:rPr>
          <w:rFonts w:cs="AF_Najed" w:hint="cs"/>
          <w:sz w:val="24"/>
          <w:szCs w:val="24"/>
          <w:rtl/>
        </w:rPr>
        <w:t>هذه</w:t>
      </w:r>
      <w:r w:rsidRPr="00393D1C">
        <w:rPr>
          <w:rFonts w:cs="AF_Najed"/>
          <w:sz w:val="24"/>
          <w:szCs w:val="24"/>
          <w:rtl/>
        </w:rPr>
        <w:t xml:space="preserve"> </w:t>
      </w:r>
      <w:r w:rsidRPr="00393D1C">
        <w:rPr>
          <w:rFonts w:cs="AF_Najed" w:hint="cs"/>
          <w:sz w:val="24"/>
          <w:szCs w:val="24"/>
          <w:rtl/>
        </w:rPr>
        <w:t>المنتجات</w:t>
      </w:r>
      <w:r w:rsidRPr="00393D1C">
        <w:rPr>
          <w:rFonts w:cs="AF_Najed"/>
          <w:sz w:val="24"/>
          <w:szCs w:val="24"/>
          <w:rtl/>
        </w:rPr>
        <w:t xml:space="preserve"> </w:t>
      </w:r>
      <w:r w:rsidRPr="00393D1C">
        <w:rPr>
          <w:rFonts w:cs="AF_Najed" w:hint="cs"/>
          <w:sz w:val="24"/>
          <w:szCs w:val="24"/>
          <w:rtl/>
        </w:rPr>
        <w:t>من</w:t>
      </w:r>
      <w:r w:rsidRPr="00393D1C">
        <w:rPr>
          <w:rFonts w:cs="AF_Najed"/>
          <w:sz w:val="24"/>
          <w:szCs w:val="24"/>
          <w:rtl/>
        </w:rPr>
        <w:t xml:space="preserve"> </w:t>
      </w:r>
      <w:r w:rsidRPr="00393D1C">
        <w:rPr>
          <w:rFonts w:cs="AF_Najed" w:hint="cs"/>
          <w:sz w:val="24"/>
          <w:szCs w:val="24"/>
          <w:rtl/>
        </w:rPr>
        <w:t>تأثير</w:t>
      </w:r>
      <w:r w:rsidRPr="00393D1C">
        <w:rPr>
          <w:rFonts w:cs="AF_Najed"/>
          <w:sz w:val="24"/>
          <w:szCs w:val="24"/>
          <w:rtl/>
        </w:rPr>
        <w:t xml:space="preserve"> </w:t>
      </w:r>
      <w:r w:rsidRPr="00393D1C">
        <w:rPr>
          <w:rFonts w:cs="AF_Najed" w:hint="cs"/>
          <w:sz w:val="24"/>
          <w:szCs w:val="24"/>
          <w:rtl/>
        </w:rPr>
        <w:t>ضار</w:t>
      </w:r>
      <w:r w:rsidRPr="00393D1C">
        <w:rPr>
          <w:rFonts w:cs="AF_Najed"/>
          <w:sz w:val="24"/>
          <w:szCs w:val="24"/>
          <w:rtl/>
        </w:rPr>
        <w:t xml:space="preserve"> </w:t>
      </w:r>
      <w:r w:rsidRPr="00393D1C">
        <w:rPr>
          <w:rFonts w:cs="AF_Najed" w:hint="cs"/>
          <w:sz w:val="24"/>
          <w:szCs w:val="24"/>
          <w:rtl/>
        </w:rPr>
        <w:t>على</w:t>
      </w:r>
      <w:r w:rsidRPr="00393D1C">
        <w:rPr>
          <w:rFonts w:cs="AF_Najed"/>
          <w:sz w:val="24"/>
          <w:szCs w:val="24"/>
          <w:rtl/>
        </w:rPr>
        <w:t xml:space="preserve"> </w:t>
      </w:r>
      <w:r w:rsidRPr="00393D1C">
        <w:rPr>
          <w:rFonts w:cs="AF_Najed" w:hint="cs"/>
          <w:sz w:val="24"/>
          <w:szCs w:val="24"/>
          <w:rtl/>
        </w:rPr>
        <w:t>الصحة</w:t>
      </w:r>
      <w:r w:rsidRPr="00393D1C">
        <w:rPr>
          <w:rFonts w:cs="AF_Najed"/>
          <w:sz w:val="24"/>
          <w:szCs w:val="24"/>
          <w:rtl/>
        </w:rPr>
        <w:t xml:space="preserve"> </w:t>
      </w:r>
      <w:r w:rsidRPr="00393D1C">
        <w:rPr>
          <w:rFonts w:cs="AF_Najed" w:hint="cs"/>
          <w:sz w:val="24"/>
          <w:szCs w:val="24"/>
          <w:rtl/>
        </w:rPr>
        <w:t>يتنافى</w:t>
      </w:r>
      <w:r w:rsidRPr="00393D1C">
        <w:rPr>
          <w:rFonts w:cs="AF_Najed"/>
          <w:sz w:val="24"/>
          <w:szCs w:val="24"/>
          <w:rtl/>
        </w:rPr>
        <w:t xml:space="preserve"> </w:t>
      </w:r>
      <w:r w:rsidRPr="00393D1C">
        <w:rPr>
          <w:rFonts w:cs="AF_Najed" w:hint="cs"/>
          <w:sz w:val="24"/>
          <w:szCs w:val="24"/>
          <w:rtl/>
        </w:rPr>
        <w:t>والهدف</w:t>
      </w:r>
      <w:r w:rsidRPr="00393D1C">
        <w:rPr>
          <w:rFonts w:cs="AF_Najed"/>
          <w:sz w:val="24"/>
          <w:szCs w:val="24"/>
          <w:rtl/>
        </w:rPr>
        <w:t xml:space="preserve"> </w:t>
      </w:r>
      <w:r w:rsidRPr="00393D1C">
        <w:rPr>
          <w:rFonts w:cs="AF_Najed" w:hint="cs"/>
          <w:sz w:val="24"/>
          <w:szCs w:val="24"/>
          <w:rtl/>
        </w:rPr>
        <w:t>السامى</w:t>
      </w:r>
      <w:r w:rsidRPr="00393D1C">
        <w:rPr>
          <w:rFonts w:cs="AF_Najed"/>
          <w:sz w:val="24"/>
          <w:szCs w:val="24"/>
          <w:rtl/>
        </w:rPr>
        <w:t xml:space="preserve"> </w:t>
      </w:r>
      <w:r w:rsidRPr="00393D1C">
        <w:rPr>
          <w:rFonts w:cs="AF_Najed" w:hint="cs"/>
          <w:sz w:val="24"/>
          <w:szCs w:val="24"/>
          <w:rtl/>
        </w:rPr>
        <w:t>للرياضة</w:t>
      </w:r>
      <w:r w:rsidRPr="00393D1C">
        <w:rPr>
          <w:rFonts w:cs="AF_Najed"/>
          <w:sz w:val="24"/>
          <w:szCs w:val="24"/>
          <w:rtl/>
        </w:rPr>
        <w:t>.</w:t>
      </w:r>
    </w:p>
    <w:p w14:paraId="23F296CD" w14:textId="77777777" w:rsidR="00B1746C" w:rsidRPr="00393D1C" w:rsidRDefault="00B1746C" w:rsidP="007B66BB">
      <w:pPr>
        <w:pStyle w:val="ListParagraph"/>
        <w:numPr>
          <w:ilvl w:val="1"/>
          <w:numId w:val="65"/>
        </w:numPr>
        <w:bidi/>
        <w:jc w:val="both"/>
        <w:rPr>
          <w:rFonts w:cs="AF_Najed"/>
          <w:sz w:val="24"/>
          <w:szCs w:val="24"/>
        </w:rPr>
      </w:pPr>
      <w:r w:rsidRPr="00393D1C">
        <w:rPr>
          <w:rFonts w:cs="AF_Najed" w:hint="cs"/>
          <w:sz w:val="24"/>
          <w:szCs w:val="24"/>
          <w:rtl/>
        </w:rPr>
        <w:t>المنظمات و/أو أى/كل من القنوات</w:t>
      </w:r>
      <w:r w:rsidRPr="00393D1C">
        <w:rPr>
          <w:rFonts w:cs="AF_Najed"/>
          <w:sz w:val="24"/>
          <w:szCs w:val="24"/>
          <w:rtl/>
        </w:rPr>
        <w:t xml:space="preserve"> </w:t>
      </w:r>
      <w:r w:rsidRPr="00393D1C">
        <w:rPr>
          <w:rFonts w:cs="AF_Najed" w:hint="cs"/>
          <w:sz w:val="24"/>
          <w:szCs w:val="24"/>
          <w:rtl/>
        </w:rPr>
        <w:t>ذات</w:t>
      </w:r>
      <w:r w:rsidRPr="00393D1C">
        <w:rPr>
          <w:rFonts w:cs="AF_Najed"/>
          <w:sz w:val="24"/>
          <w:szCs w:val="24"/>
          <w:rtl/>
        </w:rPr>
        <w:t xml:space="preserve"> </w:t>
      </w:r>
      <w:r w:rsidRPr="00393D1C">
        <w:rPr>
          <w:rFonts w:cs="AF_Najed" w:hint="cs"/>
          <w:sz w:val="24"/>
          <w:szCs w:val="24"/>
          <w:rtl/>
        </w:rPr>
        <w:t>الصفة</w:t>
      </w:r>
      <w:r w:rsidRPr="00393D1C">
        <w:rPr>
          <w:rFonts w:cs="AF_Najed"/>
          <w:sz w:val="24"/>
          <w:szCs w:val="24"/>
          <w:rtl/>
        </w:rPr>
        <w:t xml:space="preserve"> </w:t>
      </w:r>
      <w:r w:rsidRPr="00393D1C">
        <w:rPr>
          <w:rFonts w:cs="AF_Najed" w:hint="cs"/>
          <w:sz w:val="24"/>
          <w:szCs w:val="24"/>
          <w:rtl/>
        </w:rPr>
        <w:t>السياسية</w:t>
      </w:r>
      <w:r w:rsidRPr="00393D1C">
        <w:rPr>
          <w:rFonts w:cs="AF_Najed"/>
          <w:sz w:val="24"/>
          <w:szCs w:val="24"/>
          <w:rtl/>
        </w:rPr>
        <w:t xml:space="preserve"> </w:t>
      </w:r>
      <w:r w:rsidRPr="00393D1C">
        <w:rPr>
          <w:rFonts w:cs="AF_Najed" w:hint="cs"/>
          <w:sz w:val="24"/>
          <w:szCs w:val="24"/>
          <w:rtl/>
        </w:rPr>
        <w:t>أو</w:t>
      </w:r>
      <w:r w:rsidRPr="00393D1C">
        <w:rPr>
          <w:rFonts w:cs="AF_Najed"/>
          <w:sz w:val="24"/>
          <w:szCs w:val="24"/>
          <w:rtl/>
        </w:rPr>
        <w:t xml:space="preserve"> </w:t>
      </w:r>
      <w:r w:rsidRPr="00393D1C">
        <w:rPr>
          <w:rFonts w:cs="AF_Najed" w:hint="cs"/>
          <w:sz w:val="24"/>
          <w:szCs w:val="24"/>
          <w:rtl/>
        </w:rPr>
        <w:t>الدينية</w:t>
      </w:r>
      <w:r w:rsidRPr="00393D1C">
        <w:rPr>
          <w:rFonts w:cs="AF_Najed"/>
          <w:sz w:val="24"/>
          <w:szCs w:val="24"/>
          <w:rtl/>
        </w:rPr>
        <w:t xml:space="preserve"> </w:t>
      </w:r>
      <w:r w:rsidRPr="00393D1C">
        <w:rPr>
          <w:rFonts w:cs="AF_Najed" w:hint="cs"/>
          <w:sz w:val="24"/>
          <w:szCs w:val="24"/>
          <w:rtl/>
        </w:rPr>
        <w:t>أو</w:t>
      </w:r>
      <w:r w:rsidRPr="00393D1C">
        <w:rPr>
          <w:rFonts w:cs="AF_Najed"/>
          <w:sz w:val="24"/>
          <w:szCs w:val="24"/>
          <w:rtl/>
        </w:rPr>
        <w:t xml:space="preserve"> </w:t>
      </w:r>
      <w:r w:rsidRPr="00393D1C">
        <w:rPr>
          <w:rFonts w:cs="AF_Najed" w:hint="cs"/>
          <w:sz w:val="24"/>
          <w:szCs w:val="24"/>
          <w:rtl/>
        </w:rPr>
        <w:t>لها</w:t>
      </w:r>
      <w:r w:rsidRPr="00393D1C">
        <w:rPr>
          <w:rFonts w:cs="AF_Najed"/>
          <w:sz w:val="24"/>
          <w:szCs w:val="24"/>
          <w:rtl/>
        </w:rPr>
        <w:t xml:space="preserve"> </w:t>
      </w:r>
      <w:r w:rsidRPr="00393D1C">
        <w:rPr>
          <w:rFonts w:cs="AF_Najed" w:hint="cs"/>
          <w:sz w:val="24"/>
          <w:szCs w:val="24"/>
          <w:rtl/>
        </w:rPr>
        <w:t>مواقف</w:t>
      </w:r>
      <w:r w:rsidRPr="00393D1C">
        <w:rPr>
          <w:rFonts w:cs="AF_Najed"/>
          <w:sz w:val="24"/>
          <w:szCs w:val="24"/>
          <w:rtl/>
        </w:rPr>
        <w:t xml:space="preserve"> </w:t>
      </w:r>
      <w:r w:rsidRPr="00393D1C">
        <w:rPr>
          <w:rFonts w:cs="AF_Najed" w:hint="cs"/>
          <w:sz w:val="24"/>
          <w:szCs w:val="24"/>
          <w:rtl/>
        </w:rPr>
        <w:t>سياسية</w:t>
      </w:r>
      <w:r w:rsidRPr="00393D1C">
        <w:rPr>
          <w:rFonts w:cs="AF_Najed"/>
          <w:sz w:val="24"/>
          <w:szCs w:val="24"/>
          <w:rtl/>
        </w:rPr>
        <w:t xml:space="preserve"> </w:t>
      </w:r>
      <w:r w:rsidRPr="00393D1C">
        <w:rPr>
          <w:rFonts w:cs="AF_Najed" w:hint="cs"/>
          <w:sz w:val="24"/>
          <w:szCs w:val="24"/>
          <w:rtl/>
        </w:rPr>
        <w:t>ضد</w:t>
      </w:r>
      <w:r w:rsidRPr="00393D1C">
        <w:rPr>
          <w:rFonts w:cs="AF_Najed"/>
          <w:sz w:val="24"/>
          <w:szCs w:val="24"/>
          <w:rtl/>
        </w:rPr>
        <w:t xml:space="preserve"> </w:t>
      </w:r>
      <w:r w:rsidRPr="00393D1C">
        <w:rPr>
          <w:rFonts w:cs="AF_Najed" w:hint="cs"/>
          <w:sz w:val="24"/>
          <w:szCs w:val="24"/>
          <w:rtl/>
        </w:rPr>
        <w:t>جمهورية</w:t>
      </w:r>
      <w:r w:rsidRPr="00393D1C">
        <w:rPr>
          <w:rFonts w:cs="AF_Najed"/>
          <w:sz w:val="24"/>
          <w:szCs w:val="24"/>
          <w:rtl/>
        </w:rPr>
        <w:t xml:space="preserve"> </w:t>
      </w:r>
      <w:r w:rsidRPr="00393D1C">
        <w:rPr>
          <w:rFonts w:cs="AF_Najed" w:hint="cs"/>
          <w:sz w:val="24"/>
          <w:szCs w:val="24"/>
          <w:rtl/>
        </w:rPr>
        <w:t>مصر</w:t>
      </w:r>
      <w:r w:rsidRPr="00393D1C">
        <w:rPr>
          <w:rFonts w:cs="AF_Najed"/>
          <w:sz w:val="24"/>
          <w:szCs w:val="24"/>
          <w:rtl/>
        </w:rPr>
        <w:t xml:space="preserve"> </w:t>
      </w:r>
      <w:r w:rsidRPr="00393D1C">
        <w:rPr>
          <w:rFonts w:cs="AF_Najed" w:hint="cs"/>
          <w:sz w:val="24"/>
          <w:szCs w:val="24"/>
          <w:rtl/>
        </w:rPr>
        <w:t>العربية،</w:t>
      </w:r>
      <w:r w:rsidRPr="00393D1C">
        <w:rPr>
          <w:rFonts w:cs="AF_Najed"/>
          <w:sz w:val="24"/>
          <w:szCs w:val="24"/>
          <w:rtl/>
        </w:rPr>
        <w:t xml:space="preserve">  </w:t>
      </w:r>
      <w:r w:rsidRPr="00393D1C">
        <w:rPr>
          <w:rFonts w:cs="AF_Najed" w:hint="cs"/>
          <w:sz w:val="24"/>
          <w:szCs w:val="24"/>
          <w:rtl/>
        </w:rPr>
        <w:t>ولـ (</w:t>
      </w:r>
      <w:r>
        <w:rPr>
          <w:rFonts w:cs="AF_Najed" w:hint="cs"/>
          <w:sz w:val="24"/>
          <w:szCs w:val="24"/>
          <w:rtl/>
        </w:rPr>
        <w:t>النادى</w:t>
      </w:r>
      <w:r w:rsidRPr="00393D1C">
        <w:rPr>
          <w:rFonts w:cs="AF_Najed" w:hint="cs"/>
          <w:sz w:val="24"/>
          <w:szCs w:val="24"/>
          <w:rtl/>
        </w:rPr>
        <w:t>) الحق بالرجوع على (</w:t>
      </w:r>
      <w:r>
        <w:rPr>
          <w:rFonts w:cs="AF_Najed" w:hint="cs"/>
          <w:sz w:val="24"/>
          <w:szCs w:val="24"/>
          <w:rtl/>
        </w:rPr>
        <w:t>الشركة</w:t>
      </w:r>
      <w:r w:rsidRPr="00393D1C">
        <w:rPr>
          <w:rFonts w:cs="AF_Najed" w:hint="cs"/>
          <w:sz w:val="24"/>
          <w:szCs w:val="24"/>
          <w:rtl/>
        </w:rPr>
        <w:t>) بالتعويض المالى من خلال نصوص</w:t>
      </w:r>
      <w:r>
        <w:rPr>
          <w:rFonts w:cs="AF_Najed" w:hint="cs"/>
          <w:sz w:val="24"/>
          <w:szCs w:val="24"/>
          <w:rtl/>
        </w:rPr>
        <w:t xml:space="preserve"> هذا</w:t>
      </w:r>
      <w:r w:rsidRPr="00393D1C">
        <w:rPr>
          <w:rFonts w:cs="AF_Najed" w:hint="cs"/>
          <w:sz w:val="24"/>
          <w:szCs w:val="24"/>
          <w:rtl/>
        </w:rPr>
        <w:t xml:space="preserve"> العقد.</w:t>
      </w:r>
    </w:p>
    <w:p w14:paraId="2C8FF411" w14:textId="77777777" w:rsidR="00B1746C" w:rsidRPr="00393D1C" w:rsidRDefault="00B1746C" w:rsidP="007B66BB">
      <w:pPr>
        <w:pStyle w:val="ListParagraph"/>
        <w:numPr>
          <w:ilvl w:val="0"/>
          <w:numId w:val="64"/>
        </w:numPr>
        <w:bidi/>
        <w:jc w:val="both"/>
        <w:rPr>
          <w:rFonts w:cs="AF_Najed"/>
          <w:sz w:val="24"/>
          <w:szCs w:val="24"/>
        </w:rPr>
      </w:pPr>
      <w:r w:rsidRPr="00393D1C">
        <w:rPr>
          <w:rFonts w:cs="AF_Najed" w:hint="cs"/>
          <w:sz w:val="24"/>
          <w:szCs w:val="24"/>
          <w:rtl/>
        </w:rPr>
        <w:t>قد يحق لـ (</w:t>
      </w:r>
      <w:r>
        <w:rPr>
          <w:rFonts w:cs="AF_Najed" w:hint="cs"/>
          <w:sz w:val="24"/>
          <w:szCs w:val="24"/>
          <w:rtl/>
        </w:rPr>
        <w:t>الشركة</w:t>
      </w:r>
      <w:r w:rsidRPr="00393D1C">
        <w:rPr>
          <w:rFonts w:cs="AF_Najed" w:hint="cs"/>
          <w:sz w:val="24"/>
          <w:szCs w:val="24"/>
          <w:rtl/>
        </w:rPr>
        <w:t xml:space="preserve">) فسخ هذا التعاقد فى حالة عدم وصول </w:t>
      </w:r>
      <w:r w:rsidRPr="00393D1C">
        <w:rPr>
          <w:rFonts w:cs="AF_Najed"/>
          <w:sz w:val="24"/>
          <w:szCs w:val="24"/>
          <w:rtl/>
        </w:rPr>
        <w:t>(</w:t>
      </w:r>
      <w:r w:rsidRPr="00393D1C">
        <w:rPr>
          <w:rFonts w:cs="AF_Najed" w:hint="cs"/>
          <w:sz w:val="24"/>
          <w:szCs w:val="24"/>
          <w:rtl/>
        </w:rPr>
        <w:t>الشركة</w:t>
      </w:r>
      <w:r w:rsidRPr="00393D1C">
        <w:rPr>
          <w:rFonts w:cs="AF_Najed"/>
          <w:sz w:val="24"/>
          <w:szCs w:val="24"/>
          <w:rtl/>
        </w:rPr>
        <w:t xml:space="preserve">) </w:t>
      </w:r>
      <w:r w:rsidRPr="00393D1C">
        <w:rPr>
          <w:rFonts w:cs="AF_Najed" w:hint="cs"/>
          <w:sz w:val="24"/>
          <w:szCs w:val="24"/>
          <w:rtl/>
        </w:rPr>
        <w:t>لإتفاق</w:t>
      </w:r>
      <w:r w:rsidRPr="00393D1C">
        <w:rPr>
          <w:rFonts w:cs="AF_Najed"/>
          <w:sz w:val="24"/>
          <w:szCs w:val="24"/>
          <w:rtl/>
        </w:rPr>
        <w:t xml:space="preserve"> </w:t>
      </w:r>
      <w:r w:rsidRPr="00393D1C">
        <w:rPr>
          <w:rFonts w:cs="AF_Najed" w:hint="cs"/>
          <w:sz w:val="24"/>
          <w:szCs w:val="24"/>
          <w:rtl/>
        </w:rPr>
        <w:t>مع</w:t>
      </w:r>
      <w:r w:rsidRPr="00393D1C">
        <w:rPr>
          <w:rFonts w:cs="AF_Najed"/>
          <w:sz w:val="24"/>
          <w:szCs w:val="24"/>
          <w:rtl/>
        </w:rPr>
        <w:t xml:space="preserve"> </w:t>
      </w:r>
      <w:r w:rsidRPr="00393D1C">
        <w:rPr>
          <w:rFonts w:cs="AF_Najed" w:hint="cs"/>
          <w:sz w:val="24"/>
          <w:szCs w:val="24"/>
          <w:rtl/>
        </w:rPr>
        <w:t>إتحاد</w:t>
      </w:r>
      <w:r w:rsidRPr="00393D1C">
        <w:rPr>
          <w:rFonts w:cs="AF_Najed"/>
          <w:sz w:val="24"/>
          <w:szCs w:val="24"/>
          <w:rtl/>
        </w:rPr>
        <w:t xml:space="preserve"> </w:t>
      </w:r>
      <w:r w:rsidRPr="00393D1C">
        <w:rPr>
          <w:rFonts w:cs="AF_Najed" w:hint="cs"/>
          <w:sz w:val="24"/>
          <w:szCs w:val="24"/>
          <w:rtl/>
        </w:rPr>
        <w:t>الإذاعة</w:t>
      </w:r>
      <w:r w:rsidRPr="00393D1C">
        <w:rPr>
          <w:rFonts w:cs="AF_Najed"/>
          <w:sz w:val="24"/>
          <w:szCs w:val="24"/>
          <w:rtl/>
        </w:rPr>
        <w:t xml:space="preserve"> </w:t>
      </w:r>
      <w:r w:rsidRPr="00393D1C">
        <w:rPr>
          <w:rFonts w:cs="AF_Najed" w:hint="cs"/>
          <w:sz w:val="24"/>
          <w:szCs w:val="24"/>
          <w:rtl/>
        </w:rPr>
        <w:t>والتليفزيون</w:t>
      </w:r>
      <w:r w:rsidRPr="00393D1C">
        <w:rPr>
          <w:rFonts w:cs="AF_Najed"/>
          <w:sz w:val="24"/>
          <w:szCs w:val="24"/>
          <w:rtl/>
        </w:rPr>
        <w:t xml:space="preserve"> </w:t>
      </w:r>
      <w:r w:rsidRPr="00393D1C">
        <w:rPr>
          <w:rFonts w:cs="AF_Najed" w:hint="cs"/>
          <w:sz w:val="24"/>
          <w:szCs w:val="24"/>
          <w:rtl/>
        </w:rPr>
        <w:t>بإنتاج</w:t>
      </w:r>
      <w:r w:rsidRPr="00393D1C">
        <w:rPr>
          <w:rFonts w:cs="AF_Najed"/>
          <w:sz w:val="24"/>
          <w:szCs w:val="24"/>
          <w:rtl/>
        </w:rPr>
        <w:t xml:space="preserve"> </w:t>
      </w:r>
      <w:r w:rsidRPr="00393D1C">
        <w:rPr>
          <w:rFonts w:cs="AF_Najed" w:hint="cs"/>
          <w:sz w:val="24"/>
          <w:szCs w:val="24"/>
          <w:rtl/>
        </w:rPr>
        <w:t>المباريات</w:t>
      </w:r>
      <w:r w:rsidRPr="00393D1C">
        <w:rPr>
          <w:rFonts w:cs="AF_Najed"/>
          <w:sz w:val="24"/>
          <w:szCs w:val="24"/>
          <w:rtl/>
        </w:rPr>
        <w:t xml:space="preserve"> </w:t>
      </w:r>
      <w:r w:rsidRPr="00393D1C">
        <w:rPr>
          <w:rFonts w:cs="AF_Najed" w:hint="cs"/>
          <w:sz w:val="24"/>
          <w:szCs w:val="24"/>
          <w:rtl/>
        </w:rPr>
        <w:t>موضوع</w:t>
      </w:r>
      <w:r w:rsidRPr="00393D1C">
        <w:rPr>
          <w:rFonts w:cs="AF_Najed"/>
          <w:sz w:val="24"/>
          <w:szCs w:val="24"/>
          <w:rtl/>
        </w:rPr>
        <w:t xml:space="preserve"> </w:t>
      </w:r>
      <w:r w:rsidRPr="00393D1C">
        <w:rPr>
          <w:rFonts w:cs="AF_Najed" w:hint="cs"/>
          <w:sz w:val="24"/>
          <w:szCs w:val="24"/>
          <w:rtl/>
        </w:rPr>
        <w:t>هذا</w:t>
      </w:r>
      <w:r w:rsidRPr="00393D1C">
        <w:rPr>
          <w:rFonts w:cs="AF_Najed"/>
          <w:sz w:val="24"/>
          <w:szCs w:val="24"/>
          <w:rtl/>
        </w:rPr>
        <w:t xml:space="preserve"> </w:t>
      </w:r>
      <w:r w:rsidRPr="00393D1C">
        <w:rPr>
          <w:rFonts w:cs="AF_Najed" w:hint="cs"/>
          <w:sz w:val="24"/>
          <w:szCs w:val="24"/>
          <w:rtl/>
        </w:rPr>
        <w:t>العقد</w:t>
      </w:r>
      <w:r w:rsidRPr="00393D1C">
        <w:rPr>
          <w:rFonts w:cs="AF_Najed"/>
          <w:sz w:val="24"/>
          <w:szCs w:val="24"/>
          <w:rtl/>
        </w:rPr>
        <w:t>.</w:t>
      </w:r>
    </w:p>
    <w:p w14:paraId="2992EF7E" w14:textId="77777777" w:rsidR="00B1746C" w:rsidRDefault="00B1746C" w:rsidP="007B66BB">
      <w:pPr>
        <w:pStyle w:val="ListParagraph"/>
        <w:numPr>
          <w:ilvl w:val="0"/>
          <w:numId w:val="64"/>
        </w:numPr>
        <w:bidi/>
        <w:jc w:val="both"/>
        <w:rPr>
          <w:rFonts w:cs="AF_Najed"/>
          <w:sz w:val="24"/>
          <w:szCs w:val="24"/>
        </w:rPr>
      </w:pPr>
      <w:r w:rsidRPr="00393D1C">
        <w:rPr>
          <w:rFonts w:cs="AF_Najed" w:hint="cs"/>
          <w:sz w:val="24"/>
          <w:szCs w:val="24"/>
          <w:rtl/>
        </w:rPr>
        <w:t>فى حالة عدم وصول (الشركة) لإتفاق مع إتحاد الإذاعة والتليفزيون بشأن توفير شارة البث للمباريات المنقولة على الهواء، يحق لـ (</w:t>
      </w:r>
      <w:r>
        <w:rPr>
          <w:rFonts w:cs="AF_Najed" w:hint="cs"/>
          <w:sz w:val="24"/>
          <w:szCs w:val="24"/>
          <w:rtl/>
        </w:rPr>
        <w:t>الشركة</w:t>
      </w:r>
      <w:r w:rsidRPr="00393D1C">
        <w:rPr>
          <w:rFonts w:cs="AF_Najed" w:hint="cs"/>
          <w:sz w:val="24"/>
          <w:szCs w:val="24"/>
          <w:rtl/>
        </w:rPr>
        <w:t xml:space="preserve">) (متى رغبت) </w:t>
      </w:r>
      <w:r>
        <w:rPr>
          <w:rFonts w:cs="AF_Najed" w:hint="cs"/>
          <w:sz w:val="24"/>
          <w:szCs w:val="24"/>
          <w:rtl/>
        </w:rPr>
        <w:t>إنتاج و</w:t>
      </w:r>
      <w:r w:rsidRPr="00393D1C">
        <w:rPr>
          <w:rFonts w:cs="AF_Najed" w:hint="cs"/>
          <w:sz w:val="24"/>
          <w:szCs w:val="24"/>
          <w:rtl/>
        </w:rPr>
        <w:t xml:space="preserve">تسجيل هذه المباريات </w:t>
      </w:r>
      <w:r>
        <w:rPr>
          <w:rFonts w:cs="AF_Najed" w:hint="cs"/>
          <w:sz w:val="24"/>
          <w:szCs w:val="24"/>
          <w:rtl/>
        </w:rPr>
        <w:t xml:space="preserve">على نفقاتها </w:t>
      </w:r>
      <w:r w:rsidRPr="00393D1C">
        <w:rPr>
          <w:rFonts w:cs="AF_Najed" w:hint="cs"/>
          <w:sz w:val="24"/>
          <w:szCs w:val="24"/>
          <w:rtl/>
        </w:rPr>
        <w:t>وإذاعتها حصريا على شاشاتها</w:t>
      </w:r>
      <w:r>
        <w:rPr>
          <w:rFonts w:cs="AF_Najed" w:hint="cs"/>
          <w:sz w:val="24"/>
          <w:szCs w:val="24"/>
          <w:rtl/>
        </w:rPr>
        <w:t xml:space="preserve"> أو أحد عملائها</w:t>
      </w:r>
      <w:r w:rsidRPr="00393D1C">
        <w:rPr>
          <w:rFonts w:cs="AF_Najed" w:hint="cs"/>
          <w:sz w:val="24"/>
          <w:szCs w:val="24"/>
          <w:rtl/>
        </w:rPr>
        <w:t xml:space="preserve">، </w:t>
      </w:r>
      <w:r>
        <w:rPr>
          <w:rFonts w:cs="AF_Najed" w:hint="cs"/>
          <w:sz w:val="24"/>
          <w:szCs w:val="24"/>
          <w:rtl/>
        </w:rPr>
        <w:t>على أن يقوم (النادى) بعدم السماح لأى جهة (إعلامية/تليفزيونية/... أخرى) الدخول الى ملعب المباراة لتسجيل هذه المباريات.</w:t>
      </w:r>
    </w:p>
    <w:p w14:paraId="04FA7AE9" w14:textId="77777777" w:rsidR="00B1746C" w:rsidRDefault="00B1746C" w:rsidP="007B66BB">
      <w:pPr>
        <w:pStyle w:val="ListParagraph"/>
        <w:numPr>
          <w:ilvl w:val="0"/>
          <w:numId w:val="64"/>
        </w:numPr>
        <w:bidi/>
        <w:jc w:val="both"/>
        <w:rPr>
          <w:rFonts w:cs="AF_Najed"/>
          <w:sz w:val="24"/>
          <w:szCs w:val="24"/>
        </w:rPr>
      </w:pPr>
      <w:r w:rsidRPr="002C7A4D">
        <w:rPr>
          <w:rFonts w:cs="AF_Najed" w:hint="cs"/>
          <w:sz w:val="24"/>
          <w:szCs w:val="24"/>
          <w:rtl/>
        </w:rPr>
        <w:t xml:space="preserve">فى حالة أجبار (النادى) على بث مباراة/مباريات موضوع هذا العقد من أى جهة، على (النادى) إتخاذ ما يلزم من إجراءات لتأمين حقوق (الشركة)، وفى حالة سماح (النادى) لأى جهة على البث، يعتبر ذلك إنتهاكا لنصوص هذا العقد </w:t>
      </w:r>
      <w:r w:rsidRPr="00393D1C">
        <w:rPr>
          <w:rFonts w:cs="AF_Najed" w:hint="cs"/>
          <w:sz w:val="24"/>
          <w:szCs w:val="24"/>
          <w:rtl/>
        </w:rPr>
        <w:t>ويعتبر هذا العقد مفسوخا من تلقاء نفسه، ولـ (</w:t>
      </w:r>
      <w:r>
        <w:rPr>
          <w:rFonts w:cs="AF_Najed" w:hint="cs"/>
          <w:sz w:val="24"/>
          <w:szCs w:val="24"/>
          <w:rtl/>
        </w:rPr>
        <w:t>الشركة</w:t>
      </w:r>
      <w:r w:rsidRPr="00393D1C">
        <w:rPr>
          <w:rFonts w:cs="AF_Najed" w:hint="cs"/>
          <w:sz w:val="24"/>
          <w:szCs w:val="24"/>
          <w:rtl/>
        </w:rPr>
        <w:t>) الحق فى مطالبة (</w:t>
      </w:r>
      <w:r>
        <w:rPr>
          <w:rFonts w:cs="AF_Najed" w:hint="cs"/>
          <w:sz w:val="24"/>
          <w:szCs w:val="24"/>
          <w:rtl/>
        </w:rPr>
        <w:t>النادى</w:t>
      </w:r>
      <w:r w:rsidRPr="00393D1C">
        <w:rPr>
          <w:rFonts w:cs="AF_Najed" w:hint="cs"/>
          <w:sz w:val="24"/>
          <w:szCs w:val="24"/>
          <w:rtl/>
        </w:rPr>
        <w:t>) برد جميع المبالغ التى قد دفعتها (</w:t>
      </w:r>
      <w:r>
        <w:rPr>
          <w:rFonts w:cs="AF_Najed" w:hint="cs"/>
          <w:sz w:val="24"/>
          <w:szCs w:val="24"/>
          <w:rtl/>
        </w:rPr>
        <w:t>الشركة</w:t>
      </w:r>
      <w:r w:rsidRPr="00393D1C">
        <w:rPr>
          <w:rFonts w:cs="AF_Najed" w:hint="cs"/>
          <w:sz w:val="24"/>
          <w:szCs w:val="24"/>
          <w:rtl/>
        </w:rPr>
        <w:t>) لـ (</w:t>
      </w:r>
      <w:r>
        <w:rPr>
          <w:rFonts w:cs="AF_Najed" w:hint="cs"/>
          <w:sz w:val="24"/>
          <w:szCs w:val="24"/>
          <w:rtl/>
        </w:rPr>
        <w:t>النادى</w:t>
      </w:r>
      <w:r w:rsidRPr="00393D1C">
        <w:rPr>
          <w:rFonts w:cs="AF_Najed" w:hint="cs"/>
          <w:sz w:val="24"/>
          <w:szCs w:val="24"/>
          <w:rtl/>
        </w:rPr>
        <w:t>)، كما يحق لــ(</w:t>
      </w:r>
      <w:r>
        <w:rPr>
          <w:rFonts w:cs="AF_Najed" w:hint="cs"/>
          <w:sz w:val="24"/>
          <w:szCs w:val="24"/>
          <w:rtl/>
        </w:rPr>
        <w:t>الشركة</w:t>
      </w:r>
      <w:r w:rsidRPr="00393D1C">
        <w:rPr>
          <w:rFonts w:cs="AF_Najed" w:hint="cs"/>
          <w:sz w:val="24"/>
          <w:szCs w:val="24"/>
          <w:rtl/>
        </w:rPr>
        <w:t>) المطالبة بتعويض مالى من خلال نصوص هذا العقد.</w:t>
      </w:r>
    </w:p>
    <w:p w14:paraId="1849F0B9" w14:textId="77777777" w:rsidR="00B1746C" w:rsidRPr="002C7A4D" w:rsidRDefault="00B1746C" w:rsidP="007B66BB">
      <w:pPr>
        <w:pStyle w:val="ListParagraph"/>
        <w:numPr>
          <w:ilvl w:val="0"/>
          <w:numId w:val="64"/>
        </w:numPr>
        <w:bidi/>
        <w:jc w:val="both"/>
        <w:rPr>
          <w:rFonts w:cs="AF_Najed"/>
          <w:sz w:val="24"/>
          <w:szCs w:val="24"/>
        </w:rPr>
      </w:pPr>
      <w:r w:rsidRPr="002C7A4D">
        <w:rPr>
          <w:rFonts w:cs="AF_Najed" w:hint="cs"/>
          <w:sz w:val="24"/>
          <w:szCs w:val="24"/>
          <w:rtl/>
        </w:rPr>
        <w:t>يحق لـ (</w:t>
      </w:r>
      <w:r>
        <w:rPr>
          <w:rFonts w:cs="AF_Najed" w:hint="cs"/>
          <w:sz w:val="24"/>
          <w:szCs w:val="24"/>
          <w:rtl/>
        </w:rPr>
        <w:t>النادى</w:t>
      </w:r>
      <w:r w:rsidRPr="002C7A4D">
        <w:rPr>
          <w:rFonts w:cs="AF_Najed" w:hint="cs"/>
          <w:sz w:val="24"/>
          <w:szCs w:val="24"/>
          <w:rtl/>
        </w:rPr>
        <w:t xml:space="preserve">) </w:t>
      </w:r>
      <w:r>
        <w:rPr>
          <w:rFonts w:cs="AF_Najed" w:hint="cs"/>
          <w:sz w:val="24"/>
          <w:szCs w:val="24"/>
          <w:rtl/>
        </w:rPr>
        <w:t>تسييل خطاب الضمان المالى فى حالة عدم سداد (الشركة) لأى دفعة من الدفعات خلال أسبوع من تاريخ إستحقاق الدفعة، وعلى (الشركة) وضع خطاب ضمان مالى جديد بنفس الشروط، وفى حالة تكرار عدم السداد لقسطيين متتاليتين ي</w:t>
      </w:r>
      <w:r w:rsidRPr="002C7A4D">
        <w:rPr>
          <w:rFonts w:cs="AF_Najed" w:hint="cs"/>
          <w:sz w:val="24"/>
          <w:szCs w:val="24"/>
          <w:rtl/>
        </w:rPr>
        <w:t>عتبر بعده هذا العقد مفسوخا من تلقاء نفسه، ولايحق لـ (</w:t>
      </w:r>
      <w:r>
        <w:rPr>
          <w:rFonts w:cs="AF_Najed" w:hint="cs"/>
          <w:sz w:val="24"/>
          <w:szCs w:val="24"/>
          <w:rtl/>
        </w:rPr>
        <w:t>الشركة</w:t>
      </w:r>
      <w:r w:rsidRPr="002C7A4D">
        <w:rPr>
          <w:rFonts w:cs="AF_Najed" w:hint="cs"/>
          <w:sz w:val="24"/>
          <w:szCs w:val="24"/>
          <w:rtl/>
        </w:rPr>
        <w:t>) المطالبة بأى حقوق أو برد أى مدفوعات أوتوقيع غرامات على (</w:t>
      </w:r>
      <w:r>
        <w:rPr>
          <w:rFonts w:cs="AF_Najed" w:hint="cs"/>
          <w:sz w:val="24"/>
          <w:szCs w:val="24"/>
          <w:rtl/>
        </w:rPr>
        <w:t>النادى</w:t>
      </w:r>
      <w:r w:rsidRPr="002C7A4D">
        <w:rPr>
          <w:rFonts w:cs="AF_Najed" w:hint="cs"/>
          <w:sz w:val="24"/>
          <w:szCs w:val="24"/>
          <w:rtl/>
        </w:rPr>
        <w:t>).</w:t>
      </w:r>
    </w:p>
    <w:p w14:paraId="67A4A5E6" w14:textId="77777777" w:rsidR="00B1746C" w:rsidRPr="00941B12" w:rsidRDefault="00B1746C" w:rsidP="007B66BB">
      <w:pPr>
        <w:pStyle w:val="ListParagraph"/>
        <w:numPr>
          <w:ilvl w:val="0"/>
          <w:numId w:val="64"/>
        </w:numPr>
        <w:bidi/>
        <w:jc w:val="both"/>
        <w:rPr>
          <w:rFonts w:cs="AF_Najed"/>
          <w:sz w:val="28"/>
          <w:szCs w:val="28"/>
        </w:rPr>
      </w:pPr>
      <w:r w:rsidRPr="00393D1C">
        <w:rPr>
          <w:rFonts w:cs="AF_Najed" w:hint="cs"/>
          <w:sz w:val="24"/>
          <w:szCs w:val="24"/>
          <w:rtl/>
        </w:rPr>
        <w:t>فى حالة قيام (</w:t>
      </w:r>
      <w:r>
        <w:rPr>
          <w:rFonts w:cs="AF_Najed" w:hint="cs"/>
          <w:sz w:val="24"/>
          <w:szCs w:val="24"/>
          <w:rtl/>
        </w:rPr>
        <w:t>الشركة</w:t>
      </w:r>
      <w:r w:rsidRPr="00393D1C">
        <w:rPr>
          <w:rFonts w:cs="AF_Najed" w:hint="cs"/>
          <w:sz w:val="24"/>
          <w:szCs w:val="24"/>
          <w:rtl/>
        </w:rPr>
        <w:t>) بحوالة حق لطرف آخر، تعتبر (</w:t>
      </w:r>
      <w:r>
        <w:rPr>
          <w:rFonts w:cs="AF_Najed" w:hint="cs"/>
          <w:sz w:val="24"/>
          <w:szCs w:val="24"/>
          <w:rtl/>
        </w:rPr>
        <w:t>الشركة</w:t>
      </w:r>
      <w:r w:rsidRPr="00393D1C">
        <w:rPr>
          <w:rFonts w:cs="AF_Najed" w:hint="cs"/>
          <w:sz w:val="24"/>
          <w:szCs w:val="24"/>
          <w:rtl/>
        </w:rPr>
        <w:t>) وحدها فقط هى المسئولة عن تنفيذ أى من هذه الشروط الجزائية، ولايحق لأى طرف آخر مطالبة (</w:t>
      </w:r>
      <w:r>
        <w:rPr>
          <w:rFonts w:cs="AF_Najed" w:hint="cs"/>
          <w:sz w:val="24"/>
          <w:szCs w:val="24"/>
          <w:rtl/>
        </w:rPr>
        <w:t>النادى</w:t>
      </w:r>
      <w:r w:rsidRPr="00393D1C">
        <w:rPr>
          <w:rFonts w:cs="AF_Najed" w:hint="cs"/>
          <w:sz w:val="24"/>
          <w:szCs w:val="24"/>
          <w:rtl/>
        </w:rPr>
        <w:t>) بأى تعويضات و/او غرامات، كما يحق لـ (</w:t>
      </w:r>
      <w:r>
        <w:rPr>
          <w:rFonts w:cs="AF_Najed" w:hint="cs"/>
          <w:sz w:val="24"/>
          <w:szCs w:val="24"/>
          <w:rtl/>
        </w:rPr>
        <w:t>النادى</w:t>
      </w:r>
      <w:r w:rsidRPr="00393D1C">
        <w:rPr>
          <w:rFonts w:cs="AF_Najed" w:hint="cs"/>
          <w:sz w:val="24"/>
          <w:szCs w:val="24"/>
          <w:rtl/>
        </w:rPr>
        <w:t>) فقط مطالبة (</w:t>
      </w:r>
      <w:r>
        <w:rPr>
          <w:rFonts w:cs="AF_Najed" w:hint="cs"/>
          <w:sz w:val="24"/>
          <w:szCs w:val="24"/>
          <w:rtl/>
        </w:rPr>
        <w:t>الشركة</w:t>
      </w:r>
      <w:r w:rsidRPr="00393D1C">
        <w:rPr>
          <w:rFonts w:cs="AF_Najed" w:hint="cs"/>
          <w:sz w:val="24"/>
          <w:szCs w:val="24"/>
          <w:rtl/>
        </w:rPr>
        <w:t>) وحدها دون غيرها بهذه الشروط الجزائية.</w:t>
      </w:r>
      <w:r>
        <w:rPr>
          <w:rFonts w:cs="AF_Najed" w:hint="cs"/>
          <w:sz w:val="28"/>
          <w:szCs w:val="28"/>
          <w:rtl/>
        </w:rPr>
        <w:t xml:space="preserve">   </w:t>
      </w:r>
    </w:p>
    <w:p w14:paraId="327D4757" w14:textId="77777777" w:rsidR="00B1746C" w:rsidRDefault="00B1746C" w:rsidP="00B1746C">
      <w:pPr>
        <w:rPr>
          <w:rtl/>
        </w:rPr>
      </w:pPr>
    </w:p>
    <w:p w14:paraId="0B26A5D5" w14:textId="77777777" w:rsidR="00B1746C" w:rsidRDefault="00B1746C" w:rsidP="00B1746C">
      <w:pPr>
        <w:rPr>
          <w:rtl/>
        </w:rPr>
      </w:pPr>
    </w:p>
    <w:p w14:paraId="64B48BF5" w14:textId="77777777" w:rsidR="00B1746C" w:rsidRDefault="00B1746C" w:rsidP="00B1746C">
      <w:pPr>
        <w:rPr>
          <w:rtl/>
        </w:rPr>
      </w:pPr>
    </w:p>
    <w:p w14:paraId="6AE5AC82" w14:textId="77777777" w:rsidR="00B1746C" w:rsidRDefault="00B1746C" w:rsidP="00B1746C">
      <w:pPr>
        <w:bidi/>
        <w:spacing w:after="0"/>
        <w:jc w:val="center"/>
        <w:rPr>
          <w:rFonts w:cs="AF_Najed"/>
          <w:sz w:val="40"/>
          <w:szCs w:val="40"/>
          <w:rtl/>
          <w:lang w:val="en-US" w:bidi="ar-EG"/>
        </w:rPr>
      </w:pPr>
      <w:r>
        <w:rPr>
          <w:rFonts w:cs="AF_Najed" w:hint="cs"/>
          <w:sz w:val="40"/>
          <w:szCs w:val="40"/>
          <w:rtl/>
          <w:lang w:val="en-US" w:bidi="ar-EG"/>
        </w:rPr>
        <w:lastRenderedPageBreak/>
        <w:t>ملحق (3)</w:t>
      </w:r>
    </w:p>
    <w:p w14:paraId="0817D86A" w14:textId="77777777" w:rsidR="00B1746C" w:rsidRDefault="00B1746C" w:rsidP="00B1746C">
      <w:pPr>
        <w:bidi/>
        <w:spacing w:after="0"/>
        <w:jc w:val="center"/>
        <w:rPr>
          <w:rtl/>
          <w:lang w:val="en-US" w:bidi="ar-EG"/>
        </w:rPr>
      </w:pPr>
      <w:r>
        <w:rPr>
          <w:rFonts w:cs="AF_Najed" w:hint="cs"/>
          <w:sz w:val="40"/>
          <w:szCs w:val="40"/>
          <w:rtl/>
          <w:lang w:val="en-US" w:bidi="ar-EG"/>
        </w:rPr>
        <w:t>جدول الشروط الجزائية للحقوق</w:t>
      </w:r>
    </w:p>
    <w:tbl>
      <w:tblPr>
        <w:bidiVisual/>
        <w:tblW w:w="9300" w:type="dxa"/>
        <w:tblInd w:w="-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5362"/>
        <w:gridCol w:w="1726"/>
      </w:tblGrid>
      <w:tr w:rsidR="00B1746C" w:rsidRPr="00D82608" w14:paraId="206296F1" w14:textId="77777777" w:rsidTr="00896357">
        <w:trPr>
          <w:trHeight w:val="352"/>
        </w:trPr>
        <w:tc>
          <w:tcPr>
            <w:tcW w:w="2212" w:type="dxa"/>
            <w:shd w:val="clear" w:color="auto" w:fill="auto"/>
            <w:vAlign w:val="center"/>
          </w:tcPr>
          <w:p w14:paraId="15D5FE40" w14:textId="77777777" w:rsidR="00B1746C" w:rsidRPr="00D82608" w:rsidRDefault="00B1746C" w:rsidP="00896357">
            <w:pPr>
              <w:bidi/>
              <w:spacing w:after="0"/>
              <w:jc w:val="center"/>
              <w:rPr>
                <w:rFonts w:cs="AF_Najed"/>
                <w:sz w:val="28"/>
                <w:szCs w:val="28"/>
                <w:rtl/>
                <w:lang w:val="en-US" w:bidi="ar-EG"/>
              </w:rPr>
            </w:pPr>
            <w:r w:rsidRPr="00D82608">
              <w:rPr>
                <w:rFonts w:cs="AF_Najed" w:hint="cs"/>
                <w:sz w:val="28"/>
                <w:szCs w:val="28"/>
                <w:rtl/>
                <w:lang w:val="en-US" w:bidi="ar-EG"/>
              </w:rPr>
              <w:t>طبيعة الحقوق</w:t>
            </w:r>
          </w:p>
        </w:tc>
        <w:tc>
          <w:tcPr>
            <w:tcW w:w="5362" w:type="dxa"/>
            <w:shd w:val="clear" w:color="auto" w:fill="auto"/>
            <w:vAlign w:val="center"/>
          </w:tcPr>
          <w:p w14:paraId="4D87A960" w14:textId="77777777" w:rsidR="00B1746C" w:rsidRPr="00D82608" w:rsidRDefault="00B1746C" w:rsidP="00896357">
            <w:pPr>
              <w:bidi/>
              <w:spacing w:after="0"/>
              <w:jc w:val="center"/>
              <w:rPr>
                <w:rFonts w:cs="AF_Najed"/>
                <w:sz w:val="28"/>
                <w:szCs w:val="28"/>
                <w:rtl/>
                <w:lang w:val="en-US" w:bidi="ar-EG"/>
              </w:rPr>
            </w:pPr>
            <w:r w:rsidRPr="00D82608">
              <w:rPr>
                <w:rFonts w:cs="AF_Najed" w:hint="cs"/>
                <w:sz w:val="28"/>
                <w:szCs w:val="28"/>
                <w:rtl/>
                <w:lang w:val="en-US" w:bidi="ar-EG"/>
              </w:rPr>
              <w:t>نوع المخالفة</w:t>
            </w:r>
          </w:p>
        </w:tc>
        <w:tc>
          <w:tcPr>
            <w:tcW w:w="1726" w:type="dxa"/>
            <w:shd w:val="clear" w:color="auto" w:fill="auto"/>
            <w:vAlign w:val="center"/>
          </w:tcPr>
          <w:p w14:paraId="6879B6B1" w14:textId="77777777" w:rsidR="00B1746C" w:rsidRPr="00D82608" w:rsidRDefault="00B1746C" w:rsidP="00896357">
            <w:pPr>
              <w:bidi/>
              <w:spacing w:after="0"/>
              <w:jc w:val="center"/>
              <w:rPr>
                <w:rFonts w:cs="AF_Najed"/>
                <w:sz w:val="28"/>
                <w:szCs w:val="28"/>
                <w:lang w:bidi="ar-EG"/>
              </w:rPr>
            </w:pPr>
            <w:r>
              <w:rPr>
                <w:rFonts w:cs="AF_Najed" w:hint="cs"/>
                <w:sz w:val="28"/>
                <w:szCs w:val="28"/>
                <w:rtl/>
                <w:lang w:val="en-US" w:bidi="ar-EG"/>
              </w:rPr>
              <w:t>قيمة الجزاء</w:t>
            </w:r>
          </w:p>
        </w:tc>
      </w:tr>
      <w:tr w:rsidR="00B1746C" w:rsidRPr="00D82608" w14:paraId="603114F3" w14:textId="77777777" w:rsidTr="00896357">
        <w:trPr>
          <w:trHeight w:val="79"/>
        </w:trPr>
        <w:tc>
          <w:tcPr>
            <w:tcW w:w="9300" w:type="dxa"/>
            <w:gridSpan w:val="3"/>
            <w:tcBorders>
              <w:bottom w:val="single" w:sz="4" w:space="0" w:color="auto"/>
            </w:tcBorders>
            <w:shd w:val="clear" w:color="auto" w:fill="auto"/>
            <w:vAlign w:val="center"/>
          </w:tcPr>
          <w:p w14:paraId="014571F2" w14:textId="77777777" w:rsidR="00B1746C" w:rsidRPr="00D82608" w:rsidRDefault="00B1746C" w:rsidP="00896357">
            <w:pPr>
              <w:spacing w:after="0"/>
              <w:jc w:val="right"/>
              <w:rPr>
                <w:rFonts w:cs="AF_Najed"/>
                <w:rtl/>
                <w:lang w:val="en-US" w:bidi="ar-EG"/>
              </w:rPr>
            </w:pPr>
            <w:r>
              <w:rPr>
                <w:rFonts w:cs="AF_Najed" w:hint="cs"/>
                <w:sz w:val="28"/>
                <w:szCs w:val="28"/>
                <w:rtl/>
              </w:rPr>
              <w:t>أولا : الحقوق التسويقية</w:t>
            </w:r>
          </w:p>
        </w:tc>
      </w:tr>
      <w:tr w:rsidR="00B1746C" w:rsidRPr="00D82608" w14:paraId="79F448B0" w14:textId="77777777" w:rsidTr="00896357">
        <w:trPr>
          <w:trHeight w:val="79"/>
        </w:trPr>
        <w:tc>
          <w:tcPr>
            <w:tcW w:w="9300" w:type="dxa"/>
            <w:gridSpan w:val="3"/>
            <w:tcBorders>
              <w:bottom w:val="single" w:sz="4" w:space="0" w:color="auto"/>
            </w:tcBorders>
            <w:shd w:val="clear" w:color="auto" w:fill="BFBFBF"/>
            <w:vAlign w:val="center"/>
          </w:tcPr>
          <w:p w14:paraId="55FD856B" w14:textId="77777777" w:rsidR="00B1746C" w:rsidRPr="00D82608" w:rsidRDefault="00B1746C" w:rsidP="00896357">
            <w:pPr>
              <w:spacing w:after="0"/>
              <w:jc w:val="center"/>
              <w:rPr>
                <w:rFonts w:cs="AF_Najed"/>
                <w:rtl/>
                <w:lang w:val="en-US" w:bidi="ar-EG"/>
              </w:rPr>
            </w:pPr>
            <w:r w:rsidRPr="00D82608">
              <w:rPr>
                <w:rFonts w:cs="AF_Najed" w:hint="cs"/>
                <w:sz w:val="28"/>
                <w:szCs w:val="28"/>
                <w:rtl/>
              </w:rPr>
              <w:t>المسميات</w:t>
            </w:r>
          </w:p>
        </w:tc>
      </w:tr>
      <w:tr w:rsidR="00B1746C" w:rsidRPr="00D82608" w14:paraId="132C4F9B" w14:textId="77777777" w:rsidTr="00896357">
        <w:trPr>
          <w:trHeight w:val="454"/>
        </w:trPr>
        <w:tc>
          <w:tcPr>
            <w:tcW w:w="7574" w:type="dxa"/>
            <w:gridSpan w:val="2"/>
            <w:tcBorders>
              <w:bottom w:val="single" w:sz="18" w:space="0" w:color="auto"/>
            </w:tcBorders>
            <w:shd w:val="clear" w:color="auto" w:fill="auto"/>
            <w:vAlign w:val="center"/>
          </w:tcPr>
          <w:p w14:paraId="2B957A94" w14:textId="77777777" w:rsidR="00B1746C" w:rsidRPr="00636469" w:rsidRDefault="00B1746C" w:rsidP="007B66BB">
            <w:pPr>
              <w:pStyle w:val="ListParagraph"/>
              <w:numPr>
                <w:ilvl w:val="0"/>
                <w:numId w:val="67"/>
              </w:numPr>
              <w:bidi/>
              <w:spacing w:after="0"/>
              <w:jc w:val="both"/>
              <w:rPr>
                <w:rFonts w:cs="AF_Najed"/>
                <w:rtl/>
                <w:lang w:val="en-US" w:bidi="ar-EG"/>
              </w:rPr>
            </w:pPr>
            <w:r w:rsidRPr="00636469">
              <w:rPr>
                <w:rFonts w:cs="AF_Najed" w:hint="cs"/>
                <w:rtl/>
                <w:lang w:val="en-US" w:bidi="ar-EG"/>
              </w:rPr>
              <w:t>إذا لم يلتزم (النادى) بتقديم (الشركة) أو أحد عملائها بالمسمى المرغوب، توقع غرامة على (النادى) فى كل مناسبة عامة لم تقدم فيها (الشركة) أو أحد عملائها.</w:t>
            </w:r>
          </w:p>
        </w:tc>
        <w:tc>
          <w:tcPr>
            <w:tcW w:w="1726" w:type="dxa"/>
            <w:tcBorders>
              <w:bottom w:val="single" w:sz="18" w:space="0" w:color="auto"/>
            </w:tcBorders>
            <w:shd w:val="clear" w:color="auto" w:fill="auto"/>
            <w:vAlign w:val="center"/>
          </w:tcPr>
          <w:p w14:paraId="208C5629" w14:textId="77777777" w:rsidR="00B1746C" w:rsidRDefault="00B1746C" w:rsidP="00896357">
            <w:pPr>
              <w:spacing w:after="0"/>
              <w:jc w:val="center"/>
              <w:rPr>
                <w:rFonts w:cs="AF_Najed"/>
                <w:rtl/>
                <w:lang w:bidi="ar-EG"/>
              </w:rPr>
            </w:pPr>
            <w:r>
              <w:rPr>
                <w:rFonts w:cs="AF_Najed" w:hint="cs"/>
                <w:rtl/>
                <w:lang w:bidi="ar-EG"/>
              </w:rPr>
              <w:t>100,000</w:t>
            </w:r>
          </w:p>
          <w:p w14:paraId="42D226EE" w14:textId="77777777" w:rsidR="00B1746C" w:rsidRPr="00D82608" w:rsidRDefault="00B1746C" w:rsidP="00896357">
            <w:pPr>
              <w:spacing w:after="0"/>
              <w:jc w:val="center"/>
              <w:rPr>
                <w:rFonts w:cs="AF_Najed"/>
                <w:rtl/>
                <w:lang w:bidi="ar-EG"/>
              </w:rPr>
            </w:pPr>
            <w:r>
              <w:rPr>
                <w:rFonts w:cs="AF_Najed" w:hint="cs"/>
                <w:rtl/>
                <w:lang w:bidi="ar-EG"/>
              </w:rPr>
              <w:t>(مائة ألف جنية)</w:t>
            </w:r>
          </w:p>
        </w:tc>
      </w:tr>
      <w:tr w:rsidR="00B1746C" w:rsidRPr="00D82608" w14:paraId="02F02045" w14:textId="77777777" w:rsidTr="00896357">
        <w:trPr>
          <w:trHeight w:val="454"/>
        </w:trPr>
        <w:tc>
          <w:tcPr>
            <w:tcW w:w="9300" w:type="dxa"/>
            <w:gridSpan w:val="3"/>
            <w:tcBorders>
              <w:top w:val="single" w:sz="18" w:space="0" w:color="auto"/>
            </w:tcBorders>
            <w:shd w:val="clear" w:color="auto" w:fill="BFBFBF"/>
            <w:vAlign w:val="center"/>
          </w:tcPr>
          <w:p w14:paraId="25F6AA4D" w14:textId="77777777" w:rsidR="00B1746C" w:rsidRPr="00D82608" w:rsidRDefault="00B1746C" w:rsidP="00896357">
            <w:pPr>
              <w:spacing w:after="0"/>
              <w:jc w:val="center"/>
              <w:rPr>
                <w:rFonts w:cs="AF_Najed"/>
                <w:rtl/>
                <w:lang w:val="en-US" w:bidi="ar-EG"/>
              </w:rPr>
            </w:pPr>
            <w:r w:rsidRPr="00D82608">
              <w:rPr>
                <w:rFonts w:cs="AF_Najed" w:hint="cs"/>
                <w:sz w:val="28"/>
                <w:szCs w:val="28"/>
                <w:rtl/>
                <w:lang w:val="en-US"/>
              </w:rPr>
              <w:t>الشعارات</w:t>
            </w:r>
          </w:p>
        </w:tc>
      </w:tr>
      <w:tr w:rsidR="00B1746C" w:rsidRPr="00D82608" w14:paraId="608E1480" w14:textId="77777777" w:rsidTr="00896357">
        <w:trPr>
          <w:trHeight w:val="454"/>
        </w:trPr>
        <w:tc>
          <w:tcPr>
            <w:tcW w:w="7574" w:type="dxa"/>
            <w:gridSpan w:val="2"/>
            <w:shd w:val="clear" w:color="auto" w:fill="auto"/>
            <w:vAlign w:val="center"/>
          </w:tcPr>
          <w:p w14:paraId="5112B7CE" w14:textId="77777777" w:rsidR="00B1746C" w:rsidRPr="00636469" w:rsidRDefault="00B1746C" w:rsidP="007B66BB">
            <w:pPr>
              <w:pStyle w:val="ListParagraph"/>
              <w:numPr>
                <w:ilvl w:val="0"/>
                <w:numId w:val="66"/>
              </w:numPr>
              <w:bidi/>
              <w:spacing w:after="0"/>
              <w:jc w:val="both"/>
              <w:rPr>
                <w:rFonts w:cs="AF_Najed"/>
                <w:rtl/>
                <w:lang w:val="en-US" w:bidi="ar-EG"/>
              </w:rPr>
            </w:pPr>
            <w:r w:rsidRPr="00636469">
              <w:rPr>
                <w:rFonts w:cs="AF_Najed" w:hint="cs"/>
                <w:rtl/>
                <w:lang w:val="en-US" w:bidi="ar-EG"/>
              </w:rPr>
              <w:t>إذا لم يلتزم (النادى) وضع شعار (الشركة) أو أحد عملائها على جميع</w:t>
            </w:r>
            <w:r w:rsidRPr="00636469">
              <w:rPr>
                <w:rFonts w:cs="AF_Najed"/>
                <w:rtl/>
                <w:lang w:val="en-US" w:bidi="ar-EG"/>
              </w:rPr>
              <w:t xml:space="preserve"> </w:t>
            </w:r>
            <w:r w:rsidRPr="00636469">
              <w:rPr>
                <w:rFonts w:cs="AF_Najed" w:hint="cs"/>
                <w:rtl/>
                <w:lang w:val="en-US" w:bidi="ar-EG"/>
              </w:rPr>
              <w:t>مطبوعات</w:t>
            </w:r>
            <w:r w:rsidRPr="00636469">
              <w:rPr>
                <w:rFonts w:cs="AF_Najed"/>
                <w:rtl/>
                <w:lang w:val="en-US" w:bidi="ar-EG"/>
              </w:rPr>
              <w:t xml:space="preserve"> </w:t>
            </w:r>
            <w:r w:rsidRPr="00636469">
              <w:rPr>
                <w:rFonts w:cs="AF_Najed" w:hint="cs"/>
                <w:rtl/>
                <w:lang w:val="en-US" w:bidi="ar-EG"/>
              </w:rPr>
              <w:t>النادى، توقع غرامة على (النادى) شهريا.</w:t>
            </w:r>
          </w:p>
        </w:tc>
        <w:tc>
          <w:tcPr>
            <w:tcW w:w="1726" w:type="dxa"/>
            <w:shd w:val="clear" w:color="auto" w:fill="auto"/>
            <w:vAlign w:val="center"/>
          </w:tcPr>
          <w:p w14:paraId="56223147" w14:textId="77777777" w:rsidR="00B1746C" w:rsidRDefault="00B1746C" w:rsidP="00896357">
            <w:pPr>
              <w:spacing w:after="0"/>
              <w:jc w:val="center"/>
              <w:rPr>
                <w:rFonts w:cs="AF_Najed"/>
                <w:rtl/>
                <w:lang w:bidi="ar-EG"/>
              </w:rPr>
            </w:pPr>
            <w:r>
              <w:rPr>
                <w:rFonts w:cs="AF_Najed" w:hint="cs"/>
                <w:rtl/>
                <w:lang w:bidi="ar-EG"/>
              </w:rPr>
              <w:t>100,000</w:t>
            </w:r>
          </w:p>
          <w:p w14:paraId="78C960A8" w14:textId="77777777" w:rsidR="00B1746C" w:rsidRPr="00D82608" w:rsidRDefault="00B1746C" w:rsidP="00896357">
            <w:pPr>
              <w:spacing w:after="0"/>
              <w:jc w:val="center"/>
              <w:rPr>
                <w:rFonts w:cs="AF_Najed"/>
                <w:rtl/>
                <w:lang w:bidi="ar-EG"/>
              </w:rPr>
            </w:pPr>
            <w:r>
              <w:rPr>
                <w:rFonts w:cs="AF_Najed" w:hint="cs"/>
                <w:rtl/>
                <w:lang w:bidi="ar-EG"/>
              </w:rPr>
              <w:t>(مائة ألف جنية)</w:t>
            </w:r>
          </w:p>
        </w:tc>
      </w:tr>
      <w:tr w:rsidR="00B1746C" w:rsidRPr="00D82608" w14:paraId="0411DB7B" w14:textId="77777777" w:rsidTr="00896357">
        <w:trPr>
          <w:trHeight w:val="454"/>
        </w:trPr>
        <w:tc>
          <w:tcPr>
            <w:tcW w:w="7574" w:type="dxa"/>
            <w:gridSpan w:val="2"/>
            <w:shd w:val="clear" w:color="auto" w:fill="auto"/>
            <w:vAlign w:val="center"/>
          </w:tcPr>
          <w:p w14:paraId="45B55BED" w14:textId="77777777" w:rsidR="00B1746C" w:rsidRPr="00636469" w:rsidRDefault="00B1746C" w:rsidP="007B66BB">
            <w:pPr>
              <w:pStyle w:val="ListParagraph"/>
              <w:numPr>
                <w:ilvl w:val="0"/>
                <w:numId w:val="66"/>
              </w:numPr>
              <w:bidi/>
              <w:spacing w:after="0"/>
              <w:jc w:val="both"/>
              <w:rPr>
                <w:rFonts w:cs="AF_Najed"/>
                <w:rtl/>
                <w:lang w:bidi="ar-EG"/>
              </w:rPr>
            </w:pPr>
            <w:r w:rsidRPr="00636469">
              <w:rPr>
                <w:rFonts w:cs="AF_Najed" w:hint="cs"/>
                <w:rtl/>
                <w:lang w:bidi="ar-EG"/>
              </w:rPr>
              <w:t xml:space="preserve">إذا لم يلتزم (النادى) وضع شعار </w:t>
            </w:r>
            <w:r w:rsidRPr="00636469">
              <w:rPr>
                <w:rFonts w:cs="AF_Najed" w:hint="cs"/>
                <w:rtl/>
                <w:lang w:val="en-US" w:bidi="ar-EG"/>
              </w:rPr>
              <w:t xml:space="preserve">(الشركة) أو أحد عملائها </w:t>
            </w:r>
            <w:r w:rsidRPr="00636469">
              <w:rPr>
                <w:rFonts w:cs="AF_Najed" w:hint="cs"/>
                <w:rtl/>
                <w:lang w:bidi="ar-EG"/>
              </w:rPr>
              <w:t xml:space="preserve">على </w:t>
            </w:r>
            <w:r w:rsidRPr="00636469">
              <w:rPr>
                <w:rFonts w:cs="AF_Najed" w:hint="cs"/>
                <w:rtl/>
              </w:rPr>
              <w:t xml:space="preserve">الموقع العام للنادى على الأنترنت، </w:t>
            </w:r>
            <w:r w:rsidRPr="00636469">
              <w:rPr>
                <w:rFonts w:cs="AF_Najed" w:hint="cs"/>
                <w:rtl/>
                <w:lang w:val="en-US" w:bidi="ar-EG"/>
              </w:rPr>
              <w:t>توقع غرامة على (النادى) شهريا.</w:t>
            </w:r>
          </w:p>
        </w:tc>
        <w:tc>
          <w:tcPr>
            <w:tcW w:w="1726" w:type="dxa"/>
            <w:shd w:val="clear" w:color="auto" w:fill="auto"/>
            <w:vAlign w:val="center"/>
          </w:tcPr>
          <w:p w14:paraId="59945C60" w14:textId="77777777" w:rsidR="00B1746C" w:rsidRDefault="00B1746C" w:rsidP="00896357">
            <w:pPr>
              <w:spacing w:after="0"/>
              <w:jc w:val="center"/>
              <w:rPr>
                <w:rFonts w:cs="AF_Najed"/>
                <w:rtl/>
                <w:lang w:bidi="ar-EG"/>
              </w:rPr>
            </w:pPr>
            <w:r>
              <w:rPr>
                <w:rFonts w:cs="AF_Najed" w:hint="cs"/>
                <w:rtl/>
                <w:lang w:bidi="ar-EG"/>
              </w:rPr>
              <w:t>30,000</w:t>
            </w:r>
          </w:p>
          <w:p w14:paraId="2BA8C171" w14:textId="77777777" w:rsidR="00B1746C" w:rsidRPr="00D82608" w:rsidRDefault="00B1746C" w:rsidP="00896357">
            <w:pPr>
              <w:spacing w:after="0"/>
              <w:jc w:val="center"/>
              <w:rPr>
                <w:rFonts w:cs="AF_Najed"/>
                <w:rtl/>
                <w:lang w:bidi="ar-EG"/>
              </w:rPr>
            </w:pPr>
            <w:r>
              <w:rPr>
                <w:rFonts w:cs="AF_Najed" w:hint="cs"/>
                <w:rtl/>
                <w:lang w:bidi="ar-EG"/>
              </w:rPr>
              <w:t>(ثلاثون ألف جنية)</w:t>
            </w:r>
          </w:p>
        </w:tc>
      </w:tr>
      <w:tr w:rsidR="00B1746C" w:rsidRPr="00D82608" w14:paraId="1B9AC98D" w14:textId="77777777" w:rsidTr="00896357">
        <w:trPr>
          <w:trHeight w:val="454"/>
        </w:trPr>
        <w:tc>
          <w:tcPr>
            <w:tcW w:w="7574" w:type="dxa"/>
            <w:gridSpan w:val="2"/>
            <w:shd w:val="clear" w:color="auto" w:fill="auto"/>
            <w:vAlign w:val="center"/>
          </w:tcPr>
          <w:p w14:paraId="3C1D9F7A" w14:textId="77777777" w:rsidR="00B1746C" w:rsidRPr="00636469" w:rsidRDefault="00B1746C" w:rsidP="007B66BB">
            <w:pPr>
              <w:pStyle w:val="ListParagraph"/>
              <w:numPr>
                <w:ilvl w:val="0"/>
                <w:numId w:val="66"/>
              </w:numPr>
              <w:bidi/>
              <w:spacing w:after="0"/>
              <w:jc w:val="both"/>
              <w:rPr>
                <w:rFonts w:cs="AF_Najed"/>
                <w:rtl/>
                <w:lang w:bidi="ar-EG"/>
              </w:rPr>
            </w:pPr>
            <w:r w:rsidRPr="00636469">
              <w:rPr>
                <w:rFonts w:cs="AF_Najed" w:hint="cs"/>
                <w:rtl/>
                <w:lang w:bidi="ar-EG"/>
              </w:rPr>
              <w:t xml:space="preserve">إذا لم يلتزم (النادى) وضع شعار </w:t>
            </w:r>
            <w:r w:rsidRPr="00636469">
              <w:rPr>
                <w:rFonts w:cs="AF_Najed" w:hint="cs"/>
                <w:rtl/>
                <w:lang w:val="en-US" w:bidi="ar-EG"/>
              </w:rPr>
              <w:t xml:space="preserve">(الشركة) أو أحد عملائها </w:t>
            </w:r>
            <w:r w:rsidRPr="00636469">
              <w:rPr>
                <w:rFonts w:cs="AF_Najed" w:hint="cs"/>
                <w:rtl/>
                <w:lang w:bidi="ar-EG"/>
              </w:rPr>
              <w:t xml:space="preserve">على </w:t>
            </w:r>
            <w:r w:rsidRPr="00636469">
              <w:rPr>
                <w:rFonts w:cs="AF_Najed" w:hint="cs"/>
                <w:rtl/>
              </w:rPr>
              <w:t xml:space="preserve">خلفية جميع المؤتمرات الصحفية التى يمتلك النادى حقوقها، </w:t>
            </w:r>
            <w:r w:rsidRPr="00636469">
              <w:rPr>
                <w:rFonts w:cs="AF_Najed" w:hint="cs"/>
                <w:rtl/>
                <w:lang w:val="en-US" w:bidi="ar-EG"/>
              </w:rPr>
              <w:t>توقع غرامة على (الشركة) عن كل مؤتمر.</w:t>
            </w:r>
          </w:p>
        </w:tc>
        <w:tc>
          <w:tcPr>
            <w:tcW w:w="1726" w:type="dxa"/>
            <w:tcBorders>
              <w:bottom w:val="single" w:sz="4" w:space="0" w:color="auto"/>
            </w:tcBorders>
            <w:shd w:val="clear" w:color="auto" w:fill="auto"/>
            <w:vAlign w:val="center"/>
          </w:tcPr>
          <w:p w14:paraId="577BE216" w14:textId="77777777" w:rsidR="00B1746C" w:rsidRDefault="00B1746C" w:rsidP="00896357">
            <w:pPr>
              <w:spacing w:after="0"/>
              <w:jc w:val="center"/>
              <w:rPr>
                <w:rFonts w:cs="AF_Najed"/>
                <w:rtl/>
                <w:lang w:bidi="ar-EG"/>
              </w:rPr>
            </w:pPr>
            <w:r>
              <w:rPr>
                <w:rFonts w:cs="AF_Najed" w:hint="cs"/>
                <w:rtl/>
                <w:lang w:bidi="ar-EG"/>
              </w:rPr>
              <w:t>50,000</w:t>
            </w:r>
          </w:p>
          <w:p w14:paraId="469D4CDE" w14:textId="77777777" w:rsidR="00B1746C" w:rsidRPr="00D82608" w:rsidRDefault="00B1746C" w:rsidP="00896357">
            <w:pPr>
              <w:spacing w:after="0"/>
              <w:jc w:val="center"/>
              <w:rPr>
                <w:rFonts w:cs="AF_Najed"/>
                <w:rtl/>
                <w:lang w:bidi="ar-EG"/>
              </w:rPr>
            </w:pPr>
            <w:r>
              <w:rPr>
                <w:rFonts w:cs="AF_Najed" w:hint="cs"/>
                <w:rtl/>
                <w:lang w:bidi="ar-EG"/>
              </w:rPr>
              <w:t>(خمسون ألف جنية)</w:t>
            </w:r>
          </w:p>
        </w:tc>
      </w:tr>
      <w:tr w:rsidR="00B1746C" w:rsidRPr="00D82608" w14:paraId="6517F2EA" w14:textId="77777777" w:rsidTr="00896357">
        <w:trPr>
          <w:trHeight w:val="454"/>
        </w:trPr>
        <w:tc>
          <w:tcPr>
            <w:tcW w:w="7574" w:type="dxa"/>
            <w:gridSpan w:val="2"/>
            <w:tcBorders>
              <w:bottom w:val="single" w:sz="18" w:space="0" w:color="auto"/>
            </w:tcBorders>
            <w:shd w:val="clear" w:color="auto" w:fill="auto"/>
            <w:vAlign w:val="center"/>
          </w:tcPr>
          <w:p w14:paraId="1C32E517" w14:textId="77777777" w:rsidR="00B1746C" w:rsidRPr="00636469" w:rsidRDefault="00B1746C" w:rsidP="007B66BB">
            <w:pPr>
              <w:pStyle w:val="ListParagraph"/>
              <w:numPr>
                <w:ilvl w:val="0"/>
                <w:numId w:val="66"/>
              </w:numPr>
              <w:bidi/>
              <w:spacing w:after="0"/>
              <w:jc w:val="both"/>
              <w:rPr>
                <w:rFonts w:cs="AF_Najed"/>
                <w:rtl/>
                <w:lang w:bidi="ar-EG"/>
              </w:rPr>
            </w:pPr>
            <w:r w:rsidRPr="00636469">
              <w:rPr>
                <w:rFonts w:cs="AF_Najed" w:hint="cs"/>
                <w:rtl/>
                <w:lang w:bidi="ar-EG"/>
              </w:rPr>
              <w:t xml:space="preserve">إذا لم يلتزم (النادى) وضع شعار </w:t>
            </w:r>
            <w:r w:rsidRPr="00636469">
              <w:rPr>
                <w:rFonts w:cs="AF_Najed" w:hint="cs"/>
                <w:rtl/>
                <w:lang w:val="en-US" w:bidi="ar-EG"/>
              </w:rPr>
              <w:t xml:space="preserve">(الشركة) أو أحد عملائها </w:t>
            </w:r>
            <w:r w:rsidRPr="00636469">
              <w:rPr>
                <w:rFonts w:cs="AF_Najed" w:hint="cs"/>
                <w:rtl/>
                <w:lang w:bidi="ar-EG"/>
              </w:rPr>
              <w:t xml:space="preserve">على </w:t>
            </w:r>
            <w:r w:rsidRPr="00636469">
              <w:rPr>
                <w:rFonts w:cs="AF_Najed" w:hint="cs"/>
                <w:rtl/>
              </w:rPr>
              <w:t xml:space="preserve">خلفية منطقة اللقاءات السريعة بالملعب ، </w:t>
            </w:r>
            <w:r w:rsidRPr="00636469">
              <w:rPr>
                <w:rFonts w:cs="AF_Najed" w:hint="cs"/>
                <w:rtl/>
                <w:lang w:val="en-US" w:bidi="ar-EG"/>
              </w:rPr>
              <w:t>توقع غرامة على (النادى) عن كل مباراة يمتلك النادى حقوقها</w:t>
            </w:r>
            <w:r w:rsidRPr="00636469">
              <w:rPr>
                <w:rFonts w:cs="AF_Najed" w:hint="cs"/>
                <w:rtl/>
              </w:rPr>
              <w:t>.</w:t>
            </w:r>
          </w:p>
        </w:tc>
        <w:tc>
          <w:tcPr>
            <w:tcW w:w="1726" w:type="dxa"/>
            <w:tcBorders>
              <w:bottom w:val="single" w:sz="18" w:space="0" w:color="auto"/>
            </w:tcBorders>
            <w:shd w:val="clear" w:color="auto" w:fill="auto"/>
            <w:vAlign w:val="center"/>
          </w:tcPr>
          <w:p w14:paraId="678B660A" w14:textId="77777777" w:rsidR="00B1746C" w:rsidRDefault="00B1746C" w:rsidP="00896357">
            <w:pPr>
              <w:spacing w:after="0"/>
              <w:jc w:val="center"/>
              <w:rPr>
                <w:rFonts w:cs="AF_Najed"/>
                <w:rtl/>
                <w:lang w:bidi="ar-EG"/>
              </w:rPr>
            </w:pPr>
            <w:r>
              <w:rPr>
                <w:rFonts w:cs="AF_Najed" w:hint="cs"/>
                <w:rtl/>
                <w:lang w:bidi="ar-EG"/>
              </w:rPr>
              <w:t>50,000</w:t>
            </w:r>
          </w:p>
          <w:p w14:paraId="69D680CC" w14:textId="77777777" w:rsidR="00B1746C" w:rsidRPr="00D82608" w:rsidRDefault="00B1746C" w:rsidP="00896357">
            <w:pPr>
              <w:spacing w:after="0"/>
              <w:jc w:val="center"/>
              <w:rPr>
                <w:rFonts w:cs="AF_Najed"/>
                <w:rtl/>
                <w:lang w:bidi="ar-EG"/>
              </w:rPr>
            </w:pPr>
            <w:r>
              <w:rPr>
                <w:rFonts w:cs="AF_Najed" w:hint="cs"/>
                <w:rtl/>
                <w:lang w:bidi="ar-EG"/>
              </w:rPr>
              <w:t>(خمسون ألف جنية)</w:t>
            </w:r>
          </w:p>
        </w:tc>
      </w:tr>
      <w:tr w:rsidR="00B1746C" w:rsidRPr="00D82608" w14:paraId="37B0AD80" w14:textId="77777777" w:rsidTr="00896357">
        <w:trPr>
          <w:trHeight w:val="454"/>
        </w:trPr>
        <w:tc>
          <w:tcPr>
            <w:tcW w:w="9300" w:type="dxa"/>
            <w:gridSpan w:val="3"/>
            <w:tcBorders>
              <w:top w:val="single" w:sz="18" w:space="0" w:color="auto"/>
            </w:tcBorders>
            <w:shd w:val="clear" w:color="auto" w:fill="BFBFBF" w:themeFill="background1" w:themeFillShade="BF"/>
            <w:vAlign w:val="center"/>
          </w:tcPr>
          <w:p w14:paraId="62CEEEEC" w14:textId="77777777" w:rsidR="00B1746C" w:rsidRPr="00D82608" w:rsidRDefault="00B1746C" w:rsidP="00896357">
            <w:pPr>
              <w:spacing w:after="0"/>
              <w:jc w:val="center"/>
              <w:rPr>
                <w:rFonts w:cs="AF_Najed"/>
                <w:rtl/>
                <w:lang w:val="en-US" w:bidi="ar-EG"/>
              </w:rPr>
            </w:pPr>
            <w:r w:rsidRPr="00636469">
              <w:rPr>
                <w:rFonts w:cs="AF_Najed" w:hint="cs"/>
                <w:b/>
                <w:bCs/>
                <w:sz w:val="24"/>
                <w:szCs w:val="24"/>
                <w:u w:val="single"/>
                <w:rtl/>
                <w:lang w:bidi="ar-EG"/>
              </w:rPr>
              <w:t>الوحات الإعلانية حول ملاعب المباريات</w:t>
            </w:r>
          </w:p>
        </w:tc>
      </w:tr>
      <w:tr w:rsidR="00B1746C" w:rsidRPr="00D82608" w14:paraId="6AA7516A" w14:textId="77777777" w:rsidTr="00896357">
        <w:trPr>
          <w:trHeight w:val="454"/>
        </w:trPr>
        <w:tc>
          <w:tcPr>
            <w:tcW w:w="7574" w:type="dxa"/>
            <w:gridSpan w:val="2"/>
            <w:shd w:val="clear" w:color="auto" w:fill="auto"/>
            <w:vAlign w:val="center"/>
          </w:tcPr>
          <w:p w14:paraId="0FFCD235" w14:textId="77777777" w:rsidR="00B1746C" w:rsidRPr="00636469" w:rsidRDefault="00B1746C" w:rsidP="007B66BB">
            <w:pPr>
              <w:pStyle w:val="ListParagraph"/>
              <w:numPr>
                <w:ilvl w:val="0"/>
                <w:numId w:val="68"/>
              </w:numPr>
              <w:bidi/>
              <w:spacing w:after="0"/>
              <w:jc w:val="both"/>
              <w:rPr>
                <w:rFonts w:cs="AF_Najed"/>
                <w:rtl/>
                <w:lang w:bidi="ar-EG"/>
              </w:rPr>
            </w:pPr>
            <w:r w:rsidRPr="00636469">
              <w:rPr>
                <w:rFonts w:cs="AF_Najed" w:hint="cs"/>
                <w:rtl/>
                <w:lang w:bidi="ar-EG"/>
              </w:rPr>
              <w:t xml:space="preserve">إذا لم يلتزم (النادى) بتمكين </w:t>
            </w:r>
            <w:r w:rsidRPr="00636469">
              <w:rPr>
                <w:rFonts w:cs="AF_Najed" w:hint="cs"/>
                <w:rtl/>
                <w:lang w:val="en-US" w:bidi="ar-EG"/>
              </w:rPr>
              <w:t xml:space="preserve">(الشركة) </w:t>
            </w:r>
            <w:r w:rsidRPr="00636469">
              <w:rPr>
                <w:rFonts w:cs="AF_Najed" w:hint="cs"/>
                <w:rtl/>
                <w:lang w:bidi="ar-EG"/>
              </w:rPr>
              <w:t>أو أى من عملائها بوضع عدد 40 لوحة إعلانية أو أقل حسب مساحة الملعب.</w:t>
            </w:r>
          </w:p>
        </w:tc>
        <w:tc>
          <w:tcPr>
            <w:tcW w:w="1726" w:type="dxa"/>
            <w:shd w:val="clear" w:color="auto" w:fill="auto"/>
            <w:vAlign w:val="center"/>
          </w:tcPr>
          <w:p w14:paraId="7118F266" w14:textId="77777777" w:rsidR="00B1746C" w:rsidRDefault="00B1746C" w:rsidP="00896357">
            <w:pPr>
              <w:spacing w:after="0"/>
              <w:jc w:val="center"/>
              <w:rPr>
                <w:rFonts w:cs="AF_Najed"/>
                <w:rtl/>
                <w:lang w:bidi="ar-EG"/>
              </w:rPr>
            </w:pPr>
            <w:r>
              <w:rPr>
                <w:rFonts w:cs="AF_Najed" w:hint="cs"/>
                <w:rtl/>
                <w:lang w:bidi="ar-EG"/>
              </w:rPr>
              <w:t>200,000</w:t>
            </w:r>
          </w:p>
          <w:p w14:paraId="65182744" w14:textId="77777777" w:rsidR="00B1746C" w:rsidRPr="00D82608" w:rsidRDefault="00B1746C" w:rsidP="00896357">
            <w:pPr>
              <w:spacing w:after="0"/>
              <w:jc w:val="center"/>
              <w:rPr>
                <w:rFonts w:cs="AF_Najed"/>
                <w:rtl/>
                <w:lang w:bidi="ar-EG"/>
              </w:rPr>
            </w:pPr>
            <w:r>
              <w:rPr>
                <w:rFonts w:cs="AF_Najed" w:hint="cs"/>
                <w:rtl/>
                <w:lang w:bidi="ar-EG"/>
              </w:rPr>
              <w:t>(مائتان ألف جنية)</w:t>
            </w:r>
          </w:p>
        </w:tc>
      </w:tr>
      <w:tr w:rsidR="00B1746C" w:rsidRPr="00D82608" w14:paraId="19FAE773" w14:textId="77777777" w:rsidTr="00896357">
        <w:trPr>
          <w:trHeight w:val="454"/>
        </w:trPr>
        <w:tc>
          <w:tcPr>
            <w:tcW w:w="7574" w:type="dxa"/>
            <w:gridSpan w:val="2"/>
            <w:shd w:val="clear" w:color="auto" w:fill="auto"/>
            <w:vAlign w:val="center"/>
          </w:tcPr>
          <w:p w14:paraId="2FEB370F" w14:textId="77777777" w:rsidR="00B1746C" w:rsidRPr="00636469" w:rsidRDefault="00B1746C" w:rsidP="007B66BB">
            <w:pPr>
              <w:pStyle w:val="ListParagraph"/>
              <w:numPr>
                <w:ilvl w:val="0"/>
                <w:numId w:val="68"/>
              </w:numPr>
              <w:bidi/>
              <w:spacing w:after="0"/>
              <w:jc w:val="both"/>
              <w:rPr>
                <w:rFonts w:cs="AF_Najed"/>
                <w:rtl/>
                <w:lang w:bidi="ar-EG"/>
              </w:rPr>
            </w:pPr>
            <w:r w:rsidRPr="00636469">
              <w:rPr>
                <w:rFonts w:cs="AF_Najed" w:hint="cs"/>
                <w:rtl/>
                <w:lang w:bidi="ar-EG"/>
              </w:rPr>
              <w:t xml:space="preserve">إذا لم يلتزم (النادى) بتمكين </w:t>
            </w:r>
            <w:r w:rsidRPr="00636469">
              <w:rPr>
                <w:rFonts w:cs="AF_Najed" w:hint="cs"/>
                <w:rtl/>
                <w:lang w:val="en-US" w:bidi="ar-EG"/>
              </w:rPr>
              <w:t xml:space="preserve">(الشركة) </w:t>
            </w:r>
            <w:r w:rsidRPr="00636469">
              <w:rPr>
                <w:rFonts w:cs="AF_Najed" w:hint="cs"/>
                <w:rtl/>
                <w:lang w:bidi="ar-EG"/>
              </w:rPr>
              <w:t>أو أى من عملائها بوضع شعار أو إعلان قبل بدء أى من شوطى المباراة.</w:t>
            </w:r>
          </w:p>
        </w:tc>
        <w:tc>
          <w:tcPr>
            <w:tcW w:w="1726" w:type="dxa"/>
            <w:shd w:val="clear" w:color="auto" w:fill="auto"/>
            <w:vAlign w:val="center"/>
          </w:tcPr>
          <w:p w14:paraId="6DAC1556" w14:textId="77777777" w:rsidR="00B1746C" w:rsidRDefault="00B1746C" w:rsidP="00896357">
            <w:pPr>
              <w:spacing w:after="0"/>
              <w:jc w:val="center"/>
              <w:rPr>
                <w:rFonts w:cs="AF_Najed"/>
                <w:rtl/>
                <w:lang w:bidi="ar-EG"/>
              </w:rPr>
            </w:pPr>
            <w:r>
              <w:rPr>
                <w:rFonts w:cs="AF_Najed" w:hint="cs"/>
                <w:rtl/>
                <w:lang w:bidi="ar-EG"/>
              </w:rPr>
              <w:t>100,000</w:t>
            </w:r>
          </w:p>
          <w:p w14:paraId="7DBB6ABE" w14:textId="77777777" w:rsidR="00B1746C" w:rsidRPr="00D82608" w:rsidRDefault="00B1746C" w:rsidP="00896357">
            <w:pPr>
              <w:spacing w:after="0"/>
              <w:jc w:val="center"/>
              <w:rPr>
                <w:rFonts w:cs="AF_Najed"/>
                <w:rtl/>
                <w:lang w:bidi="ar-EG"/>
              </w:rPr>
            </w:pPr>
            <w:r>
              <w:rPr>
                <w:rFonts w:cs="AF_Najed" w:hint="cs"/>
                <w:rtl/>
                <w:lang w:bidi="ar-EG"/>
              </w:rPr>
              <w:t>(مائة ألف جنية)</w:t>
            </w:r>
          </w:p>
        </w:tc>
      </w:tr>
      <w:tr w:rsidR="00B1746C" w:rsidRPr="00D82608" w14:paraId="72FDF5D6" w14:textId="77777777" w:rsidTr="00896357">
        <w:trPr>
          <w:trHeight w:val="454"/>
        </w:trPr>
        <w:tc>
          <w:tcPr>
            <w:tcW w:w="7574" w:type="dxa"/>
            <w:gridSpan w:val="2"/>
            <w:tcBorders>
              <w:bottom w:val="single" w:sz="18" w:space="0" w:color="auto"/>
            </w:tcBorders>
            <w:shd w:val="clear" w:color="auto" w:fill="auto"/>
            <w:vAlign w:val="center"/>
          </w:tcPr>
          <w:p w14:paraId="498DD3F5" w14:textId="77777777" w:rsidR="00B1746C" w:rsidRPr="00636469" w:rsidRDefault="00B1746C" w:rsidP="007B66BB">
            <w:pPr>
              <w:pStyle w:val="ListParagraph"/>
              <w:numPr>
                <w:ilvl w:val="0"/>
                <w:numId w:val="68"/>
              </w:numPr>
              <w:bidi/>
              <w:spacing w:after="0"/>
              <w:jc w:val="both"/>
              <w:rPr>
                <w:rFonts w:cs="AF_Najed"/>
                <w:rtl/>
                <w:lang w:bidi="ar-EG"/>
              </w:rPr>
            </w:pPr>
            <w:r w:rsidRPr="00636469">
              <w:rPr>
                <w:rFonts w:cs="AF_Najed" w:hint="cs"/>
                <w:rtl/>
                <w:lang w:bidi="ar-EG"/>
              </w:rPr>
              <w:t xml:space="preserve">إذا لم يلتزم (النادى) بتمكين </w:t>
            </w:r>
            <w:r w:rsidRPr="00636469">
              <w:rPr>
                <w:rFonts w:cs="AF_Najed" w:hint="cs"/>
                <w:rtl/>
                <w:lang w:val="en-US" w:bidi="ar-EG"/>
              </w:rPr>
              <w:t xml:space="preserve">(الشركة) </w:t>
            </w:r>
            <w:r w:rsidRPr="00636469">
              <w:rPr>
                <w:rFonts w:cs="AF_Najed" w:hint="cs"/>
                <w:rtl/>
                <w:lang w:bidi="ar-EG"/>
              </w:rPr>
              <w:t>أو أى من عملائها بوضع أعداد من أى مجسمات بحيث لاتحجب رؤية المشاهدين أو الكاميرات</w:t>
            </w:r>
          </w:p>
        </w:tc>
        <w:tc>
          <w:tcPr>
            <w:tcW w:w="1726" w:type="dxa"/>
            <w:tcBorders>
              <w:bottom w:val="single" w:sz="18" w:space="0" w:color="auto"/>
            </w:tcBorders>
            <w:shd w:val="clear" w:color="auto" w:fill="auto"/>
            <w:vAlign w:val="center"/>
          </w:tcPr>
          <w:p w14:paraId="61094C26" w14:textId="77777777" w:rsidR="00B1746C" w:rsidRDefault="00B1746C" w:rsidP="00896357">
            <w:pPr>
              <w:spacing w:after="0"/>
              <w:jc w:val="center"/>
              <w:rPr>
                <w:rFonts w:cs="AF_Najed"/>
                <w:rtl/>
                <w:lang w:bidi="ar-EG"/>
              </w:rPr>
            </w:pPr>
            <w:r>
              <w:rPr>
                <w:rFonts w:cs="AF_Najed" w:hint="cs"/>
                <w:rtl/>
                <w:lang w:bidi="ar-EG"/>
              </w:rPr>
              <w:t>100,000</w:t>
            </w:r>
          </w:p>
          <w:p w14:paraId="3CBB2818" w14:textId="77777777" w:rsidR="00B1746C" w:rsidRPr="00D82608" w:rsidRDefault="00B1746C" w:rsidP="00896357">
            <w:pPr>
              <w:spacing w:after="0"/>
              <w:jc w:val="center"/>
              <w:rPr>
                <w:rFonts w:cs="AF_Najed"/>
                <w:rtl/>
                <w:lang w:bidi="ar-EG"/>
              </w:rPr>
            </w:pPr>
            <w:r>
              <w:rPr>
                <w:rFonts w:cs="AF_Najed" w:hint="cs"/>
                <w:rtl/>
                <w:lang w:bidi="ar-EG"/>
              </w:rPr>
              <w:t>(مائة ألف جنية)</w:t>
            </w:r>
          </w:p>
        </w:tc>
      </w:tr>
      <w:tr w:rsidR="00B1746C" w:rsidRPr="00D82608" w14:paraId="3996CB1D" w14:textId="77777777" w:rsidTr="00896357">
        <w:trPr>
          <w:trHeight w:val="454"/>
        </w:trPr>
        <w:tc>
          <w:tcPr>
            <w:tcW w:w="9300" w:type="dxa"/>
            <w:gridSpan w:val="3"/>
            <w:tcBorders>
              <w:top w:val="single" w:sz="18" w:space="0" w:color="auto"/>
            </w:tcBorders>
            <w:shd w:val="clear" w:color="auto" w:fill="BFBFBF" w:themeFill="background1" w:themeFillShade="BF"/>
            <w:vAlign w:val="center"/>
          </w:tcPr>
          <w:p w14:paraId="13CCF9C6" w14:textId="77777777" w:rsidR="00B1746C" w:rsidRPr="00636469" w:rsidRDefault="00B1746C" w:rsidP="00896357">
            <w:pPr>
              <w:bidi/>
              <w:spacing w:after="0"/>
              <w:jc w:val="center"/>
              <w:rPr>
                <w:rFonts w:cs="AF_Najed"/>
                <w:b/>
                <w:bCs/>
                <w:sz w:val="24"/>
                <w:szCs w:val="24"/>
                <w:u w:val="single"/>
                <w:rtl/>
              </w:rPr>
            </w:pPr>
            <w:r w:rsidRPr="00636469">
              <w:rPr>
                <w:rFonts w:cs="AF_Najed" w:hint="cs"/>
                <w:b/>
                <w:bCs/>
                <w:sz w:val="24"/>
                <w:szCs w:val="24"/>
                <w:u w:val="single"/>
                <w:rtl/>
                <w:lang w:bidi="ar-EG"/>
              </w:rPr>
              <w:t>الفريق الأول بالنادى لكرة القدم</w:t>
            </w:r>
          </w:p>
        </w:tc>
      </w:tr>
      <w:tr w:rsidR="00B1746C" w:rsidRPr="00D82608" w14:paraId="1F053DDA" w14:textId="77777777" w:rsidTr="00896357">
        <w:trPr>
          <w:trHeight w:val="454"/>
        </w:trPr>
        <w:tc>
          <w:tcPr>
            <w:tcW w:w="7574" w:type="dxa"/>
            <w:gridSpan w:val="2"/>
            <w:shd w:val="clear" w:color="auto" w:fill="auto"/>
            <w:vAlign w:val="center"/>
          </w:tcPr>
          <w:p w14:paraId="68FAFB7D" w14:textId="77777777" w:rsidR="00B1746C" w:rsidRPr="00636469" w:rsidRDefault="00B1746C" w:rsidP="007B66BB">
            <w:pPr>
              <w:pStyle w:val="ListParagraph"/>
              <w:numPr>
                <w:ilvl w:val="0"/>
                <w:numId w:val="69"/>
              </w:numPr>
              <w:bidi/>
              <w:spacing w:after="0"/>
              <w:jc w:val="both"/>
              <w:rPr>
                <w:rFonts w:cs="AF_Najed"/>
                <w:rtl/>
                <w:lang w:bidi="ar-EG"/>
              </w:rPr>
            </w:pPr>
            <w:r w:rsidRPr="00636469">
              <w:rPr>
                <w:rFonts w:cs="AF_Najed" w:hint="cs"/>
                <w:rtl/>
                <w:lang w:bidi="ar-EG"/>
              </w:rPr>
              <w:t xml:space="preserve">إذا لم يلتزم (النادى) بتمكين </w:t>
            </w:r>
            <w:r w:rsidRPr="00636469">
              <w:rPr>
                <w:rFonts w:cs="AF_Najed" w:hint="cs"/>
                <w:rtl/>
                <w:lang w:val="en-US" w:bidi="ar-EG"/>
              </w:rPr>
              <w:t xml:space="preserve">(الشركة) </w:t>
            </w:r>
            <w:r w:rsidRPr="00636469">
              <w:rPr>
                <w:rFonts w:cs="AF_Najed" w:hint="cs"/>
                <w:rtl/>
                <w:lang w:bidi="ar-EG"/>
              </w:rPr>
              <w:t>أو أى من عملائها بوضع شعارات عملائها على ملابس الفريق والأجهزة الفنية على زى اللعب وبدل التدريب الخاصة بالفريق، طبقا للوائح والشروط الدولية.</w:t>
            </w:r>
          </w:p>
        </w:tc>
        <w:tc>
          <w:tcPr>
            <w:tcW w:w="1726" w:type="dxa"/>
            <w:shd w:val="clear" w:color="auto" w:fill="auto"/>
            <w:vAlign w:val="center"/>
          </w:tcPr>
          <w:p w14:paraId="7F8ED016" w14:textId="77777777" w:rsidR="00B1746C" w:rsidRDefault="00B1746C" w:rsidP="00896357">
            <w:pPr>
              <w:spacing w:after="0"/>
              <w:jc w:val="center"/>
              <w:rPr>
                <w:rFonts w:cs="AF_Najed"/>
                <w:rtl/>
                <w:lang w:bidi="ar-EG"/>
              </w:rPr>
            </w:pPr>
            <w:r>
              <w:rPr>
                <w:rFonts w:cs="AF_Najed" w:hint="cs"/>
                <w:rtl/>
                <w:lang w:bidi="ar-EG"/>
              </w:rPr>
              <w:t>100,000</w:t>
            </w:r>
          </w:p>
          <w:p w14:paraId="24D1C87E" w14:textId="77777777" w:rsidR="00B1746C" w:rsidRPr="00D82608" w:rsidRDefault="00B1746C" w:rsidP="00896357">
            <w:pPr>
              <w:spacing w:after="0"/>
              <w:jc w:val="center"/>
              <w:rPr>
                <w:rFonts w:cs="AF_Najed"/>
                <w:rtl/>
                <w:lang w:bidi="ar-EG"/>
              </w:rPr>
            </w:pPr>
            <w:r>
              <w:rPr>
                <w:rFonts w:cs="AF_Najed" w:hint="cs"/>
                <w:rtl/>
                <w:lang w:bidi="ar-EG"/>
              </w:rPr>
              <w:t>(مائة ألف جنية)</w:t>
            </w:r>
          </w:p>
        </w:tc>
      </w:tr>
      <w:tr w:rsidR="00B1746C" w:rsidRPr="00D82608" w14:paraId="0C46CAE7" w14:textId="77777777" w:rsidTr="00896357">
        <w:trPr>
          <w:trHeight w:val="454"/>
        </w:trPr>
        <w:tc>
          <w:tcPr>
            <w:tcW w:w="7574" w:type="dxa"/>
            <w:gridSpan w:val="2"/>
            <w:shd w:val="clear" w:color="auto" w:fill="auto"/>
            <w:vAlign w:val="center"/>
          </w:tcPr>
          <w:p w14:paraId="272290E4" w14:textId="77777777" w:rsidR="00B1746C" w:rsidRPr="00636469" w:rsidRDefault="00B1746C" w:rsidP="007B66BB">
            <w:pPr>
              <w:pStyle w:val="ListParagraph"/>
              <w:numPr>
                <w:ilvl w:val="0"/>
                <w:numId w:val="69"/>
              </w:numPr>
              <w:bidi/>
              <w:spacing w:after="0"/>
              <w:jc w:val="both"/>
              <w:rPr>
                <w:rFonts w:cs="AF_Najed"/>
                <w:rtl/>
                <w:lang w:bidi="ar-EG"/>
              </w:rPr>
            </w:pPr>
            <w:r w:rsidRPr="00636469">
              <w:rPr>
                <w:rFonts w:cs="AF_Najed" w:hint="cs"/>
                <w:rtl/>
                <w:lang w:bidi="ar-EG"/>
              </w:rPr>
              <w:t xml:space="preserve">إذا لم يلتزم (النادى) بتمكين </w:t>
            </w:r>
            <w:r w:rsidRPr="00636469">
              <w:rPr>
                <w:rFonts w:cs="AF_Najed" w:hint="cs"/>
                <w:rtl/>
                <w:lang w:val="en-US" w:bidi="ar-EG"/>
              </w:rPr>
              <w:t xml:space="preserve">(الشركة) </w:t>
            </w:r>
            <w:r w:rsidRPr="00636469">
              <w:rPr>
                <w:rFonts w:cs="AF_Najed" w:hint="cs"/>
                <w:rtl/>
                <w:lang w:bidi="ar-EG"/>
              </w:rPr>
              <w:t xml:space="preserve">أو أى من </w:t>
            </w:r>
            <w:r>
              <w:rPr>
                <w:rFonts w:cs="AF_Najed" w:hint="cs"/>
                <w:rtl/>
                <w:lang w:bidi="ar-EG"/>
              </w:rPr>
              <w:t>عملائها ب</w:t>
            </w:r>
            <w:r w:rsidRPr="00636469">
              <w:rPr>
                <w:rFonts w:cs="AF_Najed" w:hint="cs"/>
                <w:rtl/>
                <w:lang w:bidi="ar-EG"/>
              </w:rPr>
              <w:t>أستضافة لاعب و/أو لاعبى الفريق، بالإضافة الى المدير الفنى للفريق لعمل لقاءات أو حوارات.</w:t>
            </w:r>
          </w:p>
        </w:tc>
        <w:tc>
          <w:tcPr>
            <w:tcW w:w="1726" w:type="dxa"/>
            <w:shd w:val="clear" w:color="auto" w:fill="auto"/>
            <w:vAlign w:val="center"/>
          </w:tcPr>
          <w:p w14:paraId="741D333F" w14:textId="77777777" w:rsidR="00B1746C" w:rsidRDefault="00B1746C" w:rsidP="00896357">
            <w:pPr>
              <w:spacing w:after="0"/>
              <w:jc w:val="center"/>
              <w:rPr>
                <w:rFonts w:cs="AF_Najed"/>
                <w:rtl/>
                <w:lang w:bidi="ar-EG"/>
              </w:rPr>
            </w:pPr>
            <w:r>
              <w:rPr>
                <w:rFonts w:cs="AF_Najed" w:hint="cs"/>
                <w:rtl/>
                <w:lang w:bidi="ar-EG"/>
              </w:rPr>
              <w:t>50,000</w:t>
            </w:r>
          </w:p>
          <w:p w14:paraId="1F43EF79" w14:textId="77777777" w:rsidR="00B1746C" w:rsidRPr="00D82608" w:rsidRDefault="00B1746C" w:rsidP="00896357">
            <w:pPr>
              <w:spacing w:after="0"/>
              <w:jc w:val="center"/>
              <w:rPr>
                <w:rFonts w:cs="AF_Najed"/>
                <w:rtl/>
                <w:lang w:bidi="ar-EG"/>
              </w:rPr>
            </w:pPr>
            <w:r>
              <w:rPr>
                <w:rFonts w:cs="AF_Najed" w:hint="cs"/>
                <w:rtl/>
                <w:lang w:bidi="ar-EG"/>
              </w:rPr>
              <w:t>(خمسون ألف جنية)</w:t>
            </w:r>
          </w:p>
        </w:tc>
      </w:tr>
      <w:tr w:rsidR="00B1746C" w:rsidRPr="00D82608" w14:paraId="2A2B780F" w14:textId="77777777" w:rsidTr="00896357">
        <w:trPr>
          <w:trHeight w:val="454"/>
        </w:trPr>
        <w:tc>
          <w:tcPr>
            <w:tcW w:w="7574" w:type="dxa"/>
            <w:gridSpan w:val="2"/>
            <w:shd w:val="clear" w:color="auto" w:fill="auto"/>
            <w:vAlign w:val="center"/>
          </w:tcPr>
          <w:p w14:paraId="12E2C082" w14:textId="77777777" w:rsidR="00B1746C" w:rsidRPr="00636469" w:rsidRDefault="00B1746C" w:rsidP="007B66BB">
            <w:pPr>
              <w:pStyle w:val="ListParagraph"/>
              <w:numPr>
                <w:ilvl w:val="0"/>
                <w:numId w:val="70"/>
              </w:numPr>
              <w:bidi/>
              <w:spacing w:after="0"/>
              <w:ind w:left="633" w:hanging="283"/>
              <w:jc w:val="both"/>
              <w:rPr>
                <w:rFonts w:cs="AF_Najed"/>
                <w:rtl/>
                <w:lang w:bidi="ar-EG"/>
              </w:rPr>
            </w:pPr>
            <w:r w:rsidRPr="00636469">
              <w:rPr>
                <w:rFonts w:cs="AF_Najed" w:hint="cs"/>
                <w:rtl/>
                <w:lang w:bidi="ar-EG"/>
              </w:rPr>
              <w:t xml:space="preserve">إذا لم يلتزم (النادى) بتمكين </w:t>
            </w:r>
            <w:r w:rsidRPr="00636469">
              <w:rPr>
                <w:rFonts w:cs="AF_Najed" w:hint="cs"/>
                <w:rtl/>
                <w:lang w:val="en-US" w:bidi="ar-EG"/>
              </w:rPr>
              <w:t xml:space="preserve">(الشركة) </w:t>
            </w:r>
            <w:r w:rsidRPr="00636469">
              <w:rPr>
                <w:rFonts w:cs="AF_Najed" w:hint="cs"/>
                <w:rtl/>
                <w:lang w:bidi="ar-EG"/>
              </w:rPr>
              <w:t>أو أى من</w:t>
            </w:r>
            <w:r>
              <w:rPr>
                <w:rFonts w:cs="AF_Najed" w:hint="cs"/>
                <w:rtl/>
                <w:lang w:bidi="ar-EG"/>
              </w:rPr>
              <w:t>عملائها من</w:t>
            </w:r>
            <w:r w:rsidRPr="00636469">
              <w:rPr>
                <w:rFonts w:cs="AF_Najed" w:hint="cs"/>
                <w:rtl/>
                <w:lang w:bidi="ar-EG"/>
              </w:rPr>
              <w:t xml:space="preserve"> وضع </w:t>
            </w:r>
            <w:r w:rsidRPr="00636469">
              <w:rPr>
                <w:rFonts w:cs="AF_Najed"/>
                <w:rtl/>
                <w:lang w:bidi="ar-EG"/>
              </w:rPr>
              <w:t>شعار الرعاة المتعاقدين معها سواء كان الشعار منفرداً أو من خلال الشعار الممدج (ما لم يتعارض مع اللوائح القارية والدولية)على جميع الشنط ومعدات ومهمات التدريب</w:t>
            </w:r>
            <w:r w:rsidRPr="00636469">
              <w:rPr>
                <w:rFonts w:cs="AF_Najed" w:hint="cs"/>
                <w:rtl/>
                <w:lang w:bidi="ar-EG"/>
              </w:rPr>
              <w:t xml:space="preserve">، </w:t>
            </w:r>
            <w:r w:rsidRPr="00636469">
              <w:rPr>
                <w:rFonts w:cs="AF_Najed"/>
                <w:rtl/>
                <w:lang w:bidi="ar-EG"/>
              </w:rPr>
              <w:t>ملابس الخروج للفريق</w:t>
            </w:r>
          </w:p>
        </w:tc>
        <w:tc>
          <w:tcPr>
            <w:tcW w:w="1726" w:type="dxa"/>
            <w:shd w:val="clear" w:color="auto" w:fill="auto"/>
            <w:vAlign w:val="center"/>
          </w:tcPr>
          <w:p w14:paraId="200004BC" w14:textId="77777777" w:rsidR="00B1746C" w:rsidRDefault="00B1746C" w:rsidP="00896357">
            <w:pPr>
              <w:spacing w:after="0"/>
              <w:jc w:val="center"/>
              <w:rPr>
                <w:rFonts w:cs="AF_Najed"/>
                <w:rtl/>
                <w:lang w:bidi="ar-EG"/>
              </w:rPr>
            </w:pPr>
            <w:r>
              <w:rPr>
                <w:rFonts w:cs="AF_Najed" w:hint="cs"/>
                <w:rtl/>
                <w:lang w:bidi="ar-EG"/>
              </w:rPr>
              <w:t>30,000</w:t>
            </w:r>
          </w:p>
          <w:p w14:paraId="3BC25B0B" w14:textId="77777777" w:rsidR="00B1746C" w:rsidRPr="00D82608" w:rsidRDefault="00B1746C" w:rsidP="00896357">
            <w:pPr>
              <w:spacing w:after="0"/>
              <w:jc w:val="center"/>
              <w:rPr>
                <w:rFonts w:cs="AF_Najed"/>
                <w:rtl/>
                <w:lang w:bidi="ar-EG"/>
              </w:rPr>
            </w:pPr>
            <w:r>
              <w:rPr>
                <w:rFonts w:cs="AF_Najed" w:hint="cs"/>
                <w:rtl/>
                <w:lang w:bidi="ar-EG"/>
              </w:rPr>
              <w:t>(ثلاثون ألف جنية)</w:t>
            </w:r>
          </w:p>
        </w:tc>
      </w:tr>
      <w:tr w:rsidR="00B1746C" w:rsidRPr="00D82608" w14:paraId="0B1C453D" w14:textId="77777777" w:rsidTr="00896357">
        <w:trPr>
          <w:trHeight w:val="454"/>
        </w:trPr>
        <w:tc>
          <w:tcPr>
            <w:tcW w:w="7574" w:type="dxa"/>
            <w:gridSpan w:val="2"/>
            <w:shd w:val="clear" w:color="auto" w:fill="auto"/>
            <w:vAlign w:val="center"/>
          </w:tcPr>
          <w:p w14:paraId="60A9A0BA" w14:textId="77777777" w:rsidR="00B1746C" w:rsidRPr="00636469" w:rsidRDefault="00B1746C" w:rsidP="007B66BB">
            <w:pPr>
              <w:pStyle w:val="ListParagraph"/>
              <w:numPr>
                <w:ilvl w:val="0"/>
                <w:numId w:val="70"/>
              </w:numPr>
              <w:bidi/>
              <w:spacing w:after="0"/>
              <w:ind w:left="633" w:hanging="283"/>
              <w:jc w:val="both"/>
              <w:rPr>
                <w:rFonts w:cs="AF_Najed"/>
                <w:rtl/>
                <w:lang w:bidi="ar-EG"/>
              </w:rPr>
            </w:pPr>
            <w:r w:rsidRPr="00636469">
              <w:rPr>
                <w:rFonts w:cs="AF_Najed" w:hint="cs"/>
                <w:rtl/>
                <w:lang w:bidi="ar-EG"/>
              </w:rPr>
              <w:t xml:space="preserve">إذا لم يلتزم (النادى) بتمكين </w:t>
            </w:r>
            <w:r w:rsidRPr="00636469">
              <w:rPr>
                <w:rFonts w:cs="AF_Najed" w:hint="cs"/>
                <w:rtl/>
                <w:lang w:val="en-US" w:bidi="ar-EG"/>
              </w:rPr>
              <w:t xml:space="preserve">(الشركة) </w:t>
            </w:r>
            <w:r w:rsidRPr="00636469">
              <w:rPr>
                <w:rFonts w:cs="AF_Najed" w:hint="cs"/>
                <w:rtl/>
                <w:lang w:bidi="ar-EG"/>
              </w:rPr>
              <w:t>أو أى من</w:t>
            </w:r>
            <w:r>
              <w:rPr>
                <w:rFonts w:cs="AF_Najed" w:hint="cs"/>
                <w:rtl/>
                <w:lang w:bidi="ar-EG"/>
              </w:rPr>
              <w:t xml:space="preserve"> عملائها ب</w:t>
            </w:r>
            <w:r w:rsidRPr="00636469">
              <w:rPr>
                <w:rFonts w:cs="AF_Najed" w:hint="cs"/>
                <w:rtl/>
                <w:lang w:bidi="ar-EG"/>
              </w:rPr>
              <w:t xml:space="preserve">وضع </w:t>
            </w:r>
            <w:r w:rsidRPr="00636469">
              <w:rPr>
                <w:rFonts w:cs="AF_Najed"/>
                <w:rtl/>
                <w:lang w:bidi="ar-EG"/>
              </w:rPr>
              <w:t xml:space="preserve">شعار الرعاة المتعاقدين معها على ملابس الجهاز الفنى خلال </w:t>
            </w:r>
            <w:r w:rsidRPr="00636469">
              <w:rPr>
                <w:rFonts w:cs="AF_Najed" w:hint="cs"/>
                <w:rtl/>
                <w:lang w:bidi="ar-EG"/>
              </w:rPr>
              <w:t xml:space="preserve">أى مباراة من </w:t>
            </w:r>
            <w:r w:rsidRPr="00636469">
              <w:rPr>
                <w:rFonts w:cs="AF_Najed"/>
                <w:rtl/>
                <w:lang w:bidi="ar-EG"/>
              </w:rPr>
              <w:t>مباريات الفريق</w:t>
            </w:r>
            <w:r w:rsidRPr="00636469">
              <w:rPr>
                <w:rFonts w:cs="AF_Najed" w:hint="cs"/>
                <w:rtl/>
                <w:lang w:bidi="ar-EG"/>
              </w:rPr>
              <w:t xml:space="preserve"> التى يمتلك النادى حقوقها.</w:t>
            </w:r>
          </w:p>
        </w:tc>
        <w:tc>
          <w:tcPr>
            <w:tcW w:w="1726" w:type="dxa"/>
            <w:shd w:val="clear" w:color="auto" w:fill="auto"/>
            <w:vAlign w:val="center"/>
          </w:tcPr>
          <w:p w14:paraId="6687F222" w14:textId="77777777" w:rsidR="00B1746C" w:rsidRDefault="00B1746C" w:rsidP="00896357">
            <w:pPr>
              <w:spacing w:after="0"/>
              <w:jc w:val="center"/>
              <w:rPr>
                <w:rFonts w:cs="AF_Najed"/>
                <w:rtl/>
                <w:lang w:bidi="ar-EG"/>
              </w:rPr>
            </w:pPr>
            <w:r>
              <w:rPr>
                <w:rFonts w:cs="AF_Najed" w:hint="cs"/>
                <w:rtl/>
                <w:lang w:bidi="ar-EG"/>
              </w:rPr>
              <w:t>100,000</w:t>
            </w:r>
          </w:p>
          <w:p w14:paraId="0860F824" w14:textId="77777777" w:rsidR="00B1746C" w:rsidRPr="00D82608" w:rsidRDefault="00B1746C" w:rsidP="00896357">
            <w:pPr>
              <w:spacing w:after="0"/>
              <w:jc w:val="center"/>
              <w:rPr>
                <w:rFonts w:cs="AF_Najed"/>
                <w:rtl/>
                <w:lang w:bidi="ar-EG"/>
              </w:rPr>
            </w:pPr>
            <w:r>
              <w:rPr>
                <w:rFonts w:cs="AF_Najed" w:hint="cs"/>
                <w:rtl/>
                <w:lang w:bidi="ar-EG"/>
              </w:rPr>
              <w:t>(مائة ألف جنية)</w:t>
            </w:r>
          </w:p>
        </w:tc>
      </w:tr>
      <w:tr w:rsidR="00B1746C" w:rsidRPr="00D82608" w14:paraId="58094678" w14:textId="77777777" w:rsidTr="00896357">
        <w:trPr>
          <w:trHeight w:val="454"/>
        </w:trPr>
        <w:tc>
          <w:tcPr>
            <w:tcW w:w="7574" w:type="dxa"/>
            <w:gridSpan w:val="2"/>
            <w:shd w:val="clear" w:color="auto" w:fill="auto"/>
            <w:vAlign w:val="center"/>
          </w:tcPr>
          <w:p w14:paraId="5698E590" w14:textId="77777777" w:rsidR="00B1746C" w:rsidRPr="00935C8B" w:rsidRDefault="00B1746C" w:rsidP="007B66BB">
            <w:pPr>
              <w:pStyle w:val="ListParagraph"/>
              <w:numPr>
                <w:ilvl w:val="0"/>
                <w:numId w:val="70"/>
              </w:numPr>
              <w:bidi/>
              <w:spacing w:after="0"/>
              <w:ind w:left="633" w:hanging="283"/>
              <w:jc w:val="both"/>
              <w:rPr>
                <w:rFonts w:cs="AF_Najed"/>
                <w:rtl/>
                <w:lang w:bidi="ar-EG"/>
              </w:rPr>
            </w:pPr>
            <w:r w:rsidRPr="00935C8B">
              <w:rPr>
                <w:rFonts w:cs="AF_Najed" w:hint="cs"/>
                <w:rtl/>
                <w:lang w:bidi="ar-EG"/>
              </w:rPr>
              <w:t xml:space="preserve">إذا لم يلتزم (النادى) بتمكين </w:t>
            </w:r>
            <w:r w:rsidRPr="00935C8B">
              <w:rPr>
                <w:rFonts w:cs="AF_Najed" w:hint="cs"/>
                <w:rtl/>
                <w:lang w:val="en-US" w:bidi="ar-EG"/>
              </w:rPr>
              <w:t xml:space="preserve">(الشركة) </w:t>
            </w:r>
            <w:r w:rsidRPr="00935C8B">
              <w:rPr>
                <w:rFonts w:cs="AF_Najed" w:hint="cs"/>
                <w:rtl/>
                <w:lang w:bidi="ar-EG"/>
              </w:rPr>
              <w:t>أو أى من</w:t>
            </w:r>
            <w:r>
              <w:rPr>
                <w:rFonts w:cs="AF_Najed" w:hint="cs"/>
                <w:rtl/>
                <w:lang w:bidi="ar-EG"/>
              </w:rPr>
              <w:t xml:space="preserve"> عملائها ب</w:t>
            </w:r>
            <w:r w:rsidRPr="00935C8B">
              <w:rPr>
                <w:rFonts w:cs="AF_Najed"/>
                <w:rtl/>
                <w:lang w:bidi="ar-EG"/>
              </w:rPr>
              <w:t>وضع إعلاناتها أو اعلانات الرعاة المتعاقدين معها داخل ملاعب التدريب للفريق</w:t>
            </w:r>
            <w:r w:rsidRPr="00935C8B">
              <w:rPr>
                <w:rFonts w:cs="AF_Najed" w:hint="cs"/>
                <w:rtl/>
                <w:lang w:bidi="ar-EG"/>
              </w:rPr>
              <w:t>.</w:t>
            </w:r>
          </w:p>
        </w:tc>
        <w:tc>
          <w:tcPr>
            <w:tcW w:w="1726" w:type="dxa"/>
            <w:shd w:val="clear" w:color="auto" w:fill="auto"/>
            <w:vAlign w:val="center"/>
          </w:tcPr>
          <w:p w14:paraId="42ABAC30" w14:textId="77777777" w:rsidR="00B1746C" w:rsidRDefault="00B1746C" w:rsidP="00896357">
            <w:pPr>
              <w:spacing w:after="0"/>
              <w:jc w:val="center"/>
              <w:rPr>
                <w:rFonts w:cs="AF_Najed"/>
                <w:rtl/>
                <w:lang w:bidi="ar-EG"/>
              </w:rPr>
            </w:pPr>
            <w:r>
              <w:rPr>
                <w:rFonts w:cs="AF_Najed" w:hint="cs"/>
                <w:rtl/>
                <w:lang w:bidi="ar-EG"/>
              </w:rPr>
              <w:t>50,000</w:t>
            </w:r>
          </w:p>
          <w:p w14:paraId="4EF99656" w14:textId="77777777" w:rsidR="00B1746C" w:rsidRPr="00D82608" w:rsidRDefault="00B1746C" w:rsidP="00896357">
            <w:pPr>
              <w:spacing w:after="0"/>
              <w:jc w:val="center"/>
              <w:rPr>
                <w:rFonts w:cs="AF_Najed"/>
                <w:rtl/>
                <w:lang w:bidi="ar-EG"/>
              </w:rPr>
            </w:pPr>
            <w:r>
              <w:rPr>
                <w:rFonts w:cs="AF_Najed" w:hint="cs"/>
                <w:rtl/>
                <w:lang w:bidi="ar-EG"/>
              </w:rPr>
              <w:t>(خمسون ألف جنية)</w:t>
            </w:r>
          </w:p>
        </w:tc>
      </w:tr>
      <w:tr w:rsidR="00B1746C" w:rsidRPr="00D82608" w14:paraId="0B45BDCE" w14:textId="77777777" w:rsidTr="00896357">
        <w:trPr>
          <w:trHeight w:val="454"/>
        </w:trPr>
        <w:tc>
          <w:tcPr>
            <w:tcW w:w="7574" w:type="dxa"/>
            <w:gridSpan w:val="2"/>
            <w:shd w:val="clear" w:color="auto" w:fill="auto"/>
            <w:vAlign w:val="center"/>
          </w:tcPr>
          <w:p w14:paraId="76E152A4" w14:textId="77777777" w:rsidR="00B1746C" w:rsidRPr="00935C8B" w:rsidRDefault="00B1746C" w:rsidP="007B66BB">
            <w:pPr>
              <w:pStyle w:val="ListParagraph"/>
              <w:numPr>
                <w:ilvl w:val="0"/>
                <w:numId w:val="70"/>
              </w:numPr>
              <w:bidi/>
              <w:spacing w:after="0"/>
              <w:jc w:val="both"/>
              <w:rPr>
                <w:rFonts w:cs="AF_Najed"/>
                <w:rtl/>
                <w:lang w:bidi="ar-EG"/>
              </w:rPr>
            </w:pPr>
            <w:r w:rsidRPr="00935C8B">
              <w:rPr>
                <w:rFonts w:cs="AF_Najed" w:hint="cs"/>
                <w:rtl/>
                <w:lang w:bidi="ar-EG"/>
              </w:rPr>
              <w:lastRenderedPageBreak/>
              <w:t xml:space="preserve">إذا لم يلتزم (النادى) بتمكين </w:t>
            </w:r>
            <w:r w:rsidRPr="00935C8B">
              <w:rPr>
                <w:rFonts w:cs="AF_Najed" w:hint="cs"/>
                <w:rtl/>
                <w:lang w:val="en-US" w:bidi="ar-EG"/>
              </w:rPr>
              <w:t xml:space="preserve">(الشركة) </w:t>
            </w:r>
            <w:r w:rsidRPr="00935C8B">
              <w:rPr>
                <w:rFonts w:cs="AF_Najed" w:hint="cs"/>
                <w:rtl/>
                <w:lang w:bidi="ar-EG"/>
              </w:rPr>
              <w:t>أو أى من عملائها بأخذ</w:t>
            </w:r>
            <w:r w:rsidRPr="00935C8B">
              <w:rPr>
                <w:rFonts w:cs="AF_Najed"/>
                <w:rtl/>
                <w:lang w:bidi="ar-EG"/>
              </w:rPr>
              <w:t xml:space="preserve"> صورة جماعية للفريق امام لوحة إعلانية لرعاة الفريق ( بحد اقصى 2 صورة سنوية)</w:t>
            </w:r>
            <w:r w:rsidRPr="00935C8B">
              <w:rPr>
                <w:rFonts w:cs="AF_Najed" w:hint="cs"/>
                <w:rtl/>
                <w:lang w:bidi="ar-EG"/>
              </w:rPr>
              <w:t>.</w:t>
            </w:r>
            <w:r>
              <w:rPr>
                <w:rFonts w:cs="AF_Najed"/>
                <w:noProof/>
                <w:sz w:val="40"/>
                <w:szCs w:val="40"/>
                <w:rtl/>
                <w:lang w:eastAsia="en-GB"/>
              </w:rPr>
              <w:t xml:space="preserve"> </w:t>
            </w:r>
          </w:p>
        </w:tc>
        <w:tc>
          <w:tcPr>
            <w:tcW w:w="1726" w:type="dxa"/>
            <w:shd w:val="clear" w:color="auto" w:fill="auto"/>
            <w:vAlign w:val="center"/>
          </w:tcPr>
          <w:p w14:paraId="3D2C50BE" w14:textId="77777777" w:rsidR="00B1746C" w:rsidRDefault="00B1746C" w:rsidP="00896357">
            <w:pPr>
              <w:spacing w:after="0"/>
              <w:jc w:val="center"/>
              <w:rPr>
                <w:rFonts w:cs="AF_Najed"/>
                <w:rtl/>
                <w:lang w:bidi="ar-EG"/>
              </w:rPr>
            </w:pPr>
            <w:r>
              <w:rPr>
                <w:rFonts w:cs="AF_Najed" w:hint="cs"/>
                <w:rtl/>
                <w:lang w:bidi="ar-EG"/>
              </w:rPr>
              <w:t>30,000</w:t>
            </w:r>
          </w:p>
          <w:p w14:paraId="682269E7" w14:textId="77777777" w:rsidR="00B1746C" w:rsidRPr="00D82608" w:rsidRDefault="00B1746C" w:rsidP="00896357">
            <w:pPr>
              <w:spacing w:after="0"/>
              <w:jc w:val="center"/>
              <w:rPr>
                <w:rFonts w:cs="AF_Najed"/>
                <w:rtl/>
                <w:lang w:bidi="ar-EG"/>
              </w:rPr>
            </w:pPr>
            <w:r>
              <w:rPr>
                <w:rFonts w:cs="AF_Najed" w:hint="cs"/>
                <w:rtl/>
                <w:lang w:bidi="ar-EG"/>
              </w:rPr>
              <w:t>(ثلاثون ألف جنية)</w:t>
            </w:r>
          </w:p>
        </w:tc>
      </w:tr>
      <w:tr w:rsidR="00B1746C" w:rsidRPr="00D82608" w14:paraId="6A8E58CE" w14:textId="77777777" w:rsidTr="00896357">
        <w:trPr>
          <w:trHeight w:val="454"/>
        </w:trPr>
        <w:tc>
          <w:tcPr>
            <w:tcW w:w="7574" w:type="dxa"/>
            <w:gridSpan w:val="2"/>
            <w:shd w:val="clear" w:color="auto" w:fill="auto"/>
            <w:vAlign w:val="center"/>
          </w:tcPr>
          <w:p w14:paraId="0D8F371E" w14:textId="77777777" w:rsidR="00B1746C" w:rsidRPr="00E448E7" w:rsidRDefault="00B1746C" w:rsidP="007B66BB">
            <w:pPr>
              <w:pStyle w:val="ListParagraph"/>
              <w:numPr>
                <w:ilvl w:val="0"/>
                <w:numId w:val="70"/>
              </w:numPr>
              <w:bidi/>
              <w:spacing w:after="0"/>
              <w:ind w:left="633" w:hanging="283"/>
              <w:rPr>
                <w:rFonts w:cs="AF_Najed"/>
                <w:rtl/>
                <w:lang w:bidi="ar-EG"/>
              </w:rPr>
            </w:pPr>
            <w:r w:rsidRPr="00E448E7">
              <w:rPr>
                <w:rFonts w:cs="AF_Najed" w:hint="cs"/>
                <w:rtl/>
                <w:lang w:bidi="ar-EG"/>
              </w:rPr>
              <w:t xml:space="preserve">إذا لم يلتزم (النادى) بتمكين </w:t>
            </w:r>
            <w:r w:rsidRPr="00E448E7">
              <w:rPr>
                <w:rFonts w:cs="AF_Najed" w:hint="cs"/>
                <w:rtl/>
                <w:lang w:val="en-US" w:bidi="ar-EG"/>
              </w:rPr>
              <w:t xml:space="preserve">(الشركة) </w:t>
            </w:r>
            <w:r w:rsidRPr="00E448E7">
              <w:rPr>
                <w:rFonts w:cs="AF_Najed" w:hint="cs"/>
                <w:rtl/>
                <w:lang w:bidi="ar-EG"/>
              </w:rPr>
              <w:t>أو أى من عملائها ب</w:t>
            </w:r>
            <w:r w:rsidRPr="00E448E7">
              <w:rPr>
                <w:rFonts w:cs="AF_Najed"/>
                <w:rtl/>
                <w:lang w:bidi="ar-EG"/>
              </w:rPr>
              <w:t>عمل فيلم تسجيلى عن الفريق سنوياً، ويمكن استخدام هذه المواد فى انتاج برنامج تليفزيونى.</w:t>
            </w:r>
          </w:p>
        </w:tc>
        <w:tc>
          <w:tcPr>
            <w:tcW w:w="1726" w:type="dxa"/>
            <w:shd w:val="clear" w:color="auto" w:fill="auto"/>
            <w:vAlign w:val="center"/>
          </w:tcPr>
          <w:p w14:paraId="4A4244FA" w14:textId="77777777" w:rsidR="00B1746C" w:rsidRDefault="00B1746C" w:rsidP="00896357">
            <w:pPr>
              <w:spacing w:after="0"/>
              <w:jc w:val="center"/>
              <w:rPr>
                <w:rFonts w:cs="AF_Najed"/>
                <w:rtl/>
                <w:lang w:bidi="ar-EG"/>
              </w:rPr>
            </w:pPr>
            <w:r>
              <w:rPr>
                <w:rFonts w:cs="AF_Najed" w:hint="cs"/>
                <w:rtl/>
                <w:lang w:bidi="ar-EG"/>
              </w:rPr>
              <w:t>30,000</w:t>
            </w:r>
          </w:p>
          <w:p w14:paraId="6B5D04CF" w14:textId="77777777" w:rsidR="00B1746C" w:rsidRPr="00D82608" w:rsidRDefault="00B1746C" w:rsidP="00896357">
            <w:pPr>
              <w:spacing w:after="0"/>
              <w:jc w:val="center"/>
              <w:rPr>
                <w:rFonts w:cs="AF_Najed"/>
                <w:rtl/>
                <w:lang w:bidi="ar-EG"/>
              </w:rPr>
            </w:pPr>
            <w:r>
              <w:rPr>
                <w:rFonts w:cs="AF_Najed" w:hint="cs"/>
                <w:rtl/>
                <w:lang w:bidi="ar-EG"/>
              </w:rPr>
              <w:t>(ثلاثون ألف جنية)</w:t>
            </w:r>
          </w:p>
        </w:tc>
      </w:tr>
      <w:tr w:rsidR="00B1746C" w:rsidRPr="00D82608" w14:paraId="368FE747" w14:textId="77777777" w:rsidTr="00896357">
        <w:trPr>
          <w:trHeight w:val="454"/>
        </w:trPr>
        <w:tc>
          <w:tcPr>
            <w:tcW w:w="7574" w:type="dxa"/>
            <w:gridSpan w:val="2"/>
            <w:shd w:val="clear" w:color="auto" w:fill="auto"/>
            <w:vAlign w:val="center"/>
          </w:tcPr>
          <w:p w14:paraId="71F1CE58" w14:textId="77777777" w:rsidR="00B1746C" w:rsidRPr="00E448E7" w:rsidRDefault="00B1746C" w:rsidP="007B66BB">
            <w:pPr>
              <w:pStyle w:val="ListParagraph"/>
              <w:numPr>
                <w:ilvl w:val="0"/>
                <w:numId w:val="70"/>
              </w:numPr>
              <w:bidi/>
              <w:spacing w:after="0"/>
              <w:ind w:left="633" w:hanging="283"/>
              <w:jc w:val="both"/>
              <w:rPr>
                <w:rFonts w:cs="AF_Najed"/>
                <w:rtl/>
                <w:lang w:bidi="ar-EG"/>
              </w:rPr>
            </w:pPr>
            <w:r w:rsidRPr="00E448E7">
              <w:rPr>
                <w:rFonts w:cs="AF_Najed" w:hint="cs"/>
                <w:rtl/>
                <w:lang w:bidi="ar-EG"/>
              </w:rPr>
              <w:t xml:space="preserve">إذا لم يلتزم (النادى) بتمكين </w:t>
            </w:r>
            <w:r w:rsidRPr="00E448E7">
              <w:rPr>
                <w:rFonts w:cs="AF_Najed" w:hint="cs"/>
                <w:rtl/>
                <w:lang w:val="en-US" w:bidi="ar-EG"/>
              </w:rPr>
              <w:t xml:space="preserve">(الشركة) </w:t>
            </w:r>
            <w:r w:rsidRPr="00E448E7">
              <w:rPr>
                <w:rFonts w:cs="AF_Najed" w:hint="cs"/>
                <w:rtl/>
                <w:lang w:bidi="ar-EG"/>
              </w:rPr>
              <w:t>أو أى من عملائها ب</w:t>
            </w:r>
            <w:r w:rsidRPr="00E448E7">
              <w:rPr>
                <w:rFonts w:cs="AF_Najed"/>
                <w:rtl/>
                <w:lang w:bidi="ar-EG"/>
              </w:rPr>
              <w:t xml:space="preserve">وضع ملصقات على دكة الجهاز الفنى بحيث لايزيد مساحة هذا الملصق عن 30 سم × 80 سم خلال </w:t>
            </w:r>
            <w:r w:rsidRPr="00E448E7">
              <w:rPr>
                <w:rFonts w:cs="AF_Najed" w:hint="cs"/>
                <w:rtl/>
                <w:lang w:bidi="ar-EG"/>
              </w:rPr>
              <w:t xml:space="preserve">أى مباراة من </w:t>
            </w:r>
            <w:r w:rsidRPr="00E448E7">
              <w:rPr>
                <w:rFonts w:cs="AF_Najed"/>
                <w:rtl/>
                <w:lang w:bidi="ar-EG"/>
              </w:rPr>
              <w:t>مباريات الفريق</w:t>
            </w:r>
            <w:r w:rsidRPr="00E448E7">
              <w:rPr>
                <w:rFonts w:cs="AF_Najed" w:hint="cs"/>
                <w:rtl/>
                <w:lang w:bidi="ar-EG"/>
              </w:rPr>
              <w:t xml:space="preserve"> التى يمتلك النادى حقوقها</w:t>
            </w:r>
          </w:p>
        </w:tc>
        <w:tc>
          <w:tcPr>
            <w:tcW w:w="1726" w:type="dxa"/>
            <w:shd w:val="clear" w:color="auto" w:fill="auto"/>
            <w:vAlign w:val="center"/>
          </w:tcPr>
          <w:p w14:paraId="6485FB4E" w14:textId="77777777" w:rsidR="00B1746C" w:rsidRDefault="00B1746C" w:rsidP="00896357">
            <w:pPr>
              <w:spacing w:after="0"/>
              <w:jc w:val="center"/>
              <w:rPr>
                <w:rFonts w:cs="AF_Najed"/>
                <w:rtl/>
                <w:lang w:bidi="ar-EG"/>
              </w:rPr>
            </w:pPr>
            <w:r>
              <w:rPr>
                <w:rFonts w:cs="AF_Najed" w:hint="cs"/>
                <w:rtl/>
                <w:lang w:bidi="ar-EG"/>
              </w:rPr>
              <w:t>30,000</w:t>
            </w:r>
          </w:p>
          <w:p w14:paraId="0306CA6A" w14:textId="77777777" w:rsidR="00B1746C" w:rsidRPr="00D82608" w:rsidRDefault="00B1746C" w:rsidP="00896357">
            <w:pPr>
              <w:spacing w:after="0"/>
              <w:jc w:val="center"/>
              <w:rPr>
                <w:rFonts w:cs="AF_Najed"/>
                <w:rtl/>
                <w:lang w:bidi="ar-EG"/>
              </w:rPr>
            </w:pPr>
            <w:r>
              <w:rPr>
                <w:rFonts w:cs="AF_Najed" w:hint="cs"/>
                <w:rtl/>
                <w:lang w:bidi="ar-EG"/>
              </w:rPr>
              <w:t>(ثلاثون ألف جنية)</w:t>
            </w:r>
          </w:p>
        </w:tc>
      </w:tr>
      <w:tr w:rsidR="00B1746C" w:rsidRPr="00D82608" w14:paraId="2E798895" w14:textId="77777777" w:rsidTr="00896357">
        <w:trPr>
          <w:trHeight w:val="454"/>
        </w:trPr>
        <w:tc>
          <w:tcPr>
            <w:tcW w:w="7574" w:type="dxa"/>
            <w:gridSpan w:val="2"/>
            <w:shd w:val="clear" w:color="auto" w:fill="auto"/>
            <w:vAlign w:val="center"/>
          </w:tcPr>
          <w:p w14:paraId="49A84D0F" w14:textId="77777777" w:rsidR="00B1746C" w:rsidRPr="00E448E7" w:rsidRDefault="00B1746C" w:rsidP="007B66BB">
            <w:pPr>
              <w:pStyle w:val="ListParagraph"/>
              <w:numPr>
                <w:ilvl w:val="0"/>
                <w:numId w:val="70"/>
              </w:numPr>
              <w:bidi/>
              <w:spacing w:after="0"/>
              <w:ind w:left="633" w:hanging="283"/>
              <w:jc w:val="both"/>
              <w:rPr>
                <w:rFonts w:cs="AF_Najed"/>
                <w:rtl/>
                <w:lang w:bidi="ar-EG"/>
              </w:rPr>
            </w:pPr>
            <w:r w:rsidRPr="00E448E7">
              <w:rPr>
                <w:rFonts w:cs="AF_Najed" w:hint="cs"/>
                <w:rtl/>
                <w:lang w:bidi="ar-EG"/>
              </w:rPr>
              <w:t xml:space="preserve">إذا لم يلتزم (النادى) بتمكين </w:t>
            </w:r>
            <w:r w:rsidRPr="00E448E7">
              <w:rPr>
                <w:rFonts w:cs="AF_Najed" w:hint="cs"/>
                <w:rtl/>
                <w:lang w:val="en-US" w:bidi="ar-EG"/>
              </w:rPr>
              <w:t xml:space="preserve">(الشركة) </w:t>
            </w:r>
            <w:r w:rsidRPr="00E448E7">
              <w:rPr>
                <w:rFonts w:cs="AF_Najed" w:hint="cs"/>
                <w:rtl/>
                <w:lang w:bidi="ar-EG"/>
              </w:rPr>
              <w:t>أو أى من عملائها با</w:t>
            </w:r>
            <w:r w:rsidRPr="00E448E7">
              <w:rPr>
                <w:rFonts w:cs="AF_Najed"/>
                <w:rtl/>
                <w:lang w:bidi="ar-EG"/>
              </w:rPr>
              <w:t>لحق فى أن يرتدى مصورى المباراة حرملات عليها شعار الرعاة.</w:t>
            </w:r>
          </w:p>
        </w:tc>
        <w:tc>
          <w:tcPr>
            <w:tcW w:w="1726" w:type="dxa"/>
            <w:shd w:val="clear" w:color="auto" w:fill="auto"/>
            <w:vAlign w:val="center"/>
          </w:tcPr>
          <w:p w14:paraId="58A1271E" w14:textId="77777777" w:rsidR="00B1746C" w:rsidRDefault="00B1746C" w:rsidP="00896357">
            <w:pPr>
              <w:spacing w:after="0"/>
              <w:jc w:val="center"/>
              <w:rPr>
                <w:rFonts w:cs="AF_Najed"/>
                <w:rtl/>
                <w:lang w:bidi="ar-EG"/>
              </w:rPr>
            </w:pPr>
            <w:r>
              <w:rPr>
                <w:rFonts w:cs="AF_Najed" w:hint="cs"/>
                <w:rtl/>
                <w:lang w:bidi="ar-EG"/>
              </w:rPr>
              <w:t>30,000</w:t>
            </w:r>
          </w:p>
          <w:p w14:paraId="39668E9A" w14:textId="77777777" w:rsidR="00B1746C" w:rsidRPr="00D82608" w:rsidRDefault="00B1746C" w:rsidP="00896357">
            <w:pPr>
              <w:spacing w:after="0"/>
              <w:jc w:val="center"/>
              <w:rPr>
                <w:rFonts w:cs="AF_Najed"/>
                <w:rtl/>
                <w:lang w:bidi="ar-EG"/>
              </w:rPr>
            </w:pPr>
            <w:r>
              <w:rPr>
                <w:rFonts w:cs="AF_Najed" w:hint="cs"/>
                <w:rtl/>
                <w:lang w:bidi="ar-EG"/>
              </w:rPr>
              <w:t>(ثلاثون ألف جنية)</w:t>
            </w:r>
          </w:p>
        </w:tc>
      </w:tr>
      <w:tr w:rsidR="00B1746C" w:rsidRPr="00D82608" w14:paraId="53649C69" w14:textId="77777777" w:rsidTr="00896357">
        <w:trPr>
          <w:trHeight w:val="454"/>
        </w:trPr>
        <w:tc>
          <w:tcPr>
            <w:tcW w:w="7574" w:type="dxa"/>
            <w:gridSpan w:val="2"/>
            <w:shd w:val="clear" w:color="auto" w:fill="auto"/>
            <w:vAlign w:val="center"/>
          </w:tcPr>
          <w:p w14:paraId="07797F6B" w14:textId="77777777" w:rsidR="00B1746C" w:rsidRPr="00E448E7" w:rsidRDefault="00B1746C" w:rsidP="007B66BB">
            <w:pPr>
              <w:pStyle w:val="ListParagraph"/>
              <w:numPr>
                <w:ilvl w:val="0"/>
                <w:numId w:val="70"/>
              </w:numPr>
              <w:bidi/>
              <w:spacing w:after="0"/>
              <w:ind w:left="633" w:hanging="283"/>
              <w:rPr>
                <w:rFonts w:cs="AF_Najed"/>
                <w:rtl/>
                <w:lang w:bidi="ar-EG"/>
              </w:rPr>
            </w:pPr>
            <w:r w:rsidRPr="00E448E7">
              <w:rPr>
                <w:rFonts w:cs="AF_Najed" w:hint="cs"/>
                <w:rtl/>
                <w:lang w:bidi="ar-EG"/>
              </w:rPr>
              <w:t xml:space="preserve">إذا لم يلتزم (النادى) بتمكين </w:t>
            </w:r>
            <w:r w:rsidRPr="00E448E7">
              <w:rPr>
                <w:rFonts w:cs="AF_Najed" w:hint="cs"/>
                <w:rtl/>
                <w:lang w:val="en-US" w:bidi="ar-EG"/>
              </w:rPr>
              <w:t xml:space="preserve">(الشركة) </w:t>
            </w:r>
            <w:r w:rsidRPr="00E448E7">
              <w:rPr>
                <w:rFonts w:cs="AF_Najed" w:hint="cs"/>
                <w:rtl/>
                <w:lang w:bidi="ar-EG"/>
              </w:rPr>
              <w:t xml:space="preserve">أو أى من عملائها </w:t>
            </w:r>
            <w:r w:rsidRPr="00E448E7">
              <w:rPr>
                <w:rFonts w:cs="AF_Najed"/>
                <w:rtl/>
                <w:lang w:bidi="ar-EG"/>
              </w:rPr>
              <w:t xml:space="preserve">أن </w:t>
            </w:r>
            <w:r w:rsidRPr="00E448E7">
              <w:rPr>
                <w:rFonts w:cs="AF_Najed" w:hint="cs"/>
                <w:rtl/>
                <w:lang w:bidi="ar-EG"/>
              </w:rPr>
              <w:t>بو</w:t>
            </w:r>
            <w:r w:rsidRPr="00E448E7">
              <w:rPr>
                <w:rFonts w:cs="AF_Najed"/>
                <w:rtl/>
                <w:lang w:bidi="ar-EG"/>
              </w:rPr>
              <w:t>ضع ملصقات داخل غرف اللاعبين .</w:t>
            </w:r>
          </w:p>
        </w:tc>
        <w:tc>
          <w:tcPr>
            <w:tcW w:w="1726" w:type="dxa"/>
            <w:shd w:val="clear" w:color="auto" w:fill="auto"/>
            <w:vAlign w:val="center"/>
          </w:tcPr>
          <w:p w14:paraId="5B19E3B1" w14:textId="77777777" w:rsidR="00B1746C" w:rsidRDefault="00B1746C" w:rsidP="00896357">
            <w:pPr>
              <w:spacing w:after="0"/>
              <w:jc w:val="center"/>
              <w:rPr>
                <w:rFonts w:cs="AF_Najed"/>
                <w:rtl/>
                <w:lang w:bidi="ar-EG"/>
              </w:rPr>
            </w:pPr>
            <w:r>
              <w:rPr>
                <w:rFonts w:cs="AF_Najed" w:hint="cs"/>
                <w:rtl/>
                <w:lang w:bidi="ar-EG"/>
              </w:rPr>
              <w:t>30,000</w:t>
            </w:r>
          </w:p>
          <w:p w14:paraId="0B40E382" w14:textId="77777777" w:rsidR="00B1746C" w:rsidRPr="00D82608" w:rsidRDefault="00B1746C" w:rsidP="00896357">
            <w:pPr>
              <w:spacing w:after="0"/>
              <w:jc w:val="center"/>
              <w:rPr>
                <w:rFonts w:cs="AF_Najed"/>
                <w:rtl/>
                <w:lang w:bidi="ar-EG"/>
              </w:rPr>
            </w:pPr>
            <w:r>
              <w:rPr>
                <w:rFonts w:cs="AF_Najed" w:hint="cs"/>
                <w:rtl/>
                <w:lang w:bidi="ar-EG"/>
              </w:rPr>
              <w:t>(ثلاثون ألف جنية)</w:t>
            </w:r>
          </w:p>
        </w:tc>
      </w:tr>
      <w:tr w:rsidR="00B1746C" w:rsidRPr="00D82608" w14:paraId="6EC2B0E5" w14:textId="77777777" w:rsidTr="00896357">
        <w:trPr>
          <w:trHeight w:val="454"/>
        </w:trPr>
        <w:tc>
          <w:tcPr>
            <w:tcW w:w="7574" w:type="dxa"/>
            <w:gridSpan w:val="2"/>
            <w:shd w:val="clear" w:color="auto" w:fill="auto"/>
            <w:vAlign w:val="center"/>
          </w:tcPr>
          <w:p w14:paraId="55D14C19" w14:textId="77777777" w:rsidR="00B1746C" w:rsidRPr="00E448E7" w:rsidRDefault="00B1746C" w:rsidP="007B66BB">
            <w:pPr>
              <w:pStyle w:val="ListParagraph"/>
              <w:numPr>
                <w:ilvl w:val="0"/>
                <w:numId w:val="70"/>
              </w:numPr>
              <w:bidi/>
              <w:spacing w:after="0"/>
              <w:ind w:left="633" w:hanging="283"/>
              <w:jc w:val="both"/>
              <w:rPr>
                <w:rFonts w:cs="AF_Najed"/>
                <w:rtl/>
                <w:lang w:bidi="ar-EG"/>
              </w:rPr>
            </w:pPr>
            <w:r w:rsidRPr="00E448E7">
              <w:rPr>
                <w:rFonts w:cs="AF_Najed" w:hint="cs"/>
                <w:rtl/>
                <w:lang w:bidi="ar-EG"/>
              </w:rPr>
              <w:t xml:space="preserve">إذا لم يلتزم (النادى) بتمكين </w:t>
            </w:r>
            <w:r w:rsidRPr="00E448E7">
              <w:rPr>
                <w:rFonts w:cs="AF_Najed" w:hint="cs"/>
                <w:rtl/>
                <w:lang w:val="en-US" w:bidi="ar-EG"/>
              </w:rPr>
              <w:t xml:space="preserve">(الشركة) </w:t>
            </w:r>
            <w:r w:rsidRPr="00E448E7">
              <w:rPr>
                <w:rFonts w:cs="AF_Najed" w:hint="cs"/>
                <w:rtl/>
                <w:lang w:bidi="ar-EG"/>
              </w:rPr>
              <w:t xml:space="preserve">أو أى من عملائها </w:t>
            </w:r>
            <w:r w:rsidRPr="00E448E7">
              <w:rPr>
                <w:rFonts w:cs="AF_Najed"/>
                <w:rtl/>
                <w:lang w:bidi="ar-EG"/>
              </w:rPr>
              <w:t xml:space="preserve">أن </w:t>
            </w:r>
            <w:r w:rsidRPr="00E448E7">
              <w:rPr>
                <w:rFonts w:cs="AF_Najed" w:hint="cs"/>
                <w:rtl/>
                <w:lang w:bidi="ar-EG"/>
              </w:rPr>
              <w:t>بو</w:t>
            </w:r>
            <w:r w:rsidRPr="00E448E7">
              <w:rPr>
                <w:rFonts w:cs="AF_Najed"/>
                <w:rtl/>
                <w:lang w:bidi="ar-EG"/>
              </w:rPr>
              <w:t>ضع عدد من اللوحات الاعلانية للرعاه داخل المنطقة الإعلامية، على ان يتحدد العدد وفقا لظروف المساحة المتاحة.</w:t>
            </w:r>
          </w:p>
        </w:tc>
        <w:tc>
          <w:tcPr>
            <w:tcW w:w="1726" w:type="dxa"/>
            <w:shd w:val="clear" w:color="auto" w:fill="auto"/>
            <w:vAlign w:val="center"/>
          </w:tcPr>
          <w:p w14:paraId="596140C2" w14:textId="77777777" w:rsidR="00B1746C" w:rsidRDefault="00B1746C" w:rsidP="00896357">
            <w:pPr>
              <w:spacing w:after="0"/>
              <w:jc w:val="center"/>
              <w:rPr>
                <w:rFonts w:cs="AF_Najed"/>
                <w:rtl/>
                <w:lang w:bidi="ar-EG"/>
              </w:rPr>
            </w:pPr>
            <w:r>
              <w:rPr>
                <w:rFonts w:cs="AF_Najed" w:hint="cs"/>
                <w:rtl/>
                <w:lang w:bidi="ar-EG"/>
              </w:rPr>
              <w:t>50,000</w:t>
            </w:r>
          </w:p>
          <w:p w14:paraId="02FE3EFA" w14:textId="77777777" w:rsidR="00B1746C" w:rsidRPr="00D82608" w:rsidRDefault="00B1746C" w:rsidP="00896357">
            <w:pPr>
              <w:spacing w:after="0"/>
              <w:jc w:val="center"/>
              <w:rPr>
                <w:rFonts w:cs="AF_Najed"/>
                <w:rtl/>
                <w:lang w:bidi="ar-EG"/>
              </w:rPr>
            </w:pPr>
            <w:r>
              <w:rPr>
                <w:rFonts w:cs="AF_Najed" w:hint="cs"/>
                <w:rtl/>
                <w:lang w:bidi="ar-EG"/>
              </w:rPr>
              <w:t>(خمسون ألف جنية)</w:t>
            </w:r>
          </w:p>
        </w:tc>
      </w:tr>
      <w:tr w:rsidR="00B1746C" w:rsidRPr="00D82608" w14:paraId="36E61E3E" w14:textId="77777777" w:rsidTr="00896357">
        <w:trPr>
          <w:trHeight w:val="454"/>
        </w:trPr>
        <w:tc>
          <w:tcPr>
            <w:tcW w:w="7574" w:type="dxa"/>
            <w:gridSpan w:val="2"/>
            <w:shd w:val="clear" w:color="auto" w:fill="auto"/>
            <w:vAlign w:val="center"/>
          </w:tcPr>
          <w:p w14:paraId="3E092440" w14:textId="77777777" w:rsidR="00B1746C" w:rsidRPr="00E448E7" w:rsidRDefault="00B1746C" w:rsidP="007B66BB">
            <w:pPr>
              <w:pStyle w:val="ListParagraph"/>
              <w:numPr>
                <w:ilvl w:val="0"/>
                <w:numId w:val="70"/>
              </w:numPr>
              <w:bidi/>
              <w:spacing w:after="0"/>
              <w:ind w:left="633" w:hanging="283"/>
              <w:jc w:val="both"/>
              <w:rPr>
                <w:rFonts w:cs="AF_Najed"/>
                <w:rtl/>
                <w:lang w:bidi="ar-EG"/>
              </w:rPr>
            </w:pPr>
            <w:r w:rsidRPr="00E448E7">
              <w:rPr>
                <w:rFonts w:cs="AF_Najed" w:hint="cs"/>
                <w:rtl/>
                <w:lang w:bidi="ar-EG"/>
              </w:rPr>
              <w:t xml:space="preserve">إذا لم يلتزم (النادى) بتمكين </w:t>
            </w:r>
            <w:r w:rsidRPr="00E448E7">
              <w:rPr>
                <w:rFonts w:cs="AF_Najed" w:hint="cs"/>
                <w:rtl/>
                <w:lang w:val="en-US" w:bidi="ar-EG"/>
              </w:rPr>
              <w:t xml:space="preserve">(الشركة) </w:t>
            </w:r>
            <w:r w:rsidRPr="00E448E7">
              <w:rPr>
                <w:rFonts w:cs="AF_Najed" w:hint="cs"/>
                <w:rtl/>
                <w:lang w:bidi="ar-EG"/>
              </w:rPr>
              <w:t xml:space="preserve">أو أى من عملائها </w:t>
            </w:r>
            <w:r w:rsidRPr="00E448E7">
              <w:rPr>
                <w:rFonts w:cs="AF_Najed"/>
                <w:rtl/>
                <w:lang w:bidi="ar-EG"/>
              </w:rPr>
              <w:t xml:space="preserve">أن </w:t>
            </w:r>
            <w:r w:rsidRPr="00E448E7">
              <w:rPr>
                <w:rFonts w:cs="AF_Najed" w:hint="cs"/>
                <w:rtl/>
                <w:lang w:bidi="ar-EG"/>
              </w:rPr>
              <w:t>بو</w:t>
            </w:r>
            <w:r w:rsidRPr="00E448E7">
              <w:rPr>
                <w:rFonts w:cs="AF_Najed"/>
                <w:rtl/>
                <w:lang w:bidi="ar-EG"/>
              </w:rPr>
              <w:t xml:space="preserve">ضع شعاره أو شعار الرعاة على خلفيه المؤتمرات الصحفية للمباريات التى يمتلك </w:t>
            </w:r>
            <w:r w:rsidRPr="00E448E7">
              <w:rPr>
                <w:rFonts w:cs="AF_Najed" w:hint="cs"/>
                <w:rtl/>
                <w:lang w:bidi="ar-EG"/>
              </w:rPr>
              <w:t>النادى</w:t>
            </w:r>
            <w:r w:rsidRPr="00E448E7">
              <w:rPr>
                <w:rFonts w:cs="AF_Najed"/>
                <w:rtl/>
                <w:lang w:bidi="ar-EG"/>
              </w:rPr>
              <w:t xml:space="preserve"> حقوقها.</w:t>
            </w:r>
          </w:p>
        </w:tc>
        <w:tc>
          <w:tcPr>
            <w:tcW w:w="1726" w:type="dxa"/>
            <w:shd w:val="clear" w:color="auto" w:fill="auto"/>
            <w:vAlign w:val="center"/>
          </w:tcPr>
          <w:p w14:paraId="7FC07A98" w14:textId="77777777" w:rsidR="00B1746C" w:rsidRDefault="00B1746C" w:rsidP="00896357">
            <w:pPr>
              <w:spacing w:after="0"/>
              <w:jc w:val="center"/>
              <w:rPr>
                <w:rFonts w:cs="AF_Najed"/>
                <w:rtl/>
                <w:lang w:bidi="ar-EG"/>
              </w:rPr>
            </w:pPr>
            <w:r>
              <w:rPr>
                <w:rFonts w:cs="AF_Najed" w:hint="cs"/>
                <w:rtl/>
                <w:lang w:bidi="ar-EG"/>
              </w:rPr>
              <w:t>100,000</w:t>
            </w:r>
          </w:p>
          <w:p w14:paraId="162C2723" w14:textId="77777777" w:rsidR="00B1746C" w:rsidRPr="00D82608" w:rsidRDefault="00B1746C" w:rsidP="00896357">
            <w:pPr>
              <w:spacing w:after="0"/>
              <w:jc w:val="center"/>
              <w:rPr>
                <w:rFonts w:cs="AF_Najed"/>
                <w:rtl/>
                <w:lang w:bidi="ar-EG"/>
              </w:rPr>
            </w:pPr>
            <w:r>
              <w:rPr>
                <w:rFonts w:cs="AF_Najed" w:hint="cs"/>
                <w:rtl/>
                <w:lang w:bidi="ar-EG"/>
              </w:rPr>
              <w:t>(مائة ألف جنية)</w:t>
            </w:r>
          </w:p>
        </w:tc>
      </w:tr>
      <w:tr w:rsidR="00B1746C" w:rsidRPr="00D82608" w14:paraId="18776FD2" w14:textId="77777777" w:rsidTr="00896357">
        <w:trPr>
          <w:trHeight w:val="454"/>
        </w:trPr>
        <w:tc>
          <w:tcPr>
            <w:tcW w:w="9300" w:type="dxa"/>
            <w:gridSpan w:val="3"/>
            <w:shd w:val="clear" w:color="auto" w:fill="BFBFBF" w:themeFill="background1" w:themeFillShade="BF"/>
            <w:vAlign w:val="center"/>
          </w:tcPr>
          <w:p w14:paraId="3522F0AA" w14:textId="77777777" w:rsidR="00B1746C" w:rsidRPr="004007BF" w:rsidRDefault="00B1746C" w:rsidP="00896357">
            <w:pPr>
              <w:bidi/>
              <w:spacing w:after="0"/>
              <w:jc w:val="center"/>
              <w:rPr>
                <w:rFonts w:cs="AF_Najed"/>
                <w:b/>
                <w:bCs/>
                <w:sz w:val="24"/>
                <w:szCs w:val="24"/>
                <w:u w:val="single"/>
                <w:rtl/>
              </w:rPr>
            </w:pPr>
            <w:r w:rsidRPr="00636469">
              <w:rPr>
                <w:rFonts w:cs="AF_Najed" w:hint="cs"/>
                <w:b/>
                <w:bCs/>
                <w:sz w:val="24"/>
                <w:szCs w:val="24"/>
                <w:u w:val="single"/>
                <w:rtl/>
                <w:lang w:bidi="ar-EG"/>
              </w:rPr>
              <w:t>الاعلان داخل محيط النادى</w:t>
            </w:r>
          </w:p>
        </w:tc>
      </w:tr>
      <w:tr w:rsidR="00B1746C" w:rsidRPr="00D82608" w14:paraId="719B3431" w14:textId="77777777" w:rsidTr="00896357">
        <w:trPr>
          <w:trHeight w:val="454"/>
        </w:trPr>
        <w:tc>
          <w:tcPr>
            <w:tcW w:w="7574" w:type="dxa"/>
            <w:gridSpan w:val="2"/>
            <w:shd w:val="clear" w:color="auto" w:fill="auto"/>
            <w:vAlign w:val="center"/>
          </w:tcPr>
          <w:p w14:paraId="39097866" w14:textId="77777777" w:rsidR="00B1746C" w:rsidRPr="004007BF" w:rsidRDefault="00B1746C" w:rsidP="007B66BB">
            <w:pPr>
              <w:pStyle w:val="ListParagraph"/>
              <w:numPr>
                <w:ilvl w:val="0"/>
                <w:numId w:val="70"/>
              </w:numPr>
              <w:bidi/>
              <w:spacing w:after="0"/>
              <w:ind w:left="633" w:hanging="283"/>
              <w:jc w:val="both"/>
              <w:rPr>
                <w:rFonts w:cs="AF_Najed"/>
                <w:rtl/>
                <w:lang w:bidi="ar-EG"/>
              </w:rPr>
            </w:pPr>
            <w:r w:rsidRPr="004007BF">
              <w:rPr>
                <w:rFonts w:cs="AF_Najed" w:hint="cs"/>
                <w:rtl/>
                <w:lang w:bidi="ar-EG"/>
              </w:rPr>
              <w:t xml:space="preserve">إذا لم يلتزم (النادى) بتمكين </w:t>
            </w:r>
            <w:r w:rsidRPr="004007BF">
              <w:rPr>
                <w:rFonts w:cs="AF_Najed" w:hint="cs"/>
                <w:rtl/>
                <w:lang w:val="en-US" w:bidi="ar-EG"/>
              </w:rPr>
              <w:t xml:space="preserve">(الشركة) </w:t>
            </w:r>
            <w:r w:rsidRPr="004007BF">
              <w:rPr>
                <w:rFonts w:cs="AF_Najed" w:hint="cs"/>
                <w:rtl/>
                <w:lang w:bidi="ar-EG"/>
              </w:rPr>
              <w:t xml:space="preserve">أو أى من عملائها </w:t>
            </w:r>
            <w:r w:rsidRPr="004007BF">
              <w:rPr>
                <w:rFonts w:cs="AF_Najed"/>
                <w:rtl/>
                <w:lang w:bidi="ar-EG"/>
              </w:rPr>
              <w:t xml:space="preserve">أن </w:t>
            </w:r>
            <w:r w:rsidRPr="004007BF">
              <w:rPr>
                <w:rFonts w:cs="AF_Najed" w:hint="cs"/>
                <w:rtl/>
                <w:lang w:bidi="ar-EG"/>
              </w:rPr>
              <w:t>بو</w:t>
            </w:r>
            <w:r w:rsidRPr="004007BF">
              <w:rPr>
                <w:rFonts w:cs="AF_Najed"/>
                <w:rtl/>
                <w:lang w:bidi="ar-EG"/>
              </w:rPr>
              <w:t>ضع إعلاناتها أو اعلانات الرعاة المتعاقدين معها</w:t>
            </w:r>
            <w:r w:rsidRPr="004007BF">
              <w:rPr>
                <w:rFonts w:cs="AF_Najed"/>
              </w:rPr>
              <w:t xml:space="preserve"> </w:t>
            </w:r>
            <w:r w:rsidRPr="004007BF">
              <w:rPr>
                <w:rFonts w:cs="AF_Najed" w:hint="cs"/>
                <w:rtl/>
                <w:lang w:bidi="ar-EG"/>
              </w:rPr>
              <w:t xml:space="preserve"> داخل محيط النادى حسب مايترأى للشركة، بحيث لاتضر بالمصلحة العامة للأعضاء.</w:t>
            </w:r>
          </w:p>
        </w:tc>
        <w:tc>
          <w:tcPr>
            <w:tcW w:w="1726" w:type="dxa"/>
            <w:shd w:val="clear" w:color="auto" w:fill="auto"/>
            <w:vAlign w:val="center"/>
          </w:tcPr>
          <w:p w14:paraId="3B5CA1DE" w14:textId="77777777" w:rsidR="00B1746C" w:rsidRDefault="00B1746C" w:rsidP="00896357">
            <w:pPr>
              <w:spacing w:after="0"/>
              <w:jc w:val="center"/>
              <w:rPr>
                <w:rFonts w:cs="AF_Najed"/>
                <w:rtl/>
                <w:lang w:bidi="ar-EG"/>
              </w:rPr>
            </w:pPr>
            <w:r>
              <w:rPr>
                <w:rFonts w:cs="AF_Najed" w:hint="cs"/>
                <w:rtl/>
                <w:lang w:bidi="ar-EG"/>
              </w:rPr>
              <w:t>50,000</w:t>
            </w:r>
          </w:p>
          <w:p w14:paraId="6BBAA00E" w14:textId="77777777" w:rsidR="00B1746C" w:rsidRPr="00D82608" w:rsidRDefault="00B1746C" w:rsidP="00896357">
            <w:pPr>
              <w:spacing w:after="0"/>
              <w:jc w:val="center"/>
              <w:rPr>
                <w:rFonts w:cs="AF_Najed"/>
                <w:rtl/>
                <w:lang w:bidi="ar-EG"/>
              </w:rPr>
            </w:pPr>
            <w:r>
              <w:rPr>
                <w:rFonts w:cs="AF_Najed" w:hint="cs"/>
                <w:rtl/>
                <w:lang w:bidi="ar-EG"/>
              </w:rPr>
              <w:t>(خمسون ألف جنية)</w:t>
            </w:r>
          </w:p>
        </w:tc>
      </w:tr>
      <w:tr w:rsidR="00B1746C" w:rsidRPr="00D82608" w14:paraId="41345F1D" w14:textId="77777777" w:rsidTr="00896357">
        <w:trPr>
          <w:trHeight w:val="454"/>
        </w:trPr>
        <w:tc>
          <w:tcPr>
            <w:tcW w:w="7574" w:type="dxa"/>
            <w:gridSpan w:val="2"/>
            <w:shd w:val="clear" w:color="auto" w:fill="auto"/>
            <w:vAlign w:val="center"/>
          </w:tcPr>
          <w:p w14:paraId="6A2E266C" w14:textId="77777777" w:rsidR="00B1746C" w:rsidRPr="004007BF" w:rsidRDefault="00B1746C" w:rsidP="007B66BB">
            <w:pPr>
              <w:numPr>
                <w:ilvl w:val="1"/>
                <w:numId w:val="71"/>
              </w:numPr>
              <w:bidi/>
              <w:spacing w:after="0"/>
              <w:jc w:val="both"/>
              <w:rPr>
                <w:rFonts w:cs="AF_Najed"/>
                <w:rtl/>
                <w:lang w:bidi="ar-EG"/>
              </w:rPr>
            </w:pPr>
            <w:r w:rsidRPr="004007BF">
              <w:rPr>
                <w:rFonts w:cs="AF_Najed" w:hint="cs"/>
                <w:rtl/>
                <w:lang w:bidi="ar-EG"/>
              </w:rPr>
              <w:t xml:space="preserve">إذا لم يلتزم (النادى) بتمكين </w:t>
            </w:r>
            <w:r w:rsidRPr="004007BF">
              <w:rPr>
                <w:rFonts w:cs="AF_Najed" w:hint="cs"/>
                <w:rtl/>
                <w:lang w:val="en-US" w:bidi="ar-EG"/>
              </w:rPr>
              <w:t xml:space="preserve">(الشركة) </w:t>
            </w:r>
            <w:r w:rsidRPr="004007BF">
              <w:rPr>
                <w:rFonts w:cs="AF_Najed" w:hint="cs"/>
                <w:rtl/>
                <w:lang w:bidi="ar-EG"/>
              </w:rPr>
              <w:t xml:space="preserve">أو أى من عملائها </w:t>
            </w:r>
            <w:r>
              <w:rPr>
                <w:rFonts w:cs="AF_Najed" w:hint="cs"/>
                <w:rtl/>
                <w:lang w:bidi="ar-EG"/>
              </w:rPr>
              <w:t>بت</w:t>
            </w:r>
            <w:r w:rsidRPr="004007BF">
              <w:rPr>
                <w:rFonts w:cs="AF_Najed" w:hint="cs"/>
                <w:rtl/>
                <w:lang w:bidi="ar-EG"/>
              </w:rPr>
              <w:t xml:space="preserve">وزيع مطبوعات خاصة بها </w:t>
            </w:r>
            <w:r w:rsidRPr="004007BF">
              <w:rPr>
                <w:rFonts w:cs="AF_Najed"/>
                <w:rtl/>
                <w:lang w:bidi="ar-EG"/>
              </w:rPr>
              <w:t>أو</w:t>
            </w:r>
            <w:r w:rsidRPr="004007BF">
              <w:rPr>
                <w:rFonts w:cs="AF_Najed" w:hint="cs"/>
                <w:rtl/>
                <w:lang w:bidi="ar-EG"/>
              </w:rPr>
              <w:t xml:space="preserve"> </w:t>
            </w:r>
            <w:r w:rsidRPr="004007BF">
              <w:rPr>
                <w:rFonts w:cs="AF_Najed"/>
                <w:rtl/>
                <w:lang w:bidi="ar-EG"/>
              </w:rPr>
              <w:t>الرعاة المتعاقدين معها</w:t>
            </w:r>
            <w:r w:rsidRPr="004007BF">
              <w:rPr>
                <w:rFonts w:cs="AF_Najed" w:hint="cs"/>
                <w:rtl/>
                <w:lang w:bidi="ar-EG"/>
              </w:rPr>
              <w:t xml:space="preserve"> داخل محيط النادى، بحيث لاتضر بالمصلحة العامة للأعضاء.</w:t>
            </w:r>
          </w:p>
        </w:tc>
        <w:tc>
          <w:tcPr>
            <w:tcW w:w="1726" w:type="dxa"/>
            <w:shd w:val="clear" w:color="auto" w:fill="auto"/>
            <w:vAlign w:val="center"/>
          </w:tcPr>
          <w:p w14:paraId="0784E95C" w14:textId="77777777" w:rsidR="00B1746C" w:rsidRDefault="00B1746C" w:rsidP="00896357">
            <w:pPr>
              <w:spacing w:after="0"/>
              <w:jc w:val="center"/>
              <w:rPr>
                <w:rFonts w:cs="AF_Najed"/>
                <w:rtl/>
                <w:lang w:bidi="ar-EG"/>
              </w:rPr>
            </w:pPr>
            <w:r>
              <w:rPr>
                <w:rFonts w:cs="AF_Najed" w:hint="cs"/>
                <w:rtl/>
                <w:lang w:bidi="ar-EG"/>
              </w:rPr>
              <w:t>30,000</w:t>
            </w:r>
          </w:p>
          <w:p w14:paraId="10F92606" w14:textId="77777777" w:rsidR="00B1746C" w:rsidRPr="00D82608" w:rsidRDefault="00B1746C" w:rsidP="00896357">
            <w:pPr>
              <w:spacing w:after="0"/>
              <w:jc w:val="center"/>
              <w:rPr>
                <w:rFonts w:cs="AF_Najed"/>
                <w:rtl/>
                <w:lang w:bidi="ar-EG"/>
              </w:rPr>
            </w:pPr>
            <w:r>
              <w:rPr>
                <w:rFonts w:cs="AF_Najed" w:hint="cs"/>
                <w:rtl/>
                <w:lang w:bidi="ar-EG"/>
              </w:rPr>
              <w:t>(ثلاثون ألف جنية)</w:t>
            </w:r>
          </w:p>
        </w:tc>
      </w:tr>
      <w:tr w:rsidR="00B1746C" w:rsidRPr="00D82608" w14:paraId="07319ECB" w14:textId="77777777" w:rsidTr="00896357">
        <w:trPr>
          <w:trHeight w:val="454"/>
        </w:trPr>
        <w:tc>
          <w:tcPr>
            <w:tcW w:w="7574" w:type="dxa"/>
            <w:gridSpan w:val="2"/>
            <w:shd w:val="clear" w:color="auto" w:fill="auto"/>
            <w:vAlign w:val="center"/>
          </w:tcPr>
          <w:p w14:paraId="1131B873" w14:textId="77777777" w:rsidR="00B1746C" w:rsidRPr="004007BF" w:rsidRDefault="00B1746C" w:rsidP="007B66BB">
            <w:pPr>
              <w:numPr>
                <w:ilvl w:val="1"/>
                <w:numId w:val="71"/>
              </w:numPr>
              <w:bidi/>
              <w:spacing w:after="0"/>
              <w:jc w:val="both"/>
              <w:rPr>
                <w:rFonts w:cs="AF_Najed"/>
                <w:rtl/>
                <w:lang w:bidi="ar-EG"/>
              </w:rPr>
            </w:pPr>
            <w:r w:rsidRPr="004007BF">
              <w:rPr>
                <w:rFonts w:cs="AF_Najed" w:hint="cs"/>
                <w:rtl/>
                <w:lang w:bidi="ar-EG"/>
              </w:rPr>
              <w:t xml:space="preserve">إذا لم يلتزم (النادى) بتمكين </w:t>
            </w:r>
            <w:r w:rsidRPr="004007BF">
              <w:rPr>
                <w:rFonts w:cs="AF_Najed" w:hint="cs"/>
                <w:rtl/>
                <w:lang w:val="en-US" w:bidi="ar-EG"/>
              </w:rPr>
              <w:t xml:space="preserve">(الشركة) </w:t>
            </w:r>
            <w:r w:rsidRPr="004007BF">
              <w:rPr>
                <w:rFonts w:cs="AF_Najed" w:hint="cs"/>
                <w:rtl/>
                <w:lang w:bidi="ar-EG"/>
              </w:rPr>
              <w:t xml:space="preserve">أو أى من عملائها </w:t>
            </w:r>
            <w:r w:rsidRPr="004007BF">
              <w:rPr>
                <w:rFonts w:cs="AF_Najed"/>
                <w:rtl/>
                <w:lang w:bidi="ar-EG"/>
              </w:rPr>
              <w:t xml:space="preserve">أن </w:t>
            </w:r>
            <w:r w:rsidRPr="004007BF">
              <w:rPr>
                <w:rFonts w:cs="AF_Najed" w:hint="cs"/>
                <w:rtl/>
                <w:lang w:bidi="ar-EG"/>
              </w:rPr>
              <w:t xml:space="preserve">بوضع استاندات خاصة بها </w:t>
            </w:r>
            <w:r w:rsidRPr="004007BF">
              <w:rPr>
                <w:rFonts w:cs="AF_Najed"/>
                <w:rtl/>
                <w:lang w:bidi="ar-EG"/>
              </w:rPr>
              <w:t>أو</w:t>
            </w:r>
            <w:r w:rsidRPr="004007BF">
              <w:rPr>
                <w:rFonts w:cs="AF_Najed" w:hint="cs"/>
                <w:rtl/>
                <w:lang w:bidi="ar-EG"/>
              </w:rPr>
              <w:t xml:space="preserve"> </w:t>
            </w:r>
            <w:r w:rsidRPr="004007BF">
              <w:rPr>
                <w:rFonts w:cs="AF_Najed"/>
                <w:rtl/>
                <w:lang w:bidi="ar-EG"/>
              </w:rPr>
              <w:t>الرعاة المتعاقدين معها</w:t>
            </w:r>
            <w:r w:rsidRPr="004007BF">
              <w:rPr>
                <w:rFonts w:cs="AF_Najed" w:hint="cs"/>
                <w:rtl/>
                <w:lang w:bidi="ar-EG"/>
              </w:rPr>
              <w:t xml:space="preserve"> داخل محيط النادى لعرض منتجات أو خدمات هؤلاء الرعاه، بحيث لاتضر بالمصلحة العامة للأعضاء</w:t>
            </w:r>
          </w:p>
        </w:tc>
        <w:tc>
          <w:tcPr>
            <w:tcW w:w="1726" w:type="dxa"/>
            <w:shd w:val="clear" w:color="auto" w:fill="auto"/>
            <w:vAlign w:val="center"/>
          </w:tcPr>
          <w:p w14:paraId="3B7DD03F" w14:textId="77777777" w:rsidR="00B1746C" w:rsidRDefault="00B1746C" w:rsidP="00896357">
            <w:pPr>
              <w:spacing w:after="0"/>
              <w:jc w:val="center"/>
              <w:rPr>
                <w:rFonts w:cs="AF_Najed"/>
                <w:rtl/>
                <w:lang w:bidi="ar-EG"/>
              </w:rPr>
            </w:pPr>
            <w:r>
              <w:rPr>
                <w:rFonts w:cs="AF_Najed" w:hint="cs"/>
                <w:rtl/>
                <w:lang w:bidi="ar-EG"/>
              </w:rPr>
              <w:t>20,000</w:t>
            </w:r>
          </w:p>
          <w:p w14:paraId="64AACAC4" w14:textId="77777777" w:rsidR="00B1746C" w:rsidRPr="00D82608" w:rsidRDefault="00B1746C" w:rsidP="00896357">
            <w:pPr>
              <w:spacing w:after="0"/>
              <w:jc w:val="center"/>
              <w:rPr>
                <w:rFonts w:cs="AF_Najed"/>
                <w:rtl/>
                <w:lang w:bidi="ar-EG"/>
              </w:rPr>
            </w:pPr>
            <w:r>
              <w:rPr>
                <w:rFonts w:cs="AF_Najed" w:hint="cs"/>
                <w:rtl/>
                <w:lang w:bidi="ar-EG"/>
              </w:rPr>
              <w:t>(عشرون ألف جنية)</w:t>
            </w:r>
          </w:p>
        </w:tc>
      </w:tr>
      <w:tr w:rsidR="00B1746C" w:rsidRPr="00D82608" w14:paraId="0934160C" w14:textId="77777777" w:rsidTr="00896357">
        <w:trPr>
          <w:trHeight w:val="454"/>
        </w:trPr>
        <w:tc>
          <w:tcPr>
            <w:tcW w:w="9300" w:type="dxa"/>
            <w:gridSpan w:val="3"/>
            <w:shd w:val="clear" w:color="auto" w:fill="BFBFBF" w:themeFill="background1" w:themeFillShade="BF"/>
            <w:vAlign w:val="center"/>
          </w:tcPr>
          <w:p w14:paraId="15A58034" w14:textId="77777777" w:rsidR="00B1746C" w:rsidRPr="004007BF" w:rsidRDefault="00B1746C" w:rsidP="00896357">
            <w:pPr>
              <w:bidi/>
              <w:spacing w:after="0"/>
              <w:jc w:val="center"/>
              <w:rPr>
                <w:rFonts w:cs="AF_Najed"/>
                <w:b/>
                <w:bCs/>
                <w:sz w:val="24"/>
                <w:szCs w:val="24"/>
                <w:u w:val="single"/>
                <w:rtl/>
              </w:rPr>
            </w:pPr>
            <w:r w:rsidRPr="00636469">
              <w:rPr>
                <w:rFonts w:cs="AF_Najed" w:hint="cs"/>
                <w:b/>
                <w:bCs/>
                <w:sz w:val="24"/>
                <w:szCs w:val="24"/>
                <w:u w:val="single"/>
                <w:rtl/>
                <w:lang w:bidi="ar-EG"/>
              </w:rPr>
              <w:t>خلفية المؤتمرات الصحفية للنادى</w:t>
            </w:r>
          </w:p>
        </w:tc>
      </w:tr>
      <w:tr w:rsidR="00B1746C" w:rsidRPr="00D82608" w14:paraId="0868A40C" w14:textId="77777777" w:rsidTr="00896357">
        <w:trPr>
          <w:trHeight w:val="454"/>
        </w:trPr>
        <w:tc>
          <w:tcPr>
            <w:tcW w:w="7574" w:type="dxa"/>
            <w:gridSpan w:val="2"/>
            <w:shd w:val="clear" w:color="auto" w:fill="auto"/>
            <w:vAlign w:val="center"/>
          </w:tcPr>
          <w:p w14:paraId="2E3E84F4" w14:textId="77777777" w:rsidR="00B1746C" w:rsidRPr="004007BF" w:rsidRDefault="00B1746C" w:rsidP="007B66BB">
            <w:pPr>
              <w:numPr>
                <w:ilvl w:val="1"/>
                <w:numId w:val="71"/>
              </w:numPr>
              <w:bidi/>
              <w:spacing w:after="0"/>
              <w:jc w:val="both"/>
              <w:rPr>
                <w:rFonts w:cs="AF_Najed"/>
                <w:rtl/>
                <w:lang w:bidi="ar-EG"/>
              </w:rPr>
            </w:pPr>
            <w:r w:rsidRPr="004007BF">
              <w:rPr>
                <w:rFonts w:cs="AF_Najed" w:hint="cs"/>
                <w:rtl/>
                <w:lang w:bidi="ar-EG"/>
              </w:rPr>
              <w:t xml:space="preserve">إذا لم يلتزم (النادى) بتمكين </w:t>
            </w:r>
            <w:r w:rsidRPr="004007BF">
              <w:rPr>
                <w:rFonts w:cs="AF_Najed" w:hint="cs"/>
                <w:rtl/>
                <w:lang w:val="en-US" w:bidi="ar-EG"/>
              </w:rPr>
              <w:t xml:space="preserve">(الشركة) </w:t>
            </w:r>
            <w:r w:rsidRPr="004007BF">
              <w:rPr>
                <w:rFonts w:cs="AF_Najed" w:hint="cs"/>
                <w:rtl/>
                <w:lang w:bidi="ar-EG"/>
              </w:rPr>
              <w:t xml:space="preserve">أو أى من عملائها بوضع شعاراتها أو </w:t>
            </w:r>
            <w:r w:rsidRPr="004007BF">
              <w:rPr>
                <w:rFonts w:cs="AF_Najed"/>
                <w:rtl/>
                <w:lang w:bidi="ar-EG"/>
              </w:rPr>
              <w:t xml:space="preserve">الرعاة المتعاقدين معها </w:t>
            </w:r>
            <w:r w:rsidRPr="004007BF">
              <w:rPr>
                <w:rFonts w:cs="AF_Najed" w:hint="cs"/>
                <w:rtl/>
                <w:lang w:bidi="ar-EG"/>
              </w:rPr>
              <w:t>على خلفيات المؤتمرات الصحفية العامة للنادى أو المؤتمرات الخاصة بمباريات الفريق فى المسابقات طبقا للقواع</w:t>
            </w:r>
            <w:r>
              <w:rPr>
                <w:rFonts w:cs="AF_Najed" w:hint="cs"/>
                <w:rtl/>
                <w:lang w:bidi="ar-EG"/>
              </w:rPr>
              <w:t>د</w:t>
            </w:r>
            <w:r w:rsidRPr="004007BF">
              <w:rPr>
                <w:rFonts w:cs="AF_Najed" w:hint="cs"/>
                <w:rtl/>
                <w:lang w:bidi="ar-EG"/>
              </w:rPr>
              <w:t xml:space="preserve"> المنظمة لهذه المسابقة.</w:t>
            </w:r>
          </w:p>
        </w:tc>
        <w:tc>
          <w:tcPr>
            <w:tcW w:w="1726" w:type="dxa"/>
            <w:shd w:val="clear" w:color="auto" w:fill="auto"/>
            <w:vAlign w:val="center"/>
          </w:tcPr>
          <w:p w14:paraId="2F7F6021" w14:textId="77777777" w:rsidR="00B1746C" w:rsidRDefault="00B1746C" w:rsidP="00896357">
            <w:pPr>
              <w:spacing w:after="0"/>
              <w:jc w:val="center"/>
              <w:rPr>
                <w:rFonts w:cs="AF_Najed"/>
                <w:rtl/>
                <w:lang w:bidi="ar-EG"/>
              </w:rPr>
            </w:pPr>
            <w:r>
              <w:rPr>
                <w:rFonts w:cs="AF_Najed" w:hint="cs"/>
                <w:rtl/>
                <w:lang w:bidi="ar-EG"/>
              </w:rPr>
              <w:t>50,000</w:t>
            </w:r>
          </w:p>
          <w:p w14:paraId="4497A383" w14:textId="77777777" w:rsidR="00B1746C" w:rsidRPr="00D82608" w:rsidRDefault="00B1746C" w:rsidP="00896357">
            <w:pPr>
              <w:spacing w:after="0"/>
              <w:jc w:val="center"/>
              <w:rPr>
                <w:rFonts w:cs="AF_Najed"/>
                <w:rtl/>
                <w:lang w:bidi="ar-EG"/>
              </w:rPr>
            </w:pPr>
            <w:r>
              <w:rPr>
                <w:rFonts w:cs="AF_Najed" w:hint="cs"/>
                <w:rtl/>
                <w:lang w:bidi="ar-EG"/>
              </w:rPr>
              <w:t>(خمسون ألف جنية)</w:t>
            </w:r>
          </w:p>
        </w:tc>
      </w:tr>
      <w:tr w:rsidR="00B1746C" w:rsidRPr="00D82608" w14:paraId="4D06703C" w14:textId="77777777" w:rsidTr="00896357">
        <w:trPr>
          <w:trHeight w:val="454"/>
        </w:trPr>
        <w:tc>
          <w:tcPr>
            <w:tcW w:w="9300" w:type="dxa"/>
            <w:gridSpan w:val="3"/>
            <w:tcBorders>
              <w:top w:val="single" w:sz="18" w:space="0" w:color="auto"/>
            </w:tcBorders>
            <w:shd w:val="clear" w:color="auto" w:fill="BFBFBF"/>
            <w:vAlign w:val="center"/>
          </w:tcPr>
          <w:p w14:paraId="316A1077" w14:textId="77777777" w:rsidR="00B1746C" w:rsidRPr="00D82608" w:rsidRDefault="00B1746C" w:rsidP="00896357">
            <w:pPr>
              <w:spacing w:after="0"/>
              <w:jc w:val="center"/>
              <w:rPr>
                <w:rFonts w:cs="AF_Najed"/>
                <w:rtl/>
                <w:lang w:val="en-US" w:bidi="ar-EG"/>
              </w:rPr>
            </w:pPr>
            <w:r w:rsidRPr="004007BF">
              <w:rPr>
                <w:rFonts w:cs="AF_Najed" w:hint="cs"/>
                <w:b/>
                <w:bCs/>
                <w:sz w:val="24"/>
                <w:szCs w:val="24"/>
                <w:u w:val="single"/>
                <w:rtl/>
                <w:lang w:val="en-US"/>
              </w:rPr>
              <w:t>حقوق</w:t>
            </w:r>
            <w:r w:rsidRPr="004007BF">
              <w:rPr>
                <w:rFonts w:cs="AF_Najed"/>
                <w:b/>
                <w:bCs/>
                <w:sz w:val="24"/>
                <w:szCs w:val="24"/>
                <w:u w:val="single"/>
                <w:rtl/>
                <w:lang w:val="en-US"/>
              </w:rPr>
              <w:t xml:space="preserve"> </w:t>
            </w:r>
            <w:r w:rsidRPr="004007BF">
              <w:rPr>
                <w:rFonts w:cs="AF_Najed" w:hint="cs"/>
                <w:b/>
                <w:bCs/>
                <w:sz w:val="24"/>
                <w:szCs w:val="24"/>
                <w:u w:val="single"/>
                <w:rtl/>
                <w:lang w:val="en-US"/>
              </w:rPr>
              <w:t>بث</w:t>
            </w:r>
            <w:r w:rsidRPr="004007BF">
              <w:rPr>
                <w:rFonts w:cs="AF_Najed"/>
                <w:b/>
                <w:bCs/>
                <w:sz w:val="24"/>
                <w:szCs w:val="24"/>
                <w:u w:val="single"/>
                <w:rtl/>
                <w:lang w:val="en-US"/>
              </w:rPr>
              <w:t xml:space="preserve"> </w:t>
            </w:r>
            <w:r w:rsidRPr="004007BF">
              <w:rPr>
                <w:rFonts w:cs="AF_Najed" w:hint="cs"/>
                <w:b/>
                <w:bCs/>
                <w:sz w:val="24"/>
                <w:szCs w:val="24"/>
                <w:u w:val="single"/>
                <w:rtl/>
                <w:lang w:val="en-US"/>
              </w:rPr>
              <w:t>الأحداث</w:t>
            </w:r>
            <w:r w:rsidRPr="004007BF">
              <w:rPr>
                <w:rFonts w:cs="AF_Najed"/>
                <w:b/>
                <w:bCs/>
                <w:sz w:val="24"/>
                <w:szCs w:val="24"/>
                <w:u w:val="single"/>
                <w:rtl/>
                <w:lang w:val="en-US"/>
              </w:rPr>
              <w:t xml:space="preserve"> </w:t>
            </w:r>
            <w:r w:rsidRPr="004007BF">
              <w:rPr>
                <w:rFonts w:cs="AF_Najed" w:hint="cs"/>
                <w:b/>
                <w:bCs/>
                <w:sz w:val="24"/>
                <w:szCs w:val="24"/>
                <w:u w:val="single"/>
                <w:rtl/>
                <w:lang w:val="en-US"/>
              </w:rPr>
              <w:t>والمناسبات</w:t>
            </w:r>
            <w:r w:rsidRPr="004007BF">
              <w:rPr>
                <w:rFonts w:cs="AF_Najed"/>
                <w:b/>
                <w:bCs/>
                <w:sz w:val="24"/>
                <w:szCs w:val="24"/>
                <w:u w:val="single"/>
                <w:rtl/>
                <w:lang w:val="en-US"/>
              </w:rPr>
              <w:t xml:space="preserve"> </w:t>
            </w:r>
            <w:r w:rsidRPr="004007BF">
              <w:rPr>
                <w:rFonts w:cs="AF_Najed" w:hint="cs"/>
                <w:b/>
                <w:bCs/>
                <w:sz w:val="24"/>
                <w:szCs w:val="24"/>
                <w:u w:val="single"/>
                <w:rtl/>
                <w:lang w:val="en-US"/>
              </w:rPr>
              <w:t>والتى</w:t>
            </w:r>
            <w:r w:rsidRPr="004007BF">
              <w:rPr>
                <w:rFonts w:cs="AF_Najed"/>
                <w:b/>
                <w:bCs/>
                <w:sz w:val="24"/>
                <w:szCs w:val="24"/>
                <w:u w:val="single"/>
                <w:rtl/>
                <w:lang w:val="en-US"/>
              </w:rPr>
              <w:t xml:space="preserve"> </w:t>
            </w:r>
            <w:r w:rsidRPr="004007BF">
              <w:rPr>
                <w:rFonts w:cs="AF_Najed" w:hint="cs"/>
                <w:b/>
                <w:bCs/>
                <w:sz w:val="24"/>
                <w:szCs w:val="24"/>
                <w:u w:val="single"/>
                <w:rtl/>
                <w:lang w:val="en-US"/>
              </w:rPr>
              <w:t>تقيمها</w:t>
            </w:r>
            <w:r w:rsidRPr="004007BF">
              <w:rPr>
                <w:rFonts w:cs="AF_Najed"/>
                <w:b/>
                <w:bCs/>
                <w:sz w:val="24"/>
                <w:szCs w:val="24"/>
                <w:u w:val="single"/>
                <w:rtl/>
                <w:lang w:val="en-US"/>
              </w:rPr>
              <w:t xml:space="preserve"> </w:t>
            </w:r>
            <w:r w:rsidRPr="004007BF">
              <w:rPr>
                <w:rFonts w:cs="AF_Najed" w:hint="cs"/>
                <w:b/>
                <w:bCs/>
                <w:sz w:val="24"/>
                <w:szCs w:val="24"/>
                <w:u w:val="single"/>
                <w:rtl/>
                <w:lang w:val="en-US"/>
              </w:rPr>
              <w:t>الأندية</w:t>
            </w:r>
            <w:r w:rsidRPr="004007BF">
              <w:rPr>
                <w:rFonts w:cs="AF_Najed"/>
                <w:b/>
                <w:bCs/>
                <w:sz w:val="24"/>
                <w:szCs w:val="24"/>
                <w:u w:val="single"/>
                <w:rtl/>
                <w:lang w:val="en-US"/>
              </w:rPr>
              <w:t xml:space="preserve"> </w:t>
            </w:r>
            <w:r w:rsidRPr="004007BF">
              <w:rPr>
                <w:rFonts w:cs="AF_Najed" w:hint="cs"/>
                <w:b/>
                <w:bCs/>
                <w:sz w:val="24"/>
                <w:szCs w:val="24"/>
                <w:u w:val="single"/>
                <w:rtl/>
                <w:lang w:val="en-US"/>
              </w:rPr>
              <w:t>موضوع</w:t>
            </w:r>
            <w:r w:rsidRPr="004007BF">
              <w:rPr>
                <w:rFonts w:cs="AF_Najed"/>
                <w:b/>
                <w:bCs/>
                <w:sz w:val="24"/>
                <w:szCs w:val="24"/>
                <w:u w:val="single"/>
                <w:rtl/>
                <w:lang w:val="en-US"/>
              </w:rPr>
              <w:t xml:space="preserve"> </w:t>
            </w:r>
            <w:r w:rsidRPr="004007BF">
              <w:rPr>
                <w:rFonts w:cs="AF_Najed" w:hint="cs"/>
                <w:b/>
                <w:bCs/>
                <w:sz w:val="24"/>
                <w:szCs w:val="24"/>
                <w:u w:val="single"/>
                <w:rtl/>
                <w:lang w:val="en-US"/>
              </w:rPr>
              <w:t>هذا</w:t>
            </w:r>
            <w:r w:rsidRPr="004007BF">
              <w:rPr>
                <w:rFonts w:cs="AF_Najed"/>
                <w:b/>
                <w:bCs/>
                <w:sz w:val="24"/>
                <w:szCs w:val="24"/>
                <w:u w:val="single"/>
                <w:rtl/>
                <w:lang w:val="en-US"/>
              </w:rPr>
              <w:t xml:space="preserve"> </w:t>
            </w:r>
            <w:r w:rsidRPr="004007BF">
              <w:rPr>
                <w:rFonts w:cs="AF_Najed" w:hint="cs"/>
                <w:b/>
                <w:bCs/>
                <w:sz w:val="24"/>
                <w:szCs w:val="24"/>
                <w:u w:val="single"/>
                <w:rtl/>
                <w:lang w:val="en-US"/>
              </w:rPr>
              <w:t>العقد</w:t>
            </w:r>
          </w:p>
        </w:tc>
      </w:tr>
      <w:tr w:rsidR="00B1746C" w:rsidRPr="00D82608" w14:paraId="1A9BB756" w14:textId="77777777" w:rsidTr="00896357">
        <w:trPr>
          <w:trHeight w:val="454"/>
        </w:trPr>
        <w:tc>
          <w:tcPr>
            <w:tcW w:w="7574" w:type="dxa"/>
            <w:gridSpan w:val="2"/>
            <w:shd w:val="clear" w:color="auto" w:fill="auto"/>
            <w:vAlign w:val="center"/>
          </w:tcPr>
          <w:p w14:paraId="0B0C80D2" w14:textId="77777777" w:rsidR="00B1746C" w:rsidRPr="009A605C" w:rsidRDefault="00B1746C" w:rsidP="007B66BB">
            <w:pPr>
              <w:pStyle w:val="ListParagraph"/>
              <w:numPr>
                <w:ilvl w:val="0"/>
                <w:numId w:val="72"/>
              </w:numPr>
              <w:bidi/>
              <w:spacing w:after="0"/>
              <w:jc w:val="both"/>
              <w:rPr>
                <w:rFonts w:cs="AF_Najed"/>
                <w:rtl/>
              </w:rPr>
            </w:pPr>
            <w:r w:rsidRPr="009A605C">
              <w:rPr>
                <w:rFonts w:cs="AF_Najed" w:hint="cs"/>
                <w:rtl/>
              </w:rPr>
              <w:t>إذا لم يلتزم (النادى) بحق</w:t>
            </w:r>
            <w:r w:rsidRPr="009A605C">
              <w:rPr>
                <w:rFonts w:cs="AF_Najed"/>
                <w:rtl/>
              </w:rPr>
              <w:t xml:space="preserve"> </w:t>
            </w:r>
            <w:r w:rsidRPr="009A605C">
              <w:rPr>
                <w:rFonts w:cs="AF_Najed" w:hint="cs"/>
                <w:rtl/>
                <w:lang w:val="en-US" w:bidi="ar-EG"/>
              </w:rPr>
              <w:t xml:space="preserve">(الشركة) أو أحد عملائها </w:t>
            </w:r>
            <w:r w:rsidRPr="009A605C">
              <w:rPr>
                <w:rFonts w:cs="AF_Najed" w:hint="cs"/>
                <w:rtl/>
              </w:rPr>
              <w:t>وحدها</w:t>
            </w:r>
            <w:r w:rsidRPr="009A605C">
              <w:rPr>
                <w:rFonts w:cs="AF_Najed"/>
                <w:rtl/>
              </w:rPr>
              <w:t xml:space="preserve"> </w:t>
            </w:r>
            <w:r w:rsidRPr="009A605C">
              <w:rPr>
                <w:rFonts w:cs="AF_Najed" w:hint="cs"/>
                <w:rtl/>
              </w:rPr>
              <w:t>ب</w:t>
            </w:r>
            <w:r w:rsidRPr="009A605C">
              <w:rPr>
                <w:rFonts w:cs="AF_Najed"/>
                <w:rtl/>
                <w:lang w:bidi="ar-EG"/>
              </w:rPr>
              <w:t>وضع  لوحات  إعلانيه للرعاة داخل القاعة الرئيسية</w:t>
            </w:r>
            <w:r w:rsidRPr="009A605C">
              <w:rPr>
                <w:rFonts w:cs="AF_Najed" w:hint="cs"/>
                <w:rtl/>
                <w:lang w:bidi="ar-EG"/>
              </w:rPr>
              <w:t xml:space="preserve"> للنادى.</w:t>
            </w:r>
          </w:p>
        </w:tc>
        <w:tc>
          <w:tcPr>
            <w:tcW w:w="1726" w:type="dxa"/>
            <w:shd w:val="clear" w:color="auto" w:fill="auto"/>
            <w:vAlign w:val="center"/>
          </w:tcPr>
          <w:p w14:paraId="79B6B5A7" w14:textId="77777777" w:rsidR="00B1746C" w:rsidRDefault="00B1746C" w:rsidP="00896357">
            <w:pPr>
              <w:spacing w:after="0"/>
              <w:jc w:val="center"/>
              <w:rPr>
                <w:rFonts w:cs="AF_Najed"/>
                <w:rtl/>
                <w:lang w:val="en-US"/>
              </w:rPr>
            </w:pPr>
            <w:r>
              <w:rPr>
                <w:rFonts w:cs="AF_Najed" w:hint="cs"/>
                <w:rtl/>
                <w:lang w:val="en-US"/>
              </w:rPr>
              <w:t>1,000,000</w:t>
            </w:r>
          </w:p>
          <w:p w14:paraId="7163BECD" w14:textId="77777777" w:rsidR="00B1746C" w:rsidRPr="00D82608" w:rsidRDefault="00B1746C" w:rsidP="00896357">
            <w:pPr>
              <w:spacing w:after="0"/>
              <w:jc w:val="center"/>
              <w:rPr>
                <w:rFonts w:cs="AF_Najed"/>
                <w:rtl/>
                <w:lang w:val="en-US"/>
              </w:rPr>
            </w:pPr>
            <w:r>
              <w:rPr>
                <w:rFonts w:cs="AF_Najed" w:hint="cs"/>
                <w:rtl/>
                <w:lang w:val="en-US"/>
              </w:rPr>
              <w:t>(مليون جنية)</w:t>
            </w:r>
          </w:p>
        </w:tc>
      </w:tr>
      <w:tr w:rsidR="00B1746C" w:rsidRPr="00D82608" w14:paraId="610C72FA" w14:textId="77777777" w:rsidTr="00896357">
        <w:trPr>
          <w:trHeight w:val="454"/>
        </w:trPr>
        <w:tc>
          <w:tcPr>
            <w:tcW w:w="7574" w:type="dxa"/>
            <w:gridSpan w:val="2"/>
            <w:shd w:val="clear" w:color="auto" w:fill="auto"/>
            <w:vAlign w:val="center"/>
          </w:tcPr>
          <w:p w14:paraId="62D51144" w14:textId="77777777" w:rsidR="00B1746C" w:rsidRPr="009A605C" w:rsidRDefault="00B1746C" w:rsidP="007B66BB">
            <w:pPr>
              <w:pStyle w:val="ListParagraph"/>
              <w:numPr>
                <w:ilvl w:val="0"/>
                <w:numId w:val="72"/>
              </w:numPr>
              <w:bidi/>
              <w:spacing w:after="0"/>
              <w:jc w:val="both"/>
              <w:rPr>
                <w:rFonts w:cs="AF_Najed"/>
                <w:rtl/>
              </w:rPr>
            </w:pPr>
            <w:r w:rsidRPr="009A605C">
              <w:rPr>
                <w:rFonts w:cs="AF_Najed" w:hint="cs"/>
                <w:rtl/>
              </w:rPr>
              <w:t>إذا لم يلتزم (النادى) بحق</w:t>
            </w:r>
            <w:r w:rsidRPr="009A605C">
              <w:rPr>
                <w:rFonts w:cs="AF_Najed"/>
                <w:rtl/>
              </w:rPr>
              <w:t xml:space="preserve"> </w:t>
            </w:r>
            <w:r w:rsidRPr="009A605C">
              <w:rPr>
                <w:rFonts w:cs="AF_Najed" w:hint="cs"/>
                <w:rtl/>
                <w:lang w:val="en-US" w:bidi="ar-EG"/>
              </w:rPr>
              <w:t xml:space="preserve">(الشركة) أو أحد عملائها </w:t>
            </w:r>
            <w:r w:rsidRPr="009A605C">
              <w:rPr>
                <w:rFonts w:cs="AF_Najed" w:hint="cs"/>
                <w:rtl/>
              </w:rPr>
              <w:t>وحدها</w:t>
            </w:r>
            <w:r w:rsidRPr="009A605C">
              <w:rPr>
                <w:rFonts w:cs="AF_Najed"/>
                <w:rtl/>
              </w:rPr>
              <w:t xml:space="preserve"> </w:t>
            </w:r>
            <w:r w:rsidRPr="009A605C">
              <w:rPr>
                <w:rFonts w:cs="AF_Najed" w:hint="cs"/>
                <w:rtl/>
              </w:rPr>
              <w:t>ب</w:t>
            </w:r>
            <w:r w:rsidRPr="009A605C">
              <w:rPr>
                <w:rFonts w:cs="AF_Najed"/>
                <w:rtl/>
                <w:lang w:bidi="ar-EG"/>
              </w:rPr>
              <w:t xml:space="preserve">اقامة حفل بعد انتهاء </w:t>
            </w:r>
            <w:r w:rsidRPr="009A605C">
              <w:rPr>
                <w:rFonts w:cs="AF_Najed" w:hint="cs"/>
                <w:rtl/>
                <w:lang w:bidi="ar-EG"/>
              </w:rPr>
              <w:t xml:space="preserve">أى مسابقة لتكريم الفريق (متى رغبت الشركة)، ووضع </w:t>
            </w:r>
            <w:r w:rsidRPr="009A605C">
              <w:rPr>
                <w:rFonts w:cs="AF_Najed"/>
                <w:rtl/>
                <w:lang w:bidi="ar-EG"/>
              </w:rPr>
              <w:t xml:space="preserve">خلفية شعار </w:t>
            </w:r>
            <w:r w:rsidRPr="009A605C">
              <w:rPr>
                <w:rFonts w:cs="AF_Najed" w:hint="cs"/>
                <w:rtl/>
                <w:lang w:bidi="ar-EG"/>
              </w:rPr>
              <w:t>ا</w:t>
            </w:r>
            <w:r w:rsidRPr="009A605C">
              <w:rPr>
                <w:rFonts w:cs="AF_Najed"/>
                <w:rtl/>
                <w:lang w:bidi="ar-EG"/>
              </w:rPr>
              <w:t>لشركة أو أحد عملائها</w:t>
            </w:r>
            <w:r w:rsidRPr="009A605C">
              <w:rPr>
                <w:rFonts w:cs="AF_Najed" w:hint="cs"/>
                <w:rtl/>
                <w:lang w:bidi="ar-EG"/>
              </w:rPr>
              <w:t>.</w:t>
            </w:r>
          </w:p>
        </w:tc>
        <w:tc>
          <w:tcPr>
            <w:tcW w:w="1726" w:type="dxa"/>
            <w:shd w:val="clear" w:color="auto" w:fill="auto"/>
            <w:vAlign w:val="center"/>
          </w:tcPr>
          <w:p w14:paraId="2304524B" w14:textId="77777777" w:rsidR="00B1746C" w:rsidRDefault="00B1746C" w:rsidP="00896357">
            <w:pPr>
              <w:spacing w:after="0"/>
              <w:jc w:val="center"/>
              <w:rPr>
                <w:rFonts w:cs="AF_Najed"/>
                <w:rtl/>
                <w:lang w:bidi="ar-EG"/>
              </w:rPr>
            </w:pPr>
            <w:r>
              <w:rPr>
                <w:rFonts w:cs="AF_Najed" w:hint="cs"/>
                <w:rtl/>
                <w:lang w:bidi="ar-EG"/>
              </w:rPr>
              <w:t>100,000</w:t>
            </w:r>
          </w:p>
          <w:p w14:paraId="77D5D2FF" w14:textId="77777777" w:rsidR="00B1746C" w:rsidRPr="00D82608" w:rsidRDefault="00B1746C" w:rsidP="00896357">
            <w:pPr>
              <w:spacing w:after="0"/>
              <w:jc w:val="center"/>
              <w:rPr>
                <w:rFonts w:cs="AF_Najed"/>
                <w:rtl/>
                <w:lang w:bidi="ar-EG"/>
              </w:rPr>
            </w:pPr>
            <w:r>
              <w:rPr>
                <w:rFonts w:cs="AF_Najed" w:hint="cs"/>
                <w:rtl/>
                <w:lang w:bidi="ar-EG"/>
              </w:rPr>
              <w:t>(مائة ألف جنية)</w:t>
            </w:r>
          </w:p>
        </w:tc>
      </w:tr>
      <w:tr w:rsidR="00B1746C" w:rsidRPr="00D82608" w14:paraId="47845BF6" w14:textId="77777777" w:rsidTr="00896357">
        <w:trPr>
          <w:trHeight w:val="454"/>
        </w:trPr>
        <w:tc>
          <w:tcPr>
            <w:tcW w:w="7574" w:type="dxa"/>
            <w:gridSpan w:val="2"/>
            <w:shd w:val="clear" w:color="auto" w:fill="auto"/>
            <w:vAlign w:val="center"/>
          </w:tcPr>
          <w:p w14:paraId="35A3C1B4" w14:textId="77777777" w:rsidR="00B1746C" w:rsidRPr="004007BF" w:rsidRDefault="00B1746C" w:rsidP="007B66BB">
            <w:pPr>
              <w:pStyle w:val="ListParagraph"/>
              <w:numPr>
                <w:ilvl w:val="0"/>
                <w:numId w:val="72"/>
              </w:numPr>
              <w:bidi/>
              <w:spacing w:after="0"/>
              <w:jc w:val="both"/>
              <w:rPr>
                <w:rFonts w:cs="AF_Najed"/>
                <w:rtl/>
              </w:rPr>
            </w:pPr>
            <w:r w:rsidRPr="004007BF">
              <w:rPr>
                <w:rFonts w:cs="AF_Najed" w:hint="cs"/>
                <w:rtl/>
              </w:rPr>
              <w:t>إذا لم يلتزم (النادى) بحق</w:t>
            </w:r>
            <w:r w:rsidRPr="004007BF">
              <w:rPr>
                <w:rFonts w:cs="AF_Najed"/>
                <w:rtl/>
              </w:rPr>
              <w:t xml:space="preserve"> </w:t>
            </w:r>
            <w:r w:rsidRPr="004007BF">
              <w:rPr>
                <w:rFonts w:cs="AF_Najed" w:hint="cs"/>
                <w:rtl/>
                <w:lang w:val="en-US" w:bidi="ar-EG"/>
              </w:rPr>
              <w:t xml:space="preserve">(الشركة) أو أحد عملائها </w:t>
            </w:r>
            <w:r w:rsidRPr="004007BF">
              <w:rPr>
                <w:rFonts w:cs="AF_Najed" w:hint="cs"/>
                <w:rtl/>
              </w:rPr>
              <w:t>وحدها</w:t>
            </w:r>
            <w:r w:rsidRPr="004007BF">
              <w:rPr>
                <w:rFonts w:cs="AF_Najed"/>
                <w:rtl/>
              </w:rPr>
              <w:t xml:space="preserve"> </w:t>
            </w:r>
            <w:r w:rsidRPr="004007BF">
              <w:rPr>
                <w:rFonts w:cs="AF_Najed" w:hint="cs"/>
                <w:rtl/>
              </w:rPr>
              <w:t>دون</w:t>
            </w:r>
            <w:r w:rsidRPr="004007BF">
              <w:rPr>
                <w:rFonts w:cs="AF_Najed"/>
                <w:rtl/>
              </w:rPr>
              <w:t xml:space="preserve"> </w:t>
            </w:r>
            <w:r w:rsidRPr="004007BF">
              <w:rPr>
                <w:rFonts w:cs="AF_Najed" w:hint="cs"/>
                <w:rtl/>
              </w:rPr>
              <w:t>غيرها</w:t>
            </w:r>
            <w:r w:rsidRPr="004007BF">
              <w:rPr>
                <w:rFonts w:cs="AF_Najed"/>
                <w:rtl/>
              </w:rPr>
              <w:t xml:space="preserve"> (</w:t>
            </w:r>
            <w:r w:rsidRPr="004007BF">
              <w:rPr>
                <w:rFonts w:cs="AF_Najed" w:hint="cs"/>
                <w:rtl/>
              </w:rPr>
              <w:t>متى</w:t>
            </w:r>
            <w:r w:rsidRPr="004007BF">
              <w:rPr>
                <w:rFonts w:cs="AF_Najed"/>
                <w:rtl/>
              </w:rPr>
              <w:t xml:space="preserve"> </w:t>
            </w:r>
            <w:r w:rsidRPr="004007BF">
              <w:rPr>
                <w:rFonts w:cs="AF_Najed" w:hint="cs"/>
                <w:rtl/>
              </w:rPr>
              <w:t>رغبت</w:t>
            </w:r>
            <w:r w:rsidRPr="004007BF">
              <w:rPr>
                <w:rFonts w:cs="AF_Najed"/>
                <w:rtl/>
              </w:rPr>
              <w:t xml:space="preserve">) </w:t>
            </w:r>
            <w:r w:rsidRPr="004007BF">
              <w:rPr>
                <w:rFonts w:cs="AF_Najed" w:hint="cs"/>
                <w:rtl/>
              </w:rPr>
              <w:t>داخل</w:t>
            </w:r>
            <w:r w:rsidRPr="004007BF">
              <w:rPr>
                <w:rFonts w:cs="AF_Najed"/>
                <w:rtl/>
              </w:rPr>
              <w:t xml:space="preserve"> </w:t>
            </w:r>
            <w:r w:rsidRPr="004007BF">
              <w:rPr>
                <w:rFonts w:cs="AF_Najed" w:hint="cs"/>
                <w:rtl/>
              </w:rPr>
              <w:t>النادى</w:t>
            </w:r>
            <w:r w:rsidRPr="004007BF">
              <w:rPr>
                <w:rFonts w:cs="AF_Najed"/>
                <w:rtl/>
              </w:rPr>
              <w:t xml:space="preserve"> </w:t>
            </w:r>
            <w:r w:rsidRPr="004007BF">
              <w:rPr>
                <w:rFonts w:cs="AF_Najed" w:hint="cs"/>
                <w:rtl/>
              </w:rPr>
              <w:t>بث</w:t>
            </w:r>
            <w:r w:rsidRPr="004007BF">
              <w:rPr>
                <w:rFonts w:cs="AF_Najed"/>
                <w:rtl/>
              </w:rPr>
              <w:t xml:space="preserve"> </w:t>
            </w:r>
            <w:r w:rsidRPr="004007BF">
              <w:rPr>
                <w:rFonts w:cs="AF_Najed" w:hint="cs"/>
                <w:rtl/>
              </w:rPr>
              <w:t>جميع</w:t>
            </w:r>
            <w:r w:rsidRPr="004007BF">
              <w:rPr>
                <w:rFonts w:cs="AF_Najed"/>
                <w:rtl/>
              </w:rPr>
              <w:t xml:space="preserve"> </w:t>
            </w:r>
            <w:r w:rsidRPr="004007BF">
              <w:rPr>
                <w:rFonts w:cs="AF_Najed" w:hint="cs"/>
                <w:rtl/>
              </w:rPr>
              <w:t>الأحداث</w:t>
            </w:r>
            <w:r w:rsidRPr="004007BF">
              <w:rPr>
                <w:rFonts w:cs="AF_Najed"/>
                <w:rtl/>
              </w:rPr>
              <w:t xml:space="preserve"> </w:t>
            </w:r>
            <w:r w:rsidRPr="004007BF">
              <w:rPr>
                <w:rFonts w:cs="AF_Najed" w:hint="cs"/>
                <w:rtl/>
              </w:rPr>
              <w:t>والمناسبات</w:t>
            </w:r>
            <w:r w:rsidRPr="004007BF">
              <w:rPr>
                <w:rFonts w:cs="AF_Najed"/>
                <w:rtl/>
              </w:rPr>
              <w:t xml:space="preserve"> </w:t>
            </w:r>
            <w:r w:rsidRPr="004007BF">
              <w:rPr>
                <w:rFonts w:cs="AF_Najed" w:hint="cs"/>
                <w:rtl/>
              </w:rPr>
              <w:t>العامة</w:t>
            </w:r>
            <w:r w:rsidRPr="004007BF">
              <w:rPr>
                <w:rFonts w:cs="AF_Najed"/>
                <w:rtl/>
              </w:rPr>
              <w:t xml:space="preserve"> </w:t>
            </w:r>
            <w:r w:rsidRPr="004007BF">
              <w:rPr>
                <w:rFonts w:cs="AF_Najed" w:hint="cs"/>
                <w:rtl/>
              </w:rPr>
              <w:t>التى</w:t>
            </w:r>
            <w:r w:rsidRPr="004007BF">
              <w:rPr>
                <w:rFonts w:cs="AF_Najed"/>
                <w:rtl/>
              </w:rPr>
              <w:t xml:space="preserve"> </w:t>
            </w:r>
            <w:r w:rsidRPr="004007BF">
              <w:rPr>
                <w:rFonts w:cs="AF_Najed" w:hint="cs"/>
                <w:rtl/>
              </w:rPr>
              <w:t>يقيمها</w:t>
            </w:r>
            <w:r w:rsidRPr="004007BF">
              <w:rPr>
                <w:rFonts w:cs="AF_Najed"/>
                <w:rtl/>
              </w:rPr>
              <w:t xml:space="preserve"> </w:t>
            </w:r>
            <w:r w:rsidRPr="004007BF">
              <w:rPr>
                <w:rFonts w:cs="AF_Najed" w:hint="cs"/>
                <w:rtl/>
              </w:rPr>
              <w:t>النادى</w:t>
            </w:r>
            <w:r w:rsidRPr="004007BF">
              <w:rPr>
                <w:rFonts w:cs="AF_Najed"/>
                <w:rtl/>
              </w:rPr>
              <w:t xml:space="preserve"> </w:t>
            </w:r>
            <w:r w:rsidRPr="004007BF">
              <w:rPr>
                <w:rFonts w:cs="AF_Najed" w:hint="cs"/>
                <w:rtl/>
              </w:rPr>
              <w:t>على</w:t>
            </w:r>
            <w:r w:rsidRPr="004007BF">
              <w:rPr>
                <w:rFonts w:cs="AF_Najed"/>
                <w:rtl/>
              </w:rPr>
              <w:t xml:space="preserve"> </w:t>
            </w:r>
            <w:r w:rsidRPr="004007BF">
              <w:rPr>
                <w:rFonts w:cs="AF_Najed" w:hint="cs"/>
                <w:rtl/>
              </w:rPr>
              <w:t>الهواء</w:t>
            </w:r>
            <w:r w:rsidRPr="004007BF">
              <w:rPr>
                <w:rFonts w:cs="AF_Najed"/>
                <w:rtl/>
              </w:rPr>
              <w:t xml:space="preserve"> </w:t>
            </w:r>
            <w:r w:rsidRPr="004007BF">
              <w:rPr>
                <w:rFonts w:cs="AF_Najed" w:hint="cs"/>
                <w:rtl/>
              </w:rPr>
              <w:t>مباشرة</w:t>
            </w:r>
            <w:r w:rsidRPr="004007BF">
              <w:rPr>
                <w:rFonts w:cs="AF_Najed"/>
                <w:rtl/>
              </w:rPr>
              <w:t xml:space="preserve">/ </w:t>
            </w:r>
            <w:r w:rsidRPr="004007BF">
              <w:rPr>
                <w:rFonts w:cs="AF_Najed" w:hint="cs"/>
                <w:rtl/>
              </w:rPr>
              <w:t>مسجل</w:t>
            </w:r>
            <w:r w:rsidRPr="004007BF">
              <w:rPr>
                <w:rFonts w:cs="AF_Najed"/>
                <w:rtl/>
              </w:rPr>
              <w:t xml:space="preserve"> / </w:t>
            </w:r>
            <w:r w:rsidRPr="004007BF">
              <w:rPr>
                <w:rFonts w:cs="AF_Najed" w:hint="cs"/>
                <w:rtl/>
              </w:rPr>
              <w:t>مؤجل</w:t>
            </w:r>
            <w:r w:rsidRPr="004007BF">
              <w:rPr>
                <w:rFonts w:cs="AF_Najed"/>
                <w:rtl/>
              </w:rPr>
              <w:t xml:space="preserve"> </w:t>
            </w:r>
            <w:r w:rsidRPr="004007BF">
              <w:rPr>
                <w:rFonts w:cs="AF_Najed" w:hint="cs"/>
                <w:rtl/>
              </w:rPr>
              <w:t>مباشر، توقع غرامة على (النادى) عن كل حدث.</w:t>
            </w:r>
          </w:p>
        </w:tc>
        <w:tc>
          <w:tcPr>
            <w:tcW w:w="1726" w:type="dxa"/>
            <w:shd w:val="clear" w:color="auto" w:fill="auto"/>
            <w:vAlign w:val="center"/>
          </w:tcPr>
          <w:p w14:paraId="664AEAE8" w14:textId="77777777" w:rsidR="00B1746C" w:rsidRDefault="00B1746C" w:rsidP="00896357">
            <w:pPr>
              <w:spacing w:after="0"/>
              <w:jc w:val="center"/>
              <w:rPr>
                <w:rFonts w:cs="AF_Najed"/>
                <w:rtl/>
                <w:lang w:bidi="ar-EG"/>
              </w:rPr>
            </w:pPr>
            <w:r>
              <w:rPr>
                <w:rFonts w:cs="AF_Najed" w:hint="cs"/>
                <w:rtl/>
                <w:lang w:bidi="ar-EG"/>
              </w:rPr>
              <w:t>300,000</w:t>
            </w:r>
          </w:p>
          <w:p w14:paraId="6322C249" w14:textId="77777777" w:rsidR="00B1746C" w:rsidRPr="00D82608" w:rsidRDefault="00B1746C" w:rsidP="00896357">
            <w:pPr>
              <w:spacing w:after="0"/>
              <w:jc w:val="center"/>
              <w:rPr>
                <w:rFonts w:cs="AF_Najed"/>
                <w:rtl/>
                <w:lang w:bidi="ar-EG"/>
              </w:rPr>
            </w:pPr>
            <w:r>
              <w:rPr>
                <w:rFonts w:cs="AF_Najed" w:hint="cs"/>
                <w:rtl/>
                <w:lang w:bidi="ar-EG"/>
              </w:rPr>
              <w:t>(ثلاثمائة ألف جنية)</w:t>
            </w:r>
          </w:p>
        </w:tc>
      </w:tr>
      <w:tr w:rsidR="00B1746C" w:rsidRPr="00D82608" w14:paraId="3C3A230B" w14:textId="77777777" w:rsidTr="00896357">
        <w:trPr>
          <w:trHeight w:val="454"/>
        </w:trPr>
        <w:tc>
          <w:tcPr>
            <w:tcW w:w="7574" w:type="dxa"/>
            <w:gridSpan w:val="2"/>
            <w:shd w:val="clear" w:color="auto" w:fill="auto"/>
            <w:vAlign w:val="center"/>
          </w:tcPr>
          <w:p w14:paraId="3BC8C65B" w14:textId="77777777" w:rsidR="00B1746C" w:rsidRPr="004007BF" w:rsidRDefault="00B1746C" w:rsidP="007B66BB">
            <w:pPr>
              <w:pStyle w:val="ListParagraph"/>
              <w:numPr>
                <w:ilvl w:val="0"/>
                <w:numId w:val="72"/>
              </w:numPr>
              <w:bidi/>
              <w:spacing w:after="0"/>
              <w:jc w:val="both"/>
              <w:rPr>
                <w:rFonts w:cs="AF_Najed"/>
                <w:rtl/>
              </w:rPr>
            </w:pPr>
            <w:r w:rsidRPr="004007BF">
              <w:rPr>
                <w:rFonts w:cs="AF_Najed" w:hint="cs"/>
                <w:rtl/>
              </w:rPr>
              <w:t>إذا لم يلتزم (النادى) بحق (الشركة) وحدها دون غيرها (متى رغبت) داخل النادى بث جميع المؤتمرات الصحفية التى يقيمها الجهاز الفنى لفريق كرة القدم على الهواء مباشرة/ مسجل / مؤجل مباشر، توقع غرامة على (النادى) عن كل مؤتمر.</w:t>
            </w:r>
          </w:p>
        </w:tc>
        <w:tc>
          <w:tcPr>
            <w:tcW w:w="1726" w:type="dxa"/>
            <w:shd w:val="clear" w:color="auto" w:fill="auto"/>
            <w:vAlign w:val="center"/>
          </w:tcPr>
          <w:p w14:paraId="206E70AB" w14:textId="77777777" w:rsidR="00B1746C" w:rsidRDefault="00B1746C" w:rsidP="00896357">
            <w:pPr>
              <w:spacing w:after="0"/>
              <w:jc w:val="center"/>
              <w:rPr>
                <w:rFonts w:cs="AF_Najed"/>
                <w:rtl/>
                <w:lang w:bidi="ar-EG"/>
              </w:rPr>
            </w:pPr>
            <w:r>
              <w:rPr>
                <w:rFonts w:cs="AF_Najed" w:hint="cs"/>
                <w:rtl/>
                <w:lang w:bidi="ar-EG"/>
              </w:rPr>
              <w:t>200,000</w:t>
            </w:r>
          </w:p>
          <w:p w14:paraId="47E52145" w14:textId="77777777" w:rsidR="00B1746C" w:rsidRPr="00D82608" w:rsidRDefault="00B1746C" w:rsidP="00896357">
            <w:pPr>
              <w:spacing w:after="0"/>
              <w:jc w:val="center"/>
              <w:rPr>
                <w:rFonts w:cs="AF_Najed"/>
                <w:rtl/>
                <w:lang w:bidi="ar-EG"/>
              </w:rPr>
            </w:pPr>
            <w:r>
              <w:rPr>
                <w:rFonts w:cs="AF_Najed" w:hint="cs"/>
                <w:rtl/>
                <w:lang w:bidi="ar-EG"/>
              </w:rPr>
              <w:t>(مائتان ألف جنية)</w:t>
            </w:r>
          </w:p>
        </w:tc>
      </w:tr>
      <w:tr w:rsidR="00B1746C" w:rsidRPr="00D82608" w14:paraId="64322499" w14:textId="77777777" w:rsidTr="00896357">
        <w:trPr>
          <w:trHeight w:val="454"/>
        </w:trPr>
        <w:tc>
          <w:tcPr>
            <w:tcW w:w="7574" w:type="dxa"/>
            <w:gridSpan w:val="2"/>
            <w:shd w:val="clear" w:color="auto" w:fill="auto"/>
            <w:vAlign w:val="center"/>
          </w:tcPr>
          <w:p w14:paraId="1D5F21B5" w14:textId="77777777" w:rsidR="00B1746C" w:rsidRPr="004007BF" w:rsidRDefault="00B1746C" w:rsidP="007B66BB">
            <w:pPr>
              <w:pStyle w:val="ListParagraph"/>
              <w:numPr>
                <w:ilvl w:val="0"/>
                <w:numId w:val="72"/>
              </w:numPr>
              <w:bidi/>
              <w:spacing w:after="0"/>
              <w:jc w:val="both"/>
              <w:rPr>
                <w:rFonts w:cs="AF_Najed"/>
                <w:rtl/>
              </w:rPr>
            </w:pPr>
            <w:r w:rsidRPr="004007BF">
              <w:rPr>
                <w:rFonts w:cs="AF_Najed" w:hint="cs"/>
                <w:rtl/>
              </w:rPr>
              <w:t xml:space="preserve">إذا لم يلتزم (النادى) بحق </w:t>
            </w:r>
            <w:r w:rsidRPr="004007BF">
              <w:rPr>
                <w:rFonts w:cs="AF_Najed"/>
                <w:rtl/>
              </w:rPr>
              <w:t>(</w:t>
            </w:r>
            <w:r w:rsidRPr="004007BF">
              <w:rPr>
                <w:rFonts w:cs="AF_Najed" w:hint="cs"/>
                <w:rtl/>
              </w:rPr>
              <w:t>الشركة</w:t>
            </w:r>
            <w:r w:rsidRPr="004007BF">
              <w:rPr>
                <w:rFonts w:cs="AF_Najed"/>
                <w:rtl/>
              </w:rPr>
              <w:t xml:space="preserve">) </w:t>
            </w:r>
            <w:r w:rsidRPr="004007BF">
              <w:rPr>
                <w:rFonts w:cs="AF_Najed" w:hint="cs"/>
                <w:rtl/>
              </w:rPr>
              <w:t>وحدها</w:t>
            </w:r>
            <w:r w:rsidRPr="004007BF">
              <w:rPr>
                <w:rFonts w:cs="AF_Najed"/>
                <w:rtl/>
              </w:rPr>
              <w:t xml:space="preserve"> </w:t>
            </w:r>
            <w:r w:rsidRPr="004007BF">
              <w:rPr>
                <w:rFonts w:cs="AF_Najed" w:hint="cs"/>
                <w:rtl/>
              </w:rPr>
              <w:t>دون</w:t>
            </w:r>
            <w:r w:rsidRPr="004007BF">
              <w:rPr>
                <w:rFonts w:cs="AF_Najed"/>
                <w:rtl/>
              </w:rPr>
              <w:t xml:space="preserve"> </w:t>
            </w:r>
            <w:r w:rsidRPr="004007BF">
              <w:rPr>
                <w:rFonts w:cs="AF_Najed" w:hint="cs"/>
                <w:rtl/>
              </w:rPr>
              <w:t>غيرها</w:t>
            </w:r>
            <w:r w:rsidRPr="004007BF">
              <w:rPr>
                <w:rFonts w:cs="AF_Najed"/>
                <w:rtl/>
              </w:rPr>
              <w:t xml:space="preserve"> (</w:t>
            </w:r>
            <w:r w:rsidRPr="004007BF">
              <w:rPr>
                <w:rFonts w:cs="AF_Najed" w:hint="cs"/>
                <w:rtl/>
              </w:rPr>
              <w:t>متى</w:t>
            </w:r>
            <w:r w:rsidRPr="004007BF">
              <w:rPr>
                <w:rFonts w:cs="AF_Najed"/>
                <w:rtl/>
              </w:rPr>
              <w:t xml:space="preserve"> </w:t>
            </w:r>
            <w:r w:rsidRPr="004007BF">
              <w:rPr>
                <w:rFonts w:cs="AF_Najed" w:hint="cs"/>
                <w:rtl/>
              </w:rPr>
              <w:t>رغبت</w:t>
            </w:r>
            <w:r w:rsidRPr="004007BF">
              <w:rPr>
                <w:rFonts w:cs="AF_Najed"/>
                <w:rtl/>
              </w:rPr>
              <w:t xml:space="preserve">) </w:t>
            </w:r>
            <w:r w:rsidRPr="004007BF">
              <w:rPr>
                <w:rFonts w:cs="AF_Najed" w:hint="cs"/>
                <w:rtl/>
              </w:rPr>
              <w:t>داخل</w:t>
            </w:r>
            <w:r w:rsidRPr="004007BF">
              <w:rPr>
                <w:rFonts w:cs="AF_Najed"/>
                <w:rtl/>
              </w:rPr>
              <w:t xml:space="preserve"> </w:t>
            </w:r>
            <w:r w:rsidRPr="004007BF">
              <w:rPr>
                <w:rFonts w:cs="AF_Najed" w:hint="cs"/>
                <w:rtl/>
              </w:rPr>
              <w:t>النادى</w:t>
            </w:r>
            <w:r w:rsidRPr="004007BF">
              <w:rPr>
                <w:rFonts w:cs="AF_Najed"/>
                <w:rtl/>
              </w:rPr>
              <w:t xml:space="preserve"> </w:t>
            </w:r>
            <w:r w:rsidRPr="004007BF">
              <w:rPr>
                <w:rFonts w:cs="AF_Najed" w:hint="cs"/>
                <w:rtl/>
              </w:rPr>
              <w:t>بث</w:t>
            </w:r>
            <w:r w:rsidRPr="004007BF">
              <w:rPr>
                <w:rFonts w:cs="AF_Najed"/>
                <w:rtl/>
              </w:rPr>
              <w:t xml:space="preserve"> </w:t>
            </w:r>
            <w:r w:rsidRPr="004007BF">
              <w:rPr>
                <w:rFonts w:cs="AF_Najed" w:hint="cs"/>
                <w:rtl/>
              </w:rPr>
              <w:t>تدريبات</w:t>
            </w:r>
            <w:r w:rsidRPr="004007BF">
              <w:rPr>
                <w:rFonts w:cs="AF_Najed"/>
                <w:rtl/>
              </w:rPr>
              <w:t xml:space="preserve"> </w:t>
            </w:r>
            <w:r w:rsidRPr="004007BF">
              <w:rPr>
                <w:rFonts w:cs="AF_Najed" w:hint="cs"/>
                <w:rtl/>
              </w:rPr>
              <w:t>أو</w:t>
            </w:r>
            <w:r w:rsidRPr="004007BF">
              <w:rPr>
                <w:rFonts w:cs="AF_Najed"/>
                <w:rtl/>
              </w:rPr>
              <w:t xml:space="preserve"> </w:t>
            </w:r>
            <w:r w:rsidRPr="004007BF">
              <w:rPr>
                <w:rFonts w:cs="AF_Najed" w:hint="cs"/>
                <w:rtl/>
              </w:rPr>
              <w:t>المعسكرات</w:t>
            </w:r>
            <w:r w:rsidRPr="004007BF">
              <w:rPr>
                <w:rFonts w:cs="AF_Najed"/>
                <w:rtl/>
              </w:rPr>
              <w:t xml:space="preserve"> </w:t>
            </w:r>
            <w:r w:rsidRPr="004007BF">
              <w:rPr>
                <w:rFonts w:cs="AF_Najed" w:hint="cs"/>
                <w:rtl/>
              </w:rPr>
              <w:t>التى</w:t>
            </w:r>
            <w:r w:rsidRPr="004007BF">
              <w:rPr>
                <w:rFonts w:cs="AF_Najed"/>
                <w:rtl/>
              </w:rPr>
              <w:t xml:space="preserve"> </w:t>
            </w:r>
            <w:r w:rsidRPr="004007BF">
              <w:rPr>
                <w:rFonts w:cs="AF_Najed" w:hint="cs"/>
                <w:rtl/>
              </w:rPr>
              <w:t>يقيمها</w:t>
            </w:r>
            <w:r w:rsidRPr="004007BF">
              <w:rPr>
                <w:rFonts w:cs="AF_Najed"/>
                <w:rtl/>
              </w:rPr>
              <w:t xml:space="preserve"> </w:t>
            </w:r>
            <w:r w:rsidRPr="004007BF">
              <w:rPr>
                <w:rFonts w:cs="AF_Najed" w:hint="cs"/>
                <w:rtl/>
              </w:rPr>
              <w:t>فريق</w:t>
            </w:r>
            <w:r w:rsidRPr="004007BF">
              <w:rPr>
                <w:rFonts w:cs="AF_Najed"/>
                <w:rtl/>
              </w:rPr>
              <w:t xml:space="preserve"> </w:t>
            </w:r>
            <w:r w:rsidRPr="004007BF">
              <w:rPr>
                <w:rFonts w:cs="AF_Najed" w:hint="cs"/>
                <w:rtl/>
              </w:rPr>
              <w:t>كرة</w:t>
            </w:r>
            <w:r w:rsidRPr="004007BF">
              <w:rPr>
                <w:rFonts w:cs="AF_Najed"/>
                <w:rtl/>
              </w:rPr>
              <w:t xml:space="preserve"> </w:t>
            </w:r>
            <w:r w:rsidRPr="004007BF">
              <w:rPr>
                <w:rFonts w:cs="AF_Najed" w:hint="cs"/>
                <w:rtl/>
              </w:rPr>
              <w:t>القدم</w:t>
            </w:r>
            <w:r w:rsidRPr="004007BF">
              <w:rPr>
                <w:rFonts w:cs="AF_Najed"/>
                <w:rtl/>
              </w:rPr>
              <w:t xml:space="preserve"> </w:t>
            </w:r>
            <w:r w:rsidRPr="004007BF">
              <w:rPr>
                <w:rFonts w:cs="AF_Najed" w:hint="cs"/>
                <w:rtl/>
              </w:rPr>
              <w:t>بالنادى</w:t>
            </w:r>
            <w:r w:rsidRPr="004007BF">
              <w:rPr>
                <w:rFonts w:cs="AF_Najed"/>
                <w:rtl/>
              </w:rPr>
              <w:t xml:space="preserve"> </w:t>
            </w:r>
            <w:r w:rsidRPr="004007BF">
              <w:rPr>
                <w:rFonts w:cs="AF_Najed" w:hint="cs"/>
                <w:rtl/>
              </w:rPr>
              <w:t>وعمل</w:t>
            </w:r>
            <w:r w:rsidRPr="004007BF">
              <w:rPr>
                <w:rFonts w:cs="AF_Najed"/>
                <w:rtl/>
              </w:rPr>
              <w:t xml:space="preserve"> </w:t>
            </w:r>
            <w:r w:rsidRPr="004007BF">
              <w:rPr>
                <w:rFonts w:cs="AF_Najed" w:hint="cs"/>
                <w:rtl/>
              </w:rPr>
              <w:t>لقاءات</w:t>
            </w:r>
            <w:r w:rsidRPr="004007BF">
              <w:rPr>
                <w:rFonts w:cs="AF_Najed"/>
                <w:rtl/>
              </w:rPr>
              <w:t xml:space="preserve"> </w:t>
            </w:r>
            <w:r w:rsidRPr="004007BF">
              <w:rPr>
                <w:rFonts w:cs="AF_Najed" w:hint="cs"/>
                <w:rtl/>
              </w:rPr>
              <w:t>مع</w:t>
            </w:r>
            <w:r w:rsidRPr="004007BF">
              <w:rPr>
                <w:rFonts w:cs="AF_Najed"/>
                <w:rtl/>
              </w:rPr>
              <w:t xml:space="preserve"> </w:t>
            </w:r>
            <w:r w:rsidRPr="004007BF">
              <w:rPr>
                <w:rFonts w:cs="AF_Najed" w:hint="cs"/>
                <w:rtl/>
              </w:rPr>
              <w:t>اللاعبين</w:t>
            </w:r>
            <w:r w:rsidRPr="004007BF">
              <w:rPr>
                <w:rFonts w:cs="AF_Najed"/>
                <w:rtl/>
              </w:rPr>
              <w:t xml:space="preserve"> </w:t>
            </w:r>
            <w:r w:rsidRPr="004007BF">
              <w:rPr>
                <w:rFonts w:cs="AF_Najed" w:hint="cs"/>
                <w:rtl/>
              </w:rPr>
              <w:t>والجهاز</w:t>
            </w:r>
            <w:r w:rsidRPr="004007BF">
              <w:rPr>
                <w:rFonts w:cs="AF_Najed"/>
                <w:rtl/>
              </w:rPr>
              <w:t xml:space="preserve"> </w:t>
            </w:r>
            <w:r w:rsidRPr="004007BF">
              <w:rPr>
                <w:rFonts w:cs="AF_Najed" w:hint="cs"/>
                <w:rtl/>
              </w:rPr>
              <w:t>الفنى</w:t>
            </w:r>
            <w:r w:rsidRPr="004007BF">
              <w:rPr>
                <w:rFonts w:cs="AF_Najed"/>
                <w:rtl/>
              </w:rPr>
              <w:t xml:space="preserve"> </w:t>
            </w:r>
            <w:r w:rsidRPr="004007BF">
              <w:rPr>
                <w:rFonts w:cs="AF_Najed" w:hint="cs"/>
                <w:rtl/>
              </w:rPr>
              <w:t>على</w:t>
            </w:r>
            <w:r w:rsidRPr="004007BF">
              <w:rPr>
                <w:rFonts w:cs="AF_Najed"/>
                <w:rtl/>
              </w:rPr>
              <w:t xml:space="preserve"> </w:t>
            </w:r>
            <w:r w:rsidRPr="004007BF">
              <w:rPr>
                <w:rFonts w:cs="AF_Najed" w:hint="cs"/>
                <w:rtl/>
              </w:rPr>
              <w:t>الهواء</w:t>
            </w:r>
            <w:r w:rsidRPr="004007BF">
              <w:rPr>
                <w:rFonts w:cs="AF_Najed"/>
                <w:rtl/>
              </w:rPr>
              <w:t xml:space="preserve"> </w:t>
            </w:r>
            <w:r w:rsidRPr="004007BF">
              <w:rPr>
                <w:rFonts w:cs="AF_Najed" w:hint="cs"/>
                <w:rtl/>
              </w:rPr>
              <w:t>مباشرة</w:t>
            </w:r>
            <w:r w:rsidRPr="004007BF">
              <w:rPr>
                <w:rFonts w:cs="AF_Najed"/>
                <w:rtl/>
              </w:rPr>
              <w:t xml:space="preserve">/ </w:t>
            </w:r>
            <w:r w:rsidRPr="004007BF">
              <w:rPr>
                <w:rFonts w:cs="AF_Najed" w:hint="cs"/>
                <w:rtl/>
              </w:rPr>
              <w:t>مسجل</w:t>
            </w:r>
            <w:r w:rsidRPr="004007BF">
              <w:rPr>
                <w:rFonts w:cs="AF_Najed"/>
                <w:rtl/>
              </w:rPr>
              <w:t xml:space="preserve"> / </w:t>
            </w:r>
            <w:r w:rsidRPr="004007BF">
              <w:rPr>
                <w:rFonts w:cs="AF_Najed" w:hint="cs"/>
                <w:rtl/>
              </w:rPr>
              <w:lastRenderedPageBreak/>
              <w:t>مؤجل</w:t>
            </w:r>
            <w:r w:rsidRPr="004007BF">
              <w:rPr>
                <w:rFonts w:cs="AF_Najed"/>
                <w:rtl/>
              </w:rPr>
              <w:t xml:space="preserve"> </w:t>
            </w:r>
            <w:r w:rsidRPr="004007BF">
              <w:rPr>
                <w:rFonts w:cs="AF_Najed" w:hint="cs"/>
                <w:rtl/>
              </w:rPr>
              <w:t>مباشر،</w:t>
            </w:r>
            <w:r w:rsidRPr="004007BF">
              <w:rPr>
                <w:rFonts w:cs="AF_Najed"/>
                <w:rtl/>
              </w:rPr>
              <w:t xml:space="preserve"> </w:t>
            </w:r>
            <w:r w:rsidRPr="004007BF">
              <w:rPr>
                <w:rFonts w:cs="AF_Najed" w:hint="cs"/>
                <w:rtl/>
              </w:rPr>
              <w:t>توقع غرامة على (النادى) عن كل تدريب.</w:t>
            </w:r>
          </w:p>
        </w:tc>
        <w:tc>
          <w:tcPr>
            <w:tcW w:w="1726" w:type="dxa"/>
            <w:shd w:val="clear" w:color="auto" w:fill="auto"/>
            <w:vAlign w:val="center"/>
          </w:tcPr>
          <w:p w14:paraId="659CE5E2" w14:textId="77777777" w:rsidR="00B1746C" w:rsidRDefault="00B1746C" w:rsidP="00896357">
            <w:pPr>
              <w:spacing w:after="0"/>
              <w:jc w:val="center"/>
              <w:rPr>
                <w:rFonts w:cs="AF_Najed"/>
                <w:rtl/>
                <w:lang w:bidi="ar-EG"/>
              </w:rPr>
            </w:pPr>
            <w:r>
              <w:rPr>
                <w:rFonts w:cs="AF_Najed" w:hint="cs"/>
                <w:rtl/>
                <w:lang w:bidi="ar-EG"/>
              </w:rPr>
              <w:lastRenderedPageBreak/>
              <w:t>100,000</w:t>
            </w:r>
          </w:p>
          <w:p w14:paraId="4F2BF3BB" w14:textId="77777777" w:rsidR="00B1746C" w:rsidRPr="00D82608" w:rsidRDefault="00B1746C" w:rsidP="00896357">
            <w:pPr>
              <w:spacing w:after="0"/>
              <w:jc w:val="center"/>
              <w:rPr>
                <w:rFonts w:cs="AF_Najed"/>
                <w:rtl/>
                <w:lang w:val="en-US"/>
              </w:rPr>
            </w:pPr>
            <w:r>
              <w:rPr>
                <w:rFonts w:cs="AF_Najed" w:hint="cs"/>
                <w:rtl/>
                <w:lang w:bidi="ar-EG"/>
              </w:rPr>
              <w:t>(مائة ألف جنية)</w:t>
            </w:r>
          </w:p>
        </w:tc>
      </w:tr>
      <w:tr w:rsidR="00B1746C" w:rsidRPr="00D82608" w14:paraId="26673AA6" w14:textId="77777777" w:rsidTr="00896357">
        <w:trPr>
          <w:trHeight w:val="454"/>
        </w:trPr>
        <w:tc>
          <w:tcPr>
            <w:tcW w:w="7574" w:type="dxa"/>
            <w:gridSpan w:val="2"/>
            <w:shd w:val="clear" w:color="auto" w:fill="auto"/>
            <w:vAlign w:val="center"/>
          </w:tcPr>
          <w:p w14:paraId="72B2EF59" w14:textId="77777777" w:rsidR="00B1746C" w:rsidRPr="004007BF" w:rsidRDefault="00B1746C" w:rsidP="007B66BB">
            <w:pPr>
              <w:pStyle w:val="ListParagraph"/>
              <w:numPr>
                <w:ilvl w:val="0"/>
                <w:numId w:val="72"/>
              </w:numPr>
              <w:bidi/>
              <w:spacing w:after="0"/>
              <w:jc w:val="both"/>
              <w:rPr>
                <w:rFonts w:cs="AF_Najed"/>
                <w:rtl/>
              </w:rPr>
            </w:pPr>
            <w:r w:rsidRPr="004007BF">
              <w:rPr>
                <w:rFonts w:cs="AF_Najed" w:hint="cs"/>
                <w:rtl/>
              </w:rPr>
              <w:lastRenderedPageBreak/>
              <w:t>إذا سمح (النادى) للغير</w:t>
            </w:r>
            <w:r w:rsidRPr="004007BF">
              <w:rPr>
                <w:rFonts w:cs="AF_Najed"/>
                <w:rtl/>
              </w:rPr>
              <w:t xml:space="preserve"> </w:t>
            </w:r>
            <w:r w:rsidRPr="004007BF">
              <w:rPr>
                <w:rFonts w:cs="AF_Najed" w:hint="cs"/>
                <w:rtl/>
              </w:rPr>
              <w:t>بث</w:t>
            </w:r>
            <w:r w:rsidRPr="004007BF">
              <w:rPr>
                <w:rFonts w:cs="AF_Najed"/>
                <w:rtl/>
              </w:rPr>
              <w:t xml:space="preserve"> </w:t>
            </w:r>
            <w:r w:rsidRPr="004007BF">
              <w:rPr>
                <w:rFonts w:cs="AF_Najed" w:hint="cs"/>
                <w:rtl/>
              </w:rPr>
              <w:t>تدريبات</w:t>
            </w:r>
            <w:r w:rsidRPr="004007BF">
              <w:rPr>
                <w:rFonts w:cs="AF_Najed"/>
                <w:rtl/>
              </w:rPr>
              <w:t xml:space="preserve"> </w:t>
            </w:r>
            <w:r w:rsidRPr="004007BF">
              <w:rPr>
                <w:rFonts w:cs="AF_Najed" w:hint="cs"/>
                <w:rtl/>
              </w:rPr>
              <w:t>أو</w:t>
            </w:r>
            <w:r w:rsidRPr="004007BF">
              <w:rPr>
                <w:rFonts w:cs="AF_Najed"/>
                <w:rtl/>
              </w:rPr>
              <w:t xml:space="preserve"> </w:t>
            </w:r>
            <w:r w:rsidRPr="004007BF">
              <w:rPr>
                <w:rFonts w:cs="AF_Najed" w:hint="cs"/>
                <w:rtl/>
              </w:rPr>
              <w:t>المعسكرات</w:t>
            </w:r>
            <w:r w:rsidRPr="004007BF">
              <w:rPr>
                <w:rFonts w:cs="AF_Najed"/>
                <w:rtl/>
              </w:rPr>
              <w:t xml:space="preserve"> </w:t>
            </w:r>
            <w:r w:rsidRPr="004007BF">
              <w:rPr>
                <w:rFonts w:cs="AF_Najed" w:hint="cs"/>
                <w:rtl/>
              </w:rPr>
              <w:t>التى</w:t>
            </w:r>
            <w:r w:rsidRPr="004007BF">
              <w:rPr>
                <w:rFonts w:cs="AF_Najed"/>
                <w:rtl/>
              </w:rPr>
              <w:t xml:space="preserve"> </w:t>
            </w:r>
            <w:r w:rsidRPr="004007BF">
              <w:rPr>
                <w:rFonts w:cs="AF_Najed" w:hint="cs"/>
                <w:rtl/>
              </w:rPr>
              <w:t>يقيمها</w:t>
            </w:r>
            <w:r w:rsidRPr="004007BF">
              <w:rPr>
                <w:rFonts w:cs="AF_Najed"/>
                <w:rtl/>
              </w:rPr>
              <w:t xml:space="preserve"> </w:t>
            </w:r>
            <w:r w:rsidRPr="004007BF">
              <w:rPr>
                <w:rFonts w:cs="AF_Najed" w:hint="cs"/>
                <w:rtl/>
              </w:rPr>
              <w:t>فريق</w:t>
            </w:r>
            <w:r w:rsidRPr="004007BF">
              <w:rPr>
                <w:rFonts w:cs="AF_Najed"/>
                <w:rtl/>
              </w:rPr>
              <w:t xml:space="preserve"> </w:t>
            </w:r>
            <w:r w:rsidRPr="004007BF">
              <w:rPr>
                <w:rFonts w:cs="AF_Najed" w:hint="cs"/>
                <w:rtl/>
              </w:rPr>
              <w:t>كرة</w:t>
            </w:r>
            <w:r w:rsidRPr="004007BF">
              <w:rPr>
                <w:rFonts w:cs="AF_Najed"/>
                <w:rtl/>
              </w:rPr>
              <w:t xml:space="preserve"> </w:t>
            </w:r>
            <w:r w:rsidRPr="004007BF">
              <w:rPr>
                <w:rFonts w:cs="AF_Najed" w:hint="cs"/>
                <w:rtl/>
              </w:rPr>
              <w:t>القدم</w:t>
            </w:r>
            <w:r w:rsidRPr="004007BF">
              <w:rPr>
                <w:rFonts w:cs="AF_Najed"/>
                <w:rtl/>
              </w:rPr>
              <w:t xml:space="preserve"> </w:t>
            </w:r>
            <w:r w:rsidRPr="004007BF">
              <w:rPr>
                <w:rFonts w:cs="AF_Najed" w:hint="cs"/>
                <w:rtl/>
              </w:rPr>
              <w:t>بالنادى</w:t>
            </w:r>
            <w:r w:rsidRPr="004007BF">
              <w:rPr>
                <w:rFonts w:cs="AF_Najed"/>
                <w:rtl/>
              </w:rPr>
              <w:t xml:space="preserve"> </w:t>
            </w:r>
            <w:r w:rsidRPr="004007BF">
              <w:rPr>
                <w:rFonts w:cs="AF_Najed" w:hint="cs"/>
                <w:rtl/>
              </w:rPr>
              <w:t>وعمل</w:t>
            </w:r>
            <w:r w:rsidRPr="004007BF">
              <w:rPr>
                <w:rFonts w:cs="AF_Najed"/>
                <w:rtl/>
              </w:rPr>
              <w:t xml:space="preserve"> </w:t>
            </w:r>
            <w:r w:rsidRPr="004007BF">
              <w:rPr>
                <w:rFonts w:cs="AF_Najed" w:hint="cs"/>
                <w:rtl/>
              </w:rPr>
              <w:t>لقاءات</w:t>
            </w:r>
            <w:r w:rsidRPr="004007BF">
              <w:rPr>
                <w:rFonts w:cs="AF_Najed"/>
                <w:rtl/>
              </w:rPr>
              <w:t xml:space="preserve"> </w:t>
            </w:r>
            <w:r w:rsidRPr="004007BF">
              <w:rPr>
                <w:rFonts w:cs="AF_Najed" w:hint="cs"/>
                <w:rtl/>
              </w:rPr>
              <w:t>مع</w:t>
            </w:r>
            <w:r w:rsidRPr="004007BF">
              <w:rPr>
                <w:rFonts w:cs="AF_Najed"/>
                <w:rtl/>
              </w:rPr>
              <w:t xml:space="preserve"> </w:t>
            </w:r>
            <w:r w:rsidRPr="004007BF">
              <w:rPr>
                <w:rFonts w:cs="AF_Najed" w:hint="cs"/>
                <w:rtl/>
              </w:rPr>
              <w:t>اللاعبين</w:t>
            </w:r>
            <w:r w:rsidRPr="004007BF">
              <w:rPr>
                <w:rFonts w:cs="AF_Najed"/>
                <w:rtl/>
              </w:rPr>
              <w:t xml:space="preserve"> </w:t>
            </w:r>
            <w:r w:rsidRPr="004007BF">
              <w:rPr>
                <w:rFonts w:cs="AF_Najed" w:hint="cs"/>
                <w:rtl/>
              </w:rPr>
              <w:t>والجهاز</w:t>
            </w:r>
            <w:r w:rsidRPr="004007BF">
              <w:rPr>
                <w:rFonts w:cs="AF_Najed"/>
                <w:rtl/>
              </w:rPr>
              <w:t xml:space="preserve"> </w:t>
            </w:r>
            <w:r w:rsidRPr="004007BF">
              <w:rPr>
                <w:rFonts w:cs="AF_Najed" w:hint="cs"/>
                <w:rtl/>
              </w:rPr>
              <w:t>الفنى</w:t>
            </w:r>
            <w:r w:rsidRPr="004007BF">
              <w:rPr>
                <w:rFonts w:cs="AF_Najed"/>
                <w:rtl/>
              </w:rPr>
              <w:t xml:space="preserve"> </w:t>
            </w:r>
            <w:r w:rsidRPr="004007BF">
              <w:rPr>
                <w:rFonts w:cs="AF_Najed" w:hint="cs"/>
                <w:rtl/>
              </w:rPr>
              <w:t>على</w:t>
            </w:r>
            <w:r w:rsidRPr="004007BF">
              <w:rPr>
                <w:rFonts w:cs="AF_Najed"/>
                <w:rtl/>
              </w:rPr>
              <w:t xml:space="preserve"> </w:t>
            </w:r>
            <w:r w:rsidRPr="004007BF">
              <w:rPr>
                <w:rFonts w:cs="AF_Najed" w:hint="cs"/>
                <w:rtl/>
              </w:rPr>
              <w:t>الهواء</w:t>
            </w:r>
            <w:r w:rsidRPr="004007BF">
              <w:rPr>
                <w:rFonts w:cs="AF_Najed"/>
                <w:rtl/>
              </w:rPr>
              <w:t xml:space="preserve"> </w:t>
            </w:r>
            <w:r w:rsidRPr="004007BF">
              <w:rPr>
                <w:rFonts w:cs="AF_Najed" w:hint="cs"/>
                <w:rtl/>
              </w:rPr>
              <w:t>مباشرة</w:t>
            </w:r>
            <w:r w:rsidRPr="004007BF">
              <w:rPr>
                <w:rFonts w:cs="AF_Najed"/>
                <w:rtl/>
              </w:rPr>
              <w:t xml:space="preserve">/ </w:t>
            </w:r>
            <w:r w:rsidRPr="004007BF">
              <w:rPr>
                <w:rFonts w:cs="AF_Najed" w:hint="cs"/>
                <w:rtl/>
              </w:rPr>
              <w:t>مسجل</w:t>
            </w:r>
            <w:r w:rsidRPr="004007BF">
              <w:rPr>
                <w:rFonts w:cs="AF_Najed"/>
                <w:rtl/>
              </w:rPr>
              <w:t xml:space="preserve"> / </w:t>
            </w:r>
            <w:r w:rsidRPr="004007BF">
              <w:rPr>
                <w:rFonts w:cs="AF_Najed" w:hint="cs"/>
                <w:rtl/>
              </w:rPr>
              <w:t>مؤجل</w:t>
            </w:r>
            <w:r w:rsidRPr="004007BF">
              <w:rPr>
                <w:rFonts w:cs="AF_Najed"/>
                <w:rtl/>
              </w:rPr>
              <w:t xml:space="preserve"> </w:t>
            </w:r>
            <w:r w:rsidRPr="004007BF">
              <w:rPr>
                <w:rFonts w:cs="AF_Najed" w:hint="cs"/>
                <w:rtl/>
              </w:rPr>
              <w:t>مباشر دون الحصول</w:t>
            </w:r>
            <w:r w:rsidRPr="004007BF">
              <w:rPr>
                <w:rFonts w:cs="AF_Najed"/>
                <w:rtl/>
              </w:rPr>
              <w:t xml:space="preserve"> </w:t>
            </w:r>
            <w:r w:rsidRPr="004007BF">
              <w:rPr>
                <w:rFonts w:cs="AF_Najed" w:hint="cs"/>
                <w:rtl/>
              </w:rPr>
              <w:t>على</w:t>
            </w:r>
            <w:r w:rsidRPr="004007BF">
              <w:rPr>
                <w:rFonts w:cs="AF_Najed"/>
                <w:rtl/>
              </w:rPr>
              <w:t xml:space="preserve"> </w:t>
            </w:r>
            <w:r w:rsidRPr="004007BF">
              <w:rPr>
                <w:rFonts w:cs="AF_Najed" w:hint="cs"/>
                <w:rtl/>
              </w:rPr>
              <w:t>موافقة</w:t>
            </w:r>
            <w:r w:rsidRPr="004007BF">
              <w:rPr>
                <w:rFonts w:cs="AF_Najed"/>
                <w:rtl/>
              </w:rPr>
              <w:t xml:space="preserve"> (</w:t>
            </w:r>
            <w:r w:rsidRPr="004007BF">
              <w:rPr>
                <w:rFonts w:cs="AF_Najed" w:hint="cs"/>
                <w:rtl/>
              </w:rPr>
              <w:t>الشركة</w:t>
            </w:r>
            <w:r w:rsidRPr="004007BF">
              <w:rPr>
                <w:rFonts w:cs="AF_Najed"/>
                <w:rtl/>
              </w:rPr>
              <w:t xml:space="preserve">) </w:t>
            </w:r>
            <w:r w:rsidRPr="004007BF">
              <w:rPr>
                <w:rFonts w:cs="AF_Najed" w:hint="cs"/>
                <w:rtl/>
              </w:rPr>
              <w:t>،</w:t>
            </w:r>
            <w:r w:rsidRPr="004007BF">
              <w:rPr>
                <w:rFonts w:cs="AF_Najed"/>
                <w:rtl/>
              </w:rPr>
              <w:t xml:space="preserve"> </w:t>
            </w:r>
            <w:r w:rsidRPr="004007BF">
              <w:rPr>
                <w:rFonts w:cs="AF_Najed" w:hint="cs"/>
                <w:rtl/>
              </w:rPr>
              <w:t>توقع غرامة على (النادى) عن كل تدريب.</w:t>
            </w:r>
          </w:p>
        </w:tc>
        <w:tc>
          <w:tcPr>
            <w:tcW w:w="1726" w:type="dxa"/>
            <w:shd w:val="clear" w:color="auto" w:fill="auto"/>
            <w:vAlign w:val="center"/>
          </w:tcPr>
          <w:p w14:paraId="55952D81" w14:textId="77777777" w:rsidR="00B1746C" w:rsidRDefault="00B1746C" w:rsidP="00896357">
            <w:pPr>
              <w:spacing w:after="0"/>
              <w:jc w:val="center"/>
              <w:rPr>
                <w:rFonts w:cs="AF_Najed"/>
                <w:rtl/>
                <w:lang w:bidi="ar-EG"/>
              </w:rPr>
            </w:pPr>
            <w:r>
              <w:rPr>
                <w:rFonts w:cs="AF_Najed" w:hint="cs"/>
                <w:rtl/>
                <w:lang w:bidi="ar-EG"/>
              </w:rPr>
              <w:t>20,000</w:t>
            </w:r>
          </w:p>
          <w:p w14:paraId="56FF9796" w14:textId="77777777" w:rsidR="00B1746C" w:rsidRPr="00D82608" w:rsidRDefault="00B1746C" w:rsidP="00896357">
            <w:pPr>
              <w:spacing w:after="0"/>
              <w:jc w:val="center"/>
              <w:rPr>
                <w:rFonts w:cs="AF_Najed"/>
                <w:rtl/>
                <w:lang w:bidi="ar-EG"/>
              </w:rPr>
            </w:pPr>
            <w:r>
              <w:rPr>
                <w:rFonts w:cs="AF_Najed" w:hint="cs"/>
                <w:rtl/>
                <w:lang w:bidi="ar-EG"/>
              </w:rPr>
              <w:t>(عشرون ألف جنية)</w:t>
            </w:r>
          </w:p>
        </w:tc>
      </w:tr>
      <w:tr w:rsidR="00B1746C" w:rsidRPr="00D82608" w14:paraId="749C2ECF" w14:textId="77777777" w:rsidTr="00896357">
        <w:trPr>
          <w:trHeight w:val="454"/>
        </w:trPr>
        <w:tc>
          <w:tcPr>
            <w:tcW w:w="7574" w:type="dxa"/>
            <w:gridSpan w:val="2"/>
            <w:shd w:val="clear" w:color="auto" w:fill="auto"/>
            <w:vAlign w:val="center"/>
          </w:tcPr>
          <w:p w14:paraId="6141AE05" w14:textId="77777777" w:rsidR="00B1746C" w:rsidRPr="004007BF" w:rsidRDefault="00B1746C" w:rsidP="007B66BB">
            <w:pPr>
              <w:pStyle w:val="ListParagraph"/>
              <w:numPr>
                <w:ilvl w:val="0"/>
                <w:numId w:val="72"/>
              </w:numPr>
              <w:bidi/>
              <w:spacing w:after="0"/>
              <w:jc w:val="both"/>
              <w:rPr>
                <w:rFonts w:cs="AF_Najed"/>
                <w:rtl/>
              </w:rPr>
            </w:pPr>
            <w:r w:rsidRPr="004007BF">
              <w:rPr>
                <w:rFonts w:cs="AF_Najed" w:hint="cs"/>
                <w:rtl/>
              </w:rPr>
              <w:t xml:space="preserve">إذا لم يلتزم (النادى) بحق </w:t>
            </w:r>
            <w:r w:rsidRPr="004007BF">
              <w:rPr>
                <w:rFonts w:cs="AF_Najed"/>
                <w:rtl/>
              </w:rPr>
              <w:t>(</w:t>
            </w:r>
            <w:r w:rsidRPr="004007BF">
              <w:rPr>
                <w:rFonts w:cs="AF_Najed" w:hint="cs"/>
                <w:rtl/>
              </w:rPr>
              <w:t>الشركة</w:t>
            </w:r>
            <w:r w:rsidRPr="004007BF">
              <w:rPr>
                <w:rFonts w:cs="AF_Najed"/>
                <w:rtl/>
              </w:rPr>
              <w:t xml:space="preserve">) </w:t>
            </w:r>
            <w:r w:rsidRPr="004007BF">
              <w:rPr>
                <w:rFonts w:cs="AF_Najed" w:hint="cs"/>
                <w:rtl/>
              </w:rPr>
              <w:t>وحدها</w:t>
            </w:r>
            <w:r w:rsidRPr="004007BF">
              <w:rPr>
                <w:rFonts w:cs="AF_Najed"/>
                <w:rtl/>
              </w:rPr>
              <w:t xml:space="preserve"> </w:t>
            </w:r>
            <w:r w:rsidRPr="004007BF">
              <w:rPr>
                <w:rFonts w:cs="AF_Najed" w:hint="cs"/>
                <w:rtl/>
              </w:rPr>
              <w:t>دون</w:t>
            </w:r>
            <w:r w:rsidRPr="004007BF">
              <w:rPr>
                <w:rFonts w:cs="AF_Najed"/>
                <w:rtl/>
              </w:rPr>
              <w:t xml:space="preserve"> </w:t>
            </w:r>
            <w:r w:rsidRPr="004007BF">
              <w:rPr>
                <w:rFonts w:cs="AF_Najed" w:hint="cs"/>
                <w:rtl/>
              </w:rPr>
              <w:t>غيرها</w:t>
            </w:r>
            <w:r w:rsidRPr="004007BF">
              <w:rPr>
                <w:rFonts w:cs="AF_Najed"/>
                <w:rtl/>
              </w:rPr>
              <w:t xml:space="preserve"> (</w:t>
            </w:r>
            <w:r w:rsidRPr="004007BF">
              <w:rPr>
                <w:rFonts w:cs="AF_Najed" w:hint="cs"/>
                <w:rtl/>
              </w:rPr>
              <w:t>متى</w:t>
            </w:r>
            <w:r w:rsidRPr="004007BF">
              <w:rPr>
                <w:rFonts w:cs="AF_Najed"/>
                <w:rtl/>
              </w:rPr>
              <w:t xml:space="preserve"> </w:t>
            </w:r>
            <w:r w:rsidRPr="004007BF">
              <w:rPr>
                <w:rFonts w:cs="AF_Najed" w:hint="cs"/>
                <w:rtl/>
              </w:rPr>
              <w:t>رغبت</w:t>
            </w:r>
            <w:r w:rsidRPr="004007BF">
              <w:rPr>
                <w:rFonts w:cs="AF_Najed"/>
                <w:rtl/>
              </w:rPr>
              <w:t>)</w:t>
            </w:r>
            <w:r w:rsidRPr="004007BF">
              <w:rPr>
                <w:rFonts w:cs="AF_Najed" w:hint="cs"/>
                <w:rtl/>
              </w:rPr>
              <w:t xml:space="preserve"> ببث إنتقالات فريق كرة القدم بالنادى وعمل لقاءات مع اللاعبين والجهاز الفنى على الهواء مباشرة/ مسجل / مؤجل مباشر،</w:t>
            </w:r>
            <w:r w:rsidRPr="004007BF">
              <w:rPr>
                <w:rFonts w:cs="AF_Najed"/>
                <w:rtl/>
              </w:rPr>
              <w:t xml:space="preserve"> </w:t>
            </w:r>
            <w:r w:rsidRPr="004007BF">
              <w:rPr>
                <w:rFonts w:cs="AF_Najed" w:hint="cs"/>
                <w:rtl/>
              </w:rPr>
              <w:t>توقع غرامة على (النادى) عن كل مرة.</w:t>
            </w:r>
          </w:p>
        </w:tc>
        <w:tc>
          <w:tcPr>
            <w:tcW w:w="1726" w:type="dxa"/>
            <w:shd w:val="clear" w:color="auto" w:fill="auto"/>
            <w:vAlign w:val="center"/>
          </w:tcPr>
          <w:p w14:paraId="2FBDED1B" w14:textId="77777777" w:rsidR="00B1746C" w:rsidRDefault="00B1746C" w:rsidP="00896357">
            <w:pPr>
              <w:spacing w:after="0"/>
              <w:jc w:val="center"/>
              <w:rPr>
                <w:rFonts w:cs="AF_Najed"/>
                <w:rtl/>
                <w:lang w:bidi="ar-EG"/>
              </w:rPr>
            </w:pPr>
            <w:r>
              <w:rPr>
                <w:rFonts w:cs="AF_Najed" w:hint="cs"/>
                <w:rtl/>
                <w:lang w:bidi="ar-EG"/>
              </w:rPr>
              <w:t>30,000</w:t>
            </w:r>
          </w:p>
          <w:p w14:paraId="243DDEE1" w14:textId="77777777" w:rsidR="00B1746C" w:rsidRPr="00D82608" w:rsidRDefault="00B1746C" w:rsidP="00896357">
            <w:pPr>
              <w:spacing w:after="0"/>
              <w:jc w:val="center"/>
              <w:rPr>
                <w:rFonts w:cs="AF_Najed"/>
                <w:rtl/>
                <w:lang w:bidi="ar-EG"/>
              </w:rPr>
            </w:pPr>
            <w:r>
              <w:rPr>
                <w:rFonts w:cs="AF_Najed" w:hint="cs"/>
                <w:rtl/>
                <w:lang w:bidi="ar-EG"/>
              </w:rPr>
              <w:t>(ثلاثون ألف جنية)</w:t>
            </w:r>
          </w:p>
        </w:tc>
      </w:tr>
      <w:tr w:rsidR="00B1746C" w:rsidRPr="00D82608" w14:paraId="317E363F" w14:textId="77777777" w:rsidTr="00896357">
        <w:trPr>
          <w:trHeight w:val="204"/>
        </w:trPr>
        <w:tc>
          <w:tcPr>
            <w:tcW w:w="7574" w:type="dxa"/>
            <w:gridSpan w:val="2"/>
            <w:shd w:val="clear" w:color="auto" w:fill="auto"/>
            <w:vAlign w:val="center"/>
          </w:tcPr>
          <w:p w14:paraId="26BCA992" w14:textId="77777777" w:rsidR="00B1746C" w:rsidRPr="004007BF" w:rsidRDefault="00B1746C" w:rsidP="007B66BB">
            <w:pPr>
              <w:pStyle w:val="ListParagraph"/>
              <w:numPr>
                <w:ilvl w:val="0"/>
                <w:numId w:val="72"/>
              </w:numPr>
              <w:bidi/>
              <w:spacing w:after="0"/>
              <w:jc w:val="both"/>
              <w:rPr>
                <w:rFonts w:cs="AF_Najed"/>
                <w:rtl/>
              </w:rPr>
            </w:pPr>
            <w:r w:rsidRPr="004007BF">
              <w:rPr>
                <w:rFonts w:cs="AF_Najed" w:hint="cs"/>
                <w:rtl/>
              </w:rPr>
              <w:t>إذا سمح (النادى) للغير</w:t>
            </w:r>
            <w:r w:rsidRPr="004007BF">
              <w:rPr>
                <w:rFonts w:cs="AF_Najed"/>
                <w:rtl/>
              </w:rPr>
              <w:t xml:space="preserve"> </w:t>
            </w:r>
            <w:r w:rsidRPr="004007BF">
              <w:rPr>
                <w:rFonts w:cs="AF_Najed" w:hint="cs"/>
                <w:rtl/>
              </w:rPr>
              <w:t>بث</w:t>
            </w:r>
            <w:r w:rsidRPr="004007BF">
              <w:rPr>
                <w:rFonts w:cs="AF_Najed"/>
                <w:rtl/>
              </w:rPr>
              <w:t xml:space="preserve"> </w:t>
            </w:r>
            <w:r w:rsidRPr="004007BF">
              <w:rPr>
                <w:rFonts w:cs="AF_Najed" w:hint="cs"/>
                <w:rtl/>
              </w:rPr>
              <w:t>ببث إنتقالات فريق كرة القدم بالنادى وعمل لقاءات مع اللاعبين والجهاز الفنى على الهواء مباشرة/ مسجل / مؤجل مباشر،</w:t>
            </w:r>
            <w:r w:rsidRPr="004007BF">
              <w:rPr>
                <w:rFonts w:cs="AF_Najed"/>
                <w:rtl/>
              </w:rPr>
              <w:t xml:space="preserve"> </w:t>
            </w:r>
            <w:r w:rsidRPr="004007BF">
              <w:rPr>
                <w:rFonts w:cs="AF_Najed" w:hint="cs"/>
                <w:rtl/>
              </w:rPr>
              <w:t>توقع غرامة على (النادى) عن كل مرة.</w:t>
            </w:r>
          </w:p>
        </w:tc>
        <w:tc>
          <w:tcPr>
            <w:tcW w:w="1726" w:type="dxa"/>
            <w:tcBorders>
              <w:bottom w:val="single" w:sz="4" w:space="0" w:color="auto"/>
            </w:tcBorders>
            <w:shd w:val="clear" w:color="auto" w:fill="auto"/>
            <w:vAlign w:val="center"/>
          </w:tcPr>
          <w:p w14:paraId="2EC20EF2" w14:textId="77777777" w:rsidR="00B1746C" w:rsidRDefault="00B1746C" w:rsidP="00896357">
            <w:pPr>
              <w:spacing w:after="0"/>
              <w:jc w:val="center"/>
              <w:rPr>
                <w:rFonts w:cs="AF_Najed"/>
                <w:rtl/>
                <w:lang w:bidi="ar-EG"/>
              </w:rPr>
            </w:pPr>
            <w:r>
              <w:rPr>
                <w:rFonts w:cs="AF_Najed" w:hint="cs"/>
                <w:rtl/>
                <w:lang w:bidi="ar-EG"/>
              </w:rPr>
              <w:t>50,000</w:t>
            </w:r>
          </w:p>
          <w:p w14:paraId="65C429A3" w14:textId="77777777" w:rsidR="00B1746C" w:rsidRPr="00D82608" w:rsidRDefault="00B1746C" w:rsidP="00896357">
            <w:pPr>
              <w:spacing w:after="0"/>
              <w:jc w:val="center"/>
              <w:rPr>
                <w:rFonts w:cs="AF_Najed"/>
                <w:rtl/>
                <w:lang w:bidi="ar-EG"/>
              </w:rPr>
            </w:pPr>
            <w:r>
              <w:rPr>
                <w:rFonts w:cs="AF_Najed" w:hint="cs"/>
                <w:rtl/>
                <w:lang w:bidi="ar-EG"/>
              </w:rPr>
              <w:t>(خمسون ألف جنية)</w:t>
            </w:r>
          </w:p>
        </w:tc>
      </w:tr>
      <w:tr w:rsidR="00B1746C" w:rsidRPr="00D82608" w14:paraId="2A425250" w14:textId="77777777" w:rsidTr="00896357">
        <w:trPr>
          <w:trHeight w:val="50"/>
        </w:trPr>
        <w:tc>
          <w:tcPr>
            <w:tcW w:w="7574" w:type="dxa"/>
            <w:gridSpan w:val="2"/>
            <w:tcBorders>
              <w:bottom w:val="single" w:sz="18" w:space="0" w:color="auto"/>
            </w:tcBorders>
            <w:shd w:val="clear" w:color="auto" w:fill="auto"/>
            <w:vAlign w:val="center"/>
          </w:tcPr>
          <w:p w14:paraId="51F3D52B" w14:textId="77777777" w:rsidR="00B1746C" w:rsidRPr="004007BF" w:rsidRDefault="00B1746C" w:rsidP="007B66BB">
            <w:pPr>
              <w:pStyle w:val="ListParagraph"/>
              <w:numPr>
                <w:ilvl w:val="0"/>
                <w:numId w:val="72"/>
              </w:numPr>
              <w:bidi/>
              <w:spacing w:after="0"/>
              <w:jc w:val="both"/>
              <w:rPr>
                <w:rFonts w:cs="AF_Najed"/>
                <w:rtl/>
              </w:rPr>
            </w:pPr>
            <w:r w:rsidRPr="004007BF">
              <w:rPr>
                <w:rFonts w:cs="AF_Najed" w:hint="cs"/>
                <w:rtl/>
              </w:rPr>
              <w:t xml:space="preserve">إذا لم يلتزم (النادى) بحق </w:t>
            </w:r>
            <w:r w:rsidRPr="004007BF">
              <w:rPr>
                <w:rFonts w:cs="AF_Najed"/>
                <w:rtl/>
              </w:rPr>
              <w:t>(</w:t>
            </w:r>
            <w:r w:rsidRPr="004007BF">
              <w:rPr>
                <w:rFonts w:cs="AF_Najed" w:hint="cs"/>
                <w:rtl/>
              </w:rPr>
              <w:t>الشركة</w:t>
            </w:r>
            <w:r w:rsidRPr="004007BF">
              <w:rPr>
                <w:rFonts w:cs="AF_Najed"/>
                <w:rtl/>
              </w:rPr>
              <w:t xml:space="preserve">) </w:t>
            </w:r>
            <w:r w:rsidRPr="004007BF">
              <w:rPr>
                <w:rFonts w:cs="AF_Najed" w:hint="cs"/>
                <w:rtl/>
              </w:rPr>
              <w:t>وحدها</w:t>
            </w:r>
            <w:r w:rsidRPr="004007BF">
              <w:rPr>
                <w:rFonts w:cs="AF_Najed"/>
                <w:rtl/>
              </w:rPr>
              <w:t xml:space="preserve"> </w:t>
            </w:r>
            <w:r w:rsidRPr="004007BF">
              <w:rPr>
                <w:rFonts w:cs="AF_Najed" w:hint="cs"/>
                <w:rtl/>
              </w:rPr>
              <w:t>دون</w:t>
            </w:r>
            <w:r w:rsidRPr="004007BF">
              <w:rPr>
                <w:rFonts w:cs="AF_Najed"/>
                <w:rtl/>
              </w:rPr>
              <w:t xml:space="preserve"> </w:t>
            </w:r>
            <w:r w:rsidRPr="004007BF">
              <w:rPr>
                <w:rFonts w:cs="AF_Najed" w:hint="cs"/>
                <w:rtl/>
              </w:rPr>
              <w:t>غيرها</w:t>
            </w:r>
            <w:r w:rsidRPr="004007BF">
              <w:rPr>
                <w:rFonts w:cs="AF_Najed"/>
                <w:rtl/>
              </w:rPr>
              <w:t xml:space="preserve"> (</w:t>
            </w:r>
            <w:r w:rsidRPr="004007BF">
              <w:rPr>
                <w:rFonts w:cs="AF_Najed" w:hint="cs"/>
                <w:rtl/>
              </w:rPr>
              <w:t>متى</w:t>
            </w:r>
            <w:r w:rsidRPr="004007BF">
              <w:rPr>
                <w:rFonts w:cs="AF_Najed"/>
                <w:rtl/>
              </w:rPr>
              <w:t xml:space="preserve"> </w:t>
            </w:r>
            <w:r w:rsidRPr="004007BF">
              <w:rPr>
                <w:rFonts w:cs="AF_Najed" w:hint="cs"/>
                <w:rtl/>
              </w:rPr>
              <w:t>رغبت</w:t>
            </w:r>
            <w:r w:rsidRPr="004007BF">
              <w:rPr>
                <w:rFonts w:cs="AF_Najed"/>
                <w:rtl/>
              </w:rPr>
              <w:t>)</w:t>
            </w:r>
            <w:r w:rsidRPr="004007BF">
              <w:rPr>
                <w:rFonts w:cs="AF_Najed" w:hint="cs"/>
                <w:rtl/>
              </w:rPr>
              <w:t xml:space="preserve"> داخل النادى بث لقاءات مع أعضاء مجلس إدارة النادى على الهواء مباشرة/ مسجل / مؤجل مباشر،</w:t>
            </w:r>
            <w:r w:rsidRPr="004007BF">
              <w:rPr>
                <w:rFonts w:cs="AF_Najed"/>
                <w:rtl/>
              </w:rPr>
              <w:t xml:space="preserve"> </w:t>
            </w:r>
            <w:r w:rsidRPr="004007BF">
              <w:rPr>
                <w:rFonts w:cs="AF_Najed" w:hint="cs"/>
                <w:rtl/>
              </w:rPr>
              <w:t>توقع غرامة على (النادى) عن كل مرة.</w:t>
            </w:r>
          </w:p>
        </w:tc>
        <w:tc>
          <w:tcPr>
            <w:tcW w:w="1726" w:type="dxa"/>
            <w:tcBorders>
              <w:bottom w:val="single" w:sz="18" w:space="0" w:color="auto"/>
            </w:tcBorders>
            <w:shd w:val="clear" w:color="auto" w:fill="auto"/>
            <w:vAlign w:val="center"/>
          </w:tcPr>
          <w:p w14:paraId="1245BB00" w14:textId="77777777" w:rsidR="00B1746C" w:rsidRDefault="00B1746C" w:rsidP="00896357">
            <w:pPr>
              <w:spacing w:after="0"/>
              <w:jc w:val="center"/>
              <w:rPr>
                <w:rFonts w:cs="AF_Najed"/>
                <w:rtl/>
                <w:lang w:bidi="ar-EG"/>
              </w:rPr>
            </w:pPr>
            <w:r>
              <w:rPr>
                <w:rFonts w:cs="AF_Najed" w:hint="cs"/>
                <w:rtl/>
                <w:lang w:bidi="ar-EG"/>
              </w:rPr>
              <w:t>100,000</w:t>
            </w:r>
          </w:p>
          <w:p w14:paraId="1823A374" w14:textId="77777777" w:rsidR="00B1746C" w:rsidRPr="00D82608" w:rsidRDefault="00B1746C" w:rsidP="00896357">
            <w:pPr>
              <w:spacing w:after="0"/>
              <w:jc w:val="center"/>
              <w:rPr>
                <w:rFonts w:cs="AF_Najed"/>
                <w:rtl/>
                <w:lang w:val="en-US"/>
              </w:rPr>
            </w:pPr>
            <w:r>
              <w:rPr>
                <w:rFonts w:cs="AF_Najed" w:hint="cs"/>
                <w:rtl/>
                <w:lang w:bidi="ar-EG"/>
              </w:rPr>
              <w:t>(مائة ألف جنية)</w:t>
            </w:r>
          </w:p>
        </w:tc>
      </w:tr>
      <w:tr w:rsidR="00B1746C" w:rsidRPr="00D82608" w14:paraId="733CCA9E" w14:textId="77777777" w:rsidTr="00896357">
        <w:trPr>
          <w:trHeight w:val="454"/>
        </w:trPr>
        <w:tc>
          <w:tcPr>
            <w:tcW w:w="9300" w:type="dxa"/>
            <w:gridSpan w:val="3"/>
            <w:shd w:val="clear" w:color="auto" w:fill="BFBFBF"/>
            <w:vAlign w:val="center"/>
          </w:tcPr>
          <w:p w14:paraId="4D5C913E" w14:textId="77777777" w:rsidR="00B1746C" w:rsidRPr="009A605C" w:rsidRDefault="00B1746C" w:rsidP="00896357">
            <w:pPr>
              <w:spacing w:after="0"/>
              <w:jc w:val="center"/>
              <w:rPr>
                <w:rFonts w:cs="AF_Najed"/>
                <w:b/>
                <w:bCs/>
                <w:sz w:val="24"/>
                <w:szCs w:val="24"/>
                <w:u w:val="single"/>
                <w:rtl/>
                <w:lang w:val="en-US" w:bidi="ar-EG"/>
              </w:rPr>
            </w:pPr>
            <w:r w:rsidRPr="009A605C">
              <w:rPr>
                <w:rFonts w:cs="AF_Najed" w:hint="cs"/>
                <w:b/>
                <w:bCs/>
                <w:sz w:val="24"/>
                <w:szCs w:val="24"/>
                <w:u w:val="single"/>
                <w:rtl/>
              </w:rPr>
              <w:t>حقوق</w:t>
            </w:r>
            <w:r w:rsidRPr="009A605C">
              <w:rPr>
                <w:rFonts w:cs="AF_Najed"/>
                <w:b/>
                <w:bCs/>
                <w:sz w:val="24"/>
                <w:szCs w:val="24"/>
                <w:u w:val="single"/>
                <w:rtl/>
              </w:rPr>
              <w:t xml:space="preserve"> </w:t>
            </w:r>
            <w:r w:rsidRPr="009A605C">
              <w:rPr>
                <w:rFonts w:cs="AF_Najed" w:hint="cs"/>
                <w:b/>
                <w:bCs/>
                <w:sz w:val="24"/>
                <w:szCs w:val="24"/>
                <w:u w:val="single"/>
                <w:rtl/>
              </w:rPr>
              <w:t>خاصة</w:t>
            </w:r>
            <w:r w:rsidRPr="009A605C">
              <w:rPr>
                <w:rFonts w:cs="AF_Najed"/>
                <w:b/>
                <w:bCs/>
                <w:sz w:val="24"/>
                <w:szCs w:val="24"/>
                <w:u w:val="single"/>
                <w:rtl/>
              </w:rPr>
              <w:t xml:space="preserve"> </w:t>
            </w:r>
            <w:r w:rsidRPr="009A605C">
              <w:rPr>
                <w:rFonts w:cs="AF_Najed" w:hint="cs"/>
                <w:b/>
                <w:bCs/>
                <w:sz w:val="24"/>
                <w:szCs w:val="24"/>
                <w:u w:val="single"/>
                <w:rtl/>
              </w:rPr>
              <w:t>بتذاكر</w:t>
            </w:r>
            <w:r w:rsidRPr="009A605C">
              <w:rPr>
                <w:rFonts w:cs="AF_Najed"/>
                <w:b/>
                <w:bCs/>
                <w:sz w:val="24"/>
                <w:szCs w:val="24"/>
                <w:u w:val="single"/>
                <w:rtl/>
              </w:rPr>
              <w:t xml:space="preserve"> </w:t>
            </w:r>
            <w:r w:rsidRPr="009A605C">
              <w:rPr>
                <w:rFonts w:cs="AF_Najed" w:hint="cs"/>
                <w:b/>
                <w:bCs/>
                <w:sz w:val="24"/>
                <w:szCs w:val="24"/>
                <w:u w:val="single"/>
                <w:rtl/>
              </w:rPr>
              <w:t>المباريات</w:t>
            </w:r>
            <w:r w:rsidRPr="009A605C">
              <w:rPr>
                <w:rFonts w:cs="AF_Najed"/>
                <w:b/>
                <w:bCs/>
                <w:sz w:val="24"/>
                <w:szCs w:val="24"/>
                <w:u w:val="single"/>
                <w:rtl/>
              </w:rPr>
              <w:t xml:space="preserve"> </w:t>
            </w:r>
            <w:r w:rsidRPr="009A605C">
              <w:rPr>
                <w:rFonts w:cs="AF_Najed" w:hint="cs"/>
                <w:b/>
                <w:bCs/>
                <w:sz w:val="24"/>
                <w:szCs w:val="24"/>
                <w:u w:val="single"/>
                <w:rtl/>
              </w:rPr>
              <w:t>التى</w:t>
            </w:r>
            <w:r w:rsidRPr="009A605C">
              <w:rPr>
                <w:rFonts w:cs="AF_Najed"/>
                <w:b/>
                <w:bCs/>
                <w:sz w:val="24"/>
                <w:szCs w:val="24"/>
                <w:u w:val="single"/>
                <w:rtl/>
              </w:rPr>
              <w:t xml:space="preserve"> </w:t>
            </w:r>
            <w:r w:rsidRPr="009A605C">
              <w:rPr>
                <w:rFonts w:cs="AF_Najed" w:hint="cs"/>
                <w:b/>
                <w:bCs/>
                <w:sz w:val="24"/>
                <w:szCs w:val="24"/>
                <w:u w:val="single"/>
                <w:rtl/>
              </w:rPr>
              <w:t>يمتلك</w:t>
            </w:r>
            <w:r w:rsidRPr="009A605C">
              <w:rPr>
                <w:rFonts w:cs="AF_Najed"/>
                <w:b/>
                <w:bCs/>
                <w:sz w:val="24"/>
                <w:szCs w:val="24"/>
                <w:u w:val="single"/>
                <w:rtl/>
              </w:rPr>
              <w:t xml:space="preserve"> </w:t>
            </w:r>
            <w:r w:rsidRPr="009A605C">
              <w:rPr>
                <w:rFonts w:cs="AF_Najed" w:hint="cs"/>
                <w:b/>
                <w:bCs/>
                <w:sz w:val="24"/>
                <w:szCs w:val="24"/>
                <w:u w:val="single"/>
                <w:rtl/>
              </w:rPr>
              <w:t>النادى</w:t>
            </w:r>
            <w:r w:rsidRPr="009A605C">
              <w:rPr>
                <w:rFonts w:cs="AF_Najed"/>
                <w:b/>
                <w:bCs/>
                <w:sz w:val="24"/>
                <w:szCs w:val="24"/>
                <w:u w:val="single"/>
                <w:rtl/>
              </w:rPr>
              <w:t xml:space="preserve"> </w:t>
            </w:r>
            <w:r w:rsidRPr="009A605C">
              <w:rPr>
                <w:rFonts w:cs="AF_Najed" w:hint="cs"/>
                <w:b/>
                <w:bCs/>
                <w:sz w:val="24"/>
                <w:szCs w:val="24"/>
                <w:u w:val="single"/>
                <w:rtl/>
              </w:rPr>
              <w:t>حقوقها</w:t>
            </w:r>
          </w:p>
        </w:tc>
      </w:tr>
      <w:tr w:rsidR="00B1746C" w:rsidRPr="00D82608" w14:paraId="6ACECF5B" w14:textId="77777777" w:rsidTr="00896357">
        <w:trPr>
          <w:trHeight w:val="454"/>
        </w:trPr>
        <w:tc>
          <w:tcPr>
            <w:tcW w:w="7574" w:type="dxa"/>
            <w:gridSpan w:val="2"/>
            <w:shd w:val="clear" w:color="auto" w:fill="auto"/>
            <w:vAlign w:val="center"/>
          </w:tcPr>
          <w:p w14:paraId="7E35FA18" w14:textId="77777777" w:rsidR="00B1746C" w:rsidRPr="009A605C" w:rsidRDefault="00B1746C" w:rsidP="007B66BB">
            <w:pPr>
              <w:pStyle w:val="ListParagraph"/>
              <w:numPr>
                <w:ilvl w:val="0"/>
                <w:numId w:val="73"/>
              </w:numPr>
              <w:bidi/>
              <w:spacing w:after="0"/>
              <w:jc w:val="both"/>
              <w:rPr>
                <w:rFonts w:cs="AF_Najed"/>
                <w:rtl/>
              </w:rPr>
            </w:pPr>
            <w:r w:rsidRPr="009A605C">
              <w:rPr>
                <w:rFonts w:cs="AF_Najed" w:hint="cs"/>
                <w:rtl/>
              </w:rPr>
              <w:t>إذا لم يقم (النادى) بتقديم عدد</w:t>
            </w:r>
            <w:r w:rsidRPr="009A605C">
              <w:rPr>
                <w:rFonts w:cs="AF_Najed"/>
                <w:rtl/>
              </w:rPr>
              <w:t xml:space="preserve"> </w:t>
            </w:r>
            <w:r w:rsidRPr="009A605C">
              <w:rPr>
                <w:rFonts w:cs="AF_Najed" w:hint="cs"/>
                <w:rtl/>
              </w:rPr>
              <w:t>من</w:t>
            </w:r>
            <w:r w:rsidRPr="009A605C">
              <w:rPr>
                <w:rFonts w:cs="AF_Najed"/>
                <w:rtl/>
              </w:rPr>
              <w:t xml:space="preserve"> </w:t>
            </w:r>
            <w:r w:rsidRPr="009A605C">
              <w:rPr>
                <w:rFonts w:cs="AF_Najed" w:hint="cs"/>
                <w:rtl/>
              </w:rPr>
              <w:t>التذاكر طبقا للأعداد المنصوص عليها فى هذا العقد فى</w:t>
            </w:r>
            <w:r w:rsidRPr="009A605C">
              <w:rPr>
                <w:rFonts w:cs="AF_Najed"/>
                <w:rtl/>
              </w:rPr>
              <w:t xml:space="preserve"> </w:t>
            </w:r>
            <w:r w:rsidRPr="009A605C">
              <w:rPr>
                <w:rFonts w:cs="AF_Najed" w:hint="cs"/>
                <w:rtl/>
              </w:rPr>
              <w:t>المباريات التى يمتلك النادى حقوقها فى أى من المسابقات سواءا كانت محلية/قارية/إقليمية/ودية، توقع غرامة على (النادى) عن كل مباراة.</w:t>
            </w:r>
          </w:p>
        </w:tc>
        <w:tc>
          <w:tcPr>
            <w:tcW w:w="1726" w:type="dxa"/>
            <w:tcBorders>
              <w:bottom w:val="single" w:sz="4" w:space="0" w:color="auto"/>
            </w:tcBorders>
            <w:shd w:val="clear" w:color="auto" w:fill="auto"/>
            <w:vAlign w:val="center"/>
          </w:tcPr>
          <w:p w14:paraId="77C85DBB" w14:textId="77777777" w:rsidR="00B1746C" w:rsidRDefault="00B1746C" w:rsidP="00896357">
            <w:pPr>
              <w:spacing w:after="0"/>
              <w:jc w:val="center"/>
              <w:rPr>
                <w:rFonts w:cs="AF_Najed"/>
                <w:rtl/>
                <w:lang w:bidi="ar-EG"/>
              </w:rPr>
            </w:pPr>
            <w:r>
              <w:rPr>
                <w:rFonts w:cs="AF_Najed" w:hint="cs"/>
                <w:rtl/>
                <w:lang w:bidi="ar-EG"/>
              </w:rPr>
              <w:t>50,000</w:t>
            </w:r>
          </w:p>
          <w:p w14:paraId="5CC0C83E" w14:textId="77777777" w:rsidR="00B1746C" w:rsidRPr="00D82608" w:rsidRDefault="00B1746C" w:rsidP="00896357">
            <w:pPr>
              <w:spacing w:after="0"/>
              <w:jc w:val="center"/>
              <w:rPr>
                <w:rFonts w:cs="AF_Najed"/>
                <w:rtl/>
                <w:lang w:bidi="ar-EG"/>
              </w:rPr>
            </w:pPr>
            <w:r>
              <w:rPr>
                <w:rFonts w:cs="AF_Najed" w:hint="cs"/>
                <w:rtl/>
                <w:lang w:bidi="ar-EG"/>
              </w:rPr>
              <w:t>(خمسون ألف جنية)</w:t>
            </w:r>
          </w:p>
        </w:tc>
      </w:tr>
      <w:tr w:rsidR="00B1746C" w:rsidRPr="00D82608" w14:paraId="02A43863" w14:textId="77777777" w:rsidTr="00896357">
        <w:trPr>
          <w:trHeight w:val="454"/>
        </w:trPr>
        <w:tc>
          <w:tcPr>
            <w:tcW w:w="7574" w:type="dxa"/>
            <w:gridSpan w:val="2"/>
            <w:tcBorders>
              <w:bottom w:val="single" w:sz="18" w:space="0" w:color="auto"/>
            </w:tcBorders>
            <w:shd w:val="clear" w:color="auto" w:fill="auto"/>
            <w:vAlign w:val="center"/>
          </w:tcPr>
          <w:p w14:paraId="1AF5D849" w14:textId="77777777" w:rsidR="00B1746C" w:rsidRPr="009A605C" w:rsidRDefault="00B1746C" w:rsidP="007B66BB">
            <w:pPr>
              <w:pStyle w:val="ListParagraph"/>
              <w:numPr>
                <w:ilvl w:val="0"/>
                <w:numId w:val="73"/>
              </w:numPr>
              <w:bidi/>
              <w:spacing w:after="0"/>
              <w:jc w:val="both"/>
              <w:rPr>
                <w:rFonts w:cs="AF_Najed"/>
                <w:rtl/>
              </w:rPr>
            </w:pPr>
            <w:r w:rsidRPr="009A605C">
              <w:rPr>
                <w:rFonts w:cs="AF_Najed" w:hint="cs"/>
                <w:rtl/>
              </w:rPr>
              <w:t>إذا ما قامت (الشركة) بطلب شراء تذاكر لأى من المباريات التى يمتلك النادى حقوقها، وتم رفض أو لم يستجيب النادى لهذا الطلب، توقع غرامة على (النادى) عن كل طلب.</w:t>
            </w:r>
          </w:p>
        </w:tc>
        <w:tc>
          <w:tcPr>
            <w:tcW w:w="1726" w:type="dxa"/>
            <w:tcBorders>
              <w:bottom w:val="single" w:sz="18" w:space="0" w:color="auto"/>
            </w:tcBorders>
            <w:shd w:val="clear" w:color="auto" w:fill="auto"/>
            <w:vAlign w:val="center"/>
          </w:tcPr>
          <w:p w14:paraId="64773685" w14:textId="77777777" w:rsidR="00B1746C" w:rsidRDefault="00B1746C" w:rsidP="00896357">
            <w:pPr>
              <w:spacing w:after="0"/>
              <w:jc w:val="center"/>
              <w:rPr>
                <w:rFonts w:cs="AF_Najed"/>
                <w:rtl/>
                <w:lang w:bidi="ar-EG"/>
              </w:rPr>
            </w:pPr>
            <w:r>
              <w:rPr>
                <w:rFonts w:cs="AF_Najed" w:hint="cs"/>
                <w:rtl/>
                <w:lang w:bidi="ar-EG"/>
              </w:rPr>
              <w:t>30,000</w:t>
            </w:r>
          </w:p>
          <w:p w14:paraId="4C736987" w14:textId="77777777" w:rsidR="00B1746C" w:rsidRPr="00D82608" w:rsidRDefault="00B1746C" w:rsidP="00896357">
            <w:pPr>
              <w:spacing w:after="0"/>
              <w:jc w:val="center"/>
              <w:rPr>
                <w:rFonts w:cs="AF_Najed"/>
                <w:rtl/>
                <w:lang w:bidi="ar-EG"/>
              </w:rPr>
            </w:pPr>
            <w:r>
              <w:rPr>
                <w:rFonts w:cs="AF_Najed" w:hint="cs"/>
                <w:rtl/>
                <w:lang w:bidi="ar-EG"/>
              </w:rPr>
              <w:t>(ثلاثون ألف جنية)</w:t>
            </w:r>
          </w:p>
        </w:tc>
      </w:tr>
      <w:tr w:rsidR="00B1746C" w:rsidRPr="00D82608" w14:paraId="239F9383" w14:textId="77777777" w:rsidTr="00896357">
        <w:trPr>
          <w:trHeight w:val="454"/>
        </w:trPr>
        <w:tc>
          <w:tcPr>
            <w:tcW w:w="9300" w:type="dxa"/>
            <w:gridSpan w:val="3"/>
            <w:tcBorders>
              <w:top w:val="single" w:sz="18" w:space="0" w:color="auto"/>
            </w:tcBorders>
            <w:shd w:val="clear" w:color="auto" w:fill="BFBFBF"/>
            <w:vAlign w:val="center"/>
          </w:tcPr>
          <w:p w14:paraId="7113E75B" w14:textId="77777777" w:rsidR="00B1746C" w:rsidRPr="009A605C" w:rsidRDefault="00B1746C" w:rsidP="00896357">
            <w:pPr>
              <w:spacing w:after="0"/>
              <w:jc w:val="center"/>
              <w:rPr>
                <w:rFonts w:cs="AF_Najed"/>
                <w:b/>
                <w:bCs/>
                <w:sz w:val="24"/>
                <w:szCs w:val="24"/>
                <w:u w:val="single"/>
                <w:rtl/>
                <w:lang w:val="en-US" w:bidi="ar-EG"/>
              </w:rPr>
            </w:pPr>
            <w:r w:rsidRPr="009A605C">
              <w:rPr>
                <w:rFonts w:cs="AF_Najed" w:hint="cs"/>
                <w:b/>
                <w:bCs/>
                <w:sz w:val="24"/>
                <w:szCs w:val="24"/>
                <w:u w:val="single"/>
                <w:rtl/>
                <w:lang w:val="en-US"/>
              </w:rPr>
              <w:t>حقوق</w:t>
            </w:r>
            <w:r w:rsidRPr="009A605C">
              <w:rPr>
                <w:rFonts w:cs="AF_Najed"/>
                <w:b/>
                <w:bCs/>
                <w:sz w:val="24"/>
                <w:szCs w:val="24"/>
                <w:u w:val="single"/>
                <w:rtl/>
                <w:lang w:val="en-US"/>
              </w:rPr>
              <w:t xml:space="preserve"> </w:t>
            </w:r>
            <w:r w:rsidRPr="009A605C">
              <w:rPr>
                <w:rFonts w:cs="AF_Najed" w:hint="cs"/>
                <w:b/>
                <w:bCs/>
                <w:sz w:val="24"/>
                <w:szCs w:val="24"/>
                <w:u w:val="single"/>
                <w:rtl/>
                <w:lang w:val="en-US"/>
              </w:rPr>
              <w:t>خاصة</w:t>
            </w:r>
            <w:r w:rsidRPr="009A605C">
              <w:rPr>
                <w:rFonts w:cs="AF_Najed"/>
                <w:b/>
                <w:bCs/>
                <w:sz w:val="24"/>
                <w:szCs w:val="24"/>
                <w:u w:val="single"/>
                <w:rtl/>
                <w:lang w:val="en-US"/>
              </w:rPr>
              <w:t xml:space="preserve"> </w:t>
            </w:r>
            <w:r w:rsidRPr="009A605C">
              <w:rPr>
                <w:rFonts w:cs="AF_Najed" w:hint="cs"/>
                <w:b/>
                <w:bCs/>
                <w:sz w:val="24"/>
                <w:szCs w:val="24"/>
                <w:u w:val="single"/>
                <w:rtl/>
                <w:lang w:val="en-US"/>
              </w:rPr>
              <w:t>بالموقع</w:t>
            </w:r>
            <w:r w:rsidRPr="009A605C">
              <w:rPr>
                <w:rFonts w:cs="AF_Najed"/>
                <w:b/>
                <w:bCs/>
                <w:sz w:val="24"/>
                <w:szCs w:val="24"/>
                <w:u w:val="single"/>
                <w:rtl/>
                <w:lang w:val="en-US"/>
              </w:rPr>
              <w:t xml:space="preserve"> </w:t>
            </w:r>
            <w:r w:rsidRPr="009A605C">
              <w:rPr>
                <w:rFonts w:cs="AF_Najed" w:hint="cs"/>
                <w:b/>
                <w:bCs/>
                <w:sz w:val="24"/>
                <w:szCs w:val="24"/>
                <w:u w:val="single"/>
                <w:rtl/>
                <w:lang w:val="en-US"/>
              </w:rPr>
              <w:t>الرسمى</w:t>
            </w:r>
            <w:r w:rsidRPr="009A605C">
              <w:rPr>
                <w:rFonts w:cs="AF_Najed"/>
                <w:b/>
                <w:bCs/>
                <w:sz w:val="24"/>
                <w:szCs w:val="24"/>
                <w:u w:val="single"/>
                <w:rtl/>
                <w:lang w:val="en-US"/>
              </w:rPr>
              <w:t xml:space="preserve"> </w:t>
            </w:r>
            <w:r w:rsidRPr="009A605C">
              <w:rPr>
                <w:rFonts w:cs="AF_Najed" w:hint="cs"/>
                <w:b/>
                <w:bCs/>
                <w:sz w:val="24"/>
                <w:szCs w:val="24"/>
                <w:u w:val="single"/>
                <w:rtl/>
                <w:lang w:val="en-US"/>
              </w:rPr>
              <w:t>للنادى</w:t>
            </w:r>
            <w:r w:rsidRPr="009A605C">
              <w:rPr>
                <w:rFonts w:cs="AF_Najed"/>
                <w:b/>
                <w:bCs/>
                <w:sz w:val="24"/>
                <w:szCs w:val="24"/>
                <w:u w:val="single"/>
                <w:rtl/>
                <w:lang w:val="en-US"/>
              </w:rPr>
              <w:t xml:space="preserve"> </w:t>
            </w:r>
            <w:r w:rsidRPr="009A605C">
              <w:rPr>
                <w:rFonts w:cs="AF_Najed" w:hint="cs"/>
                <w:b/>
                <w:bCs/>
                <w:sz w:val="24"/>
                <w:szCs w:val="24"/>
                <w:u w:val="single"/>
                <w:rtl/>
                <w:lang w:val="en-US"/>
              </w:rPr>
              <w:t>على</w:t>
            </w:r>
            <w:r w:rsidRPr="009A605C">
              <w:rPr>
                <w:rFonts w:cs="AF_Najed"/>
                <w:b/>
                <w:bCs/>
                <w:sz w:val="24"/>
                <w:szCs w:val="24"/>
                <w:u w:val="single"/>
                <w:rtl/>
                <w:lang w:val="en-US"/>
              </w:rPr>
              <w:t xml:space="preserve"> </w:t>
            </w:r>
            <w:r w:rsidRPr="009A605C">
              <w:rPr>
                <w:rFonts w:cs="AF_Najed" w:hint="cs"/>
                <w:b/>
                <w:bCs/>
                <w:sz w:val="24"/>
                <w:szCs w:val="24"/>
                <w:u w:val="single"/>
                <w:rtl/>
                <w:lang w:val="en-US"/>
              </w:rPr>
              <w:t>شبكة</w:t>
            </w:r>
            <w:r w:rsidRPr="009A605C">
              <w:rPr>
                <w:rFonts w:cs="AF_Najed"/>
                <w:b/>
                <w:bCs/>
                <w:sz w:val="24"/>
                <w:szCs w:val="24"/>
                <w:u w:val="single"/>
                <w:rtl/>
                <w:lang w:val="en-US"/>
              </w:rPr>
              <w:t xml:space="preserve"> </w:t>
            </w:r>
            <w:r w:rsidRPr="009A605C">
              <w:rPr>
                <w:rFonts w:cs="AF_Najed" w:hint="cs"/>
                <w:b/>
                <w:bCs/>
                <w:sz w:val="24"/>
                <w:szCs w:val="24"/>
                <w:u w:val="single"/>
                <w:rtl/>
                <w:lang w:val="en-US"/>
              </w:rPr>
              <w:t>الانترنت</w:t>
            </w:r>
          </w:p>
        </w:tc>
      </w:tr>
      <w:tr w:rsidR="00B1746C" w:rsidRPr="00D82608" w14:paraId="5E337A79" w14:textId="77777777" w:rsidTr="00896357">
        <w:trPr>
          <w:trHeight w:val="454"/>
        </w:trPr>
        <w:tc>
          <w:tcPr>
            <w:tcW w:w="7574" w:type="dxa"/>
            <w:gridSpan w:val="2"/>
            <w:shd w:val="clear" w:color="auto" w:fill="auto"/>
            <w:vAlign w:val="center"/>
          </w:tcPr>
          <w:p w14:paraId="3BEABFF6" w14:textId="77777777" w:rsidR="00B1746C" w:rsidRPr="009A605C" w:rsidRDefault="00B1746C" w:rsidP="007B66BB">
            <w:pPr>
              <w:pStyle w:val="ListParagraph"/>
              <w:numPr>
                <w:ilvl w:val="0"/>
                <w:numId w:val="74"/>
              </w:numPr>
              <w:bidi/>
              <w:spacing w:after="0"/>
              <w:jc w:val="both"/>
              <w:rPr>
                <w:rFonts w:cs="AF_Najed"/>
                <w:rtl/>
              </w:rPr>
            </w:pPr>
            <w:r w:rsidRPr="009A605C">
              <w:rPr>
                <w:rFonts w:cs="AF_Najed" w:hint="cs"/>
                <w:rtl/>
              </w:rPr>
              <w:t>لايحق لـ(النادى) إعادة بيع أو إستخدام لأى من هذه الحقوق لطرف آخر غير (الشركة)، وفى حالة عدم إلتزام (النادى) بذلك توقع غرامة على (النادى) عن كل موسم.</w:t>
            </w:r>
          </w:p>
        </w:tc>
        <w:tc>
          <w:tcPr>
            <w:tcW w:w="1726" w:type="dxa"/>
            <w:shd w:val="clear" w:color="auto" w:fill="auto"/>
            <w:vAlign w:val="center"/>
          </w:tcPr>
          <w:p w14:paraId="37D32320" w14:textId="77777777" w:rsidR="00B1746C" w:rsidRDefault="00B1746C" w:rsidP="00896357">
            <w:pPr>
              <w:spacing w:after="0"/>
              <w:jc w:val="center"/>
              <w:rPr>
                <w:rFonts w:cs="AF_Najed"/>
                <w:rtl/>
                <w:lang w:bidi="ar-EG"/>
              </w:rPr>
            </w:pPr>
            <w:r>
              <w:rPr>
                <w:rFonts w:cs="AF_Najed" w:hint="cs"/>
                <w:rtl/>
                <w:lang w:bidi="ar-EG"/>
              </w:rPr>
              <w:t>70,000</w:t>
            </w:r>
          </w:p>
          <w:p w14:paraId="39F74589" w14:textId="77777777" w:rsidR="00B1746C" w:rsidRPr="00D82608" w:rsidRDefault="00B1746C" w:rsidP="00896357">
            <w:pPr>
              <w:spacing w:after="0"/>
              <w:jc w:val="center"/>
              <w:rPr>
                <w:rFonts w:cs="AF_Najed"/>
                <w:rtl/>
                <w:lang w:bidi="ar-EG"/>
              </w:rPr>
            </w:pPr>
            <w:r>
              <w:rPr>
                <w:rFonts w:cs="AF_Najed" w:hint="cs"/>
                <w:rtl/>
                <w:lang w:bidi="ar-EG"/>
              </w:rPr>
              <w:t>(سبعون ألف جنية)</w:t>
            </w:r>
          </w:p>
        </w:tc>
      </w:tr>
      <w:tr w:rsidR="00B1746C" w:rsidRPr="00D82608" w14:paraId="34E9F9CE" w14:textId="77777777" w:rsidTr="00896357">
        <w:trPr>
          <w:trHeight w:val="454"/>
        </w:trPr>
        <w:tc>
          <w:tcPr>
            <w:tcW w:w="7574" w:type="dxa"/>
            <w:gridSpan w:val="2"/>
            <w:tcBorders>
              <w:bottom w:val="single" w:sz="4" w:space="0" w:color="auto"/>
            </w:tcBorders>
            <w:shd w:val="clear" w:color="auto" w:fill="auto"/>
            <w:vAlign w:val="center"/>
          </w:tcPr>
          <w:p w14:paraId="77EE6EC3" w14:textId="77777777" w:rsidR="00B1746C" w:rsidRPr="009A605C" w:rsidRDefault="00B1746C" w:rsidP="007B66BB">
            <w:pPr>
              <w:pStyle w:val="ListParagraph"/>
              <w:numPr>
                <w:ilvl w:val="0"/>
                <w:numId w:val="74"/>
              </w:numPr>
              <w:bidi/>
              <w:spacing w:after="0"/>
              <w:jc w:val="both"/>
              <w:rPr>
                <w:rFonts w:cs="AF_Najed"/>
                <w:rtl/>
              </w:rPr>
            </w:pPr>
            <w:r w:rsidRPr="009A605C">
              <w:rPr>
                <w:rFonts w:cs="AF_Najed" w:hint="cs"/>
                <w:rtl/>
              </w:rPr>
              <w:t>إذا لم يلتزم (النادى) بوضع شعار (الشركة) بالمسمى</w:t>
            </w:r>
            <w:r w:rsidRPr="009A605C">
              <w:rPr>
                <w:rFonts w:cs="AF_Najed"/>
                <w:rtl/>
              </w:rPr>
              <w:t xml:space="preserve"> </w:t>
            </w:r>
            <w:r w:rsidRPr="009A605C">
              <w:rPr>
                <w:rFonts w:cs="AF_Najed" w:hint="cs"/>
                <w:rtl/>
              </w:rPr>
              <w:t>المحدد على الموقع، توقع غرامة على (النادى) عن كل شهر.</w:t>
            </w:r>
          </w:p>
        </w:tc>
        <w:tc>
          <w:tcPr>
            <w:tcW w:w="1726" w:type="dxa"/>
            <w:tcBorders>
              <w:bottom w:val="single" w:sz="4" w:space="0" w:color="auto"/>
            </w:tcBorders>
            <w:shd w:val="clear" w:color="auto" w:fill="auto"/>
            <w:vAlign w:val="center"/>
          </w:tcPr>
          <w:p w14:paraId="111C23E2" w14:textId="77777777" w:rsidR="00B1746C" w:rsidRDefault="00B1746C" w:rsidP="00896357">
            <w:pPr>
              <w:spacing w:after="0"/>
              <w:jc w:val="center"/>
              <w:rPr>
                <w:rFonts w:cs="AF_Najed"/>
                <w:rtl/>
                <w:lang w:bidi="ar-EG"/>
              </w:rPr>
            </w:pPr>
            <w:r>
              <w:rPr>
                <w:rFonts w:cs="AF_Najed" w:hint="cs"/>
                <w:rtl/>
                <w:lang w:bidi="ar-EG"/>
              </w:rPr>
              <w:t>30,000</w:t>
            </w:r>
          </w:p>
          <w:p w14:paraId="7F993DEF" w14:textId="77777777" w:rsidR="00B1746C" w:rsidRPr="00D82608" w:rsidRDefault="00B1746C" w:rsidP="00896357">
            <w:pPr>
              <w:spacing w:after="0"/>
              <w:jc w:val="center"/>
              <w:rPr>
                <w:rFonts w:cs="AF_Najed"/>
                <w:rtl/>
                <w:lang w:bidi="ar-EG"/>
              </w:rPr>
            </w:pPr>
            <w:r>
              <w:rPr>
                <w:rFonts w:cs="AF_Najed" w:hint="cs"/>
                <w:rtl/>
                <w:lang w:bidi="ar-EG"/>
              </w:rPr>
              <w:t>(ثلاثون ألف جنية)</w:t>
            </w:r>
          </w:p>
        </w:tc>
      </w:tr>
      <w:tr w:rsidR="00B1746C" w:rsidRPr="00D82608" w14:paraId="4F6FB94F" w14:textId="77777777" w:rsidTr="00896357">
        <w:trPr>
          <w:trHeight w:val="454"/>
        </w:trPr>
        <w:tc>
          <w:tcPr>
            <w:tcW w:w="7574" w:type="dxa"/>
            <w:gridSpan w:val="2"/>
            <w:tcBorders>
              <w:bottom w:val="single" w:sz="18" w:space="0" w:color="auto"/>
            </w:tcBorders>
            <w:shd w:val="clear" w:color="auto" w:fill="auto"/>
            <w:vAlign w:val="center"/>
          </w:tcPr>
          <w:p w14:paraId="0F21109B" w14:textId="77777777" w:rsidR="00B1746C" w:rsidRPr="009A605C" w:rsidRDefault="00B1746C" w:rsidP="007B66BB">
            <w:pPr>
              <w:pStyle w:val="ListParagraph"/>
              <w:numPr>
                <w:ilvl w:val="0"/>
                <w:numId w:val="74"/>
              </w:numPr>
              <w:bidi/>
              <w:spacing w:after="0"/>
              <w:jc w:val="both"/>
              <w:rPr>
                <w:rFonts w:cs="AF_Najed"/>
                <w:rtl/>
              </w:rPr>
            </w:pPr>
            <w:r w:rsidRPr="009A605C">
              <w:rPr>
                <w:rFonts w:cs="AF_Najed" w:hint="cs"/>
                <w:rtl/>
              </w:rPr>
              <w:t>إذا لم يلتزم (النادى) بعمل رابط</w:t>
            </w:r>
            <w:r w:rsidRPr="009A605C">
              <w:rPr>
                <w:rFonts w:cs="AF_Najed"/>
                <w:rtl/>
              </w:rPr>
              <w:t xml:space="preserve"> </w:t>
            </w:r>
            <w:r w:rsidRPr="009A605C">
              <w:rPr>
                <w:rFonts w:cs="AF_Najed" w:hint="cs"/>
                <w:rtl/>
              </w:rPr>
              <w:t>للموقع</w:t>
            </w:r>
            <w:r w:rsidRPr="009A605C">
              <w:rPr>
                <w:rFonts w:cs="AF_Najed"/>
                <w:rtl/>
              </w:rPr>
              <w:t xml:space="preserve"> </w:t>
            </w:r>
            <w:r w:rsidRPr="009A605C">
              <w:rPr>
                <w:rFonts w:cs="AF_Najed" w:hint="cs"/>
                <w:rtl/>
              </w:rPr>
              <w:t>العام لـ (الشركة)</w:t>
            </w:r>
            <w:r w:rsidRPr="009A605C">
              <w:rPr>
                <w:rFonts w:cs="AF_Najed"/>
                <w:rtl/>
              </w:rPr>
              <w:t xml:space="preserve"> </w:t>
            </w:r>
            <w:r w:rsidRPr="009A605C">
              <w:rPr>
                <w:rFonts w:cs="AF_Najed" w:hint="cs"/>
                <w:rtl/>
              </w:rPr>
              <w:t>أو أحد عملائها من</w:t>
            </w:r>
            <w:r w:rsidRPr="009A605C">
              <w:rPr>
                <w:rFonts w:cs="AF_Najed"/>
                <w:rtl/>
              </w:rPr>
              <w:t xml:space="preserve"> </w:t>
            </w:r>
            <w:r w:rsidRPr="009A605C">
              <w:rPr>
                <w:rFonts w:cs="AF_Najed" w:hint="cs"/>
                <w:rtl/>
              </w:rPr>
              <w:t>خلال</w:t>
            </w:r>
            <w:r w:rsidRPr="009A605C">
              <w:rPr>
                <w:rFonts w:cs="AF_Najed"/>
                <w:rtl/>
              </w:rPr>
              <w:t xml:space="preserve"> </w:t>
            </w:r>
            <w:r w:rsidRPr="009A605C">
              <w:rPr>
                <w:rFonts w:cs="AF_Najed" w:hint="cs"/>
                <w:rtl/>
              </w:rPr>
              <w:t>موقع</w:t>
            </w:r>
            <w:r w:rsidRPr="009A605C">
              <w:rPr>
                <w:rFonts w:cs="AF_Najed"/>
                <w:rtl/>
              </w:rPr>
              <w:t xml:space="preserve"> </w:t>
            </w:r>
            <w:r w:rsidRPr="009A605C">
              <w:rPr>
                <w:rFonts w:cs="AF_Najed" w:hint="cs"/>
                <w:rtl/>
              </w:rPr>
              <w:t>النادى، توقع غرامة على (النادى) عن كل شهر.</w:t>
            </w:r>
          </w:p>
        </w:tc>
        <w:tc>
          <w:tcPr>
            <w:tcW w:w="1726" w:type="dxa"/>
            <w:tcBorders>
              <w:bottom w:val="single" w:sz="18" w:space="0" w:color="auto"/>
            </w:tcBorders>
            <w:shd w:val="clear" w:color="auto" w:fill="auto"/>
            <w:vAlign w:val="center"/>
          </w:tcPr>
          <w:p w14:paraId="0286C9B4" w14:textId="77777777" w:rsidR="00B1746C" w:rsidRDefault="00B1746C" w:rsidP="00896357">
            <w:pPr>
              <w:spacing w:after="0"/>
              <w:jc w:val="center"/>
              <w:rPr>
                <w:rFonts w:cs="AF_Najed"/>
                <w:rtl/>
                <w:lang w:bidi="ar-EG"/>
              </w:rPr>
            </w:pPr>
            <w:r>
              <w:rPr>
                <w:rFonts w:cs="AF_Najed" w:hint="cs"/>
                <w:rtl/>
                <w:lang w:bidi="ar-EG"/>
              </w:rPr>
              <w:t>40,000</w:t>
            </w:r>
          </w:p>
          <w:p w14:paraId="07F4A522" w14:textId="77777777" w:rsidR="00B1746C" w:rsidRPr="00D82608" w:rsidRDefault="00B1746C" w:rsidP="00896357">
            <w:pPr>
              <w:spacing w:after="0"/>
              <w:jc w:val="center"/>
              <w:rPr>
                <w:rFonts w:cs="AF_Najed"/>
                <w:rtl/>
                <w:lang w:bidi="ar-EG"/>
              </w:rPr>
            </w:pPr>
            <w:r>
              <w:rPr>
                <w:rFonts w:cs="AF_Najed" w:hint="cs"/>
                <w:rtl/>
                <w:lang w:bidi="ar-EG"/>
              </w:rPr>
              <w:t>(اربعون ألف جنية)</w:t>
            </w:r>
          </w:p>
        </w:tc>
      </w:tr>
      <w:tr w:rsidR="00B1746C" w:rsidRPr="00D82608" w14:paraId="7DA8FEBF" w14:textId="77777777" w:rsidTr="00896357">
        <w:trPr>
          <w:trHeight w:val="454"/>
        </w:trPr>
        <w:tc>
          <w:tcPr>
            <w:tcW w:w="9300" w:type="dxa"/>
            <w:gridSpan w:val="3"/>
            <w:shd w:val="clear" w:color="auto" w:fill="BFBFBF" w:themeFill="background1" w:themeFillShade="BF"/>
            <w:vAlign w:val="center"/>
          </w:tcPr>
          <w:p w14:paraId="0C24DFC3" w14:textId="77777777" w:rsidR="00B1746C" w:rsidRPr="009A605C" w:rsidRDefault="00B1746C" w:rsidP="00896357">
            <w:pPr>
              <w:bidi/>
              <w:spacing w:after="0"/>
              <w:jc w:val="center"/>
              <w:rPr>
                <w:rFonts w:cs="AF_Najed"/>
                <w:b/>
                <w:bCs/>
                <w:sz w:val="24"/>
                <w:szCs w:val="24"/>
                <w:u w:val="single"/>
                <w:rtl/>
              </w:rPr>
            </w:pPr>
            <w:r w:rsidRPr="00636469">
              <w:rPr>
                <w:rFonts w:cs="AF_Najed" w:hint="cs"/>
                <w:b/>
                <w:bCs/>
                <w:sz w:val="24"/>
                <w:szCs w:val="24"/>
                <w:u w:val="single"/>
                <w:rtl/>
                <w:lang w:bidi="ar-EG"/>
              </w:rPr>
              <w:t>حقوق مطبوعات النادى</w:t>
            </w:r>
          </w:p>
        </w:tc>
      </w:tr>
      <w:tr w:rsidR="00B1746C" w:rsidRPr="00D82608" w14:paraId="2F9694D7" w14:textId="77777777" w:rsidTr="00896357">
        <w:trPr>
          <w:trHeight w:val="454"/>
        </w:trPr>
        <w:tc>
          <w:tcPr>
            <w:tcW w:w="7574" w:type="dxa"/>
            <w:gridSpan w:val="2"/>
            <w:shd w:val="clear" w:color="auto" w:fill="auto"/>
            <w:vAlign w:val="center"/>
          </w:tcPr>
          <w:p w14:paraId="5741ED75" w14:textId="77777777" w:rsidR="00B1746C" w:rsidRPr="009A605C" w:rsidRDefault="00B1746C" w:rsidP="007B66BB">
            <w:pPr>
              <w:pStyle w:val="ListParagraph"/>
              <w:numPr>
                <w:ilvl w:val="0"/>
                <w:numId w:val="75"/>
              </w:numPr>
              <w:bidi/>
              <w:spacing w:after="0"/>
              <w:ind w:left="775" w:hanging="425"/>
              <w:jc w:val="both"/>
              <w:rPr>
                <w:rFonts w:cs="AF_Najed"/>
                <w:rtl/>
                <w:lang w:bidi="ar-EG"/>
              </w:rPr>
            </w:pPr>
            <w:r w:rsidRPr="009A605C">
              <w:rPr>
                <w:rFonts w:cs="AF_Najed" w:hint="cs"/>
                <w:rtl/>
                <w:lang w:bidi="ar-EG"/>
              </w:rPr>
              <w:t xml:space="preserve">إذا لم يلتزم (النادى) بتمكين </w:t>
            </w:r>
            <w:r w:rsidRPr="009A605C">
              <w:rPr>
                <w:rFonts w:cs="AF_Najed" w:hint="cs"/>
                <w:rtl/>
                <w:lang w:val="en-US" w:bidi="ar-EG"/>
              </w:rPr>
              <w:t xml:space="preserve">(الشركة) </w:t>
            </w:r>
            <w:r w:rsidRPr="009A605C">
              <w:rPr>
                <w:rFonts w:cs="AF_Najed" w:hint="cs"/>
                <w:rtl/>
                <w:lang w:bidi="ar-EG"/>
              </w:rPr>
              <w:t xml:space="preserve">أو أى من عملائها </w:t>
            </w:r>
            <w:r w:rsidRPr="009A605C">
              <w:rPr>
                <w:rFonts w:cs="AF_Najed"/>
                <w:rtl/>
                <w:lang w:bidi="ar-EG"/>
              </w:rPr>
              <w:t xml:space="preserve">أن </w:t>
            </w:r>
            <w:r w:rsidRPr="009A605C">
              <w:rPr>
                <w:rFonts w:cs="AF_Najed" w:hint="cs"/>
                <w:rtl/>
                <w:lang w:bidi="ar-EG"/>
              </w:rPr>
              <w:t>بو</w:t>
            </w:r>
            <w:r w:rsidRPr="009A605C">
              <w:rPr>
                <w:rFonts w:cs="AF_Najed"/>
                <w:rtl/>
                <w:lang w:bidi="ar-EG"/>
              </w:rPr>
              <w:t xml:space="preserve">ضع شعارات الرعاة على جميع المطبوعات المكتبية </w:t>
            </w:r>
            <w:r w:rsidRPr="009A605C">
              <w:rPr>
                <w:rFonts w:cs="AF_Najed" w:hint="cs"/>
                <w:rtl/>
                <w:lang w:bidi="ar-EG"/>
              </w:rPr>
              <w:t>للنادى</w:t>
            </w:r>
          </w:p>
        </w:tc>
        <w:tc>
          <w:tcPr>
            <w:tcW w:w="1726" w:type="dxa"/>
            <w:shd w:val="clear" w:color="auto" w:fill="auto"/>
            <w:vAlign w:val="center"/>
          </w:tcPr>
          <w:p w14:paraId="173F75F3" w14:textId="77777777" w:rsidR="00B1746C" w:rsidRDefault="00B1746C" w:rsidP="00896357">
            <w:pPr>
              <w:spacing w:after="0"/>
              <w:jc w:val="center"/>
              <w:rPr>
                <w:rFonts w:cs="AF_Najed"/>
                <w:rtl/>
                <w:lang w:bidi="ar-EG"/>
              </w:rPr>
            </w:pPr>
            <w:r>
              <w:rPr>
                <w:rFonts w:cs="AF_Najed" w:hint="cs"/>
                <w:rtl/>
                <w:lang w:bidi="ar-EG"/>
              </w:rPr>
              <w:t>100,000</w:t>
            </w:r>
          </w:p>
          <w:p w14:paraId="789CB9F3" w14:textId="77777777" w:rsidR="00B1746C" w:rsidRPr="00D82608" w:rsidRDefault="00B1746C" w:rsidP="00896357">
            <w:pPr>
              <w:spacing w:after="0"/>
              <w:jc w:val="center"/>
              <w:rPr>
                <w:rFonts w:cs="AF_Najed"/>
                <w:rtl/>
                <w:lang w:val="en-US"/>
              </w:rPr>
            </w:pPr>
            <w:r>
              <w:rPr>
                <w:rFonts w:cs="AF_Najed" w:hint="cs"/>
                <w:rtl/>
                <w:lang w:bidi="ar-EG"/>
              </w:rPr>
              <w:t>(مائة ألف جنية)</w:t>
            </w:r>
          </w:p>
        </w:tc>
      </w:tr>
      <w:tr w:rsidR="00B1746C" w:rsidRPr="00D82608" w14:paraId="1F6BD8EC" w14:textId="77777777" w:rsidTr="00896357">
        <w:trPr>
          <w:trHeight w:val="454"/>
        </w:trPr>
        <w:tc>
          <w:tcPr>
            <w:tcW w:w="7574" w:type="dxa"/>
            <w:gridSpan w:val="2"/>
            <w:shd w:val="clear" w:color="auto" w:fill="auto"/>
            <w:vAlign w:val="center"/>
          </w:tcPr>
          <w:p w14:paraId="3ED8D5CC" w14:textId="77777777" w:rsidR="00B1746C" w:rsidRPr="009A605C" w:rsidRDefault="00B1746C" w:rsidP="007B66BB">
            <w:pPr>
              <w:pStyle w:val="ListParagraph"/>
              <w:numPr>
                <w:ilvl w:val="0"/>
                <w:numId w:val="75"/>
              </w:numPr>
              <w:bidi/>
              <w:spacing w:after="0"/>
              <w:ind w:left="775" w:hanging="425"/>
              <w:jc w:val="both"/>
              <w:rPr>
                <w:rFonts w:cs="AF_Najed"/>
                <w:rtl/>
                <w:lang w:bidi="ar-EG"/>
              </w:rPr>
            </w:pPr>
            <w:r w:rsidRPr="009A605C">
              <w:rPr>
                <w:rFonts w:cs="AF_Najed" w:hint="cs"/>
                <w:rtl/>
                <w:lang w:bidi="ar-EG"/>
              </w:rPr>
              <w:t xml:space="preserve">إذا لم يلتزم (النادى) بتمكين </w:t>
            </w:r>
            <w:r w:rsidRPr="009A605C">
              <w:rPr>
                <w:rFonts w:cs="AF_Najed" w:hint="cs"/>
                <w:rtl/>
                <w:lang w:val="en-US" w:bidi="ar-EG"/>
              </w:rPr>
              <w:t xml:space="preserve">(الشركة) </w:t>
            </w:r>
            <w:r w:rsidRPr="009A605C">
              <w:rPr>
                <w:rFonts w:cs="AF_Najed" w:hint="cs"/>
                <w:rtl/>
                <w:lang w:bidi="ar-EG"/>
              </w:rPr>
              <w:t xml:space="preserve">أو أى من عملائها </w:t>
            </w:r>
            <w:r w:rsidRPr="009A605C">
              <w:rPr>
                <w:rFonts w:cs="AF_Najed"/>
                <w:rtl/>
                <w:lang w:bidi="ar-EG"/>
              </w:rPr>
              <w:t xml:space="preserve">أن </w:t>
            </w:r>
            <w:r w:rsidRPr="009A605C">
              <w:rPr>
                <w:rFonts w:cs="AF_Najed" w:hint="cs"/>
                <w:rtl/>
                <w:lang w:bidi="ar-EG"/>
              </w:rPr>
              <w:t>بو</w:t>
            </w:r>
            <w:r w:rsidRPr="009A605C">
              <w:rPr>
                <w:rFonts w:cs="AF_Najed"/>
                <w:rtl/>
                <w:lang w:bidi="ar-EG"/>
              </w:rPr>
              <w:t>ضع شعارات الرعاة على جميع التصاريح المصدره من</w:t>
            </w:r>
            <w:r w:rsidRPr="009A605C">
              <w:rPr>
                <w:rFonts w:cs="AF_Najed" w:hint="cs"/>
                <w:rtl/>
                <w:lang w:bidi="ar-EG"/>
              </w:rPr>
              <w:t xml:space="preserve"> النادى فى مباريات النادى.</w:t>
            </w:r>
          </w:p>
        </w:tc>
        <w:tc>
          <w:tcPr>
            <w:tcW w:w="1726" w:type="dxa"/>
            <w:shd w:val="clear" w:color="auto" w:fill="auto"/>
            <w:vAlign w:val="center"/>
          </w:tcPr>
          <w:p w14:paraId="1F8EB6D9" w14:textId="77777777" w:rsidR="00B1746C" w:rsidRDefault="00B1746C" w:rsidP="00896357">
            <w:pPr>
              <w:spacing w:after="0"/>
              <w:jc w:val="center"/>
              <w:rPr>
                <w:rFonts w:cs="AF_Najed"/>
                <w:rtl/>
                <w:lang w:bidi="ar-EG"/>
              </w:rPr>
            </w:pPr>
            <w:r>
              <w:rPr>
                <w:rFonts w:cs="AF_Najed" w:hint="cs"/>
                <w:rtl/>
                <w:lang w:bidi="ar-EG"/>
              </w:rPr>
              <w:t>20,000</w:t>
            </w:r>
          </w:p>
          <w:p w14:paraId="41095E1A" w14:textId="77777777" w:rsidR="00B1746C" w:rsidRPr="00D82608" w:rsidRDefault="00B1746C" w:rsidP="00896357">
            <w:pPr>
              <w:spacing w:after="0"/>
              <w:jc w:val="center"/>
              <w:rPr>
                <w:rFonts w:cs="AF_Najed"/>
                <w:rtl/>
                <w:lang w:bidi="ar-EG"/>
              </w:rPr>
            </w:pPr>
            <w:r>
              <w:rPr>
                <w:rFonts w:cs="AF_Najed" w:hint="cs"/>
                <w:rtl/>
                <w:lang w:bidi="ar-EG"/>
              </w:rPr>
              <w:t>(عشرون ألف جنية)</w:t>
            </w:r>
          </w:p>
        </w:tc>
      </w:tr>
      <w:tr w:rsidR="00B1746C" w:rsidRPr="00D82608" w14:paraId="10A00E6A" w14:textId="77777777" w:rsidTr="00896357">
        <w:trPr>
          <w:trHeight w:val="454"/>
        </w:trPr>
        <w:tc>
          <w:tcPr>
            <w:tcW w:w="7574" w:type="dxa"/>
            <w:gridSpan w:val="2"/>
            <w:shd w:val="clear" w:color="auto" w:fill="auto"/>
            <w:vAlign w:val="center"/>
          </w:tcPr>
          <w:p w14:paraId="076DA889" w14:textId="77777777" w:rsidR="00B1746C" w:rsidRPr="009A605C" w:rsidRDefault="00B1746C" w:rsidP="007B66BB">
            <w:pPr>
              <w:pStyle w:val="ListParagraph"/>
              <w:numPr>
                <w:ilvl w:val="0"/>
                <w:numId w:val="75"/>
              </w:numPr>
              <w:bidi/>
              <w:spacing w:after="0"/>
              <w:ind w:left="775" w:hanging="425"/>
              <w:jc w:val="both"/>
              <w:rPr>
                <w:rFonts w:cs="AF_Najed"/>
                <w:rtl/>
                <w:lang w:bidi="ar-EG"/>
              </w:rPr>
            </w:pPr>
            <w:r w:rsidRPr="009A605C">
              <w:rPr>
                <w:rFonts w:cs="AF_Najed" w:hint="cs"/>
                <w:rtl/>
                <w:lang w:bidi="ar-EG"/>
              </w:rPr>
              <w:t xml:space="preserve">إذا لم يلتزم (النادى) بتمكين </w:t>
            </w:r>
            <w:r w:rsidRPr="009A605C">
              <w:rPr>
                <w:rFonts w:cs="AF_Najed" w:hint="cs"/>
                <w:rtl/>
                <w:lang w:val="en-US" w:bidi="ar-EG"/>
              </w:rPr>
              <w:t xml:space="preserve">(الشركة) </w:t>
            </w:r>
            <w:r w:rsidRPr="009A605C">
              <w:rPr>
                <w:rFonts w:cs="AF_Najed" w:hint="cs"/>
                <w:rtl/>
                <w:lang w:bidi="ar-EG"/>
              </w:rPr>
              <w:t xml:space="preserve">أو أى من عملائها </w:t>
            </w:r>
            <w:r w:rsidRPr="009A605C">
              <w:rPr>
                <w:rFonts w:cs="AF_Najed"/>
                <w:rtl/>
                <w:lang w:bidi="ar-EG"/>
              </w:rPr>
              <w:t xml:space="preserve">أن </w:t>
            </w:r>
            <w:r w:rsidRPr="009A605C">
              <w:rPr>
                <w:rFonts w:cs="AF_Najed" w:hint="cs"/>
                <w:rtl/>
                <w:lang w:bidi="ar-EG"/>
              </w:rPr>
              <w:t>بو</w:t>
            </w:r>
            <w:r w:rsidRPr="009A605C">
              <w:rPr>
                <w:rFonts w:cs="AF_Najed"/>
                <w:rtl/>
                <w:lang w:bidi="ar-EG"/>
              </w:rPr>
              <w:t xml:space="preserve">ضع شعار </w:t>
            </w:r>
            <w:r w:rsidRPr="009A605C">
              <w:rPr>
                <w:rFonts w:cs="AF_Najed" w:hint="cs"/>
                <w:rtl/>
                <w:lang w:bidi="ar-EG"/>
              </w:rPr>
              <w:t>ا</w:t>
            </w:r>
            <w:r w:rsidRPr="009A605C">
              <w:rPr>
                <w:rFonts w:cs="AF_Najed"/>
                <w:rtl/>
                <w:lang w:bidi="ar-EG"/>
              </w:rPr>
              <w:t>لشركة أو أحد عملائها على وجه و/أو خلفية جميع تذاكر المباريات ال</w:t>
            </w:r>
            <w:r w:rsidRPr="009A605C">
              <w:rPr>
                <w:rFonts w:cs="AF_Najed" w:hint="cs"/>
                <w:rtl/>
                <w:lang w:bidi="ar-EG"/>
              </w:rPr>
              <w:t>تى يقوم النادى بتنظيمها.</w:t>
            </w:r>
          </w:p>
        </w:tc>
        <w:tc>
          <w:tcPr>
            <w:tcW w:w="1726" w:type="dxa"/>
            <w:shd w:val="clear" w:color="auto" w:fill="auto"/>
            <w:vAlign w:val="center"/>
          </w:tcPr>
          <w:p w14:paraId="14E7383C" w14:textId="77777777" w:rsidR="00B1746C" w:rsidRDefault="00B1746C" w:rsidP="00896357">
            <w:pPr>
              <w:spacing w:after="0"/>
              <w:jc w:val="center"/>
              <w:rPr>
                <w:rFonts w:cs="AF_Najed"/>
                <w:rtl/>
                <w:lang w:bidi="ar-EG"/>
              </w:rPr>
            </w:pPr>
            <w:r>
              <w:rPr>
                <w:rFonts w:cs="AF_Najed" w:hint="cs"/>
                <w:rtl/>
                <w:lang w:bidi="ar-EG"/>
              </w:rPr>
              <w:t>30,000</w:t>
            </w:r>
          </w:p>
          <w:p w14:paraId="05650C93" w14:textId="77777777" w:rsidR="00B1746C" w:rsidRPr="00D82608" w:rsidRDefault="00B1746C" w:rsidP="00896357">
            <w:pPr>
              <w:spacing w:after="0"/>
              <w:jc w:val="center"/>
              <w:rPr>
                <w:rFonts w:cs="AF_Najed"/>
                <w:rtl/>
                <w:lang w:bidi="ar-EG"/>
              </w:rPr>
            </w:pPr>
            <w:r>
              <w:rPr>
                <w:rFonts w:cs="AF_Najed" w:hint="cs"/>
                <w:rtl/>
                <w:lang w:bidi="ar-EG"/>
              </w:rPr>
              <w:t>(ثلاثون ألف جنية)</w:t>
            </w:r>
          </w:p>
        </w:tc>
      </w:tr>
      <w:tr w:rsidR="00B1746C" w:rsidRPr="00D82608" w14:paraId="13DC72B2" w14:textId="77777777" w:rsidTr="00896357">
        <w:trPr>
          <w:trHeight w:val="454"/>
        </w:trPr>
        <w:tc>
          <w:tcPr>
            <w:tcW w:w="7574" w:type="dxa"/>
            <w:gridSpan w:val="2"/>
            <w:tcBorders>
              <w:bottom w:val="single" w:sz="18" w:space="0" w:color="auto"/>
            </w:tcBorders>
            <w:shd w:val="clear" w:color="auto" w:fill="auto"/>
            <w:vAlign w:val="center"/>
          </w:tcPr>
          <w:p w14:paraId="6755B606" w14:textId="77777777" w:rsidR="00B1746C" w:rsidRPr="009A605C" w:rsidRDefault="00B1746C" w:rsidP="007B66BB">
            <w:pPr>
              <w:pStyle w:val="ListParagraph"/>
              <w:numPr>
                <w:ilvl w:val="0"/>
                <w:numId w:val="75"/>
              </w:numPr>
              <w:bidi/>
              <w:spacing w:after="0"/>
              <w:ind w:left="775" w:hanging="425"/>
              <w:jc w:val="both"/>
              <w:rPr>
                <w:rFonts w:cs="AF_Najed"/>
                <w:rtl/>
                <w:lang w:bidi="ar-EG"/>
              </w:rPr>
            </w:pPr>
            <w:r w:rsidRPr="009A605C">
              <w:rPr>
                <w:rFonts w:cs="AF_Najed" w:hint="cs"/>
                <w:rtl/>
                <w:lang w:bidi="ar-EG"/>
              </w:rPr>
              <w:t xml:space="preserve">إذا لم يلتزم (النادى) بتمكين </w:t>
            </w:r>
            <w:r w:rsidRPr="009A605C">
              <w:rPr>
                <w:rFonts w:cs="AF_Najed" w:hint="cs"/>
                <w:rtl/>
                <w:lang w:val="en-US" w:bidi="ar-EG"/>
              </w:rPr>
              <w:t xml:space="preserve">(الشركة) </w:t>
            </w:r>
            <w:r w:rsidRPr="009A605C">
              <w:rPr>
                <w:rFonts w:cs="AF_Najed" w:hint="cs"/>
                <w:rtl/>
                <w:lang w:bidi="ar-EG"/>
              </w:rPr>
              <w:t>أو أى من عملائها ب</w:t>
            </w:r>
            <w:r w:rsidRPr="009A605C">
              <w:rPr>
                <w:rFonts w:cs="AF_Najed"/>
                <w:rtl/>
                <w:lang w:bidi="ar-EG"/>
              </w:rPr>
              <w:t>تنف</w:t>
            </w:r>
            <w:r w:rsidRPr="009A605C">
              <w:rPr>
                <w:rFonts w:cs="AF_Najed" w:hint="cs"/>
                <w:rtl/>
                <w:lang w:bidi="ar-EG"/>
              </w:rPr>
              <w:t>ي</w:t>
            </w:r>
            <w:r w:rsidRPr="009A605C">
              <w:rPr>
                <w:rFonts w:cs="AF_Najed"/>
                <w:rtl/>
                <w:lang w:bidi="ar-EG"/>
              </w:rPr>
              <w:t>ذ يانصيب</w:t>
            </w:r>
            <w:r w:rsidRPr="009A605C">
              <w:rPr>
                <w:rFonts w:cs="AF_Najed" w:hint="cs"/>
                <w:rtl/>
                <w:lang w:bidi="ar-EG"/>
              </w:rPr>
              <w:t xml:space="preserve"> بالجوائز لصالح الشركة أو أحد عملائها قبل أو خلال مباريات الفريق فى المباريات التى يقوم بتنظيمها.</w:t>
            </w:r>
          </w:p>
        </w:tc>
        <w:tc>
          <w:tcPr>
            <w:tcW w:w="1726" w:type="dxa"/>
            <w:tcBorders>
              <w:bottom w:val="single" w:sz="18" w:space="0" w:color="auto"/>
            </w:tcBorders>
            <w:shd w:val="clear" w:color="auto" w:fill="auto"/>
            <w:vAlign w:val="center"/>
          </w:tcPr>
          <w:p w14:paraId="5E34E2E3" w14:textId="77777777" w:rsidR="00B1746C" w:rsidRDefault="00B1746C" w:rsidP="00896357">
            <w:pPr>
              <w:spacing w:after="0"/>
              <w:jc w:val="center"/>
              <w:rPr>
                <w:rFonts w:cs="AF_Najed"/>
                <w:rtl/>
                <w:lang w:bidi="ar-EG"/>
              </w:rPr>
            </w:pPr>
            <w:r>
              <w:rPr>
                <w:rFonts w:cs="AF_Najed" w:hint="cs"/>
                <w:rtl/>
                <w:lang w:bidi="ar-EG"/>
              </w:rPr>
              <w:t>30,000</w:t>
            </w:r>
          </w:p>
          <w:p w14:paraId="2DF10F15" w14:textId="77777777" w:rsidR="00B1746C" w:rsidRPr="00D82608" w:rsidRDefault="00B1746C" w:rsidP="00896357">
            <w:pPr>
              <w:spacing w:after="0"/>
              <w:jc w:val="center"/>
              <w:rPr>
                <w:rFonts w:cs="AF_Najed"/>
                <w:rtl/>
                <w:lang w:bidi="ar-EG"/>
              </w:rPr>
            </w:pPr>
            <w:r>
              <w:rPr>
                <w:rFonts w:cs="AF_Najed" w:hint="cs"/>
                <w:rtl/>
                <w:lang w:bidi="ar-EG"/>
              </w:rPr>
              <w:t>(ثلاثون ألف جنية)</w:t>
            </w:r>
          </w:p>
        </w:tc>
      </w:tr>
    </w:tbl>
    <w:p w14:paraId="4DAC2DDF" w14:textId="77777777" w:rsidR="00B1746C" w:rsidRDefault="00B1746C">
      <w:pPr>
        <w:bidi/>
        <w:rPr>
          <w:rtl/>
        </w:rPr>
      </w:pPr>
    </w:p>
    <w:p w14:paraId="44F578BD" w14:textId="77777777" w:rsidR="00B34E96" w:rsidRDefault="00B34E96" w:rsidP="00B34E96">
      <w:pPr>
        <w:bidi/>
      </w:pPr>
    </w:p>
    <w:tbl>
      <w:tblPr>
        <w:bidiVisual/>
        <w:tblW w:w="9300" w:type="dxa"/>
        <w:tblInd w:w="-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4"/>
        <w:gridCol w:w="1726"/>
      </w:tblGrid>
      <w:tr w:rsidR="00B1746C" w:rsidRPr="00D82608" w14:paraId="38C842C4" w14:textId="77777777" w:rsidTr="00896357">
        <w:trPr>
          <w:trHeight w:val="454"/>
        </w:trPr>
        <w:tc>
          <w:tcPr>
            <w:tcW w:w="9300" w:type="dxa"/>
            <w:gridSpan w:val="2"/>
            <w:tcBorders>
              <w:top w:val="single" w:sz="18" w:space="0" w:color="auto"/>
            </w:tcBorders>
            <w:shd w:val="clear" w:color="auto" w:fill="BFBFBF" w:themeFill="background1" w:themeFillShade="BF"/>
            <w:vAlign w:val="center"/>
          </w:tcPr>
          <w:p w14:paraId="0B28D6E2" w14:textId="77777777" w:rsidR="00B1746C" w:rsidRPr="004937A0" w:rsidRDefault="00B1746C" w:rsidP="00896357">
            <w:pPr>
              <w:bidi/>
              <w:spacing w:after="0"/>
              <w:jc w:val="center"/>
              <w:rPr>
                <w:rFonts w:cs="AF_Najed"/>
                <w:b/>
                <w:bCs/>
                <w:sz w:val="24"/>
                <w:szCs w:val="24"/>
                <w:u w:val="single"/>
                <w:rtl/>
              </w:rPr>
            </w:pPr>
            <w:r w:rsidRPr="00636469">
              <w:rPr>
                <w:rFonts w:cs="AF_Najed"/>
                <w:b/>
                <w:bCs/>
                <w:sz w:val="24"/>
                <w:szCs w:val="24"/>
                <w:u w:val="single"/>
                <w:rtl/>
                <w:lang w:bidi="ar-EG"/>
              </w:rPr>
              <w:lastRenderedPageBreak/>
              <w:t xml:space="preserve">حقوق  تنظيم مباريات </w:t>
            </w:r>
            <w:r w:rsidRPr="00636469">
              <w:rPr>
                <w:rFonts w:cs="AF_Najed" w:hint="cs"/>
                <w:b/>
                <w:bCs/>
                <w:sz w:val="24"/>
                <w:szCs w:val="24"/>
                <w:u w:val="single"/>
                <w:rtl/>
                <w:lang w:bidi="ar-EG"/>
              </w:rPr>
              <w:t>ودية أو معسكرات تدريب</w:t>
            </w:r>
            <w:r w:rsidRPr="00636469">
              <w:rPr>
                <w:rFonts w:cs="AF_Najed"/>
                <w:b/>
                <w:bCs/>
                <w:sz w:val="24"/>
                <w:szCs w:val="24"/>
                <w:u w:val="single"/>
                <w:rtl/>
                <w:lang w:bidi="ar-EG"/>
              </w:rPr>
              <w:t xml:space="preserve"> الداخلية والخارجية</w:t>
            </w:r>
            <w:r w:rsidRPr="00636469">
              <w:rPr>
                <w:rFonts w:cs="AF_Najed" w:hint="cs"/>
                <w:b/>
                <w:bCs/>
                <w:sz w:val="24"/>
                <w:szCs w:val="24"/>
                <w:u w:val="single"/>
                <w:rtl/>
                <w:lang w:bidi="ar-EG"/>
              </w:rPr>
              <w:t xml:space="preserve"> (متى رغبت)</w:t>
            </w:r>
          </w:p>
        </w:tc>
      </w:tr>
      <w:tr w:rsidR="00B1746C" w:rsidRPr="00D82608" w14:paraId="42F1F66E" w14:textId="77777777" w:rsidTr="00896357">
        <w:trPr>
          <w:trHeight w:val="454"/>
        </w:trPr>
        <w:tc>
          <w:tcPr>
            <w:tcW w:w="7574" w:type="dxa"/>
            <w:shd w:val="clear" w:color="auto" w:fill="auto"/>
            <w:vAlign w:val="center"/>
          </w:tcPr>
          <w:p w14:paraId="75B6288D" w14:textId="77777777" w:rsidR="00B1746C" w:rsidRPr="004937A0" w:rsidRDefault="00B1746C" w:rsidP="007B66BB">
            <w:pPr>
              <w:pStyle w:val="ListParagraph"/>
              <w:numPr>
                <w:ilvl w:val="0"/>
                <w:numId w:val="75"/>
              </w:numPr>
              <w:bidi/>
              <w:spacing w:after="0"/>
              <w:ind w:left="775" w:hanging="425"/>
              <w:jc w:val="both"/>
              <w:rPr>
                <w:rFonts w:cs="AF_Najed"/>
                <w:rtl/>
                <w:lang w:bidi="ar-EG"/>
              </w:rPr>
            </w:pPr>
            <w:r w:rsidRPr="004937A0">
              <w:rPr>
                <w:rFonts w:cs="AF_Najed" w:hint="cs"/>
                <w:rtl/>
                <w:lang w:bidi="ar-EG"/>
              </w:rPr>
              <w:t xml:space="preserve">إذا لم يلتزم (النادى) بتمكين </w:t>
            </w:r>
            <w:r w:rsidRPr="004937A0">
              <w:rPr>
                <w:rFonts w:cs="AF_Najed" w:hint="cs"/>
                <w:rtl/>
                <w:lang w:val="en-US" w:bidi="ar-EG"/>
              </w:rPr>
              <w:t>(الشركة)</w:t>
            </w:r>
            <w:r>
              <w:rPr>
                <w:rFonts w:cs="AF_Najed" w:hint="cs"/>
                <w:rtl/>
                <w:lang w:val="en-US" w:bidi="ar-EG"/>
              </w:rPr>
              <w:t xml:space="preserve"> من </w:t>
            </w:r>
            <w:r w:rsidRPr="004937A0">
              <w:rPr>
                <w:rFonts w:cs="AF_Najed"/>
                <w:rtl/>
                <w:lang w:bidi="ar-EG"/>
              </w:rPr>
              <w:t xml:space="preserve">تنظيم </w:t>
            </w:r>
            <w:r w:rsidRPr="004937A0">
              <w:rPr>
                <w:rFonts w:cs="AF_Najed" w:hint="cs"/>
                <w:rtl/>
                <w:lang w:bidi="ar-EG"/>
              </w:rPr>
              <w:t xml:space="preserve">مباريات ودية او معسكرات تدريبية </w:t>
            </w:r>
            <w:r w:rsidRPr="004937A0">
              <w:rPr>
                <w:rFonts w:cs="AF_Najed"/>
                <w:rtl/>
                <w:lang w:bidi="ar-EG"/>
              </w:rPr>
              <w:t>سواء داخلياً أو خارجياً</w:t>
            </w:r>
            <w:r w:rsidRPr="004937A0">
              <w:rPr>
                <w:rFonts w:cs="AF_Najed" w:hint="cs"/>
                <w:rtl/>
                <w:lang w:bidi="ar-EG"/>
              </w:rPr>
              <w:t xml:space="preserve"> على ان تتحمل الشركة جميع </w:t>
            </w:r>
            <w:r w:rsidRPr="004937A0">
              <w:rPr>
                <w:rFonts w:cs="AF_Najed"/>
                <w:rtl/>
                <w:lang w:bidi="ar-EG"/>
              </w:rPr>
              <w:t xml:space="preserve"> </w:t>
            </w:r>
            <w:r w:rsidRPr="004937A0">
              <w:rPr>
                <w:rFonts w:cs="AF_Najed" w:hint="cs"/>
                <w:rtl/>
                <w:lang w:bidi="ar-EG"/>
              </w:rPr>
              <w:t>تكاليف هذه المباريات او المعسكرات</w:t>
            </w:r>
            <w:r>
              <w:rPr>
                <w:rFonts w:cs="AF_Najed" w:hint="cs"/>
                <w:rtl/>
                <w:lang w:bidi="ar-EG"/>
              </w:rPr>
              <w:t>، وذلك بعد موافقة النادى.</w:t>
            </w:r>
          </w:p>
        </w:tc>
        <w:tc>
          <w:tcPr>
            <w:tcW w:w="1726" w:type="dxa"/>
            <w:shd w:val="clear" w:color="auto" w:fill="auto"/>
            <w:vAlign w:val="center"/>
          </w:tcPr>
          <w:p w14:paraId="683E90C5" w14:textId="77777777" w:rsidR="00B1746C" w:rsidRDefault="00B1746C" w:rsidP="00896357">
            <w:pPr>
              <w:spacing w:after="0"/>
              <w:jc w:val="center"/>
              <w:rPr>
                <w:rFonts w:cs="AF_Najed"/>
                <w:rtl/>
                <w:lang w:bidi="ar-EG"/>
              </w:rPr>
            </w:pPr>
            <w:r>
              <w:rPr>
                <w:rFonts w:cs="AF_Najed" w:hint="cs"/>
                <w:rtl/>
                <w:lang w:bidi="ar-EG"/>
              </w:rPr>
              <w:t>100,000</w:t>
            </w:r>
          </w:p>
          <w:p w14:paraId="4344D6D1" w14:textId="77777777" w:rsidR="00B1746C" w:rsidRPr="00D82608" w:rsidRDefault="00B1746C" w:rsidP="00896357">
            <w:pPr>
              <w:spacing w:after="0"/>
              <w:jc w:val="center"/>
              <w:rPr>
                <w:rFonts w:cs="AF_Najed"/>
                <w:rtl/>
                <w:lang w:val="en-US"/>
              </w:rPr>
            </w:pPr>
            <w:r>
              <w:rPr>
                <w:rFonts w:cs="AF_Najed" w:hint="cs"/>
                <w:rtl/>
                <w:lang w:bidi="ar-EG"/>
              </w:rPr>
              <w:t>(مائة ألف جنية)</w:t>
            </w:r>
          </w:p>
        </w:tc>
      </w:tr>
      <w:tr w:rsidR="00B1746C" w:rsidRPr="00D82608" w14:paraId="77903112" w14:textId="77777777" w:rsidTr="00896357">
        <w:trPr>
          <w:trHeight w:val="454"/>
        </w:trPr>
        <w:tc>
          <w:tcPr>
            <w:tcW w:w="9300" w:type="dxa"/>
            <w:gridSpan w:val="2"/>
            <w:tcBorders>
              <w:bottom w:val="single" w:sz="18" w:space="0" w:color="auto"/>
            </w:tcBorders>
            <w:shd w:val="clear" w:color="auto" w:fill="auto"/>
            <w:vAlign w:val="center"/>
          </w:tcPr>
          <w:p w14:paraId="2D74DEB2" w14:textId="77777777" w:rsidR="00B1746C" w:rsidRPr="00D82608" w:rsidRDefault="00B1746C" w:rsidP="00896357">
            <w:pPr>
              <w:bidi/>
              <w:spacing w:after="0" w:line="240" w:lineRule="auto"/>
              <w:jc w:val="both"/>
              <w:rPr>
                <w:rFonts w:cs="AF_Najed"/>
                <w:rtl/>
              </w:rPr>
            </w:pPr>
            <w:r>
              <w:rPr>
                <w:rFonts w:cs="AF_Najed" w:hint="cs"/>
                <w:sz w:val="28"/>
                <w:szCs w:val="28"/>
                <w:rtl/>
                <w:lang w:val="en-US" w:bidi="ar-EG"/>
              </w:rPr>
              <w:t xml:space="preserve">ثانيا: </w:t>
            </w:r>
            <w:r w:rsidRPr="00D82608">
              <w:rPr>
                <w:rFonts w:cs="AF_Najed" w:hint="cs"/>
                <w:sz w:val="28"/>
                <w:szCs w:val="28"/>
                <w:rtl/>
                <w:lang w:val="en-US" w:bidi="ar-EG"/>
              </w:rPr>
              <w:t>الحقوق</w:t>
            </w:r>
            <w:r w:rsidRPr="00D82608">
              <w:rPr>
                <w:rFonts w:cs="AF_Najed"/>
                <w:sz w:val="28"/>
                <w:szCs w:val="28"/>
                <w:rtl/>
                <w:lang w:val="en-US" w:bidi="ar-EG"/>
              </w:rPr>
              <w:t xml:space="preserve"> </w:t>
            </w:r>
            <w:r w:rsidRPr="00D82608">
              <w:rPr>
                <w:rFonts w:cs="AF_Najed" w:hint="cs"/>
                <w:sz w:val="28"/>
                <w:szCs w:val="28"/>
                <w:rtl/>
                <w:lang w:val="en-US" w:bidi="ar-EG"/>
              </w:rPr>
              <w:t>التليفزيونية</w:t>
            </w:r>
          </w:p>
        </w:tc>
      </w:tr>
      <w:tr w:rsidR="00B1746C" w:rsidRPr="00D82608" w14:paraId="26E8F691" w14:textId="77777777" w:rsidTr="00896357">
        <w:trPr>
          <w:trHeight w:val="454"/>
        </w:trPr>
        <w:tc>
          <w:tcPr>
            <w:tcW w:w="9300" w:type="dxa"/>
            <w:gridSpan w:val="2"/>
            <w:tcBorders>
              <w:top w:val="single" w:sz="18" w:space="0" w:color="auto"/>
            </w:tcBorders>
            <w:shd w:val="clear" w:color="auto" w:fill="BFBFBF" w:themeFill="background1" w:themeFillShade="BF"/>
            <w:vAlign w:val="center"/>
          </w:tcPr>
          <w:p w14:paraId="71B77AA5" w14:textId="77777777" w:rsidR="00B1746C" w:rsidRPr="004937A0" w:rsidRDefault="00B1746C" w:rsidP="00896357">
            <w:pPr>
              <w:bidi/>
              <w:spacing w:after="0" w:line="240" w:lineRule="auto"/>
              <w:jc w:val="center"/>
              <w:rPr>
                <w:rFonts w:cs="AF_Najed"/>
                <w:b/>
                <w:bCs/>
                <w:u w:val="single"/>
                <w:rtl/>
              </w:rPr>
            </w:pPr>
            <w:r w:rsidRPr="004937A0">
              <w:rPr>
                <w:rFonts w:cs="AF_Najed" w:hint="cs"/>
                <w:b/>
                <w:bCs/>
                <w:u w:val="single"/>
                <w:rtl/>
              </w:rPr>
              <w:t>حقوق بث المباريات</w:t>
            </w:r>
          </w:p>
        </w:tc>
      </w:tr>
      <w:tr w:rsidR="00B1746C" w:rsidRPr="00D82608" w14:paraId="45F421D6" w14:textId="77777777" w:rsidTr="00896357">
        <w:trPr>
          <w:trHeight w:val="454"/>
        </w:trPr>
        <w:tc>
          <w:tcPr>
            <w:tcW w:w="7574" w:type="dxa"/>
            <w:tcBorders>
              <w:bottom w:val="single" w:sz="18" w:space="0" w:color="auto"/>
            </w:tcBorders>
            <w:shd w:val="clear" w:color="auto" w:fill="auto"/>
            <w:vAlign w:val="center"/>
          </w:tcPr>
          <w:p w14:paraId="5247DE6F" w14:textId="77777777" w:rsidR="00B1746C" w:rsidRPr="004937A0" w:rsidRDefault="00B1746C" w:rsidP="007B66BB">
            <w:pPr>
              <w:pStyle w:val="ListParagraph"/>
              <w:numPr>
                <w:ilvl w:val="0"/>
                <w:numId w:val="75"/>
              </w:numPr>
              <w:bidi/>
              <w:spacing w:after="0"/>
              <w:ind w:left="775" w:hanging="425"/>
              <w:jc w:val="both"/>
              <w:rPr>
                <w:rFonts w:cs="AF_Najed"/>
                <w:rtl/>
              </w:rPr>
            </w:pPr>
            <w:r w:rsidRPr="004937A0">
              <w:rPr>
                <w:rFonts w:cs="AF_Najed" w:hint="cs"/>
                <w:rtl/>
              </w:rPr>
              <w:t>إذا</w:t>
            </w:r>
            <w:r w:rsidRPr="004937A0">
              <w:rPr>
                <w:rFonts w:cs="AF_Najed"/>
                <w:rtl/>
              </w:rPr>
              <w:t xml:space="preserve"> </w:t>
            </w:r>
            <w:r w:rsidRPr="004937A0">
              <w:rPr>
                <w:rFonts w:cs="AF_Najed" w:hint="cs"/>
                <w:rtl/>
              </w:rPr>
              <w:t>لم</w:t>
            </w:r>
            <w:r w:rsidRPr="004937A0">
              <w:rPr>
                <w:rFonts w:cs="AF_Najed"/>
                <w:rtl/>
              </w:rPr>
              <w:t xml:space="preserve"> </w:t>
            </w:r>
            <w:r w:rsidRPr="004937A0">
              <w:rPr>
                <w:rFonts w:cs="AF_Najed" w:hint="cs"/>
                <w:rtl/>
              </w:rPr>
              <w:t>تلتزم</w:t>
            </w:r>
            <w:r w:rsidRPr="004937A0">
              <w:rPr>
                <w:rFonts w:cs="AF_Najed"/>
                <w:rtl/>
              </w:rPr>
              <w:t xml:space="preserve"> </w:t>
            </w:r>
            <w:r w:rsidRPr="004937A0">
              <w:rPr>
                <w:rFonts w:cs="AF_Najed" w:hint="cs"/>
                <w:rtl/>
              </w:rPr>
              <w:t>(النادى) بالسماح لـ (الشركة) ببث مباريات (مباشر/مؤجل مباشر/مسجل) للنادى سواء كانت هذه المباراة رسمية (دورى عام) أو قارية/إقليمية أو ودية،</w:t>
            </w:r>
            <w:r w:rsidRPr="004937A0">
              <w:rPr>
                <w:rFonts w:cs="AF_Najed"/>
                <w:rtl/>
              </w:rPr>
              <w:t xml:space="preserve"> </w:t>
            </w:r>
            <w:r w:rsidRPr="004937A0">
              <w:rPr>
                <w:rFonts w:cs="AF_Najed" w:hint="cs"/>
                <w:rtl/>
              </w:rPr>
              <w:t>توقع</w:t>
            </w:r>
            <w:r w:rsidRPr="004937A0">
              <w:rPr>
                <w:rFonts w:cs="AF_Najed"/>
                <w:rtl/>
              </w:rPr>
              <w:t xml:space="preserve"> </w:t>
            </w:r>
            <w:r w:rsidRPr="004937A0">
              <w:rPr>
                <w:rFonts w:cs="AF_Najed" w:hint="cs"/>
                <w:rtl/>
              </w:rPr>
              <w:t>غرامة</w:t>
            </w:r>
            <w:r w:rsidRPr="004937A0">
              <w:rPr>
                <w:rFonts w:cs="AF_Najed"/>
                <w:rtl/>
              </w:rPr>
              <w:t xml:space="preserve"> </w:t>
            </w:r>
            <w:r w:rsidRPr="004937A0">
              <w:rPr>
                <w:rFonts w:cs="AF_Najed" w:hint="cs"/>
                <w:rtl/>
              </w:rPr>
              <w:t>على</w:t>
            </w:r>
            <w:r w:rsidRPr="004937A0">
              <w:rPr>
                <w:rFonts w:cs="AF_Najed"/>
                <w:rtl/>
              </w:rPr>
              <w:t xml:space="preserve"> (</w:t>
            </w:r>
            <w:r w:rsidRPr="004937A0">
              <w:rPr>
                <w:rFonts w:cs="AF_Najed" w:hint="cs"/>
                <w:rtl/>
              </w:rPr>
              <w:t>الشركة</w:t>
            </w:r>
            <w:r w:rsidRPr="004937A0">
              <w:rPr>
                <w:rFonts w:cs="AF_Najed"/>
                <w:rtl/>
              </w:rPr>
              <w:t xml:space="preserve">) </w:t>
            </w:r>
            <w:r w:rsidRPr="004937A0">
              <w:rPr>
                <w:rFonts w:cs="AF_Najed" w:hint="cs"/>
                <w:rtl/>
              </w:rPr>
              <w:t>عن</w:t>
            </w:r>
            <w:r w:rsidRPr="004937A0">
              <w:rPr>
                <w:rFonts w:cs="AF_Najed"/>
                <w:rtl/>
              </w:rPr>
              <w:t xml:space="preserve"> </w:t>
            </w:r>
            <w:r w:rsidRPr="004937A0">
              <w:rPr>
                <w:rFonts w:cs="AF_Najed" w:hint="cs"/>
                <w:rtl/>
              </w:rPr>
              <w:t>كل</w:t>
            </w:r>
            <w:r w:rsidRPr="004937A0">
              <w:rPr>
                <w:rFonts w:cs="AF_Najed"/>
                <w:rtl/>
              </w:rPr>
              <w:t xml:space="preserve"> </w:t>
            </w:r>
            <w:r w:rsidRPr="004937A0">
              <w:rPr>
                <w:rFonts w:cs="AF_Najed" w:hint="cs"/>
                <w:rtl/>
              </w:rPr>
              <w:t xml:space="preserve">مباراة. </w:t>
            </w:r>
          </w:p>
        </w:tc>
        <w:tc>
          <w:tcPr>
            <w:tcW w:w="1726" w:type="dxa"/>
            <w:tcBorders>
              <w:bottom w:val="single" w:sz="18" w:space="0" w:color="auto"/>
            </w:tcBorders>
            <w:shd w:val="clear" w:color="auto" w:fill="auto"/>
            <w:vAlign w:val="center"/>
          </w:tcPr>
          <w:p w14:paraId="2A2D2649" w14:textId="77777777" w:rsidR="00B1746C" w:rsidRDefault="00B1746C" w:rsidP="00896357">
            <w:pPr>
              <w:spacing w:after="0"/>
              <w:jc w:val="center"/>
              <w:rPr>
                <w:rFonts w:cs="AF_Najed"/>
                <w:rtl/>
                <w:lang w:val="en-US"/>
              </w:rPr>
            </w:pPr>
            <w:r>
              <w:rPr>
                <w:rFonts w:cs="AF_Najed" w:hint="cs"/>
                <w:rtl/>
                <w:lang w:val="en-US"/>
              </w:rPr>
              <w:t>1,000,000</w:t>
            </w:r>
          </w:p>
          <w:p w14:paraId="21228FD2" w14:textId="77777777" w:rsidR="00B1746C" w:rsidRPr="00D82608" w:rsidRDefault="00B1746C" w:rsidP="00896357">
            <w:pPr>
              <w:spacing w:after="0"/>
              <w:jc w:val="center"/>
              <w:rPr>
                <w:rFonts w:cs="AF_Najed"/>
                <w:rtl/>
                <w:lang w:val="en-US"/>
              </w:rPr>
            </w:pPr>
            <w:r>
              <w:rPr>
                <w:rFonts w:cs="AF_Najed" w:hint="cs"/>
                <w:rtl/>
                <w:lang w:val="en-US"/>
              </w:rPr>
              <w:t>(مليون جنية)</w:t>
            </w:r>
          </w:p>
        </w:tc>
      </w:tr>
      <w:tr w:rsidR="00B1746C" w:rsidRPr="00D82608" w14:paraId="6EBA5E47" w14:textId="77777777" w:rsidTr="00896357">
        <w:trPr>
          <w:trHeight w:val="454"/>
        </w:trPr>
        <w:tc>
          <w:tcPr>
            <w:tcW w:w="9300" w:type="dxa"/>
            <w:gridSpan w:val="2"/>
            <w:tcBorders>
              <w:top w:val="single" w:sz="18" w:space="0" w:color="auto"/>
              <w:bottom w:val="single" w:sz="4" w:space="0" w:color="auto"/>
            </w:tcBorders>
            <w:shd w:val="clear" w:color="auto" w:fill="BFBFBF" w:themeFill="background1" w:themeFillShade="BF"/>
            <w:vAlign w:val="center"/>
          </w:tcPr>
          <w:p w14:paraId="41C2F193" w14:textId="77777777" w:rsidR="00B1746C" w:rsidRPr="004937A0" w:rsidRDefault="00B1746C" w:rsidP="00896357">
            <w:pPr>
              <w:bidi/>
              <w:spacing w:after="0" w:line="240" w:lineRule="auto"/>
              <w:jc w:val="center"/>
              <w:rPr>
                <w:rFonts w:cs="AF_Najed"/>
                <w:b/>
                <w:bCs/>
                <w:sz w:val="24"/>
                <w:szCs w:val="24"/>
                <w:u w:val="single"/>
                <w:rtl/>
              </w:rPr>
            </w:pPr>
            <w:r w:rsidRPr="004937A0">
              <w:rPr>
                <w:rFonts w:cs="AF_Najed" w:hint="cs"/>
                <w:b/>
                <w:bCs/>
                <w:sz w:val="24"/>
                <w:szCs w:val="24"/>
                <w:u w:val="single"/>
                <w:rtl/>
                <w:lang w:val="en-US" w:bidi="ar-EG"/>
              </w:rPr>
              <w:t>الحقوق</w:t>
            </w:r>
            <w:r w:rsidRPr="004937A0">
              <w:rPr>
                <w:rFonts w:cs="AF_Najed"/>
                <w:b/>
                <w:bCs/>
                <w:sz w:val="24"/>
                <w:szCs w:val="24"/>
                <w:u w:val="single"/>
                <w:rtl/>
                <w:lang w:val="en-US" w:bidi="ar-EG"/>
              </w:rPr>
              <w:t xml:space="preserve"> </w:t>
            </w:r>
            <w:r w:rsidRPr="004937A0">
              <w:rPr>
                <w:rFonts w:cs="AF_Najed" w:hint="cs"/>
                <w:b/>
                <w:bCs/>
                <w:sz w:val="24"/>
                <w:szCs w:val="24"/>
                <w:u w:val="single"/>
                <w:rtl/>
                <w:lang w:val="en-US" w:bidi="ar-EG"/>
              </w:rPr>
              <w:t>الأرشيفية</w:t>
            </w:r>
          </w:p>
        </w:tc>
      </w:tr>
      <w:tr w:rsidR="00B1746C" w:rsidRPr="00D82608" w14:paraId="2A19597B" w14:textId="77777777" w:rsidTr="00896357">
        <w:trPr>
          <w:trHeight w:val="454"/>
        </w:trPr>
        <w:tc>
          <w:tcPr>
            <w:tcW w:w="7574" w:type="dxa"/>
            <w:tcBorders>
              <w:top w:val="single" w:sz="4" w:space="0" w:color="auto"/>
              <w:bottom w:val="single" w:sz="18" w:space="0" w:color="auto"/>
            </w:tcBorders>
            <w:shd w:val="clear" w:color="auto" w:fill="auto"/>
            <w:vAlign w:val="center"/>
          </w:tcPr>
          <w:p w14:paraId="7EBFCDBD" w14:textId="77777777" w:rsidR="00B1746C" w:rsidRPr="004937A0" w:rsidRDefault="00B1746C" w:rsidP="007B66BB">
            <w:pPr>
              <w:pStyle w:val="ListParagraph"/>
              <w:numPr>
                <w:ilvl w:val="0"/>
                <w:numId w:val="75"/>
              </w:numPr>
              <w:bidi/>
              <w:spacing w:after="0"/>
              <w:jc w:val="both"/>
              <w:rPr>
                <w:rFonts w:cs="AF_Najed"/>
                <w:rtl/>
              </w:rPr>
            </w:pPr>
            <w:r w:rsidRPr="004937A0">
              <w:rPr>
                <w:rFonts w:cs="AF_Najed" w:hint="cs"/>
                <w:rtl/>
              </w:rPr>
              <w:t>إذا</w:t>
            </w:r>
            <w:r w:rsidRPr="004937A0">
              <w:rPr>
                <w:rFonts w:cs="AF_Najed"/>
                <w:rtl/>
              </w:rPr>
              <w:t xml:space="preserve"> </w:t>
            </w:r>
            <w:r w:rsidRPr="004937A0">
              <w:rPr>
                <w:rFonts w:cs="AF_Najed" w:hint="cs"/>
                <w:rtl/>
              </w:rPr>
              <w:t xml:space="preserve">قام(النادى) ببيع هذه الحقوق الى أى طرف آخر دون موافقة مسبقة من </w:t>
            </w:r>
            <w:r w:rsidRPr="004937A0">
              <w:rPr>
                <w:rFonts w:cs="AF_Najed" w:hint="cs"/>
                <w:rtl/>
                <w:lang w:val="en-US" w:bidi="ar-EG"/>
              </w:rPr>
              <w:t xml:space="preserve">(الشركة) أو أحد عملائها </w:t>
            </w:r>
            <w:r w:rsidRPr="004937A0">
              <w:rPr>
                <w:rFonts w:cs="AF_Najed" w:hint="cs"/>
                <w:rtl/>
              </w:rPr>
              <w:t>،</w:t>
            </w:r>
            <w:r w:rsidRPr="004937A0">
              <w:rPr>
                <w:rFonts w:cs="AF_Najed"/>
                <w:rtl/>
              </w:rPr>
              <w:t xml:space="preserve"> </w:t>
            </w:r>
            <w:r w:rsidRPr="004937A0">
              <w:rPr>
                <w:rFonts w:cs="AF_Najed" w:hint="cs"/>
                <w:rtl/>
              </w:rPr>
              <w:t>توقع</w:t>
            </w:r>
            <w:r w:rsidRPr="004937A0">
              <w:rPr>
                <w:rFonts w:cs="AF_Najed"/>
                <w:rtl/>
              </w:rPr>
              <w:t xml:space="preserve"> </w:t>
            </w:r>
            <w:r w:rsidRPr="004937A0">
              <w:rPr>
                <w:rFonts w:cs="AF_Najed" w:hint="cs"/>
                <w:rtl/>
              </w:rPr>
              <w:t>غرامة</w:t>
            </w:r>
            <w:r w:rsidRPr="004937A0">
              <w:rPr>
                <w:rFonts w:cs="AF_Najed"/>
                <w:rtl/>
              </w:rPr>
              <w:t xml:space="preserve"> </w:t>
            </w:r>
            <w:r w:rsidRPr="004937A0">
              <w:rPr>
                <w:rFonts w:cs="AF_Najed" w:hint="cs"/>
                <w:rtl/>
              </w:rPr>
              <w:t>على</w:t>
            </w:r>
            <w:r w:rsidRPr="004937A0">
              <w:rPr>
                <w:rFonts w:cs="AF_Najed"/>
                <w:rtl/>
              </w:rPr>
              <w:t xml:space="preserve"> (</w:t>
            </w:r>
            <w:r w:rsidRPr="004937A0">
              <w:rPr>
                <w:rFonts w:cs="AF_Najed" w:hint="cs"/>
                <w:rtl/>
              </w:rPr>
              <w:t>النادى</w:t>
            </w:r>
            <w:r w:rsidRPr="004937A0">
              <w:rPr>
                <w:rFonts w:cs="AF_Najed"/>
                <w:rtl/>
              </w:rPr>
              <w:t>)</w:t>
            </w:r>
            <w:r>
              <w:rPr>
                <w:rFonts w:cs="AF_Najed"/>
                <w:noProof/>
                <w:sz w:val="40"/>
                <w:szCs w:val="40"/>
                <w:rtl/>
                <w:lang w:eastAsia="en-GB"/>
              </w:rPr>
              <w:t xml:space="preserve"> </w:t>
            </w:r>
            <w:r w:rsidRPr="004937A0">
              <w:rPr>
                <w:rFonts w:cs="AF_Najed"/>
                <w:rtl/>
              </w:rPr>
              <w:t xml:space="preserve"> </w:t>
            </w:r>
            <w:r w:rsidRPr="004937A0">
              <w:rPr>
                <w:rFonts w:cs="AF_Najed" w:hint="cs"/>
                <w:rtl/>
              </w:rPr>
              <w:t>عن الموسم</w:t>
            </w:r>
            <w:r w:rsidRPr="004937A0">
              <w:rPr>
                <w:rFonts w:cs="AF_Najed"/>
                <w:rtl/>
              </w:rPr>
              <w:t xml:space="preserve"> </w:t>
            </w:r>
            <w:r w:rsidRPr="004937A0">
              <w:rPr>
                <w:rFonts w:cs="AF_Najed" w:hint="cs"/>
                <w:rtl/>
              </w:rPr>
              <w:t>الواحد.</w:t>
            </w:r>
          </w:p>
        </w:tc>
        <w:tc>
          <w:tcPr>
            <w:tcW w:w="1726" w:type="dxa"/>
            <w:tcBorders>
              <w:top w:val="single" w:sz="4" w:space="0" w:color="auto"/>
              <w:bottom w:val="single" w:sz="18" w:space="0" w:color="auto"/>
            </w:tcBorders>
            <w:shd w:val="clear" w:color="auto" w:fill="auto"/>
            <w:vAlign w:val="center"/>
          </w:tcPr>
          <w:p w14:paraId="1F44C6EB" w14:textId="77777777" w:rsidR="00B1746C" w:rsidRDefault="00B1746C" w:rsidP="00896357">
            <w:pPr>
              <w:spacing w:after="0"/>
              <w:jc w:val="center"/>
              <w:rPr>
                <w:rFonts w:cs="AF_Najed"/>
                <w:rtl/>
                <w:lang w:val="en-US"/>
              </w:rPr>
            </w:pPr>
            <w:r>
              <w:rPr>
                <w:rFonts w:cs="AF_Najed" w:hint="cs"/>
                <w:rtl/>
                <w:lang w:val="en-US"/>
              </w:rPr>
              <w:t>1,000,000</w:t>
            </w:r>
          </w:p>
          <w:p w14:paraId="2C8FF792" w14:textId="77777777" w:rsidR="00B1746C" w:rsidRPr="00D82608" w:rsidRDefault="00B1746C" w:rsidP="00896357">
            <w:pPr>
              <w:spacing w:after="0"/>
              <w:jc w:val="center"/>
              <w:rPr>
                <w:rFonts w:cs="AF_Najed"/>
                <w:rtl/>
                <w:lang w:val="en-US"/>
              </w:rPr>
            </w:pPr>
            <w:r>
              <w:rPr>
                <w:rFonts w:cs="AF_Najed" w:hint="cs"/>
                <w:rtl/>
                <w:lang w:val="en-US"/>
              </w:rPr>
              <w:t>(مليون جنية)</w:t>
            </w:r>
          </w:p>
        </w:tc>
      </w:tr>
      <w:tr w:rsidR="00B1746C" w:rsidRPr="00D82608" w14:paraId="457972F9" w14:textId="77777777" w:rsidTr="00896357">
        <w:trPr>
          <w:trHeight w:val="454"/>
        </w:trPr>
        <w:tc>
          <w:tcPr>
            <w:tcW w:w="9300" w:type="dxa"/>
            <w:gridSpan w:val="2"/>
            <w:tcBorders>
              <w:top w:val="single" w:sz="18" w:space="0" w:color="auto"/>
              <w:bottom w:val="single" w:sz="4" w:space="0" w:color="auto"/>
            </w:tcBorders>
            <w:shd w:val="clear" w:color="auto" w:fill="BFBFBF" w:themeFill="background1" w:themeFillShade="BF"/>
            <w:vAlign w:val="center"/>
          </w:tcPr>
          <w:p w14:paraId="298A9B6D" w14:textId="77777777" w:rsidR="00B1746C" w:rsidRPr="004937A0" w:rsidRDefault="00B1746C" w:rsidP="00896357">
            <w:pPr>
              <w:bidi/>
              <w:spacing w:after="0" w:line="240" w:lineRule="auto"/>
              <w:jc w:val="center"/>
              <w:rPr>
                <w:rFonts w:cs="AF_Najed"/>
                <w:b/>
                <w:bCs/>
                <w:sz w:val="24"/>
                <w:szCs w:val="24"/>
                <w:u w:val="single"/>
                <w:rtl/>
              </w:rPr>
            </w:pPr>
            <w:r w:rsidRPr="004937A0">
              <w:rPr>
                <w:rFonts w:cs="AF_Najed" w:hint="cs"/>
                <w:b/>
                <w:bCs/>
                <w:sz w:val="24"/>
                <w:szCs w:val="24"/>
                <w:u w:val="single"/>
                <w:rtl/>
                <w:lang w:val="en-US" w:bidi="ar-EG"/>
              </w:rPr>
              <w:t>الحقوق</w:t>
            </w:r>
            <w:r w:rsidRPr="004937A0">
              <w:rPr>
                <w:rFonts w:cs="AF_Najed"/>
                <w:b/>
                <w:bCs/>
                <w:sz w:val="24"/>
                <w:szCs w:val="24"/>
                <w:u w:val="single"/>
                <w:rtl/>
                <w:lang w:val="en-US" w:bidi="ar-EG"/>
              </w:rPr>
              <w:t xml:space="preserve"> </w:t>
            </w:r>
            <w:r w:rsidRPr="004937A0">
              <w:rPr>
                <w:rFonts w:cs="AF_Najed" w:hint="cs"/>
                <w:b/>
                <w:bCs/>
                <w:sz w:val="24"/>
                <w:szCs w:val="24"/>
                <w:u w:val="single"/>
                <w:rtl/>
                <w:lang w:val="en-US" w:bidi="ar-EG"/>
              </w:rPr>
              <w:t>الاعلامية</w:t>
            </w:r>
          </w:p>
        </w:tc>
      </w:tr>
      <w:tr w:rsidR="00B1746C" w:rsidRPr="00D82608" w14:paraId="4A42E0AE" w14:textId="77777777" w:rsidTr="00896357">
        <w:trPr>
          <w:trHeight w:val="454"/>
        </w:trPr>
        <w:tc>
          <w:tcPr>
            <w:tcW w:w="7574" w:type="dxa"/>
            <w:tcBorders>
              <w:top w:val="single" w:sz="4" w:space="0" w:color="auto"/>
              <w:bottom w:val="single" w:sz="4" w:space="0" w:color="auto"/>
            </w:tcBorders>
            <w:shd w:val="clear" w:color="auto" w:fill="auto"/>
            <w:vAlign w:val="center"/>
          </w:tcPr>
          <w:p w14:paraId="5F3C9425" w14:textId="77777777" w:rsidR="00B1746C" w:rsidRPr="004937A0" w:rsidRDefault="00B1746C" w:rsidP="007B66BB">
            <w:pPr>
              <w:pStyle w:val="ListParagraph"/>
              <w:numPr>
                <w:ilvl w:val="0"/>
                <w:numId w:val="75"/>
              </w:numPr>
              <w:bidi/>
              <w:spacing w:after="0"/>
              <w:ind w:left="775" w:hanging="425"/>
              <w:jc w:val="both"/>
              <w:rPr>
                <w:rFonts w:cs="AF_Najed"/>
                <w:rtl/>
              </w:rPr>
            </w:pPr>
            <w:r w:rsidRPr="004937A0">
              <w:rPr>
                <w:rFonts w:cs="AF_Najed" w:hint="cs"/>
                <w:rtl/>
              </w:rPr>
              <w:t>إذا</w:t>
            </w:r>
            <w:r w:rsidRPr="004937A0">
              <w:rPr>
                <w:rFonts w:cs="AF_Najed"/>
                <w:rtl/>
              </w:rPr>
              <w:t xml:space="preserve"> </w:t>
            </w:r>
            <w:r w:rsidRPr="004937A0">
              <w:rPr>
                <w:rFonts w:cs="AF_Najed" w:hint="cs"/>
                <w:rtl/>
              </w:rPr>
              <w:t>لم</w:t>
            </w:r>
            <w:r w:rsidRPr="004937A0">
              <w:rPr>
                <w:rFonts w:cs="AF_Najed"/>
                <w:rtl/>
              </w:rPr>
              <w:t xml:space="preserve"> </w:t>
            </w:r>
            <w:r w:rsidRPr="004937A0">
              <w:rPr>
                <w:rFonts w:cs="AF_Najed" w:hint="cs"/>
                <w:rtl/>
              </w:rPr>
              <w:t>تلتزم</w:t>
            </w:r>
            <w:r w:rsidRPr="004937A0">
              <w:rPr>
                <w:rFonts w:cs="AF_Najed"/>
                <w:rtl/>
              </w:rPr>
              <w:t xml:space="preserve"> </w:t>
            </w:r>
            <w:r w:rsidRPr="004937A0">
              <w:rPr>
                <w:rFonts w:cs="AF_Najed" w:hint="cs"/>
                <w:rtl/>
              </w:rPr>
              <w:t xml:space="preserve">(النادى) بالسماح لـ </w:t>
            </w:r>
            <w:r w:rsidRPr="004937A0">
              <w:rPr>
                <w:rFonts w:cs="AF_Najed" w:hint="cs"/>
                <w:rtl/>
                <w:lang w:val="en-US" w:bidi="ar-EG"/>
              </w:rPr>
              <w:t xml:space="preserve">(الشركة) أو أحد عملائها </w:t>
            </w:r>
            <w:r w:rsidRPr="004937A0">
              <w:rPr>
                <w:rFonts w:cs="AF_Najed" w:hint="cs"/>
                <w:rtl/>
              </w:rPr>
              <w:t>بث</w:t>
            </w:r>
            <w:r w:rsidRPr="004937A0">
              <w:rPr>
                <w:rFonts w:cs="AF_Najed"/>
                <w:rtl/>
              </w:rPr>
              <w:t xml:space="preserve"> </w:t>
            </w:r>
            <w:r w:rsidRPr="004937A0">
              <w:rPr>
                <w:rFonts w:cs="AF_Najed" w:hint="cs"/>
                <w:rtl/>
              </w:rPr>
              <w:t>المؤتمر</w:t>
            </w:r>
            <w:r w:rsidRPr="004937A0">
              <w:rPr>
                <w:rFonts w:cs="AF_Najed"/>
                <w:rtl/>
              </w:rPr>
              <w:t xml:space="preserve"> </w:t>
            </w:r>
            <w:r w:rsidRPr="004937A0">
              <w:rPr>
                <w:rFonts w:cs="AF_Najed" w:hint="cs"/>
                <w:rtl/>
              </w:rPr>
              <w:t>الصحفى</w:t>
            </w:r>
            <w:r w:rsidRPr="004937A0">
              <w:rPr>
                <w:rFonts w:cs="AF_Najed"/>
                <w:rtl/>
              </w:rPr>
              <w:t xml:space="preserve"> </w:t>
            </w:r>
            <w:r w:rsidRPr="004937A0">
              <w:rPr>
                <w:rFonts w:cs="AF_Najed" w:hint="cs"/>
                <w:rtl/>
              </w:rPr>
              <w:t>الخاص</w:t>
            </w:r>
            <w:r w:rsidRPr="004937A0">
              <w:rPr>
                <w:rFonts w:cs="AF_Najed"/>
                <w:rtl/>
              </w:rPr>
              <w:t xml:space="preserve"> </w:t>
            </w:r>
            <w:r w:rsidRPr="004937A0">
              <w:rPr>
                <w:rFonts w:cs="AF_Najed" w:hint="cs"/>
                <w:rtl/>
              </w:rPr>
              <w:t>بالمباريات</w:t>
            </w:r>
            <w:r w:rsidRPr="004937A0">
              <w:rPr>
                <w:rFonts w:cs="AF_Najed"/>
                <w:rtl/>
              </w:rPr>
              <w:t xml:space="preserve"> </w:t>
            </w:r>
            <w:r w:rsidRPr="004937A0">
              <w:rPr>
                <w:rFonts w:cs="AF_Najed" w:hint="cs"/>
                <w:rtl/>
              </w:rPr>
              <w:t>بعد</w:t>
            </w:r>
            <w:r w:rsidRPr="004937A0">
              <w:rPr>
                <w:rFonts w:cs="AF_Najed"/>
                <w:rtl/>
              </w:rPr>
              <w:t xml:space="preserve"> </w:t>
            </w:r>
            <w:r w:rsidRPr="004937A0">
              <w:rPr>
                <w:rFonts w:cs="AF_Najed" w:hint="cs"/>
                <w:rtl/>
              </w:rPr>
              <w:t>إنتهائها، توقع</w:t>
            </w:r>
            <w:r w:rsidRPr="004937A0">
              <w:rPr>
                <w:rFonts w:cs="AF_Najed"/>
                <w:rtl/>
              </w:rPr>
              <w:t xml:space="preserve"> </w:t>
            </w:r>
            <w:r w:rsidRPr="004937A0">
              <w:rPr>
                <w:rFonts w:cs="AF_Najed" w:hint="cs"/>
                <w:rtl/>
              </w:rPr>
              <w:t>غرامة</w:t>
            </w:r>
            <w:r w:rsidRPr="004937A0">
              <w:rPr>
                <w:rFonts w:cs="AF_Najed"/>
                <w:rtl/>
              </w:rPr>
              <w:t xml:space="preserve"> </w:t>
            </w:r>
            <w:r w:rsidRPr="004937A0">
              <w:rPr>
                <w:rFonts w:cs="AF_Najed" w:hint="cs"/>
                <w:rtl/>
              </w:rPr>
              <w:t>على</w:t>
            </w:r>
            <w:r w:rsidRPr="004937A0">
              <w:rPr>
                <w:rFonts w:cs="AF_Najed"/>
                <w:rtl/>
              </w:rPr>
              <w:t xml:space="preserve"> (</w:t>
            </w:r>
            <w:r w:rsidRPr="004937A0">
              <w:rPr>
                <w:rFonts w:cs="AF_Najed" w:hint="cs"/>
                <w:rtl/>
              </w:rPr>
              <w:t>النادى</w:t>
            </w:r>
            <w:r w:rsidRPr="004937A0">
              <w:rPr>
                <w:rFonts w:cs="AF_Najed"/>
                <w:rtl/>
              </w:rPr>
              <w:t xml:space="preserve">) </w:t>
            </w:r>
            <w:r w:rsidRPr="004937A0">
              <w:rPr>
                <w:rFonts w:cs="AF_Najed" w:hint="cs"/>
                <w:rtl/>
              </w:rPr>
              <w:t>عن</w:t>
            </w:r>
            <w:r w:rsidRPr="004937A0">
              <w:rPr>
                <w:rFonts w:cs="AF_Najed"/>
                <w:rtl/>
              </w:rPr>
              <w:t xml:space="preserve"> </w:t>
            </w:r>
            <w:r w:rsidRPr="004937A0">
              <w:rPr>
                <w:rFonts w:cs="AF_Najed" w:hint="cs"/>
                <w:rtl/>
              </w:rPr>
              <w:t>كل</w:t>
            </w:r>
            <w:r w:rsidRPr="004937A0">
              <w:rPr>
                <w:rFonts w:cs="AF_Najed"/>
                <w:rtl/>
              </w:rPr>
              <w:t xml:space="preserve"> </w:t>
            </w:r>
            <w:r w:rsidRPr="004937A0">
              <w:rPr>
                <w:rFonts w:cs="AF_Najed" w:hint="cs"/>
                <w:rtl/>
              </w:rPr>
              <w:t>مباراة.</w:t>
            </w:r>
          </w:p>
        </w:tc>
        <w:tc>
          <w:tcPr>
            <w:tcW w:w="1726" w:type="dxa"/>
            <w:tcBorders>
              <w:top w:val="single" w:sz="4" w:space="0" w:color="auto"/>
              <w:bottom w:val="single" w:sz="4" w:space="0" w:color="auto"/>
            </w:tcBorders>
            <w:shd w:val="clear" w:color="auto" w:fill="auto"/>
            <w:vAlign w:val="center"/>
          </w:tcPr>
          <w:p w14:paraId="320C398B" w14:textId="77777777" w:rsidR="00B1746C" w:rsidRDefault="00B1746C" w:rsidP="00896357">
            <w:pPr>
              <w:spacing w:after="0"/>
              <w:jc w:val="center"/>
              <w:rPr>
                <w:rFonts w:cs="AF_Najed"/>
                <w:rtl/>
                <w:lang w:bidi="ar-EG"/>
              </w:rPr>
            </w:pPr>
            <w:r>
              <w:rPr>
                <w:rFonts w:cs="AF_Najed" w:hint="cs"/>
                <w:rtl/>
                <w:lang w:bidi="ar-EG"/>
              </w:rPr>
              <w:t>100,000</w:t>
            </w:r>
          </w:p>
          <w:p w14:paraId="1A0844C4" w14:textId="77777777" w:rsidR="00B1746C" w:rsidRPr="00D82608" w:rsidRDefault="00B1746C" w:rsidP="00896357">
            <w:pPr>
              <w:spacing w:after="0"/>
              <w:jc w:val="center"/>
              <w:rPr>
                <w:rFonts w:cs="AF_Najed"/>
                <w:rtl/>
                <w:lang w:val="en-US"/>
              </w:rPr>
            </w:pPr>
            <w:r>
              <w:rPr>
                <w:rFonts w:cs="AF_Najed" w:hint="cs"/>
                <w:rtl/>
                <w:lang w:bidi="ar-EG"/>
              </w:rPr>
              <w:t>(مائة ألف جنية)</w:t>
            </w:r>
          </w:p>
        </w:tc>
      </w:tr>
      <w:tr w:rsidR="00B1746C" w:rsidRPr="00D82608" w14:paraId="178C88CA" w14:textId="77777777" w:rsidTr="00896357">
        <w:trPr>
          <w:trHeight w:val="454"/>
        </w:trPr>
        <w:tc>
          <w:tcPr>
            <w:tcW w:w="7574" w:type="dxa"/>
            <w:tcBorders>
              <w:bottom w:val="single" w:sz="18" w:space="0" w:color="auto"/>
            </w:tcBorders>
            <w:shd w:val="clear" w:color="auto" w:fill="auto"/>
            <w:vAlign w:val="center"/>
          </w:tcPr>
          <w:p w14:paraId="02B24603" w14:textId="77777777" w:rsidR="00B1746C" w:rsidRPr="004937A0" w:rsidRDefault="00B1746C" w:rsidP="007B66BB">
            <w:pPr>
              <w:pStyle w:val="ListParagraph"/>
              <w:numPr>
                <w:ilvl w:val="0"/>
                <w:numId w:val="75"/>
              </w:numPr>
              <w:bidi/>
              <w:spacing w:after="0"/>
              <w:ind w:left="775" w:hanging="425"/>
              <w:jc w:val="both"/>
              <w:rPr>
                <w:rFonts w:cs="AF_Najed"/>
                <w:rtl/>
              </w:rPr>
            </w:pPr>
            <w:r w:rsidRPr="004937A0">
              <w:rPr>
                <w:rFonts w:cs="AF_Najed" w:hint="cs"/>
                <w:rtl/>
              </w:rPr>
              <w:t>إذا</w:t>
            </w:r>
            <w:r w:rsidRPr="004937A0">
              <w:rPr>
                <w:rFonts w:cs="AF_Najed"/>
                <w:rtl/>
              </w:rPr>
              <w:t xml:space="preserve"> </w:t>
            </w:r>
            <w:r w:rsidRPr="004937A0">
              <w:rPr>
                <w:rFonts w:cs="AF_Najed" w:hint="cs"/>
                <w:rtl/>
              </w:rPr>
              <w:t>لم</w:t>
            </w:r>
            <w:r w:rsidRPr="004937A0">
              <w:rPr>
                <w:rFonts w:cs="AF_Najed"/>
                <w:rtl/>
              </w:rPr>
              <w:t xml:space="preserve"> </w:t>
            </w:r>
            <w:r w:rsidRPr="004937A0">
              <w:rPr>
                <w:rFonts w:cs="AF_Najed" w:hint="cs"/>
                <w:rtl/>
              </w:rPr>
              <w:t>يلتزم</w:t>
            </w:r>
            <w:r w:rsidRPr="004937A0">
              <w:rPr>
                <w:rFonts w:cs="AF_Najed"/>
                <w:rtl/>
              </w:rPr>
              <w:t xml:space="preserve"> </w:t>
            </w:r>
            <w:r w:rsidRPr="004937A0">
              <w:rPr>
                <w:rFonts w:cs="AF_Najed" w:hint="cs"/>
                <w:rtl/>
              </w:rPr>
              <w:t>(النادى) مع</w:t>
            </w:r>
            <w:r w:rsidRPr="004937A0">
              <w:rPr>
                <w:rFonts w:cs="AF_Najed"/>
                <w:rtl/>
              </w:rPr>
              <w:t xml:space="preserve"> </w:t>
            </w:r>
            <w:r w:rsidRPr="004937A0">
              <w:rPr>
                <w:rFonts w:cs="AF_Najed" w:hint="cs"/>
                <w:rtl/>
                <w:lang w:val="en-US" w:bidi="ar-EG"/>
              </w:rPr>
              <w:t xml:space="preserve">(الشركة) أو أحد عملائها </w:t>
            </w:r>
            <w:r w:rsidRPr="004937A0">
              <w:rPr>
                <w:rFonts w:cs="AF_Najed" w:hint="cs"/>
                <w:rtl/>
              </w:rPr>
              <w:t>وحدها</w:t>
            </w:r>
            <w:r w:rsidRPr="004937A0">
              <w:rPr>
                <w:rFonts w:cs="AF_Najed"/>
                <w:rtl/>
              </w:rPr>
              <w:t xml:space="preserve"> </w:t>
            </w:r>
            <w:r w:rsidRPr="004937A0">
              <w:rPr>
                <w:rFonts w:cs="AF_Najed" w:hint="cs"/>
                <w:rtl/>
              </w:rPr>
              <w:t>دون</w:t>
            </w:r>
            <w:r w:rsidRPr="004937A0">
              <w:rPr>
                <w:rFonts w:cs="AF_Najed"/>
                <w:rtl/>
              </w:rPr>
              <w:t xml:space="preserve"> </w:t>
            </w:r>
            <w:r w:rsidRPr="004937A0">
              <w:rPr>
                <w:rFonts w:cs="AF_Najed" w:hint="cs"/>
                <w:rtl/>
              </w:rPr>
              <w:t>غيرها</w:t>
            </w:r>
            <w:r w:rsidRPr="004937A0">
              <w:rPr>
                <w:rFonts w:cs="AF_Najed"/>
                <w:rtl/>
              </w:rPr>
              <w:t xml:space="preserve"> </w:t>
            </w:r>
            <w:r w:rsidRPr="004937A0">
              <w:rPr>
                <w:rFonts w:cs="AF_Najed" w:hint="cs"/>
                <w:rtl/>
              </w:rPr>
              <w:t>بعمل</w:t>
            </w:r>
            <w:r w:rsidRPr="004937A0">
              <w:rPr>
                <w:rFonts w:cs="AF_Najed"/>
                <w:rtl/>
              </w:rPr>
              <w:t xml:space="preserve"> </w:t>
            </w:r>
            <w:r w:rsidRPr="004937A0">
              <w:rPr>
                <w:rFonts w:cs="AF_Najed" w:hint="cs"/>
                <w:rtl/>
              </w:rPr>
              <w:t>لقاءات</w:t>
            </w:r>
            <w:r w:rsidRPr="004937A0">
              <w:rPr>
                <w:rFonts w:cs="AF_Najed"/>
                <w:rtl/>
              </w:rPr>
              <w:t xml:space="preserve"> </w:t>
            </w:r>
            <w:r w:rsidRPr="004937A0">
              <w:rPr>
                <w:rFonts w:cs="AF_Najed" w:hint="cs"/>
                <w:rtl/>
              </w:rPr>
              <w:t>حصرية</w:t>
            </w:r>
            <w:r w:rsidRPr="004937A0">
              <w:rPr>
                <w:rFonts w:cs="AF_Najed"/>
                <w:rtl/>
              </w:rPr>
              <w:t xml:space="preserve"> </w:t>
            </w:r>
            <w:r w:rsidRPr="004937A0">
              <w:rPr>
                <w:rFonts w:cs="AF_Najed" w:hint="cs"/>
                <w:rtl/>
              </w:rPr>
              <w:t>داخل</w:t>
            </w:r>
            <w:r w:rsidRPr="004937A0">
              <w:rPr>
                <w:rFonts w:cs="AF_Najed"/>
                <w:rtl/>
              </w:rPr>
              <w:t xml:space="preserve"> </w:t>
            </w:r>
            <w:r w:rsidRPr="004937A0">
              <w:rPr>
                <w:rFonts w:cs="AF_Najed" w:hint="cs"/>
                <w:rtl/>
              </w:rPr>
              <w:t>أرض</w:t>
            </w:r>
            <w:r w:rsidRPr="004937A0">
              <w:rPr>
                <w:rFonts w:cs="AF_Najed"/>
                <w:rtl/>
              </w:rPr>
              <w:t xml:space="preserve"> </w:t>
            </w:r>
            <w:r w:rsidRPr="004937A0">
              <w:rPr>
                <w:rFonts w:cs="AF_Najed" w:hint="cs"/>
                <w:rtl/>
              </w:rPr>
              <w:t>الملعب</w:t>
            </w:r>
            <w:r w:rsidRPr="004937A0">
              <w:rPr>
                <w:rFonts w:cs="AF_Najed"/>
                <w:rtl/>
              </w:rPr>
              <w:t xml:space="preserve"> </w:t>
            </w:r>
            <w:r w:rsidRPr="004937A0">
              <w:rPr>
                <w:rFonts w:cs="AF_Najed" w:hint="cs"/>
                <w:rtl/>
              </w:rPr>
              <w:t>بعد</w:t>
            </w:r>
            <w:r w:rsidRPr="004937A0">
              <w:rPr>
                <w:rFonts w:cs="AF_Najed"/>
                <w:rtl/>
              </w:rPr>
              <w:t xml:space="preserve"> </w:t>
            </w:r>
            <w:r w:rsidRPr="004937A0">
              <w:rPr>
                <w:rFonts w:cs="AF_Najed" w:hint="cs"/>
                <w:rtl/>
              </w:rPr>
              <w:t>إنتهاء</w:t>
            </w:r>
            <w:r w:rsidRPr="004937A0">
              <w:rPr>
                <w:rFonts w:cs="AF_Najed"/>
                <w:rtl/>
              </w:rPr>
              <w:t xml:space="preserve"> </w:t>
            </w:r>
            <w:r w:rsidRPr="004937A0">
              <w:rPr>
                <w:rFonts w:cs="AF_Najed" w:hint="cs"/>
                <w:rtl/>
              </w:rPr>
              <w:t>المباريات</w:t>
            </w:r>
            <w:r w:rsidRPr="004937A0">
              <w:rPr>
                <w:rFonts w:cs="AF_Najed"/>
                <w:rtl/>
              </w:rPr>
              <w:t xml:space="preserve"> </w:t>
            </w:r>
            <w:r w:rsidRPr="004937A0">
              <w:rPr>
                <w:rFonts w:cs="AF_Najed" w:hint="cs"/>
                <w:rtl/>
              </w:rPr>
              <w:t>فى</w:t>
            </w:r>
            <w:r w:rsidRPr="004937A0">
              <w:rPr>
                <w:rFonts w:cs="AF_Najed"/>
                <w:rtl/>
              </w:rPr>
              <w:t xml:space="preserve"> </w:t>
            </w:r>
            <w:r w:rsidRPr="004937A0">
              <w:rPr>
                <w:rFonts w:cs="AF_Najed" w:hint="cs"/>
                <w:rtl/>
              </w:rPr>
              <w:t>منطقة</w:t>
            </w:r>
            <w:r w:rsidRPr="004937A0">
              <w:rPr>
                <w:rFonts w:cs="AF_Najed"/>
                <w:rtl/>
              </w:rPr>
              <w:t xml:space="preserve"> </w:t>
            </w:r>
            <w:r w:rsidRPr="004937A0">
              <w:rPr>
                <w:rFonts w:cs="AF_Najed" w:hint="cs"/>
                <w:rtl/>
              </w:rPr>
              <w:t>اللقاءات</w:t>
            </w:r>
            <w:r w:rsidRPr="004937A0">
              <w:rPr>
                <w:rFonts w:cs="AF_Najed"/>
                <w:rtl/>
              </w:rPr>
              <w:t xml:space="preserve"> </w:t>
            </w:r>
            <w:r w:rsidRPr="004937A0">
              <w:rPr>
                <w:rFonts w:cs="AF_Najed" w:hint="cs"/>
                <w:rtl/>
              </w:rPr>
              <w:t>السريعة، توقع</w:t>
            </w:r>
            <w:r w:rsidRPr="004937A0">
              <w:rPr>
                <w:rFonts w:cs="AF_Najed"/>
                <w:rtl/>
              </w:rPr>
              <w:t xml:space="preserve"> </w:t>
            </w:r>
            <w:r w:rsidRPr="004937A0">
              <w:rPr>
                <w:rFonts w:cs="AF_Najed" w:hint="cs"/>
                <w:rtl/>
              </w:rPr>
              <w:t>غرامة</w:t>
            </w:r>
            <w:r w:rsidRPr="004937A0">
              <w:rPr>
                <w:rFonts w:cs="AF_Najed"/>
                <w:rtl/>
              </w:rPr>
              <w:t xml:space="preserve"> </w:t>
            </w:r>
            <w:r w:rsidRPr="004937A0">
              <w:rPr>
                <w:rFonts w:cs="AF_Najed" w:hint="cs"/>
                <w:rtl/>
              </w:rPr>
              <w:t>على</w:t>
            </w:r>
            <w:r w:rsidRPr="004937A0">
              <w:rPr>
                <w:rFonts w:cs="AF_Najed"/>
                <w:rtl/>
              </w:rPr>
              <w:t xml:space="preserve"> (</w:t>
            </w:r>
            <w:r w:rsidRPr="004937A0">
              <w:rPr>
                <w:rFonts w:cs="AF_Najed" w:hint="cs"/>
                <w:rtl/>
              </w:rPr>
              <w:t>النادى</w:t>
            </w:r>
            <w:r w:rsidRPr="004937A0">
              <w:rPr>
                <w:rFonts w:cs="AF_Najed"/>
                <w:rtl/>
              </w:rPr>
              <w:t xml:space="preserve">) </w:t>
            </w:r>
            <w:r w:rsidRPr="004937A0">
              <w:rPr>
                <w:rFonts w:cs="AF_Najed" w:hint="cs"/>
                <w:rtl/>
              </w:rPr>
              <w:t>عن</w:t>
            </w:r>
            <w:r w:rsidRPr="004937A0">
              <w:rPr>
                <w:rFonts w:cs="AF_Najed"/>
                <w:rtl/>
              </w:rPr>
              <w:t xml:space="preserve"> </w:t>
            </w:r>
            <w:r w:rsidRPr="004937A0">
              <w:rPr>
                <w:rFonts w:cs="AF_Najed" w:hint="cs"/>
                <w:rtl/>
              </w:rPr>
              <w:t>كل</w:t>
            </w:r>
            <w:r w:rsidRPr="004937A0">
              <w:rPr>
                <w:rFonts w:cs="AF_Najed"/>
                <w:rtl/>
              </w:rPr>
              <w:t xml:space="preserve"> </w:t>
            </w:r>
            <w:r w:rsidRPr="004937A0">
              <w:rPr>
                <w:rFonts w:cs="AF_Najed" w:hint="cs"/>
                <w:rtl/>
              </w:rPr>
              <w:t>مباراة.</w:t>
            </w:r>
          </w:p>
        </w:tc>
        <w:tc>
          <w:tcPr>
            <w:tcW w:w="1726" w:type="dxa"/>
            <w:tcBorders>
              <w:bottom w:val="single" w:sz="18" w:space="0" w:color="auto"/>
            </w:tcBorders>
            <w:shd w:val="clear" w:color="auto" w:fill="auto"/>
            <w:vAlign w:val="center"/>
          </w:tcPr>
          <w:p w14:paraId="0C34898E" w14:textId="77777777" w:rsidR="00B1746C" w:rsidRDefault="00B1746C" w:rsidP="00896357">
            <w:pPr>
              <w:spacing w:after="0"/>
              <w:jc w:val="center"/>
              <w:rPr>
                <w:rFonts w:cs="AF_Najed"/>
                <w:rtl/>
                <w:lang w:bidi="ar-EG"/>
              </w:rPr>
            </w:pPr>
            <w:r>
              <w:rPr>
                <w:rFonts w:cs="AF_Najed" w:hint="cs"/>
                <w:rtl/>
                <w:lang w:bidi="ar-EG"/>
              </w:rPr>
              <w:t>200,000</w:t>
            </w:r>
          </w:p>
          <w:p w14:paraId="568DC35C" w14:textId="77777777" w:rsidR="00B1746C" w:rsidRPr="00D82608" w:rsidRDefault="00B1746C" w:rsidP="00896357">
            <w:pPr>
              <w:spacing w:after="0"/>
              <w:jc w:val="center"/>
              <w:rPr>
                <w:rFonts w:cs="AF_Najed"/>
                <w:rtl/>
                <w:lang w:val="en-US"/>
              </w:rPr>
            </w:pPr>
            <w:r>
              <w:rPr>
                <w:rFonts w:cs="AF_Najed" w:hint="cs"/>
                <w:rtl/>
                <w:lang w:bidi="ar-EG"/>
              </w:rPr>
              <w:t>(مائتان  ألف جنية)</w:t>
            </w:r>
          </w:p>
        </w:tc>
      </w:tr>
      <w:tr w:rsidR="00B1746C" w:rsidRPr="00D82608" w14:paraId="13F36015" w14:textId="77777777" w:rsidTr="00896357">
        <w:trPr>
          <w:trHeight w:val="454"/>
        </w:trPr>
        <w:tc>
          <w:tcPr>
            <w:tcW w:w="9300" w:type="dxa"/>
            <w:gridSpan w:val="2"/>
            <w:tcBorders>
              <w:top w:val="single" w:sz="18" w:space="0" w:color="auto"/>
              <w:bottom w:val="single" w:sz="4" w:space="0" w:color="auto"/>
            </w:tcBorders>
            <w:shd w:val="clear" w:color="auto" w:fill="BFBFBF" w:themeFill="background1" w:themeFillShade="BF"/>
            <w:vAlign w:val="center"/>
          </w:tcPr>
          <w:p w14:paraId="056878EA" w14:textId="77777777" w:rsidR="00B1746C" w:rsidRPr="004937A0" w:rsidRDefault="00B1746C" w:rsidP="00896357">
            <w:pPr>
              <w:bidi/>
              <w:spacing w:after="0"/>
              <w:jc w:val="center"/>
              <w:rPr>
                <w:rFonts w:cs="AF_Najed"/>
                <w:b/>
                <w:bCs/>
                <w:sz w:val="24"/>
                <w:szCs w:val="24"/>
                <w:u w:val="single"/>
                <w:rtl/>
              </w:rPr>
            </w:pPr>
            <w:r w:rsidRPr="004937A0">
              <w:rPr>
                <w:rFonts w:cs="AF_Najed" w:hint="cs"/>
                <w:b/>
                <w:bCs/>
                <w:sz w:val="24"/>
                <w:szCs w:val="24"/>
                <w:u w:val="single"/>
                <w:rtl/>
                <w:lang w:val="en-US" w:bidi="ar-EG"/>
              </w:rPr>
              <w:t>الحقوق</w:t>
            </w:r>
            <w:r w:rsidRPr="004937A0">
              <w:rPr>
                <w:rFonts w:cs="AF_Najed"/>
                <w:b/>
                <w:bCs/>
                <w:sz w:val="24"/>
                <w:szCs w:val="24"/>
                <w:u w:val="single"/>
                <w:rtl/>
                <w:lang w:val="en-US" w:bidi="ar-EG"/>
              </w:rPr>
              <w:t xml:space="preserve"> </w:t>
            </w:r>
            <w:r w:rsidRPr="004937A0">
              <w:rPr>
                <w:rFonts w:cs="AF_Najed" w:hint="cs"/>
                <w:b/>
                <w:bCs/>
                <w:sz w:val="24"/>
                <w:szCs w:val="24"/>
                <w:u w:val="single"/>
                <w:rtl/>
                <w:lang w:val="en-US" w:bidi="ar-EG"/>
              </w:rPr>
              <w:t>الاخبارية</w:t>
            </w:r>
          </w:p>
        </w:tc>
      </w:tr>
      <w:tr w:rsidR="00B1746C" w:rsidRPr="00D82608" w14:paraId="7FE3F583" w14:textId="77777777" w:rsidTr="00896357">
        <w:trPr>
          <w:trHeight w:val="783"/>
        </w:trPr>
        <w:tc>
          <w:tcPr>
            <w:tcW w:w="7574" w:type="dxa"/>
            <w:tcBorders>
              <w:top w:val="single" w:sz="4" w:space="0" w:color="auto"/>
              <w:bottom w:val="single" w:sz="18" w:space="0" w:color="auto"/>
            </w:tcBorders>
            <w:shd w:val="clear" w:color="auto" w:fill="auto"/>
            <w:vAlign w:val="center"/>
          </w:tcPr>
          <w:p w14:paraId="7AB9CC82" w14:textId="77777777" w:rsidR="00B1746C" w:rsidRPr="004937A0" w:rsidRDefault="00B1746C" w:rsidP="007B66BB">
            <w:pPr>
              <w:pStyle w:val="ListParagraph"/>
              <w:numPr>
                <w:ilvl w:val="0"/>
                <w:numId w:val="76"/>
              </w:numPr>
              <w:bidi/>
              <w:spacing w:after="0"/>
              <w:jc w:val="both"/>
              <w:rPr>
                <w:rFonts w:cs="AF_Najed"/>
                <w:rtl/>
              </w:rPr>
            </w:pPr>
            <w:r w:rsidRPr="004937A0">
              <w:rPr>
                <w:rFonts w:cs="AF_Najed" w:hint="cs"/>
                <w:rtl/>
              </w:rPr>
              <w:t>لايحق لـ(النادى) إعادة بيع أو إستخدام لأى من هذه الحقوق لطرف آخر غير (الشركة)، وفى حالة عدم إلتزام (النادى) بذلك توقع غرامة على (الشركة) عن كل موسم.</w:t>
            </w:r>
          </w:p>
        </w:tc>
        <w:tc>
          <w:tcPr>
            <w:tcW w:w="1726" w:type="dxa"/>
            <w:tcBorders>
              <w:top w:val="single" w:sz="4" w:space="0" w:color="auto"/>
              <w:bottom w:val="single" w:sz="18" w:space="0" w:color="auto"/>
            </w:tcBorders>
            <w:shd w:val="clear" w:color="auto" w:fill="auto"/>
            <w:vAlign w:val="center"/>
          </w:tcPr>
          <w:p w14:paraId="44E790FC" w14:textId="77777777" w:rsidR="00B1746C" w:rsidRDefault="00B1746C" w:rsidP="00896357">
            <w:pPr>
              <w:spacing w:after="0"/>
              <w:jc w:val="center"/>
              <w:rPr>
                <w:rFonts w:cs="AF_Najed"/>
                <w:rtl/>
                <w:lang w:bidi="ar-EG"/>
              </w:rPr>
            </w:pPr>
            <w:r>
              <w:rPr>
                <w:rFonts w:cs="AF_Najed" w:hint="cs"/>
                <w:rtl/>
                <w:lang w:bidi="ar-EG"/>
              </w:rPr>
              <w:t>100,000</w:t>
            </w:r>
          </w:p>
          <w:p w14:paraId="02B1F3D5" w14:textId="77777777" w:rsidR="00B1746C" w:rsidRPr="00D82608" w:rsidRDefault="00B1746C" w:rsidP="00896357">
            <w:pPr>
              <w:spacing w:after="0"/>
              <w:jc w:val="center"/>
              <w:rPr>
                <w:rFonts w:cs="AF_Najed"/>
                <w:rtl/>
                <w:lang w:val="en-US"/>
              </w:rPr>
            </w:pPr>
            <w:r>
              <w:rPr>
                <w:rFonts w:cs="AF_Najed" w:hint="cs"/>
                <w:rtl/>
                <w:lang w:bidi="ar-EG"/>
              </w:rPr>
              <w:t>(مائة ألف جنية)</w:t>
            </w:r>
          </w:p>
        </w:tc>
      </w:tr>
      <w:tr w:rsidR="00B1746C" w:rsidRPr="00D82608" w14:paraId="4D583EF9" w14:textId="77777777" w:rsidTr="00896357">
        <w:trPr>
          <w:trHeight w:val="454"/>
        </w:trPr>
        <w:tc>
          <w:tcPr>
            <w:tcW w:w="9300" w:type="dxa"/>
            <w:gridSpan w:val="2"/>
            <w:tcBorders>
              <w:bottom w:val="single" w:sz="18" w:space="0" w:color="auto"/>
            </w:tcBorders>
            <w:shd w:val="clear" w:color="auto" w:fill="BFBFBF" w:themeFill="background1" w:themeFillShade="BF"/>
            <w:vAlign w:val="center"/>
          </w:tcPr>
          <w:p w14:paraId="674E9934" w14:textId="77777777" w:rsidR="00B1746C" w:rsidRPr="004937A0" w:rsidRDefault="00B1746C" w:rsidP="00896357">
            <w:pPr>
              <w:bidi/>
              <w:spacing w:after="0"/>
              <w:jc w:val="center"/>
              <w:rPr>
                <w:rFonts w:cs="AF_Najed"/>
                <w:b/>
                <w:bCs/>
                <w:sz w:val="24"/>
                <w:szCs w:val="24"/>
                <w:u w:val="single"/>
                <w:rtl/>
              </w:rPr>
            </w:pPr>
            <w:r w:rsidRPr="004937A0">
              <w:rPr>
                <w:rFonts w:cs="AF_Najed" w:hint="cs"/>
                <w:b/>
                <w:bCs/>
                <w:sz w:val="24"/>
                <w:szCs w:val="24"/>
                <w:u w:val="single"/>
                <w:rtl/>
                <w:lang w:val="en-US"/>
              </w:rPr>
              <w:t>الحقوق الرقمية</w:t>
            </w:r>
          </w:p>
        </w:tc>
      </w:tr>
      <w:tr w:rsidR="00B1746C" w:rsidRPr="00D82608" w14:paraId="31709132" w14:textId="77777777" w:rsidTr="00896357">
        <w:trPr>
          <w:trHeight w:val="454"/>
        </w:trPr>
        <w:tc>
          <w:tcPr>
            <w:tcW w:w="7574" w:type="dxa"/>
            <w:tcBorders>
              <w:bottom w:val="single" w:sz="18" w:space="0" w:color="auto"/>
            </w:tcBorders>
            <w:shd w:val="clear" w:color="auto" w:fill="auto"/>
            <w:vAlign w:val="center"/>
          </w:tcPr>
          <w:p w14:paraId="4D74C38D" w14:textId="77777777" w:rsidR="00B1746C" w:rsidRPr="009B3F93" w:rsidRDefault="00B1746C" w:rsidP="007B66BB">
            <w:pPr>
              <w:pStyle w:val="ListParagraph"/>
              <w:numPr>
                <w:ilvl w:val="0"/>
                <w:numId w:val="76"/>
              </w:numPr>
              <w:bidi/>
              <w:spacing w:after="0"/>
              <w:jc w:val="both"/>
              <w:rPr>
                <w:rFonts w:cs="AF_Najed"/>
                <w:rtl/>
              </w:rPr>
            </w:pPr>
            <w:r w:rsidRPr="009B3F93">
              <w:rPr>
                <w:rFonts w:cs="AF_Najed" w:hint="cs"/>
                <w:rtl/>
              </w:rPr>
              <w:t>لايحق لـ(النادى) إعادة بيع أو إستخدام لأى من هذه الحقوق لطرف آخر غير (الشركة)، وفى حالة عدم إلتزام (النادى) بذلك توقع غرامة على (النادى) عن كل موسم.</w:t>
            </w:r>
          </w:p>
        </w:tc>
        <w:tc>
          <w:tcPr>
            <w:tcW w:w="1726" w:type="dxa"/>
            <w:tcBorders>
              <w:bottom w:val="single" w:sz="18" w:space="0" w:color="auto"/>
            </w:tcBorders>
            <w:shd w:val="clear" w:color="auto" w:fill="auto"/>
            <w:vAlign w:val="center"/>
          </w:tcPr>
          <w:p w14:paraId="137EE40C" w14:textId="77777777" w:rsidR="00B1746C" w:rsidRDefault="00B1746C" w:rsidP="00896357">
            <w:pPr>
              <w:spacing w:after="0"/>
              <w:jc w:val="center"/>
              <w:rPr>
                <w:rFonts w:cs="AF_Najed"/>
                <w:rtl/>
                <w:lang w:bidi="ar-EG"/>
              </w:rPr>
            </w:pPr>
            <w:r>
              <w:rPr>
                <w:rFonts w:cs="AF_Najed" w:hint="cs"/>
                <w:rtl/>
                <w:lang w:bidi="ar-EG"/>
              </w:rPr>
              <w:t>300,000</w:t>
            </w:r>
          </w:p>
          <w:p w14:paraId="05FF6273" w14:textId="77777777" w:rsidR="00B1746C" w:rsidRPr="00D82608" w:rsidRDefault="00B1746C" w:rsidP="00896357">
            <w:pPr>
              <w:spacing w:after="0"/>
              <w:jc w:val="center"/>
              <w:rPr>
                <w:rFonts w:cs="AF_Najed"/>
                <w:rtl/>
                <w:lang w:val="en-US"/>
              </w:rPr>
            </w:pPr>
            <w:r>
              <w:rPr>
                <w:rFonts w:cs="AF_Najed" w:hint="cs"/>
                <w:rtl/>
                <w:lang w:bidi="ar-EG"/>
              </w:rPr>
              <w:t>(ثلاثمائة  ألف جنية)</w:t>
            </w:r>
          </w:p>
        </w:tc>
      </w:tr>
      <w:tr w:rsidR="00B1746C" w:rsidRPr="00D82608" w14:paraId="63A6B0E0" w14:textId="77777777" w:rsidTr="00896357">
        <w:trPr>
          <w:trHeight w:val="454"/>
        </w:trPr>
        <w:tc>
          <w:tcPr>
            <w:tcW w:w="7574" w:type="dxa"/>
            <w:tcBorders>
              <w:bottom w:val="single" w:sz="18" w:space="0" w:color="auto"/>
            </w:tcBorders>
            <w:shd w:val="clear" w:color="auto" w:fill="auto"/>
            <w:vAlign w:val="center"/>
          </w:tcPr>
          <w:p w14:paraId="467F0694" w14:textId="77777777" w:rsidR="00B1746C" w:rsidRPr="009B3F93" w:rsidRDefault="00B1746C" w:rsidP="007B66BB">
            <w:pPr>
              <w:pStyle w:val="ListParagraph"/>
              <w:numPr>
                <w:ilvl w:val="0"/>
                <w:numId w:val="76"/>
              </w:numPr>
              <w:bidi/>
              <w:spacing w:after="0"/>
              <w:jc w:val="both"/>
              <w:rPr>
                <w:rFonts w:cs="AF_Najed"/>
                <w:rtl/>
              </w:rPr>
            </w:pPr>
            <w:r w:rsidRPr="009B3F93">
              <w:rPr>
                <w:rFonts w:cs="AF_Najed" w:hint="cs"/>
                <w:rtl/>
              </w:rPr>
              <w:t>‌لايحق</w:t>
            </w:r>
            <w:r w:rsidRPr="009B3F93">
              <w:rPr>
                <w:rFonts w:cs="AF_Najed"/>
                <w:rtl/>
              </w:rPr>
              <w:t xml:space="preserve"> </w:t>
            </w:r>
            <w:r w:rsidRPr="009B3F93">
              <w:rPr>
                <w:rFonts w:cs="AF_Najed" w:hint="cs"/>
                <w:rtl/>
              </w:rPr>
              <w:t>لـ(النادى)</w:t>
            </w:r>
            <w:r w:rsidRPr="009B3F93">
              <w:rPr>
                <w:rFonts w:cs="AF_Najed"/>
                <w:rtl/>
              </w:rPr>
              <w:t xml:space="preserve"> </w:t>
            </w:r>
            <w:r w:rsidRPr="009B3F93">
              <w:rPr>
                <w:rFonts w:cs="AF_Najed" w:hint="cs"/>
                <w:rtl/>
              </w:rPr>
              <w:t>إستخدام</w:t>
            </w:r>
            <w:r w:rsidRPr="009B3F93">
              <w:rPr>
                <w:rFonts w:cs="AF_Najed"/>
                <w:rtl/>
              </w:rPr>
              <w:t xml:space="preserve"> </w:t>
            </w:r>
            <w:r w:rsidRPr="009B3F93">
              <w:rPr>
                <w:rFonts w:cs="AF_Najed" w:hint="cs"/>
                <w:rtl/>
              </w:rPr>
              <w:t>أو</w:t>
            </w:r>
            <w:r w:rsidRPr="009B3F93">
              <w:rPr>
                <w:rFonts w:cs="AF_Najed"/>
                <w:rtl/>
              </w:rPr>
              <w:t xml:space="preserve"> </w:t>
            </w:r>
            <w:r w:rsidRPr="009B3F93">
              <w:rPr>
                <w:rFonts w:cs="AF_Najed" w:hint="cs"/>
                <w:rtl/>
              </w:rPr>
              <w:t>إعادة</w:t>
            </w:r>
            <w:r w:rsidRPr="009B3F93">
              <w:rPr>
                <w:rFonts w:cs="AF_Najed"/>
                <w:rtl/>
              </w:rPr>
              <w:t xml:space="preserve"> </w:t>
            </w:r>
            <w:r w:rsidRPr="009B3F93">
              <w:rPr>
                <w:rFonts w:cs="AF_Najed" w:hint="cs"/>
                <w:rtl/>
              </w:rPr>
              <w:t>إستخدام</w:t>
            </w:r>
            <w:r w:rsidRPr="009B3F93">
              <w:rPr>
                <w:rFonts w:cs="AF_Najed"/>
                <w:rtl/>
              </w:rPr>
              <w:t xml:space="preserve"> </w:t>
            </w:r>
            <w:r w:rsidRPr="009B3F93">
              <w:rPr>
                <w:rFonts w:cs="AF_Najed" w:hint="cs"/>
                <w:rtl/>
              </w:rPr>
              <w:t>هذه</w:t>
            </w:r>
            <w:r w:rsidRPr="009B3F93">
              <w:rPr>
                <w:rFonts w:cs="AF_Najed"/>
                <w:rtl/>
              </w:rPr>
              <w:t xml:space="preserve"> </w:t>
            </w:r>
            <w:r w:rsidRPr="009B3F93">
              <w:rPr>
                <w:rFonts w:cs="AF_Najed" w:hint="cs"/>
                <w:rtl/>
              </w:rPr>
              <w:t>الحقوق</w:t>
            </w:r>
            <w:r w:rsidRPr="009B3F93">
              <w:rPr>
                <w:rFonts w:cs="AF_Najed"/>
                <w:rtl/>
              </w:rPr>
              <w:t xml:space="preserve"> </w:t>
            </w:r>
            <w:r w:rsidRPr="009B3F93">
              <w:rPr>
                <w:rFonts w:cs="AF_Najed" w:hint="cs"/>
                <w:rtl/>
              </w:rPr>
              <w:t>بنهاية</w:t>
            </w:r>
            <w:r w:rsidRPr="009B3F93">
              <w:rPr>
                <w:rFonts w:cs="AF_Najed"/>
                <w:rtl/>
              </w:rPr>
              <w:t xml:space="preserve"> </w:t>
            </w:r>
            <w:r w:rsidRPr="009B3F93">
              <w:rPr>
                <w:rFonts w:cs="AF_Najed" w:hint="cs"/>
                <w:rtl/>
              </w:rPr>
              <w:t>هذا</w:t>
            </w:r>
            <w:r w:rsidRPr="009B3F93">
              <w:rPr>
                <w:rFonts w:cs="AF_Najed"/>
                <w:rtl/>
              </w:rPr>
              <w:t xml:space="preserve"> </w:t>
            </w:r>
            <w:r w:rsidRPr="009B3F93">
              <w:rPr>
                <w:rFonts w:cs="AF_Najed" w:hint="cs"/>
                <w:rtl/>
              </w:rPr>
              <w:t>العقد، وفى حالة عدم إلتزام (الشركة) بذلك توقع غرامة على (الشركة).</w:t>
            </w:r>
          </w:p>
        </w:tc>
        <w:tc>
          <w:tcPr>
            <w:tcW w:w="1726" w:type="dxa"/>
            <w:tcBorders>
              <w:bottom w:val="single" w:sz="18" w:space="0" w:color="auto"/>
            </w:tcBorders>
            <w:shd w:val="clear" w:color="auto" w:fill="auto"/>
            <w:vAlign w:val="center"/>
          </w:tcPr>
          <w:p w14:paraId="122C2653" w14:textId="77777777" w:rsidR="00B1746C" w:rsidRDefault="00B1746C" w:rsidP="00896357">
            <w:pPr>
              <w:spacing w:after="0"/>
              <w:jc w:val="center"/>
              <w:rPr>
                <w:rFonts w:cs="AF_Najed"/>
                <w:rtl/>
                <w:lang w:bidi="ar-EG"/>
              </w:rPr>
            </w:pPr>
            <w:r>
              <w:rPr>
                <w:rFonts w:cs="AF_Najed" w:hint="cs"/>
                <w:rtl/>
                <w:lang w:bidi="ar-EG"/>
              </w:rPr>
              <w:t>200,000</w:t>
            </w:r>
          </w:p>
          <w:p w14:paraId="42C6E75D" w14:textId="77777777" w:rsidR="00B1746C" w:rsidRPr="00D82608" w:rsidRDefault="00B1746C" w:rsidP="00896357">
            <w:pPr>
              <w:spacing w:after="0"/>
              <w:jc w:val="center"/>
              <w:rPr>
                <w:rFonts w:cs="AF_Najed"/>
                <w:rtl/>
                <w:lang w:val="en-US"/>
              </w:rPr>
            </w:pPr>
            <w:r>
              <w:rPr>
                <w:rFonts w:cs="AF_Najed" w:hint="cs"/>
                <w:rtl/>
                <w:lang w:bidi="ar-EG"/>
              </w:rPr>
              <w:t>(مائتان  ألف جنية)</w:t>
            </w:r>
          </w:p>
        </w:tc>
      </w:tr>
    </w:tbl>
    <w:p w14:paraId="0CDC7644" w14:textId="77777777" w:rsidR="00B1746C" w:rsidRDefault="00B1746C" w:rsidP="00B1746C">
      <w:pPr>
        <w:bidi/>
        <w:jc w:val="center"/>
        <w:rPr>
          <w:rtl/>
          <w:lang w:val="en-US" w:bidi="ar-EG"/>
        </w:rPr>
      </w:pPr>
    </w:p>
    <w:p w14:paraId="00B1CFF8" w14:textId="77777777" w:rsidR="00B1746C" w:rsidRPr="00FB47B0" w:rsidRDefault="00B1746C" w:rsidP="00B1746C">
      <w:pPr>
        <w:bidi/>
        <w:jc w:val="center"/>
        <w:rPr>
          <w:rFonts w:cs="AF_Najed"/>
          <w:sz w:val="28"/>
          <w:szCs w:val="28"/>
        </w:rPr>
      </w:pPr>
    </w:p>
    <w:p w14:paraId="5D60C341" w14:textId="3E285418" w:rsidR="004D3D03" w:rsidRPr="00FB47B0" w:rsidRDefault="004D3D03" w:rsidP="00B1746C">
      <w:pPr>
        <w:bidi/>
        <w:jc w:val="center"/>
        <w:rPr>
          <w:rFonts w:cs="AF_Najed"/>
          <w:sz w:val="28"/>
          <w:szCs w:val="28"/>
        </w:rPr>
      </w:pPr>
    </w:p>
    <w:sectPr w:rsidR="004D3D03" w:rsidRPr="00FB47B0" w:rsidSect="005069B3">
      <w:headerReference w:type="first" r:id="rId10"/>
      <w:pgSz w:w="11906" w:h="16838"/>
      <w:pgMar w:top="3261" w:right="1440" w:bottom="1985"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83D89" w14:textId="77777777" w:rsidR="004D2B0D" w:rsidRDefault="004D2B0D" w:rsidP="005D064A">
      <w:pPr>
        <w:spacing w:after="0" w:line="240" w:lineRule="auto"/>
      </w:pPr>
      <w:r>
        <w:separator/>
      </w:r>
    </w:p>
  </w:endnote>
  <w:endnote w:type="continuationSeparator" w:id="0">
    <w:p w14:paraId="385DA92F" w14:textId="77777777" w:rsidR="004D2B0D" w:rsidRDefault="004D2B0D" w:rsidP="005D064A">
      <w:pPr>
        <w:spacing w:after="0" w:line="240" w:lineRule="auto"/>
      </w:pPr>
      <w:r>
        <w:continuationSeparator/>
      </w:r>
    </w:p>
  </w:endnote>
  <w:endnote w:type="continuationNotice" w:id="1">
    <w:p w14:paraId="60714BA1" w14:textId="77777777" w:rsidR="004D2B0D" w:rsidRDefault="004D2B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F_Najed">
    <w:altName w:val="Times New Roman"/>
    <w:panose1 w:val="0000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B2"/>
    <w:family w:val="auto"/>
    <w:pitch w:val="variable"/>
    <w:sig w:usb0="00002001" w:usb1="00000000" w:usb2="00000000" w:usb3="00000000" w:csb0="00000040" w:csb1="00000000"/>
  </w:font>
  <w:font w:name="Arial Black">
    <w:panose1 w:val="020B0A04020102020204"/>
    <w:charset w:val="00"/>
    <w:family w:val="swiss"/>
    <w:pitch w:val="variable"/>
    <w:sig w:usb0="00000003" w:usb1="00000000" w:usb2="00000000" w:usb3="00000000" w:csb0="00000001" w:csb1="00000000"/>
  </w:font>
  <w:font w:name="AL-Mateen">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39EB5" w14:textId="77777777" w:rsidR="004D2B0D" w:rsidRDefault="004D2B0D" w:rsidP="005D064A">
      <w:pPr>
        <w:spacing w:after="0" w:line="240" w:lineRule="auto"/>
      </w:pPr>
      <w:r>
        <w:separator/>
      </w:r>
    </w:p>
  </w:footnote>
  <w:footnote w:type="continuationSeparator" w:id="0">
    <w:p w14:paraId="3F25DFC5" w14:textId="77777777" w:rsidR="004D2B0D" w:rsidRDefault="004D2B0D" w:rsidP="005D064A">
      <w:pPr>
        <w:spacing w:after="0" w:line="240" w:lineRule="auto"/>
      </w:pPr>
      <w:r>
        <w:continuationSeparator/>
      </w:r>
    </w:p>
  </w:footnote>
  <w:footnote w:type="continuationNotice" w:id="1">
    <w:p w14:paraId="3030737D" w14:textId="77777777" w:rsidR="004D2B0D" w:rsidRDefault="004D2B0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5B592" w14:textId="140F4528" w:rsidR="00896357" w:rsidRDefault="00896357">
    <w:pPr>
      <w:pStyle w:val="Header"/>
    </w:pPr>
    <w:del w:id="1" w:author="Malaz Alouch" w:date="2014-06-03T05:13:00Z">
      <w:r>
        <w:rPr>
          <w:noProof/>
          <w:lang w:eastAsia="en-GB"/>
        </w:rPr>
        <mc:AlternateContent>
          <mc:Choice Requires="wps">
            <w:drawing>
              <wp:anchor distT="0" distB="0" distL="114300" distR="114300" simplePos="0" relativeHeight="251671552" behindDoc="0" locked="0" layoutInCell="1" allowOverlap="1" wp14:anchorId="28DCBF6A" wp14:editId="37A7FB9B">
                <wp:simplePos x="0" y="0"/>
                <wp:positionH relativeFrom="column">
                  <wp:posOffset>4239318</wp:posOffset>
                </wp:positionH>
                <wp:positionV relativeFrom="paragraph">
                  <wp:posOffset>-594764</wp:posOffset>
                </wp:positionV>
                <wp:extent cx="2050473" cy="45719"/>
                <wp:effectExtent l="0" t="0" r="6985" b="0"/>
                <wp:wrapNone/>
                <wp:docPr id="6" name="Rectangle 6"/>
                <wp:cNvGraphicFramePr/>
                <a:graphic xmlns:a="http://schemas.openxmlformats.org/drawingml/2006/main">
                  <a:graphicData uri="http://schemas.microsoft.com/office/word/2010/wordprocessingShape">
                    <wps:wsp>
                      <wps:cNvSpPr/>
                      <wps:spPr>
                        <a:xfrm>
                          <a:off x="0" y="0"/>
                          <a:ext cx="2050473" cy="45719"/>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333.8pt;margin-top:-46.85pt;width:161.45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" fillcolor="red" stroked="f" strokeweight="2pt"/>
            </w:pict>
          </mc:Fallback>
        </mc:AlternateContent>
      </w:r>
      <w:r>
        <w:rPr>
          <w:noProof/>
          <w:lang w:eastAsia="en-GB"/>
        </w:rPr>
        <mc:AlternateContent>
          <mc:Choice Requires="wps">
            <w:drawing>
              <wp:anchor distT="0" distB="0" distL="114300" distR="114300" simplePos="0" relativeHeight="251670528" behindDoc="0" locked="0" layoutInCell="1" allowOverlap="1" wp14:anchorId="426C48B1" wp14:editId="4F2D90E8">
                <wp:simplePos x="0" y="0"/>
                <wp:positionH relativeFrom="column">
                  <wp:posOffset>4159250</wp:posOffset>
                </wp:positionH>
                <wp:positionV relativeFrom="paragraph">
                  <wp:posOffset>-559493</wp:posOffset>
                </wp:positionV>
                <wp:extent cx="2133600" cy="290945"/>
                <wp:effectExtent l="0" t="0" r="0" b="0"/>
                <wp:wrapNone/>
                <wp:docPr id="5" name="Text Box 5"/>
                <wp:cNvGraphicFramePr/>
                <a:graphic xmlns:a="http://schemas.openxmlformats.org/drawingml/2006/main">
                  <a:graphicData uri="http://schemas.microsoft.com/office/word/2010/wordprocessingShape">
                    <wps:wsp>
                      <wps:cNvSpPr txBox="1"/>
                      <wps:spPr>
                        <a:xfrm>
                          <a:off x="0" y="0"/>
                          <a:ext cx="2133600" cy="2909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E5436E" w14:textId="77777777" w:rsidR="00896357" w:rsidRPr="00A45645" w:rsidRDefault="00896357" w:rsidP="00A45645">
                            <w:pPr>
                              <w:spacing w:after="0" w:line="240" w:lineRule="auto"/>
                              <w:jc w:val="center"/>
                              <w:rPr>
                                <w:del w:id="2" w:author="Malaz Alouch" w:date="2014-06-03T05:13:00Z"/>
                                <w:rFonts w:ascii="Arial Black" w:hAnsi="Arial Black" w:cs="AL-Mateen"/>
                                <w:b/>
                                <w:bCs/>
                                <w:color w:val="002060"/>
                                <w:sz w:val="18"/>
                                <w:szCs w:val="18"/>
                                <w:lang w:val="en-US" w:bidi="ar-EG"/>
                              </w:rPr>
                            </w:pPr>
                            <w:del w:id="3" w:author="Malaz Alouch" w:date="2014-06-03T05:13:00Z">
                              <w:r w:rsidRPr="00A45645">
                                <w:rPr>
                                  <w:rFonts w:ascii="Arial Black" w:hAnsi="Arial Black" w:cs="AL-Mateen"/>
                                  <w:b/>
                                  <w:bCs/>
                                  <w:color w:val="002060"/>
                                  <w:sz w:val="18"/>
                                  <w:szCs w:val="18"/>
                                  <w:lang w:val="en-US" w:bidi="ar-EG"/>
                                </w:rPr>
                                <w:delText>PETROJET FOOTBALL CLUB</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27.5pt;margin-top:-44.05pt;width:168pt;height:22.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" fillcolor="white [3201]" stroked="f" strokeweight=".5pt">
                <v:textbox>
                  <w:txbxContent>
                    <w:p w14:paraId="36E5436E" w14:textId="77777777" w:rsidR="00896357" w:rsidRPr="00A45645" w:rsidRDefault="00896357" w:rsidP="00A45645">
                      <w:pPr>
                        <w:spacing w:after="0" w:line="240" w:lineRule="auto"/>
                        <w:jc w:val="center"/>
                        <w:rPr>
                          <w:del w:id="4" w:author="Malaz Alouch" w:date="2014-06-03T05:13:00Z"/>
                          <w:rFonts w:ascii="Arial Black" w:hAnsi="Arial Black" w:cs="AL-Mateen"/>
                          <w:b/>
                          <w:bCs/>
                          <w:color w:val="002060"/>
                          <w:sz w:val="18"/>
                          <w:szCs w:val="18"/>
                          <w:lang w:val="en-US" w:bidi="ar-EG"/>
                        </w:rPr>
                      </w:pPr>
                      <w:del w:id="5" w:author="Malaz Alouch" w:date="2014-06-03T05:13:00Z">
                        <w:r w:rsidRPr="00A45645">
                          <w:rPr>
                            <w:rFonts w:ascii="Arial Black" w:hAnsi="Arial Black" w:cs="AL-Mateen"/>
                            <w:b/>
                            <w:bCs/>
                            <w:color w:val="002060"/>
                            <w:sz w:val="18"/>
                            <w:szCs w:val="18"/>
                            <w:lang w:val="en-US" w:bidi="ar-EG"/>
                          </w:rPr>
                          <w:delText>PETROJET FOOTBALL CLUB</w:delText>
                        </w:r>
                      </w:del>
                    </w:p>
                  </w:txbxContent>
                </v:textbox>
              </v:shape>
            </w:pict>
          </mc:Fallback>
        </mc:AlternateContent>
      </w:r>
      <w:r>
        <w:rPr>
          <w:noProof/>
          <w:lang w:eastAsia="en-GB"/>
        </w:rPr>
        <mc:AlternateContent>
          <mc:Choice Requires="wps">
            <w:drawing>
              <wp:anchor distT="0" distB="0" distL="114300" distR="114300" simplePos="0" relativeHeight="251669504" behindDoc="0" locked="0" layoutInCell="1" allowOverlap="1" wp14:anchorId="221CEF9F" wp14:editId="4B216A59">
                <wp:simplePos x="0" y="0"/>
                <wp:positionH relativeFrom="column">
                  <wp:posOffset>4308475</wp:posOffset>
                </wp:positionH>
                <wp:positionV relativeFrom="paragraph">
                  <wp:posOffset>-1044633</wp:posOffset>
                </wp:positionV>
                <wp:extent cx="1828570" cy="429491"/>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570" cy="429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4ADFB" w14:textId="77777777" w:rsidR="00896357" w:rsidRPr="00A45645" w:rsidRDefault="00896357" w:rsidP="00A45645">
                            <w:pPr>
                              <w:bidi/>
                              <w:spacing w:after="0"/>
                              <w:rPr>
                                <w:del w:id="4" w:author="Malaz Alouch" w:date="2014-06-03T05:13:00Z"/>
                                <w:rFonts w:cs="AL-Mateen"/>
                                <w:color w:val="002060"/>
                                <w:sz w:val="36"/>
                                <w:szCs w:val="36"/>
                                <w:lang w:bidi="ar-EG"/>
                              </w:rPr>
                            </w:pPr>
                            <w:del w:id="5" w:author="Malaz Alouch" w:date="2014-06-03T05:13:00Z">
                              <w:r w:rsidRPr="00A45645">
                                <w:rPr>
                                  <w:rFonts w:cs="AL-Mateen" w:hint="cs"/>
                                  <w:color w:val="002060"/>
                                  <w:sz w:val="36"/>
                                  <w:szCs w:val="36"/>
                                  <w:rtl/>
                                  <w:lang w:bidi="ar-EG"/>
                                </w:rPr>
                                <w:delText xml:space="preserve">نادى بتروجيت لكرة القدم </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339.25pt;margin-top:-82.25pt;width:2in;height:3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" filled="f" stroked="f" strokeweight=".5pt">
                <v:textbox>
                  <w:txbxContent>
                    <w:p w14:paraId="2574ADFB" w14:textId="77777777" w:rsidR="00896357" w:rsidRPr="00A45645" w:rsidRDefault="00896357" w:rsidP="00A45645">
                      <w:pPr>
                        <w:bidi/>
                        <w:spacing w:after="0"/>
                        <w:rPr>
                          <w:del w:id="8" w:author="Malaz Alouch" w:date="2014-06-03T05:13:00Z"/>
                          <w:rFonts w:cs="AL-Mateen"/>
                          <w:color w:val="002060"/>
                          <w:sz w:val="36"/>
                          <w:szCs w:val="36"/>
                          <w:lang w:bidi="ar-EG"/>
                        </w:rPr>
                      </w:pPr>
                      <w:del w:id="9" w:author="Malaz Alouch" w:date="2014-06-03T05:13:00Z">
                        <w:r w:rsidRPr="00A45645">
                          <w:rPr>
                            <w:rFonts w:cs="AL-Mateen" w:hint="cs"/>
                            <w:color w:val="002060"/>
                            <w:sz w:val="36"/>
                            <w:szCs w:val="36"/>
                            <w:rtl/>
                            <w:lang w:bidi="ar-EG"/>
                          </w:rPr>
                          <w:delText xml:space="preserve">نادى بتروجيت لكرة القدم </w:delText>
                        </w:r>
                      </w:del>
                    </w:p>
                  </w:txbxContent>
                </v:textbox>
              </v:shape>
            </w:pict>
          </mc:Fallback>
        </mc:AlternateContent>
      </w:r>
      <w:r>
        <w:rPr>
          <w:noProof/>
          <w:lang w:eastAsia="en-GB"/>
        </w:rPr>
        <w:drawing>
          <wp:anchor distT="0" distB="0" distL="114300" distR="114300" simplePos="0" relativeHeight="251668480" behindDoc="0" locked="0" layoutInCell="1" allowOverlap="1" wp14:anchorId="5BF9AC07" wp14:editId="14495E44">
            <wp:simplePos x="0" y="0"/>
            <wp:positionH relativeFrom="column">
              <wp:posOffset>-512676</wp:posOffset>
            </wp:positionH>
            <wp:positionV relativeFrom="paragraph">
              <wp:posOffset>-1168919</wp:posOffset>
            </wp:positionV>
            <wp:extent cx="1143000" cy="1143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roJet_Lovers.png"/>
                    <pic:cNvPicPr/>
                  </pic:nvPicPr>
                  <pic:blipFill>
                    <a:blip r:embed="rId1">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72576" behindDoc="0" locked="0" layoutInCell="1" allowOverlap="1" wp14:anchorId="5DB20263" wp14:editId="111265D6">
                <wp:simplePos x="0" y="0"/>
                <wp:positionH relativeFrom="column">
                  <wp:posOffset>-720436</wp:posOffset>
                </wp:positionH>
                <wp:positionV relativeFrom="paragraph">
                  <wp:posOffset>3060</wp:posOffset>
                </wp:positionV>
                <wp:extent cx="7169727" cy="45719"/>
                <wp:effectExtent l="0" t="0" r="0" b="0"/>
                <wp:wrapNone/>
                <wp:docPr id="7" name="Rectangle 7"/>
                <wp:cNvGraphicFramePr/>
                <a:graphic xmlns:a="http://schemas.openxmlformats.org/drawingml/2006/main">
                  <a:graphicData uri="http://schemas.microsoft.com/office/word/2010/wordprocessingShape">
                    <wps:wsp>
                      <wps:cNvSpPr/>
                      <wps:spPr>
                        <a:xfrm>
                          <a:off x="0" y="0"/>
                          <a:ext cx="7169727" cy="45719"/>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56.75pt;margin-top:.25pt;width:564.55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" fillcolor="#002060" stroked="f" strokeweight="2pt"/>
            </w:pict>
          </mc:Fallback>
        </mc:AlternateContent>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7B8"/>
    <w:multiLevelType w:val="hybridMultilevel"/>
    <w:tmpl w:val="D6284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0B74F4"/>
    <w:multiLevelType w:val="multilevel"/>
    <w:tmpl w:val="39B2DC36"/>
    <w:lvl w:ilvl="0">
      <w:start w:val="14"/>
      <w:numFmt w:val="decimal"/>
      <w:lvlText w:val="%1."/>
      <w:lvlJc w:val="left"/>
      <w:pPr>
        <w:ind w:left="720" w:hanging="360"/>
      </w:pPr>
      <w:rPr>
        <w:rFonts w:hint="default"/>
      </w:rPr>
    </w:lvl>
    <w:lvl w:ilvl="1">
      <w:start w:val="1"/>
      <w:numFmt w:val="decimal"/>
      <w:lvlText w:val="12.%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0BD50DE2"/>
    <w:multiLevelType w:val="hybridMultilevel"/>
    <w:tmpl w:val="289EBB34"/>
    <w:lvl w:ilvl="0" w:tplc="DF8A3992">
      <w:start w:val="1"/>
      <w:numFmt w:val="arabicAlpha"/>
      <w:lvlText w:val="%1."/>
      <w:lvlJc w:val="left"/>
      <w:pPr>
        <w:ind w:left="720" w:hanging="360"/>
      </w:pPr>
      <w:rPr>
        <w:rFonts w:hint="default"/>
      </w:rPr>
    </w:lvl>
    <w:lvl w:ilvl="1" w:tplc="08090011">
      <w:start w:val="1"/>
      <w:numFmt w:val="decimal"/>
      <w:lvlText w:val="%2)"/>
      <w:lvlJc w:val="left"/>
      <w:pPr>
        <w:ind w:left="1440" w:hanging="360"/>
      </w:pPr>
    </w:lvl>
    <w:lvl w:ilvl="2" w:tplc="08090005">
      <w:start w:val="1"/>
      <w:numFmt w:val="bullet"/>
      <w:lvlText w:val=""/>
      <w:lvlJc w:val="left"/>
      <w:pPr>
        <w:ind w:left="2160" w:hanging="180"/>
      </w:pPr>
      <w:rPr>
        <w:rFonts w:ascii="Wingdings" w:hAnsi="Wingding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70221F"/>
    <w:multiLevelType w:val="multilevel"/>
    <w:tmpl w:val="43A44010"/>
    <w:styleLink w:val="Style8"/>
    <w:lvl w:ilvl="0">
      <w:start w:val="9"/>
      <w:numFmt w:val="decimal"/>
      <w:lvlText w:val="%1."/>
      <w:lvlJc w:val="left"/>
      <w:pPr>
        <w:ind w:left="360" w:hanging="360"/>
      </w:pPr>
      <w:rPr>
        <w:rFonts w:hint="default"/>
      </w:rPr>
    </w:lvl>
    <w:lvl w:ilvl="1">
      <w:start w:val="1"/>
      <w:numFmt w:val="decimal"/>
      <w:lvlText w:val="%1.%2."/>
      <w:lvlJc w:val="left"/>
      <w:pPr>
        <w:ind w:left="792" w:hanging="432"/>
      </w:pPr>
      <w:rPr>
        <w:rFonts w:cs="AF_Najed"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EF0683"/>
    <w:multiLevelType w:val="multilevel"/>
    <w:tmpl w:val="0809001D"/>
    <w:styleLink w:val="Style22"/>
    <w:lvl w:ilvl="0">
      <w:start w:val="1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D813BD"/>
    <w:multiLevelType w:val="multilevel"/>
    <w:tmpl w:val="07CA0EE8"/>
    <w:lvl w:ilvl="0">
      <w:start w:val="15"/>
      <w:numFmt w:val="decimal"/>
      <w:lvlText w:val="%1."/>
      <w:lvlJc w:val="left"/>
      <w:pPr>
        <w:ind w:left="502" w:hanging="360"/>
      </w:pPr>
      <w:rPr>
        <w:rFonts w:cs="AF_Najed" w:hint="default"/>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6">
    <w:nsid w:val="194A5C7D"/>
    <w:multiLevelType w:val="hybridMultilevel"/>
    <w:tmpl w:val="04EAE6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9F57625"/>
    <w:multiLevelType w:val="hybridMultilevel"/>
    <w:tmpl w:val="59629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B82777E"/>
    <w:multiLevelType w:val="hybridMultilevel"/>
    <w:tmpl w:val="63180158"/>
    <w:lvl w:ilvl="0" w:tplc="07049972">
      <w:start w:val="1"/>
      <w:numFmt w:val="decimal"/>
      <w:lvlText w:val="%1."/>
      <w:lvlJc w:val="left"/>
      <w:pPr>
        <w:ind w:left="720" w:hanging="360"/>
      </w:pPr>
      <w:rPr>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CF2250B"/>
    <w:multiLevelType w:val="multilevel"/>
    <w:tmpl w:val="17A44944"/>
    <w:lvl w:ilvl="0">
      <w:start w:val="9"/>
      <w:numFmt w:val="decimal"/>
      <w:lvlText w:val="%1."/>
      <w:lvlJc w:val="left"/>
      <w:pPr>
        <w:ind w:left="360" w:hanging="360"/>
      </w:pPr>
      <w:rPr>
        <w:rFonts w:hint="default"/>
      </w:rPr>
    </w:lvl>
    <w:lvl w:ilvl="1">
      <w:start w:val="1"/>
      <w:numFmt w:val="decimal"/>
      <w:lvlText w:val="7.%2."/>
      <w:lvlJc w:val="left"/>
      <w:pPr>
        <w:ind w:left="792" w:hanging="432"/>
      </w:pPr>
      <w:rPr>
        <w:rFonts w:cs="AF_Najed"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D4528C9"/>
    <w:multiLevelType w:val="hybridMultilevel"/>
    <w:tmpl w:val="F9DC186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E6F4F6B"/>
    <w:multiLevelType w:val="multilevel"/>
    <w:tmpl w:val="0809001F"/>
    <w:styleLink w:val="Style24"/>
    <w:lvl w:ilvl="0">
      <w:start w:val="1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F606DCB"/>
    <w:multiLevelType w:val="hybridMultilevel"/>
    <w:tmpl w:val="A156C8B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F8E4358"/>
    <w:multiLevelType w:val="multilevel"/>
    <w:tmpl w:val="8CBA2DC4"/>
    <w:lvl w:ilvl="0">
      <w:start w:val="1"/>
      <w:numFmt w:val="decimal"/>
      <w:lvlText w:val="%1)"/>
      <w:lvlJc w:val="left"/>
      <w:pPr>
        <w:ind w:left="360" w:hanging="360"/>
      </w:pPr>
      <w:rPr>
        <w:rFonts w:hint="default"/>
        <w:b/>
        <w:bCs/>
        <w:color w:val="auto"/>
        <w:u w:val="none"/>
      </w:rPr>
    </w:lvl>
    <w:lvl w:ilvl="1">
      <w:start w:val="1"/>
      <w:numFmt w:val="bullet"/>
      <w:lvlText w:val=""/>
      <w:lvlJc w:val="left"/>
      <w:pPr>
        <w:ind w:left="792" w:hanging="432"/>
      </w:pPr>
      <w:rPr>
        <w:rFonts w:ascii="Symbol" w:hAnsi="Symbol" w:hint="default"/>
        <w:b w:val="0"/>
        <w:bCs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02D1BAB"/>
    <w:multiLevelType w:val="multilevel"/>
    <w:tmpl w:val="5E1CD792"/>
    <w:styleLink w:val="Style10"/>
    <w:lvl w:ilvl="0">
      <w:start w:val="10"/>
      <w:numFmt w:val="decimal"/>
      <w:lvlText w:val="%1."/>
      <w:lvlJc w:val="left"/>
      <w:pPr>
        <w:ind w:left="360" w:hanging="360"/>
      </w:pPr>
      <w:rPr>
        <w:rFonts w:hint="default"/>
      </w:rPr>
    </w:lvl>
    <w:lvl w:ilvl="1">
      <w:start w:val="1"/>
      <w:numFmt w:val="decimal"/>
      <w:lvlText w:val="%1.%2."/>
      <w:lvlJc w:val="left"/>
      <w:pPr>
        <w:ind w:left="792" w:hanging="432"/>
      </w:pPr>
      <w:rPr>
        <w:rFonts w:cs="AF_Najed"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156097D"/>
    <w:multiLevelType w:val="multilevel"/>
    <w:tmpl w:val="ADECE156"/>
    <w:lvl w:ilvl="0">
      <w:start w:val="1"/>
      <w:numFmt w:val="decimal"/>
      <w:lvlText w:val="%1)"/>
      <w:lvlJc w:val="left"/>
      <w:pPr>
        <w:ind w:left="360" w:hanging="360"/>
      </w:pPr>
      <w:rPr>
        <w:rFonts w:hint="default"/>
        <w:b/>
        <w:bCs/>
        <w:color w:val="FF0000"/>
        <w:u w:val="none"/>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2CF236E"/>
    <w:multiLevelType w:val="multilevel"/>
    <w:tmpl w:val="84F4123A"/>
    <w:lvl w:ilvl="0">
      <w:start w:val="18"/>
      <w:numFmt w:val="decimal"/>
      <w:lvlText w:val="%1."/>
      <w:lvlJc w:val="left"/>
      <w:pPr>
        <w:ind w:left="360" w:hanging="360"/>
      </w:pPr>
      <w:rPr>
        <w:rFonts w:hint="default"/>
      </w:rPr>
    </w:lvl>
    <w:lvl w:ilvl="1">
      <w:start w:val="1"/>
      <w:numFmt w:val="decimal"/>
      <w:lvlText w:val="1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3DC69C9"/>
    <w:multiLevelType w:val="hybridMultilevel"/>
    <w:tmpl w:val="5A8C0A8C"/>
    <w:lvl w:ilvl="0" w:tplc="11C89980">
      <w:start w:val="1"/>
      <w:numFmt w:val="decimal"/>
      <w:lvlText w:val="%1-"/>
      <w:lvlJc w:val="left"/>
      <w:pPr>
        <w:ind w:left="314" w:hanging="360"/>
      </w:pPr>
      <w:rPr>
        <w:rFonts w:hint="default"/>
      </w:rPr>
    </w:lvl>
    <w:lvl w:ilvl="1" w:tplc="04090019" w:tentative="1">
      <w:start w:val="1"/>
      <w:numFmt w:val="lowerLetter"/>
      <w:lvlText w:val="%2."/>
      <w:lvlJc w:val="left"/>
      <w:pPr>
        <w:ind w:left="1034" w:hanging="360"/>
      </w:pPr>
    </w:lvl>
    <w:lvl w:ilvl="2" w:tplc="0409001B" w:tentative="1">
      <w:start w:val="1"/>
      <w:numFmt w:val="lowerRoman"/>
      <w:lvlText w:val="%3."/>
      <w:lvlJc w:val="right"/>
      <w:pPr>
        <w:ind w:left="1754" w:hanging="180"/>
      </w:pPr>
    </w:lvl>
    <w:lvl w:ilvl="3" w:tplc="0409000F" w:tentative="1">
      <w:start w:val="1"/>
      <w:numFmt w:val="decimal"/>
      <w:lvlText w:val="%4."/>
      <w:lvlJc w:val="left"/>
      <w:pPr>
        <w:ind w:left="2474" w:hanging="360"/>
      </w:pPr>
    </w:lvl>
    <w:lvl w:ilvl="4" w:tplc="04090019" w:tentative="1">
      <w:start w:val="1"/>
      <w:numFmt w:val="lowerLetter"/>
      <w:lvlText w:val="%5."/>
      <w:lvlJc w:val="left"/>
      <w:pPr>
        <w:ind w:left="3194" w:hanging="360"/>
      </w:pPr>
    </w:lvl>
    <w:lvl w:ilvl="5" w:tplc="0409001B" w:tentative="1">
      <w:start w:val="1"/>
      <w:numFmt w:val="lowerRoman"/>
      <w:lvlText w:val="%6."/>
      <w:lvlJc w:val="right"/>
      <w:pPr>
        <w:ind w:left="3914" w:hanging="180"/>
      </w:pPr>
    </w:lvl>
    <w:lvl w:ilvl="6" w:tplc="0409000F" w:tentative="1">
      <w:start w:val="1"/>
      <w:numFmt w:val="decimal"/>
      <w:lvlText w:val="%7."/>
      <w:lvlJc w:val="left"/>
      <w:pPr>
        <w:ind w:left="4634" w:hanging="360"/>
      </w:pPr>
    </w:lvl>
    <w:lvl w:ilvl="7" w:tplc="04090019" w:tentative="1">
      <w:start w:val="1"/>
      <w:numFmt w:val="lowerLetter"/>
      <w:lvlText w:val="%8."/>
      <w:lvlJc w:val="left"/>
      <w:pPr>
        <w:ind w:left="5354" w:hanging="360"/>
      </w:pPr>
    </w:lvl>
    <w:lvl w:ilvl="8" w:tplc="0409001B" w:tentative="1">
      <w:start w:val="1"/>
      <w:numFmt w:val="lowerRoman"/>
      <w:lvlText w:val="%9."/>
      <w:lvlJc w:val="right"/>
      <w:pPr>
        <w:ind w:left="6074" w:hanging="180"/>
      </w:pPr>
    </w:lvl>
  </w:abstractNum>
  <w:abstractNum w:abstractNumId="18">
    <w:nsid w:val="25F84297"/>
    <w:multiLevelType w:val="multilevel"/>
    <w:tmpl w:val="0809001D"/>
    <w:styleLink w:val="Style20"/>
    <w:lvl w:ilvl="0">
      <w:start w:val="1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6374B98"/>
    <w:multiLevelType w:val="multilevel"/>
    <w:tmpl w:val="0809001F"/>
    <w:styleLink w:val="Style29"/>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83109E4"/>
    <w:multiLevelType w:val="multilevel"/>
    <w:tmpl w:val="16D2D22A"/>
    <w:numStyleLink w:val="Style12"/>
  </w:abstractNum>
  <w:abstractNum w:abstractNumId="21">
    <w:nsid w:val="29A6106A"/>
    <w:multiLevelType w:val="multilevel"/>
    <w:tmpl w:val="0809001D"/>
    <w:styleLink w:val="Style25"/>
    <w:lvl w:ilvl="0">
      <w:start w:val="18"/>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9FE403E"/>
    <w:multiLevelType w:val="hybridMultilevel"/>
    <w:tmpl w:val="9E70B79C"/>
    <w:lvl w:ilvl="0" w:tplc="08090011">
      <w:start w:val="1"/>
      <w:numFmt w:val="decimal"/>
      <w:lvlText w:val="%1)"/>
      <w:lvlJc w:val="left"/>
      <w:pPr>
        <w:ind w:left="720" w:hanging="360"/>
      </w:pPr>
    </w:lvl>
    <w:lvl w:ilvl="1" w:tplc="DF8A3992">
      <w:start w:val="1"/>
      <w:numFmt w:val="arabicAlpha"/>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C1B3D76"/>
    <w:multiLevelType w:val="hybridMultilevel"/>
    <w:tmpl w:val="492A3E00"/>
    <w:lvl w:ilvl="0" w:tplc="F93AC7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2E250EB9"/>
    <w:multiLevelType w:val="multilevel"/>
    <w:tmpl w:val="0508447E"/>
    <w:styleLink w:val="Style27"/>
    <w:lvl w:ilvl="0">
      <w:start w:val="7"/>
      <w:numFmt w:val="decimal"/>
      <w:lvlText w:val="%1)"/>
      <w:lvlJc w:val="left"/>
      <w:pPr>
        <w:ind w:left="360" w:hanging="360"/>
      </w:pPr>
      <w:rPr>
        <w:rFonts w:hint="default"/>
        <w:b/>
        <w:bCs/>
        <w:color w:val="auto"/>
        <w:u w:val="none"/>
      </w:rPr>
    </w:lvl>
    <w:lvl w:ilvl="1">
      <w:start w:val="7"/>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2E691F0F"/>
    <w:multiLevelType w:val="multilevel"/>
    <w:tmpl w:val="0809001D"/>
    <w:styleLink w:val="Styl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2FFC0C4B"/>
    <w:multiLevelType w:val="multilevel"/>
    <w:tmpl w:val="0809001D"/>
    <w:styleLink w:val="Style21"/>
    <w:lvl w:ilvl="0">
      <w:start w:val="1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34A85CF8"/>
    <w:multiLevelType w:val="hybridMultilevel"/>
    <w:tmpl w:val="A7CA9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5DC7B1B"/>
    <w:multiLevelType w:val="multilevel"/>
    <w:tmpl w:val="08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363251CA"/>
    <w:multiLevelType w:val="hybridMultilevel"/>
    <w:tmpl w:val="F9DC186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37033D6B"/>
    <w:multiLevelType w:val="hybridMultilevel"/>
    <w:tmpl w:val="FAE6D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71D23C5"/>
    <w:multiLevelType w:val="hybridMultilevel"/>
    <w:tmpl w:val="CE08BB30"/>
    <w:lvl w:ilvl="0" w:tplc="FACC0DF2">
      <w:start w:val="2"/>
      <w:numFmt w:val="arabicAlpha"/>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381C3F19"/>
    <w:multiLevelType w:val="multilevel"/>
    <w:tmpl w:val="0809001F"/>
    <w:styleLink w:val="Style15"/>
    <w:lvl w:ilvl="0">
      <w:start w:val="1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395D5352"/>
    <w:multiLevelType w:val="hybridMultilevel"/>
    <w:tmpl w:val="628CF5B4"/>
    <w:lvl w:ilvl="0" w:tplc="8A00B28A">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3BFF53B3"/>
    <w:multiLevelType w:val="multilevel"/>
    <w:tmpl w:val="E7204A22"/>
    <w:lvl w:ilvl="0">
      <w:start w:val="13"/>
      <w:numFmt w:val="decimal"/>
      <w:lvlText w:val="%1."/>
      <w:lvlJc w:val="left"/>
      <w:pPr>
        <w:ind w:left="360" w:hanging="360"/>
      </w:pPr>
      <w:rPr>
        <w:rFonts w:hint="default"/>
      </w:rPr>
    </w:lvl>
    <w:lvl w:ilvl="1">
      <w:start w:val="1"/>
      <w:numFmt w:val="decimal"/>
      <w:lvlText w:val="1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3C885BAD"/>
    <w:multiLevelType w:val="hybridMultilevel"/>
    <w:tmpl w:val="15443AF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3D1C1352"/>
    <w:multiLevelType w:val="hybridMultilevel"/>
    <w:tmpl w:val="3AF2A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3FDE5FE4"/>
    <w:multiLevelType w:val="multilevel"/>
    <w:tmpl w:val="0809001F"/>
    <w:styleLink w:val="Style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nsid w:val="4066540C"/>
    <w:multiLevelType w:val="hybridMultilevel"/>
    <w:tmpl w:val="4B625B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407C0DE0"/>
    <w:multiLevelType w:val="multilevel"/>
    <w:tmpl w:val="AA562168"/>
    <w:styleLink w:val="Style7"/>
    <w:lvl w:ilvl="0">
      <w:start w:val="6"/>
      <w:numFmt w:val="none"/>
      <w:lvlText w:val="6.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0">
    <w:nsid w:val="40CA53C7"/>
    <w:multiLevelType w:val="hybridMultilevel"/>
    <w:tmpl w:val="2B3E62E2"/>
    <w:lvl w:ilvl="0" w:tplc="54C8CF18">
      <w:start w:val="1"/>
      <w:numFmt w:val="arabicAbjad"/>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423E0568"/>
    <w:multiLevelType w:val="multilevel"/>
    <w:tmpl w:val="F8FA272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4499530C"/>
    <w:multiLevelType w:val="multilevel"/>
    <w:tmpl w:val="6DDACC3E"/>
    <w:lvl w:ilvl="0">
      <w:start w:val="16"/>
      <w:numFmt w:val="decimal"/>
      <w:lvlText w:val="%1."/>
      <w:lvlJc w:val="left"/>
      <w:pPr>
        <w:ind w:left="360" w:hanging="360"/>
      </w:pPr>
      <w:rPr>
        <w:rFonts w:cs="AF_Najed"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453F561D"/>
    <w:multiLevelType w:val="multilevel"/>
    <w:tmpl w:val="7C8EDA82"/>
    <w:lvl w:ilvl="0">
      <w:start w:val="16"/>
      <w:numFmt w:val="decimal"/>
      <w:lvlText w:val="%1."/>
      <w:lvlJc w:val="left"/>
      <w:pPr>
        <w:ind w:left="360" w:hanging="360"/>
      </w:pPr>
      <w:rPr>
        <w:rFonts w:cs="AF_Najed"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47442D30"/>
    <w:multiLevelType w:val="hybridMultilevel"/>
    <w:tmpl w:val="75E2CF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nsid w:val="49F167BD"/>
    <w:multiLevelType w:val="multilevel"/>
    <w:tmpl w:val="8FF8BD28"/>
    <w:styleLink w:val="Style5"/>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4A462799"/>
    <w:multiLevelType w:val="multilevel"/>
    <w:tmpl w:val="0809001D"/>
    <w:styleLink w:val="Style13"/>
    <w:lvl w:ilvl="0">
      <w:start w:val="1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4BFD7A00"/>
    <w:multiLevelType w:val="multilevel"/>
    <w:tmpl w:val="6FFC7708"/>
    <w:lvl w:ilvl="0">
      <w:start w:val="10"/>
      <w:numFmt w:val="decimal"/>
      <w:lvlText w:val="%1."/>
      <w:lvlJc w:val="left"/>
      <w:pPr>
        <w:ind w:left="360" w:hanging="360"/>
      </w:pPr>
      <w:rPr>
        <w:rFonts w:hint="default"/>
      </w:rPr>
    </w:lvl>
    <w:lvl w:ilvl="1">
      <w:start w:val="1"/>
      <w:numFmt w:val="decimal"/>
      <w:lvlText w:val="8.%2."/>
      <w:lvlJc w:val="left"/>
      <w:pPr>
        <w:ind w:left="792" w:hanging="432"/>
      </w:pPr>
      <w:rPr>
        <w:rFonts w:cs="AF_Najed"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nsid w:val="4C5C3C59"/>
    <w:multiLevelType w:val="hybridMultilevel"/>
    <w:tmpl w:val="C0BEE0D8"/>
    <w:lvl w:ilvl="0" w:tplc="DF8A3992">
      <w:start w:val="1"/>
      <w:numFmt w:val="arabicAlpha"/>
      <w:lvlText w:val="%1."/>
      <w:lvlJc w:val="left"/>
      <w:pPr>
        <w:ind w:left="720" w:hanging="360"/>
      </w:pPr>
      <w:rPr>
        <w:rFonts w:hint="default"/>
      </w:rPr>
    </w:lvl>
    <w:lvl w:ilvl="1" w:tplc="0809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E99138B"/>
    <w:multiLevelType w:val="hybridMultilevel"/>
    <w:tmpl w:val="8D789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508826D2"/>
    <w:multiLevelType w:val="multilevel"/>
    <w:tmpl w:val="DC6CD432"/>
    <w:numStyleLink w:val="Style2"/>
  </w:abstractNum>
  <w:abstractNum w:abstractNumId="51">
    <w:nsid w:val="510916F6"/>
    <w:multiLevelType w:val="multilevel"/>
    <w:tmpl w:val="EFE2501E"/>
    <w:lvl w:ilvl="0">
      <w:start w:val="13"/>
      <w:numFmt w:val="decimal"/>
      <w:lvlText w:val="%1."/>
      <w:lvlJc w:val="left"/>
      <w:pPr>
        <w:ind w:left="502" w:hanging="360"/>
      </w:pPr>
      <w:rPr>
        <w:rFonts w:cs="AF_Najed" w:hint="default"/>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52">
    <w:nsid w:val="528E641D"/>
    <w:multiLevelType w:val="multilevel"/>
    <w:tmpl w:val="0809001D"/>
    <w:styleLink w:val="Style14"/>
    <w:lvl w:ilvl="0">
      <w:start w:val="1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52960964"/>
    <w:multiLevelType w:val="multilevel"/>
    <w:tmpl w:val="173A912A"/>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nsid w:val="531D41E6"/>
    <w:multiLevelType w:val="hybridMultilevel"/>
    <w:tmpl w:val="B4A6B5C8"/>
    <w:lvl w:ilvl="0" w:tplc="B8426CD6">
      <w:start w:val="1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nsid w:val="563450D5"/>
    <w:multiLevelType w:val="hybridMultilevel"/>
    <w:tmpl w:val="70D28A2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595C663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nsid w:val="59BF3179"/>
    <w:multiLevelType w:val="multilevel"/>
    <w:tmpl w:val="0809001F"/>
    <w:styleLink w:val="Style11"/>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nsid w:val="5D5427DE"/>
    <w:multiLevelType w:val="multilevel"/>
    <w:tmpl w:val="DC6CD432"/>
    <w:styleLink w:val="Styl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nsid w:val="5F6D358C"/>
    <w:multiLevelType w:val="hybridMultilevel"/>
    <w:tmpl w:val="48229744"/>
    <w:lvl w:ilvl="0" w:tplc="9B5C9E86">
      <w:start w:val="1"/>
      <w:numFmt w:val="decimal"/>
      <w:lvlText w:val="%1)"/>
      <w:lvlJc w:val="left"/>
      <w:pPr>
        <w:ind w:left="720" w:hanging="360"/>
      </w:pPr>
      <w:rPr>
        <w:rFonts w:cs="AF_Najed"/>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5FB1411C"/>
    <w:multiLevelType w:val="multilevel"/>
    <w:tmpl w:val="CA5A585C"/>
    <w:styleLink w:val="Style26"/>
    <w:lvl w:ilvl="0">
      <w:start w:val="1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nsid w:val="625E7AC1"/>
    <w:multiLevelType w:val="multilevel"/>
    <w:tmpl w:val="12D00D62"/>
    <w:styleLink w:val="Style16"/>
    <w:lvl w:ilvl="0">
      <w:start w:val="1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nsid w:val="62CF6194"/>
    <w:multiLevelType w:val="multilevel"/>
    <w:tmpl w:val="B5AE6EEC"/>
    <w:styleLink w:val="Style28"/>
    <w:lvl w:ilvl="0">
      <w:start w:val="1"/>
      <w:numFmt w:val="none"/>
      <w:lvlText w:val="9"/>
      <w:lvlJc w:val="left"/>
      <w:pPr>
        <w:ind w:left="360" w:hanging="360"/>
      </w:pPr>
      <w:rPr>
        <w:rFonts w:cs="AF_Najed" w:hint="default"/>
        <w:b/>
        <w:bCs/>
        <w:color w:val="FF0000"/>
        <w:u w:val="none"/>
      </w:rPr>
    </w:lvl>
    <w:lvl w:ilvl="1">
      <w:start w:val="1"/>
      <w:numFmt w:val="none"/>
      <w:lvlText w:val="9.1."/>
      <w:lvlJc w:val="left"/>
      <w:pPr>
        <w:ind w:left="792" w:hanging="432"/>
      </w:pPr>
      <w:rPr>
        <w:rFonts w:hint="default"/>
        <w:b w:val="0"/>
        <w:bCs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nsid w:val="668A7DA9"/>
    <w:multiLevelType w:val="multilevel"/>
    <w:tmpl w:val="0809001D"/>
    <w:styleLink w:val="Style9"/>
    <w:lvl w:ilvl="0">
      <w:start w:val="10"/>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6B893ABB"/>
    <w:multiLevelType w:val="hybridMultilevel"/>
    <w:tmpl w:val="EA008120"/>
    <w:lvl w:ilvl="0" w:tplc="EA4631A4">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nsid w:val="6DE37DDD"/>
    <w:multiLevelType w:val="hybridMultilevel"/>
    <w:tmpl w:val="BA48CAB0"/>
    <w:lvl w:ilvl="0" w:tplc="2FD8C486">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nsid w:val="700534BC"/>
    <w:multiLevelType w:val="multilevel"/>
    <w:tmpl w:val="0809001D"/>
    <w:styleLink w:val="Style18"/>
    <w:lvl w:ilvl="0">
      <w:start w:val="1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nsid w:val="73637741"/>
    <w:multiLevelType w:val="multilevel"/>
    <w:tmpl w:val="0809001F"/>
    <w:styleLink w:val="Style17"/>
    <w:lvl w:ilvl="0">
      <w:start w:val="14"/>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8">
    <w:nsid w:val="73886EAB"/>
    <w:multiLevelType w:val="hybridMultilevel"/>
    <w:tmpl w:val="EC8C5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743F53CF"/>
    <w:multiLevelType w:val="multilevel"/>
    <w:tmpl w:val="8702F108"/>
    <w:lvl w:ilvl="0">
      <w:start w:val="15"/>
      <w:numFmt w:val="decimal"/>
      <w:lvlText w:val="%1."/>
      <w:lvlJc w:val="left"/>
      <w:pPr>
        <w:ind w:left="502" w:hanging="360"/>
      </w:pPr>
      <w:rPr>
        <w:rFonts w:cs="AF_Najed" w:hint="default"/>
      </w:rPr>
    </w:lvl>
    <w:lvl w:ilvl="1">
      <w:start w:val="1"/>
      <w:numFmt w:val="decimal"/>
      <w:lvlText w:val="13.%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70">
    <w:nsid w:val="74D26CE9"/>
    <w:multiLevelType w:val="multilevel"/>
    <w:tmpl w:val="E64A2390"/>
    <w:lvl w:ilvl="0">
      <w:start w:val="14"/>
      <w:numFmt w:val="decimal"/>
      <w:lvlText w:val="%1."/>
      <w:lvlJc w:val="left"/>
      <w:pPr>
        <w:ind w:left="360" w:hanging="360"/>
      </w:pPr>
      <w:rPr>
        <w:rFonts w:cs="AF_Najed" w:hint="default"/>
        <w:b w:val="0"/>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nsid w:val="750F0FAE"/>
    <w:multiLevelType w:val="hybridMultilevel"/>
    <w:tmpl w:val="4EA0D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76A90CB2"/>
    <w:multiLevelType w:val="hybridMultilevel"/>
    <w:tmpl w:val="9634D8C0"/>
    <w:lvl w:ilvl="0" w:tplc="EA44F60C">
      <w:start w:val="1"/>
      <w:numFmt w:val="arabicAlpha"/>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nsid w:val="795A392B"/>
    <w:multiLevelType w:val="hybridMultilevel"/>
    <w:tmpl w:val="B4326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nsid w:val="7A7F3F86"/>
    <w:multiLevelType w:val="multilevel"/>
    <w:tmpl w:val="7BECB258"/>
    <w:styleLink w:val="Style19"/>
    <w:lvl w:ilvl="0">
      <w:start w:val="14"/>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5">
    <w:nsid w:val="7ACD6F8B"/>
    <w:multiLevelType w:val="hybridMultilevel"/>
    <w:tmpl w:val="F50C69CE"/>
    <w:lvl w:ilvl="0" w:tplc="913417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nsid w:val="7B931315"/>
    <w:multiLevelType w:val="hybridMultilevel"/>
    <w:tmpl w:val="3266FA4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nsid w:val="7C5C194A"/>
    <w:multiLevelType w:val="multilevel"/>
    <w:tmpl w:val="60949C9E"/>
    <w:lvl w:ilvl="0">
      <w:start w:val="10"/>
      <w:numFmt w:val="decimal"/>
      <w:lvlText w:val="%1)"/>
      <w:lvlJc w:val="left"/>
      <w:pPr>
        <w:ind w:left="360" w:hanging="360"/>
      </w:pPr>
      <w:rPr>
        <w:rFonts w:cs="AF_Najed" w:hint="default"/>
        <w:b/>
        <w:bCs/>
        <w:color w:val="FF0000"/>
        <w:u w:val="none"/>
      </w:rPr>
    </w:lvl>
    <w:lvl w:ilvl="1">
      <w:start w:val="1"/>
      <w:numFmt w:val="decimal"/>
      <w:lvlText w:val="9.%2."/>
      <w:lvlJc w:val="left"/>
      <w:pPr>
        <w:ind w:left="792" w:hanging="432"/>
      </w:pPr>
      <w:rPr>
        <w:rFonts w:hint="default"/>
        <w:b w:val="0"/>
        <w:bCs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8">
    <w:nsid w:val="7C7D1464"/>
    <w:multiLevelType w:val="multilevel"/>
    <w:tmpl w:val="16D2D22A"/>
    <w:styleLink w:val="Style12"/>
    <w:lvl w:ilvl="0">
      <w:start w:val="11"/>
      <w:numFmt w:val="decimal"/>
      <w:lvlText w:val="%1)"/>
      <w:lvlJc w:val="left"/>
      <w:pPr>
        <w:ind w:left="360" w:hanging="360"/>
      </w:pPr>
      <w:rPr>
        <w:rFonts w:hint="default"/>
        <w:b/>
        <w:bCs/>
        <w:color w:val="auto"/>
        <w:u w:val="none"/>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9">
    <w:nsid w:val="7E816259"/>
    <w:multiLevelType w:val="multilevel"/>
    <w:tmpl w:val="0809001D"/>
    <w:styleLink w:val="Style23"/>
    <w:lvl w:ilvl="0">
      <w:start w:val="1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nsid w:val="7E8623E6"/>
    <w:multiLevelType w:val="multilevel"/>
    <w:tmpl w:val="DC6CD43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1">
    <w:nsid w:val="7F96726A"/>
    <w:multiLevelType w:val="multilevel"/>
    <w:tmpl w:val="874C0EDA"/>
    <w:lvl w:ilvl="0">
      <w:start w:val="17"/>
      <w:numFmt w:val="decimal"/>
      <w:lvlText w:val="%1."/>
      <w:lvlJc w:val="left"/>
      <w:pPr>
        <w:ind w:left="360" w:hanging="360"/>
      </w:pPr>
      <w:rPr>
        <w:rFonts w:hint="default"/>
      </w:rPr>
    </w:lvl>
    <w:lvl w:ilvl="1">
      <w:start w:val="1"/>
      <w:numFmt w:val="decimal"/>
      <w:lvlText w:val="1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2">
    <w:nsid w:val="7FA00460"/>
    <w:multiLevelType w:val="hybridMultilevel"/>
    <w:tmpl w:val="2ADC95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2"/>
  </w:num>
  <w:num w:numId="2">
    <w:abstractNumId w:val="53"/>
  </w:num>
  <w:num w:numId="3">
    <w:abstractNumId w:val="51"/>
  </w:num>
  <w:num w:numId="4">
    <w:abstractNumId w:val="70"/>
  </w:num>
  <w:num w:numId="5">
    <w:abstractNumId w:val="43"/>
  </w:num>
  <w:num w:numId="6">
    <w:abstractNumId w:val="41"/>
  </w:num>
  <w:num w:numId="7">
    <w:abstractNumId w:val="75"/>
  </w:num>
  <w:num w:numId="8">
    <w:abstractNumId w:val="23"/>
  </w:num>
  <w:num w:numId="9">
    <w:abstractNumId w:val="76"/>
  </w:num>
  <w:num w:numId="10">
    <w:abstractNumId w:val="59"/>
  </w:num>
  <w:num w:numId="11">
    <w:abstractNumId w:val="35"/>
  </w:num>
  <w:num w:numId="12">
    <w:abstractNumId w:val="12"/>
  </w:num>
  <w:num w:numId="13">
    <w:abstractNumId w:val="38"/>
  </w:num>
  <w:num w:numId="14">
    <w:abstractNumId w:val="65"/>
  </w:num>
  <w:num w:numId="15">
    <w:abstractNumId w:val="64"/>
  </w:num>
  <w:num w:numId="16">
    <w:abstractNumId w:val="17"/>
  </w:num>
  <w:num w:numId="17">
    <w:abstractNumId w:val="73"/>
  </w:num>
  <w:num w:numId="18">
    <w:abstractNumId w:val="10"/>
  </w:num>
  <w:num w:numId="19">
    <w:abstractNumId w:val="29"/>
  </w:num>
  <w:num w:numId="20">
    <w:abstractNumId w:val="28"/>
  </w:num>
  <w:num w:numId="21">
    <w:abstractNumId w:val="40"/>
  </w:num>
  <w:num w:numId="22">
    <w:abstractNumId w:val="48"/>
  </w:num>
  <w:num w:numId="23">
    <w:abstractNumId w:val="2"/>
  </w:num>
  <w:num w:numId="24">
    <w:abstractNumId w:val="50"/>
  </w:num>
  <w:num w:numId="25">
    <w:abstractNumId w:val="80"/>
  </w:num>
  <w:num w:numId="26">
    <w:abstractNumId w:val="15"/>
  </w:num>
  <w:num w:numId="27">
    <w:abstractNumId w:val="58"/>
  </w:num>
  <w:num w:numId="28">
    <w:abstractNumId w:val="37"/>
  </w:num>
  <w:num w:numId="29">
    <w:abstractNumId w:val="45"/>
  </w:num>
  <w:num w:numId="30">
    <w:abstractNumId w:val="25"/>
  </w:num>
  <w:num w:numId="31">
    <w:abstractNumId w:val="39"/>
  </w:num>
  <w:num w:numId="32">
    <w:abstractNumId w:val="56"/>
  </w:num>
  <w:num w:numId="33">
    <w:abstractNumId w:val="9"/>
  </w:num>
  <w:num w:numId="34">
    <w:abstractNumId w:val="3"/>
  </w:num>
  <w:num w:numId="35">
    <w:abstractNumId w:val="63"/>
  </w:num>
  <w:num w:numId="36">
    <w:abstractNumId w:val="47"/>
  </w:num>
  <w:num w:numId="37">
    <w:abstractNumId w:val="14"/>
  </w:num>
  <w:num w:numId="38">
    <w:abstractNumId w:val="57"/>
  </w:num>
  <w:num w:numId="39">
    <w:abstractNumId w:val="20"/>
    <w:lvlOverride w:ilvl="0">
      <w:lvl w:ilvl="0">
        <w:start w:val="11"/>
        <w:numFmt w:val="decimal"/>
        <w:lvlText w:val="%1)"/>
        <w:lvlJc w:val="left"/>
        <w:pPr>
          <w:ind w:left="360" w:hanging="360"/>
        </w:pPr>
        <w:rPr>
          <w:rFonts w:cs="AF_Najed" w:hint="default"/>
          <w:b/>
          <w:bCs/>
          <w:color w:val="FF0000"/>
          <w:u w:val="none"/>
        </w:rPr>
      </w:lvl>
    </w:lvlOverride>
    <w:lvlOverride w:ilvl="1">
      <w:lvl w:ilvl="1">
        <w:start w:val="1"/>
        <w:numFmt w:val="decimal"/>
        <w:lvlText w:val="9.%2."/>
        <w:lvlJc w:val="left"/>
        <w:pPr>
          <w:ind w:left="792" w:hanging="432"/>
        </w:pPr>
        <w:rPr>
          <w:rFonts w:hint="default"/>
          <w:b w:val="0"/>
          <w:bCs w:val="0"/>
          <w:color w:val="auto"/>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0">
    <w:abstractNumId w:val="78"/>
  </w:num>
  <w:num w:numId="41">
    <w:abstractNumId w:val="46"/>
  </w:num>
  <w:num w:numId="42">
    <w:abstractNumId w:val="52"/>
  </w:num>
  <w:num w:numId="43">
    <w:abstractNumId w:val="34"/>
  </w:num>
  <w:num w:numId="44">
    <w:abstractNumId w:val="32"/>
  </w:num>
  <w:num w:numId="45">
    <w:abstractNumId w:val="61"/>
  </w:num>
  <w:num w:numId="46">
    <w:abstractNumId w:val="67"/>
  </w:num>
  <w:num w:numId="47">
    <w:abstractNumId w:val="66"/>
  </w:num>
  <w:num w:numId="48">
    <w:abstractNumId w:val="74"/>
  </w:num>
  <w:num w:numId="49">
    <w:abstractNumId w:val="18"/>
  </w:num>
  <w:num w:numId="50">
    <w:abstractNumId w:val="1"/>
  </w:num>
  <w:num w:numId="51">
    <w:abstractNumId w:val="26"/>
  </w:num>
  <w:num w:numId="52">
    <w:abstractNumId w:val="4"/>
  </w:num>
  <w:num w:numId="53">
    <w:abstractNumId w:val="79"/>
  </w:num>
  <w:num w:numId="54">
    <w:abstractNumId w:val="69"/>
  </w:num>
  <w:num w:numId="55">
    <w:abstractNumId w:val="42"/>
  </w:num>
  <w:num w:numId="56">
    <w:abstractNumId w:val="54"/>
  </w:num>
  <w:num w:numId="57">
    <w:abstractNumId w:val="81"/>
  </w:num>
  <w:num w:numId="58">
    <w:abstractNumId w:val="11"/>
  </w:num>
  <w:num w:numId="59">
    <w:abstractNumId w:val="21"/>
  </w:num>
  <w:num w:numId="60">
    <w:abstractNumId w:val="16"/>
  </w:num>
  <w:num w:numId="61">
    <w:abstractNumId w:val="60"/>
  </w:num>
  <w:num w:numId="62">
    <w:abstractNumId w:val="24"/>
  </w:num>
  <w:num w:numId="63">
    <w:abstractNumId w:val="62"/>
  </w:num>
  <w:num w:numId="64">
    <w:abstractNumId w:val="55"/>
  </w:num>
  <w:num w:numId="65">
    <w:abstractNumId w:val="22"/>
  </w:num>
  <w:num w:numId="66">
    <w:abstractNumId w:val="0"/>
  </w:num>
  <w:num w:numId="67">
    <w:abstractNumId w:val="27"/>
  </w:num>
  <w:num w:numId="68">
    <w:abstractNumId w:val="7"/>
  </w:num>
  <w:num w:numId="69">
    <w:abstractNumId w:val="71"/>
  </w:num>
  <w:num w:numId="70">
    <w:abstractNumId w:val="6"/>
  </w:num>
  <w:num w:numId="71">
    <w:abstractNumId w:val="13"/>
  </w:num>
  <w:num w:numId="72">
    <w:abstractNumId w:val="30"/>
  </w:num>
  <w:num w:numId="73">
    <w:abstractNumId w:val="49"/>
  </w:num>
  <w:num w:numId="74">
    <w:abstractNumId w:val="68"/>
  </w:num>
  <w:num w:numId="75">
    <w:abstractNumId w:val="82"/>
  </w:num>
  <w:num w:numId="76">
    <w:abstractNumId w:val="36"/>
  </w:num>
  <w:num w:numId="77">
    <w:abstractNumId w:val="33"/>
  </w:num>
  <w:num w:numId="78">
    <w:abstractNumId w:val="19"/>
  </w:num>
  <w:num w:numId="79">
    <w:abstractNumId w:val="9"/>
    <w:lvlOverride w:ilvl="0">
      <w:lvl w:ilvl="0">
        <w:start w:val="9"/>
        <w:numFmt w:val="decimal"/>
        <w:lvlText w:val="%1."/>
        <w:lvlJc w:val="left"/>
        <w:pPr>
          <w:ind w:left="360" w:hanging="360"/>
        </w:pPr>
        <w:rPr>
          <w:rFonts w:hint="default"/>
        </w:rPr>
      </w:lvl>
    </w:lvlOverride>
    <w:lvlOverride w:ilvl="1">
      <w:lvl w:ilvl="1">
        <w:start w:val="1"/>
        <w:numFmt w:val="decimal"/>
        <w:lvlText w:val="7.%2."/>
        <w:lvlJc w:val="left"/>
        <w:pPr>
          <w:ind w:left="792" w:hanging="432"/>
        </w:pPr>
        <w:rPr>
          <w:rFonts w:cs="AF_Najed" w:hint="default"/>
        </w:rPr>
      </w:lvl>
    </w:lvlOverride>
    <w:lvlOverride w:ilvl="2">
      <w:lvl w:ilvl="2">
        <w:start w:val="1"/>
        <w:numFmt w:val="decimal"/>
        <w:lvlText w:val="7.%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0">
    <w:abstractNumId w:val="77"/>
  </w:num>
  <w:num w:numId="81">
    <w:abstractNumId w:val="77"/>
    <w:lvlOverride w:ilvl="0">
      <w:lvl w:ilvl="0">
        <w:start w:val="10"/>
        <w:numFmt w:val="decimal"/>
        <w:lvlText w:val="%1)"/>
        <w:lvlJc w:val="left"/>
        <w:pPr>
          <w:ind w:left="360" w:hanging="360"/>
        </w:pPr>
        <w:rPr>
          <w:rFonts w:cs="AF_Najed" w:hint="default"/>
          <w:b/>
          <w:bCs/>
          <w:color w:val="FF0000"/>
          <w:u w:val="none"/>
        </w:rPr>
      </w:lvl>
    </w:lvlOverride>
    <w:lvlOverride w:ilvl="1">
      <w:lvl w:ilvl="1">
        <w:start w:val="1"/>
        <w:numFmt w:val="decimal"/>
        <w:lvlText w:val="10.%2."/>
        <w:lvlJc w:val="left"/>
        <w:pPr>
          <w:ind w:left="792" w:hanging="432"/>
        </w:pPr>
        <w:rPr>
          <w:rFonts w:hint="default"/>
          <w:b w:val="0"/>
          <w:bCs w:val="0"/>
          <w:color w:val="auto"/>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2">
    <w:abstractNumId w:val="5"/>
  </w:num>
  <w:num w:numId="83">
    <w:abstractNumId w:val="81"/>
    <w:lvlOverride w:ilvl="0">
      <w:lvl w:ilvl="0">
        <w:start w:val="17"/>
        <w:numFmt w:val="decimal"/>
        <w:lvlText w:val="%1."/>
        <w:lvlJc w:val="left"/>
        <w:pPr>
          <w:ind w:left="360" w:hanging="360"/>
        </w:pPr>
        <w:rPr>
          <w:rFonts w:hint="default"/>
        </w:rPr>
      </w:lvl>
    </w:lvlOverride>
    <w:lvlOverride w:ilvl="1">
      <w:lvl w:ilvl="1">
        <w:start w:val="1"/>
        <w:numFmt w:val="decimal"/>
        <w:lvlText w:val="15.%2."/>
        <w:lvlJc w:val="left"/>
        <w:pPr>
          <w:ind w:left="792" w:hanging="432"/>
        </w:pPr>
        <w:rPr>
          <w:rFonts w:hint="default"/>
        </w:rPr>
      </w:lvl>
    </w:lvlOverride>
    <w:lvlOverride w:ilvl="2">
      <w:lvl w:ilvl="2">
        <w:start w:val="1"/>
        <w:numFmt w:val="decimal"/>
        <w:lvlText w:val="15.%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4">
    <w:abstractNumId w:val="81"/>
    <w:lvlOverride w:ilvl="0">
      <w:lvl w:ilvl="0">
        <w:start w:val="17"/>
        <w:numFmt w:val="decimal"/>
        <w:lvlText w:val="%1."/>
        <w:lvlJc w:val="left"/>
        <w:pPr>
          <w:ind w:left="360" w:hanging="360"/>
        </w:pPr>
        <w:rPr>
          <w:rFonts w:hint="default"/>
        </w:rPr>
      </w:lvl>
    </w:lvlOverride>
    <w:lvlOverride w:ilvl="1">
      <w:lvl w:ilvl="1">
        <w:start w:val="1"/>
        <w:numFmt w:val="decimal"/>
        <w:lvlText w:val="15.%2."/>
        <w:lvlJc w:val="left"/>
        <w:pPr>
          <w:ind w:left="792" w:hanging="432"/>
        </w:pPr>
        <w:rPr>
          <w:rFonts w:hint="default"/>
        </w:rPr>
      </w:lvl>
    </w:lvlOverride>
    <w:lvlOverride w:ilvl="2">
      <w:lvl w:ilvl="2">
        <w:start w:val="1"/>
        <w:numFmt w:val="decimal"/>
        <w:lvlText w:val="15.%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5">
    <w:abstractNumId w:val="31"/>
  </w:num>
  <w:num w:numId="86">
    <w:abstractNumId w:val="8"/>
  </w:num>
  <w:num w:numId="87">
    <w:abstractNumId w:val="4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AA4"/>
    <w:rsid w:val="0000546E"/>
    <w:rsid w:val="0000608F"/>
    <w:rsid w:val="00013909"/>
    <w:rsid w:val="00014270"/>
    <w:rsid w:val="000154BE"/>
    <w:rsid w:val="00016F04"/>
    <w:rsid w:val="0002232B"/>
    <w:rsid w:val="0002239C"/>
    <w:rsid w:val="00025365"/>
    <w:rsid w:val="000268F5"/>
    <w:rsid w:val="0003232E"/>
    <w:rsid w:val="00033FAB"/>
    <w:rsid w:val="00034B34"/>
    <w:rsid w:val="00036DF1"/>
    <w:rsid w:val="0004357E"/>
    <w:rsid w:val="00043C1A"/>
    <w:rsid w:val="00045787"/>
    <w:rsid w:val="000463B1"/>
    <w:rsid w:val="00046A1E"/>
    <w:rsid w:val="00046D59"/>
    <w:rsid w:val="00050927"/>
    <w:rsid w:val="00053C72"/>
    <w:rsid w:val="0005550F"/>
    <w:rsid w:val="00061F24"/>
    <w:rsid w:val="00062B32"/>
    <w:rsid w:val="00067643"/>
    <w:rsid w:val="000679E0"/>
    <w:rsid w:val="00070E6A"/>
    <w:rsid w:val="00072096"/>
    <w:rsid w:val="00080D9F"/>
    <w:rsid w:val="000812DC"/>
    <w:rsid w:val="000815E3"/>
    <w:rsid w:val="00083791"/>
    <w:rsid w:val="00087DC5"/>
    <w:rsid w:val="00090AE3"/>
    <w:rsid w:val="00092BA6"/>
    <w:rsid w:val="00093BC2"/>
    <w:rsid w:val="000A2891"/>
    <w:rsid w:val="000A66C8"/>
    <w:rsid w:val="000B1B6B"/>
    <w:rsid w:val="000B2514"/>
    <w:rsid w:val="000B261A"/>
    <w:rsid w:val="000B4890"/>
    <w:rsid w:val="000B4FFB"/>
    <w:rsid w:val="000B5747"/>
    <w:rsid w:val="000B5A15"/>
    <w:rsid w:val="000B5ABD"/>
    <w:rsid w:val="000B5E33"/>
    <w:rsid w:val="000C0CB2"/>
    <w:rsid w:val="000C228F"/>
    <w:rsid w:val="000C311B"/>
    <w:rsid w:val="000C3EB9"/>
    <w:rsid w:val="000C4827"/>
    <w:rsid w:val="000D194F"/>
    <w:rsid w:val="000D36EB"/>
    <w:rsid w:val="000D507D"/>
    <w:rsid w:val="000D56D2"/>
    <w:rsid w:val="000E1CEC"/>
    <w:rsid w:val="000E1E6B"/>
    <w:rsid w:val="000E28FA"/>
    <w:rsid w:val="000E4AF6"/>
    <w:rsid w:val="000E5BC3"/>
    <w:rsid w:val="000F024C"/>
    <w:rsid w:val="000F05D1"/>
    <w:rsid w:val="000F1325"/>
    <w:rsid w:val="000F4C35"/>
    <w:rsid w:val="00113AC1"/>
    <w:rsid w:val="00113AE4"/>
    <w:rsid w:val="0011470D"/>
    <w:rsid w:val="00125466"/>
    <w:rsid w:val="001257E6"/>
    <w:rsid w:val="00131E5F"/>
    <w:rsid w:val="0013369A"/>
    <w:rsid w:val="001344D0"/>
    <w:rsid w:val="00142389"/>
    <w:rsid w:val="00143D0E"/>
    <w:rsid w:val="00151AD7"/>
    <w:rsid w:val="00152449"/>
    <w:rsid w:val="001524FE"/>
    <w:rsid w:val="00153211"/>
    <w:rsid w:val="00161AA7"/>
    <w:rsid w:val="0017166A"/>
    <w:rsid w:val="001737AA"/>
    <w:rsid w:val="00173834"/>
    <w:rsid w:val="00173AED"/>
    <w:rsid w:val="00173B09"/>
    <w:rsid w:val="00180BA7"/>
    <w:rsid w:val="001816C8"/>
    <w:rsid w:val="001819D9"/>
    <w:rsid w:val="0018372E"/>
    <w:rsid w:val="001839C5"/>
    <w:rsid w:val="00183A69"/>
    <w:rsid w:val="00195180"/>
    <w:rsid w:val="001A1134"/>
    <w:rsid w:val="001A3D33"/>
    <w:rsid w:val="001A3E8A"/>
    <w:rsid w:val="001B27D2"/>
    <w:rsid w:val="001B368B"/>
    <w:rsid w:val="001B369D"/>
    <w:rsid w:val="001B76C0"/>
    <w:rsid w:val="001B77D1"/>
    <w:rsid w:val="001C01E5"/>
    <w:rsid w:val="001C203B"/>
    <w:rsid w:val="001C2768"/>
    <w:rsid w:val="001C4C48"/>
    <w:rsid w:val="001C58B6"/>
    <w:rsid w:val="001C659F"/>
    <w:rsid w:val="001C729D"/>
    <w:rsid w:val="001D14E8"/>
    <w:rsid w:val="001D4321"/>
    <w:rsid w:val="001E3C69"/>
    <w:rsid w:val="001E6673"/>
    <w:rsid w:val="001F0312"/>
    <w:rsid w:val="001F0C52"/>
    <w:rsid w:val="001F11A1"/>
    <w:rsid w:val="001F5039"/>
    <w:rsid w:val="001F64C7"/>
    <w:rsid w:val="002045C8"/>
    <w:rsid w:val="00206A4E"/>
    <w:rsid w:val="00206B5E"/>
    <w:rsid w:val="0021184A"/>
    <w:rsid w:val="00211FFC"/>
    <w:rsid w:val="00212683"/>
    <w:rsid w:val="002144FD"/>
    <w:rsid w:val="00216560"/>
    <w:rsid w:val="00217D62"/>
    <w:rsid w:val="0022063B"/>
    <w:rsid w:val="00224D06"/>
    <w:rsid w:val="00226F3C"/>
    <w:rsid w:val="002313E5"/>
    <w:rsid w:val="00232167"/>
    <w:rsid w:val="00240A14"/>
    <w:rsid w:val="0024101A"/>
    <w:rsid w:val="00250CD4"/>
    <w:rsid w:val="002517E0"/>
    <w:rsid w:val="0025233E"/>
    <w:rsid w:val="00253989"/>
    <w:rsid w:val="00255BD0"/>
    <w:rsid w:val="00260486"/>
    <w:rsid w:val="00261230"/>
    <w:rsid w:val="00262EBC"/>
    <w:rsid w:val="002652DD"/>
    <w:rsid w:val="00266FF7"/>
    <w:rsid w:val="0027237B"/>
    <w:rsid w:val="00273477"/>
    <w:rsid w:val="00276177"/>
    <w:rsid w:val="00280840"/>
    <w:rsid w:val="00285D2E"/>
    <w:rsid w:val="00285FA3"/>
    <w:rsid w:val="002917AE"/>
    <w:rsid w:val="002950B2"/>
    <w:rsid w:val="00295254"/>
    <w:rsid w:val="002A78EF"/>
    <w:rsid w:val="002B5126"/>
    <w:rsid w:val="002B61C5"/>
    <w:rsid w:val="002C3C9C"/>
    <w:rsid w:val="002C4EA3"/>
    <w:rsid w:val="002C6041"/>
    <w:rsid w:val="002C7A4D"/>
    <w:rsid w:val="002D022D"/>
    <w:rsid w:val="002D26A7"/>
    <w:rsid w:val="002D4553"/>
    <w:rsid w:val="002E34CE"/>
    <w:rsid w:val="002F07D3"/>
    <w:rsid w:val="002F451C"/>
    <w:rsid w:val="002F7F1A"/>
    <w:rsid w:val="00301FFB"/>
    <w:rsid w:val="00302A1F"/>
    <w:rsid w:val="00303294"/>
    <w:rsid w:val="00304315"/>
    <w:rsid w:val="0031070E"/>
    <w:rsid w:val="003132BA"/>
    <w:rsid w:val="003157F4"/>
    <w:rsid w:val="00322E3F"/>
    <w:rsid w:val="00331388"/>
    <w:rsid w:val="00331E11"/>
    <w:rsid w:val="00336083"/>
    <w:rsid w:val="0033652A"/>
    <w:rsid w:val="0034229E"/>
    <w:rsid w:val="003446AF"/>
    <w:rsid w:val="00344C70"/>
    <w:rsid w:val="00352FB2"/>
    <w:rsid w:val="00353FB1"/>
    <w:rsid w:val="0036616E"/>
    <w:rsid w:val="00377912"/>
    <w:rsid w:val="00380865"/>
    <w:rsid w:val="00381349"/>
    <w:rsid w:val="00384111"/>
    <w:rsid w:val="00384499"/>
    <w:rsid w:val="00384D34"/>
    <w:rsid w:val="00385316"/>
    <w:rsid w:val="00387722"/>
    <w:rsid w:val="00392A52"/>
    <w:rsid w:val="003A00A7"/>
    <w:rsid w:val="003A04CC"/>
    <w:rsid w:val="003A1C98"/>
    <w:rsid w:val="003A4358"/>
    <w:rsid w:val="003A6534"/>
    <w:rsid w:val="003A68B8"/>
    <w:rsid w:val="003A75FE"/>
    <w:rsid w:val="003A7B48"/>
    <w:rsid w:val="003B0C00"/>
    <w:rsid w:val="003B2A54"/>
    <w:rsid w:val="003B4ACF"/>
    <w:rsid w:val="003B7828"/>
    <w:rsid w:val="003B7C69"/>
    <w:rsid w:val="003C522E"/>
    <w:rsid w:val="003C5511"/>
    <w:rsid w:val="003D0E08"/>
    <w:rsid w:val="003D1480"/>
    <w:rsid w:val="003D3511"/>
    <w:rsid w:val="003E5474"/>
    <w:rsid w:val="003E5883"/>
    <w:rsid w:val="003E61F6"/>
    <w:rsid w:val="003E6A73"/>
    <w:rsid w:val="003E749A"/>
    <w:rsid w:val="003F02D3"/>
    <w:rsid w:val="003F1249"/>
    <w:rsid w:val="003F1A56"/>
    <w:rsid w:val="003F6EB3"/>
    <w:rsid w:val="0040030D"/>
    <w:rsid w:val="00401CEC"/>
    <w:rsid w:val="00404B1C"/>
    <w:rsid w:val="00407854"/>
    <w:rsid w:val="004108B7"/>
    <w:rsid w:val="00411174"/>
    <w:rsid w:val="004126D4"/>
    <w:rsid w:val="00416EF3"/>
    <w:rsid w:val="0042219C"/>
    <w:rsid w:val="0042603B"/>
    <w:rsid w:val="004263A7"/>
    <w:rsid w:val="00427367"/>
    <w:rsid w:val="00430D73"/>
    <w:rsid w:val="0043275B"/>
    <w:rsid w:val="00433DF8"/>
    <w:rsid w:val="00434051"/>
    <w:rsid w:val="004345B5"/>
    <w:rsid w:val="004378C9"/>
    <w:rsid w:val="004416F3"/>
    <w:rsid w:val="00441736"/>
    <w:rsid w:val="00442151"/>
    <w:rsid w:val="00444196"/>
    <w:rsid w:val="00444665"/>
    <w:rsid w:val="004448C0"/>
    <w:rsid w:val="00445427"/>
    <w:rsid w:val="00453072"/>
    <w:rsid w:val="004549C1"/>
    <w:rsid w:val="00455347"/>
    <w:rsid w:val="00456439"/>
    <w:rsid w:val="00456A29"/>
    <w:rsid w:val="00457B41"/>
    <w:rsid w:val="00460299"/>
    <w:rsid w:val="0046273D"/>
    <w:rsid w:val="00465C6D"/>
    <w:rsid w:val="004677B7"/>
    <w:rsid w:val="00471EC7"/>
    <w:rsid w:val="00473DC6"/>
    <w:rsid w:val="00473EE1"/>
    <w:rsid w:val="004839EA"/>
    <w:rsid w:val="00483E3D"/>
    <w:rsid w:val="00486F0F"/>
    <w:rsid w:val="004955A7"/>
    <w:rsid w:val="004955AC"/>
    <w:rsid w:val="0049791B"/>
    <w:rsid w:val="004A0C66"/>
    <w:rsid w:val="004B17CD"/>
    <w:rsid w:val="004B21AA"/>
    <w:rsid w:val="004B2F54"/>
    <w:rsid w:val="004B75C9"/>
    <w:rsid w:val="004C12B3"/>
    <w:rsid w:val="004C3F1D"/>
    <w:rsid w:val="004D025C"/>
    <w:rsid w:val="004D1846"/>
    <w:rsid w:val="004D2B0D"/>
    <w:rsid w:val="004D3D03"/>
    <w:rsid w:val="004D63FD"/>
    <w:rsid w:val="004D77F9"/>
    <w:rsid w:val="004E2070"/>
    <w:rsid w:val="004F029D"/>
    <w:rsid w:val="004F3C93"/>
    <w:rsid w:val="004F3F4E"/>
    <w:rsid w:val="004F46C1"/>
    <w:rsid w:val="004F4D54"/>
    <w:rsid w:val="00500A7E"/>
    <w:rsid w:val="00501899"/>
    <w:rsid w:val="005042F0"/>
    <w:rsid w:val="005047D6"/>
    <w:rsid w:val="00504B68"/>
    <w:rsid w:val="005062C5"/>
    <w:rsid w:val="005069B3"/>
    <w:rsid w:val="00511E57"/>
    <w:rsid w:val="00512FAC"/>
    <w:rsid w:val="00513B25"/>
    <w:rsid w:val="00521556"/>
    <w:rsid w:val="0052310A"/>
    <w:rsid w:val="00526714"/>
    <w:rsid w:val="005269B7"/>
    <w:rsid w:val="0052708A"/>
    <w:rsid w:val="00530263"/>
    <w:rsid w:val="00532109"/>
    <w:rsid w:val="00533BE4"/>
    <w:rsid w:val="00534A6E"/>
    <w:rsid w:val="00535482"/>
    <w:rsid w:val="00535CBC"/>
    <w:rsid w:val="005523A2"/>
    <w:rsid w:val="0055468F"/>
    <w:rsid w:val="005553B7"/>
    <w:rsid w:val="005556FF"/>
    <w:rsid w:val="00555CA9"/>
    <w:rsid w:val="00556E30"/>
    <w:rsid w:val="00561CCA"/>
    <w:rsid w:val="005626AC"/>
    <w:rsid w:val="00563267"/>
    <w:rsid w:val="005705B6"/>
    <w:rsid w:val="005706F4"/>
    <w:rsid w:val="00571476"/>
    <w:rsid w:val="0057194B"/>
    <w:rsid w:val="00573C34"/>
    <w:rsid w:val="00575190"/>
    <w:rsid w:val="0058040C"/>
    <w:rsid w:val="00582C1A"/>
    <w:rsid w:val="00583511"/>
    <w:rsid w:val="005877D1"/>
    <w:rsid w:val="00590D54"/>
    <w:rsid w:val="005927D1"/>
    <w:rsid w:val="00594B07"/>
    <w:rsid w:val="00594B41"/>
    <w:rsid w:val="005953E3"/>
    <w:rsid w:val="005A1012"/>
    <w:rsid w:val="005A2F46"/>
    <w:rsid w:val="005A5EB3"/>
    <w:rsid w:val="005A6A27"/>
    <w:rsid w:val="005B3AD0"/>
    <w:rsid w:val="005B5EAD"/>
    <w:rsid w:val="005C142B"/>
    <w:rsid w:val="005C6175"/>
    <w:rsid w:val="005D03E1"/>
    <w:rsid w:val="005D064A"/>
    <w:rsid w:val="005D1592"/>
    <w:rsid w:val="005D2B70"/>
    <w:rsid w:val="005D2DA2"/>
    <w:rsid w:val="005D39F4"/>
    <w:rsid w:val="005D5CA5"/>
    <w:rsid w:val="005D6572"/>
    <w:rsid w:val="005D7D86"/>
    <w:rsid w:val="005E002A"/>
    <w:rsid w:val="005E0A78"/>
    <w:rsid w:val="005E0E41"/>
    <w:rsid w:val="005E194B"/>
    <w:rsid w:val="005E66EE"/>
    <w:rsid w:val="00602D8D"/>
    <w:rsid w:val="00603AD2"/>
    <w:rsid w:val="00604C70"/>
    <w:rsid w:val="006065E1"/>
    <w:rsid w:val="006141F8"/>
    <w:rsid w:val="0061487E"/>
    <w:rsid w:val="006151A3"/>
    <w:rsid w:val="006158BE"/>
    <w:rsid w:val="006209A5"/>
    <w:rsid w:val="0062128B"/>
    <w:rsid w:val="00622B70"/>
    <w:rsid w:val="00627147"/>
    <w:rsid w:val="00632388"/>
    <w:rsid w:val="006329B2"/>
    <w:rsid w:val="0063395B"/>
    <w:rsid w:val="00633C3C"/>
    <w:rsid w:val="00636756"/>
    <w:rsid w:val="0064174C"/>
    <w:rsid w:val="006451EC"/>
    <w:rsid w:val="006457D0"/>
    <w:rsid w:val="006502D3"/>
    <w:rsid w:val="006515E7"/>
    <w:rsid w:val="00652FD9"/>
    <w:rsid w:val="00656092"/>
    <w:rsid w:val="006619F1"/>
    <w:rsid w:val="00670F81"/>
    <w:rsid w:val="006728DE"/>
    <w:rsid w:val="00674833"/>
    <w:rsid w:val="006752E0"/>
    <w:rsid w:val="00680852"/>
    <w:rsid w:val="00682737"/>
    <w:rsid w:val="00683B24"/>
    <w:rsid w:val="00687226"/>
    <w:rsid w:val="006874B1"/>
    <w:rsid w:val="0069060C"/>
    <w:rsid w:val="00690F8A"/>
    <w:rsid w:val="006928E4"/>
    <w:rsid w:val="00697CC5"/>
    <w:rsid w:val="006A06C9"/>
    <w:rsid w:val="006A2BEA"/>
    <w:rsid w:val="006B37A6"/>
    <w:rsid w:val="006B6C54"/>
    <w:rsid w:val="006B7DA3"/>
    <w:rsid w:val="006B7F88"/>
    <w:rsid w:val="006C19E2"/>
    <w:rsid w:val="006C3DF1"/>
    <w:rsid w:val="006C5FDA"/>
    <w:rsid w:val="006C734F"/>
    <w:rsid w:val="006D2A13"/>
    <w:rsid w:val="006D4D27"/>
    <w:rsid w:val="006D569D"/>
    <w:rsid w:val="006E0395"/>
    <w:rsid w:val="006E0D4B"/>
    <w:rsid w:val="006E19A4"/>
    <w:rsid w:val="006E275A"/>
    <w:rsid w:val="006E3A1F"/>
    <w:rsid w:val="006E5C0A"/>
    <w:rsid w:val="006E5EFF"/>
    <w:rsid w:val="006E6379"/>
    <w:rsid w:val="006F3616"/>
    <w:rsid w:val="006F7ED0"/>
    <w:rsid w:val="00702176"/>
    <w:rsid w:val="00710C28"/>
    <w:rsid w:val="007131A7"/>
    <w:rsid w:val="00716BB2"/>
    <w:rsid w:val="00716EDB"/>
    <w:rsid w:val="007206A0"/>
    <w:rsid w:val="00721A1D"/>
    <w:rsid w:val="00721D79"/>
    <w:rsid w:val="00734559"/>
    <w:rsid w:val="00735C44"/>
    <w:rsid w:val="0074087B"/>
    <w:rsid w:val="00741E7F"/>
    <w:rsid w:val="00742B7A"/>
    <w:rsid w:val="00743D8B"/>
    <w:rsid w:val="00751FB7"/>
    <w:rsid w:val="00753636"/>
    <w:rsid w:val="00753E6E"/>
    <w:rsid w:val="0075618F"/>
    <w:rsid w:val="00756A10"/>
    <w:rsid w:val="00763784"/>
    <w:rsid w:val="00765731"/>
    <w:rsid w:val="00767EBA"/>
    <w:rsid w:val="00770738"/>
    <w:rsid w:val="00771F75"/>
    <w:rsid w:val="0077346E"/>
    <w:rsid w:val="00773EDA"/>
    <w:rsid w:val="007745E5"/>
    <w:rsid w:val="007758C7"/>
    <w:rsid w:val="00781E2F"/>
    <w:rsid w:val="00781E64"/>
    <w:rsid w:val="0078372E"/>
    <w:rsid w:val="007864B3"/>
    <w:rsid w:val="007873CF"/>
    <w:rsid w:val="007878CA"/>
    <w:rsid w:val="00792132"/>
    <w:rsid w:val="00795ACC"/>
    <w:rsid w:val="0079738A"/>
    <w:rsid w:val="007A0872"/>
    <w:rsid w:val="007A1124"/>
    <w:rsid w:val="007A34B4"/>
    <w:rsid w:val="007A4766"/>
    <w:rsid w:val="007A4E2A"/>
    <w:rsid w:val="007A6D20"/>
    <w:rsid w:val="007A78BA"/>
    <w:rsid w:val="007A7D8F"/>
    <w:rsid w:val="007B0080"/>
    <w:rsid w:val="007B15AA"/>
    <w:rsid w:val="007B66BB"/>
    <w:rsid w:val="007C1540"/>
    <w:rsid w:val="007C4A9C"/>
    <w:rsid w:val="007C4E7E"/>
    <w:rsid w:val="007C4ECB"/>
    <w:rsid w:val="007C6ABC"/>
    <w:rsid w:val="007D0296"/>
    <w:rsid w:val="007D2DFE"/>
    <w:rsid w:val="007D328D"/>
    <w:rsid w:val="007E1A5A"/>
    <w:rsid w:val="007E26E2"/>
    <w:rsid w:val="007E4250"/>
    <w:rsid w:val="007E6F4C"/>
    <w:rsid w:val="007E6F65"/>
    <w:rsid w:val="007F3C24"/>
    <w:rsid w:val="007F6638"/>
    <w:rsid w:val="007F7578"/>
    <w:rsid w:val="007F7887"/>
    <w:rsid w:val="0080148F"/>
    <w:rsid w:val="00804982"/>
    <w:rsid w:val="00804DA3"/>
    <w:rsid w:val="00811B67"/>
    <w:rsid w:val="00815D14"/>
    <w:rsid w:val="008160E8"/>
    <w:rsid w:val="00822C1E"/>
    <w:rsid w:val="00823526"/>
    <w:rsid w:val="00824E43"/>
    <w:rsid w:val="00830AF6"/>
    <w:rsid w:val="008367BF"/>
    <w:rsid w:val="008367DC"/>
    <w:rsid w:val="008412A7"/>
    <w:rsid w:val="0084202A"/>
    <w:rsid w:val="0084558A"/>
    <w:rsid w:val="00845BC6"/>
    <w:rsid w:val="00851B13"/>
    <w:rsid w:val="0085591F"/>
    <w:rsid w:val="0085615E"/>
    <w:rsid w:val="00857D9E"/>
    <w:rsid w:val="00860D0D"/>
    <w:rsid w:val="008628BD"/>
    <w:rsid w:val="008651F4"/>
    <w:rsid w:val="00866E6B"/>
    <w:rsid w:val="00870720"/>
    <w:rsid w:val="00870778"/>
    <w:rsid w:val="00871D74"/>
    <w:rsid w:val="008740D1"/>
    <w:rsid w:val="0087633C"/>
    <w:rsid w:val="0087772B"/>
    <w:rsid w:val="00877CC6"/>
    <w:rsid w:val="00886EB3"/>
    <w:rsid w:val="00887CDF"/>
    <w:rsid w:val="00890893"/>
    <w:rsid w:val="00892716"/>
    <w:rsid w:val="008952BA"/>
    <w:rsid w:val="00896357"/>
    <w:rsid w:val="00896EA9"/>
    <w:rsid w:val="008A3E39"/>
    <w:rsid w:val="008A3F9F"/>
    <w:rsid w:val="008A473F"/>
    <w:rsid w:val="008A4840"/>
    <w:rsid w:val="008A615B"/>
    <w:rsid w:val="008B045B"/>
    <w:rsid w:val="008B177A"/>
    <w:rsid w:val="008B2C29"/>
    <w:rsid w:val="008B39F7"/>
    <w:rsid w:val="008B3FC7"/>
    <w:rsid w:val="008B4E53"/>
    <w:rsid w:val="008B5231"/>
    <w:rsid w:val="008B7E65"/>
    <w:rsid w:val="008C1BA0"/>
    <w:rsid w:val="008C2B8E"/>
    <w:rsid w:val="008C429F"/>
    <w:rsid w:val="008D3CC8"/>
    <w:rsid w:val="008D4277"/>
    <w:rsid w:val="008D4D6E"/>
    <w:rsid w:val="008D519E"/>
    <w:rsid w:val="008E0F51"/>
    <w:rsid w:val="008E1190"/>
    <w:rsid w:val="008E1947"/>
    <w:rsid w:val="008E1E78"/>
    <w:rsid w:val="008E3973"/>
    <w:rsid w:val="008E4B3E"/>
    <w:rsid w:val="008F2EE6"/>
    <w:rsid w:val="008F424D"/>
    <w:rsid w:val="009003F6"/>
    <w:rsid w:val="009127EA"/>
    <w:rsid w:val="009134AF"/>
    <w:rsid w:val="00915DB0"/>
    <w:rsid w:val="00916D7C"/>
    <w:rsid w:val="00921AF5"/>
    <w:rsid w:val="00921C25"/>
    <w:rsid w:val="009235EC"/>
    <w:rsid w:val="00930D13"/>
    <w:rsid w:val="00932611"/>
    <w:rsid w:val="00933EA4"/>
    <w:rsid w:val="009374F1"/>
    <w:rsid w:val="009400D4"/>
    <w:rsid w:val="00940981"/>
    <w:rsid w:val="00941FF1"/>
    <w:rsid w:val="00945EF8"/>
    <w:rsid w:val="009513A7"/>
    <w:rsid w:val="009528A2"/>
    <w:rsid w:val="00953750"/>
    <w:rsid w:val="00955BC2"/>
    <w:rsid w:val="00963E0F"/>
    <w:rsid w:val="00964B8C"/>
    <w:rsid w:val="009660C4"/>
    <w:rsid w:val="0096739D"/>
    <w:rsid w:val="00970C66"/>
    <w:rsid w:val="00971015"/>
    <w:rsid w:val="00972131"/>
    <w:rsid w:val="0097312D"/>
    <w:rsid w:val="00981AD8"/>
    <w:rsid w:val="00981D17"/>
    <w:rsid w:val="009846EA"/>
    <w:rsid w:val="00985EE9"/>
    <w:rsid w:val="00986215"/>
    <w:rsid w:val="00987A5F"/>
    <w:rsid w:val="00990299"/>
    <w:rsid w:val="00996DF8"/>
    <w:rsid w:val="009A0FD6"/>
    <w:rsid w:val="009A3E2F"/>
    <w:rsid w:val="009B2046"/>
    <w:rsid w:val="009B2CAC"/>
    <w:rsid w:val="009B4DD6"/>
    <w:rsid w:val="009B70FE"/>
    <w:rsid w:val="009C0291"/>
    <w:rsid w:val="009C0B84"/>
    <w:rsid w:val="009C1DD5"/>
    <w:rsid w:val="009C35CE"/>
    <w:rsid w:val="009C7920"/>
    <w:rsid w:val="009D155C"/>
    <w:rsid w:val="009D7EBE"/>
    <w:rsid w:val="009E1304"/>
    <w:rsid w:val="009E2393"/>
    <w:rsid w:val="009E3BC8"/>
    <w:rsid w:val="009E4B9A"/>
    <w:rsid w:val="009F22A9"/>
    <w:rsid w:val="009F4E77"/>
    <w:rsid w:val="00A00A73"/>
    <w:rsid w:val="00A00EEC"/>
    <w:rsid w:val="00A02DF9"/>
    <w:rsid w:val="00A03327"/>
    <w:rsid w:val="00A034C3"/>
    <w:rsid w:val="00A04DD8"/>
    <w:rsid w:val="00A12E1F"/>
    <w:rsid w:val="00A157BB"/>
    <w:rsid w:val="00A2082B"/>
    <w:rsid w:val="00A23F33"/>
    <w:rsid w:val="00A2466D"/>
    <w:rsid w:val="00A24D58"/>
    <w:rsid w:val="00A26AED"/>
    <w:rsid w:val="00A27E36"/>
    <w:rsid w:val="00A3430A"/>
    <w:rsid w:val="00A41598"/>
    <w:rsid w:val="00A439A6"/>
    <w:rsid w:val="00A44DAE"/>
    <w:rsid w:val="00A45645"/>
    <w:rsid w:val="00A46254"/>
    <w:rsid w:val="00A4751E"/>
    <w:rsid w:val="00A51E3B"/>
    <w:rsid w:val="00A53418"/>
    <w:rsid w:val="00A57682"/>
    <w:rsid w:val="00A611A0"/>
    <w:rsid w:val="00A61955"/>
    <w:rsid w:val="00A7017B"/>
    <w:rsid w:val="00A70F77"/>
    <w:rsid w:val="00A761DE"/>
    <w:rsid w:val="00A80EE4"/>
    <w:rsid w:val="00A850C3"/>
    <w:rsid w:val="00A908D9"/>
    <w:rsid w:val="00AA090C"/>
    <w:rsid w:val="00AA2B8E"/>
    <w:rsid w:val="00AA3361"/>
    <w:rsid w:val="00AA43DA"/>
    <w:rsid w:val="00AA5985"/>
    <w:rsid w:val="00AA68C9"/>
    <w:rsid w:val="00AB433E"/>
    <w:rsid w:val="00AB5199"/>
    <w:rsid w:val="00AB54A9"/>
    <w:rsid w:val="00AB6186"/>
    <w:rsid w:val="00AB6B0F"/>
    <w:rsid w:val="00AC15BB"/>
    <w:rsid w:val="00AC5397"/>
    <w:rsid w:val="00AC7363"/>
    <w:rsid w:val="00AD724D"/>
    <w:rsid w:val="00AE40CC"/>
    <w:rsid w:val="00AE659E"/>
    <w:rsid w:val="00B00F26"/>
    <w:rsid w:val="00B0568D"/>
    <w:rsid w:val="00B06976"/>
    <w:rsid w:val="00B100E2"/>
    <w:rsid w:val="00B11CD2"/>
    <w:rsid w:val="00B13DC3"/>
    <w:rsid w:val="00B1719A"/>
    <w:rsid w:val="00B1746C"/>
    <w:rsid w:val="00B1784B"/>
    <w:rsid w:val="00B25626"/>
    <w:rsid w:val="00B3046D"/>
    <w:rsid w:val="00B30BF9"/>
    <w:rsid w:val="00B3160E"/>
    <w:rsid w:val="00B33EC0"/>
    <w:rsid w:val="00B33FDF"/>
    <w:rsid w:val="00B34B23"/>
    <w:rsid w:val="00B34C8D"/>
    <w:rsid w:val="00B34E96"/>
    <w:rsid w:val="00B3777D"/>
    <w:rsid w:val="00B37834"/>
    <w:rsid w:val="00B45F45"/>
    <w:rsid w:val="00B4734D"/>
    <w:rsid w:val="00B500AE"/>
    <w:rsid w:val="00B50517"/>
    <w:rsid w:val="00B5141C"/>
    <w:rsid w:val="00B5251E"/>
    <w:rsid w:val="00B56C67"/>
    <w:rsid w:val="00B62056"/>
    <w:rsid w:val="00B63E7D"/>
    <w:rsid w:val="00B64E39"/>
    <w:rsid w:val="00B652CC"/>
    <w:rsid w:val="00B66731"/>
    <w:rsid w:val="00B6708B"/>
    <w:rsid w:val="00B75A4E"/>
    <w:rsid w:val="00B76BF7"/>
    <w:rsid w:val="00B76F37"/>
    <w:rsid w:val="00B80024"/>
    <w:rsid w:val="00B80AFD"/>
    <w:rsid w:val="00B80F31"/>
    <w:rsid w:val="00B82130"/>
    <w:rsid w:val="00B8489C"/>
    <w:rsid w:val="00B8691F"/>
    <w:rsid w:val="00B87DA1"/>
    <w:rsid w:val="00B94C98"/>
    <w:rsid w:val="00B97098"/>
    <w:rsid w:val="00B97ACA"/>
    <w:rsid w:val="00BA01F0"/>
    <w:rsid w:val="00BA4C91"/>
    <w:rsid w:val="00BA6FD5"/>
    <w:rsid w:val="00BB29A9"/>
    <w:rsid w:val="00BB2AD2"/>
    <w:rsid w:val="00BB3B06"/>
    <w:rsid w:val="00BB3F10"/>
    <w:rsid w:val="00BB7600"/>
    <w:rsid w:val="00BC4C11"/>
    <w:rsid w:val="00BC5813"/>
    <w:rsid w:val="00BD3EE5"/>
    <w:rsid w:val="00BD4A89"/>
    <w:rsid w:val="00BD757A"/>
    <w:rsid w:val="00BE3CE5"/>
    <w:rsid w:val="00BE56C5"/>
    <w:rsid w:val="00BE7D9D"/>
    <w:rsid w:val="00BF3418"/>
    <w:rsid w:val="00BF53F6"/>
    <w:rsid w:val="00C0045A"/>
    <w:rsid w:val="00C036F4"/>
    <w:rsid w:val="00C065E3"/>
    <w:rsid w:val="00C06A19"/>
    <w:rsid w:val="00C07BCB"/>
    <w:rsid w:val="00C1527E"/>
    <w:rsid w:val="00C20AEC"/>
    <w:rsid w:val="00C30322"/>
    <w:rsid w:val="00C35277"/>
    <w:rsid w:val="00C3796F"/>
    <w:rsid w:val="00C40793"/>
    <w:rsid w:val="00C417DA"/>
    <w:rsid w:val="00C4269F"/>
    <w:rsid w:val="00C42749"/>
    <w:rsid w:val="00C42B4B"/>
    <w:rsid w:val="00C44A30"/>
    <w:rsid w:val="00C46C85"/>
    <w:rsid w:val="00C502E1"/>
    <w:rsid w:val="00C52362"/>
    <w:rsid w:val="00C53BE1"/>
    <w:rsid w:val="00C55AB9"/>
    <w:rsid w:val="00C55CBB"/>
    <w:rsid w:val="00C60002"/>
    <w:rsid w:val="00C65A3D"/>
    <w:rsid w:val="00C67E2D"/>
    <w:rsid w:val="00C71972"/>
    <w:rsid w:val="00C7320F"/>
    <w:rsid w:val="00C76F6F"/>
    <w:rsid w:val="00C8170C"/>
    <w:rsid w:val="00C81826"/>
    <w:rsid w:val="00C83341"/>
    <w:rsid w:val="00C8386E"/>
    <w:rsid w:val="00C85250"/>
    <w:rsid w:val="00C876B8"/>
    <w:rsid w:val="00C91F5E"/>
    <w:rsid w:val="00C96492"/>
    <w:rsid w:val="00C9705C"/>
    <w:rsid w:val="00CA2007"/>
    <w:rsid w:val="00CA4FF2"/>
    <w:rsid w:val="00CA51F1"/>
    <w:rsid w:val="00CA6AAF"/>
    <w:rsid w:val="00CA729A"/>
    <w:rsid w:val="00CB114B"/>
    <w:rsid w:val="00CB25BF"/>
    <w:rsid w:val="00CB2A3A"/>
    <w:rsid w:val="00CB6A61"/>
    <w:rsid w:val="00CB6A7D"/>
    <w:rsid w:val="00CC0376"/>
    <w:rsid w:val="00CC09BA"/>
    <w:rsid w:val="00CC4799"/>
    <w:rsid w:val="00CC66BC"/>
    <w:rsid w:val="00CD0144"/>
    <w:rsid w:val="00CD1B33"/>
    <w:rsid w:val="00CD2AD4"/>
    <w:rsid w:val="00CD6C2B"/>
    <w:rsid w:val="00CD76C5"/>
    <w:rsid w:val="00CE0235"/>
    <w:rsid w:val="00CE171E"/>
    <w:rsid w:val="00CE485E"/>
    <w:rsid w:val="00CE6AA4"/>
    <w:rsid w:val="00CF0029"/>
    <w:rsid w:val="00CF4653"/>
    <w:rsid w:val="00CF59F2"/>
    <w:rsid w:val="00CF741F"/>
    <w:rsid w:val="00D0034C"/>
    <w:rsid w:val="00D05189"/>
    <w:rsid w:val="00D128EB"/>
    <w:rsid w:val="00D132E8"/>
    <w:rsid w:val="00D133A4"/>
    <w:rsid w:val="00D13A79"/>
    <w:rsid w:val="00D13BAC"/>
    <w:rsid w:val="00D13DD6"/>
    <w:rsid w:val="00D205B0"/>
    <w:rsid w:val="00D23468"/>
    <w:rsid w:val="00D24DBB"/>
    <w:rsid w:val="00D31CC1"/>
    <w:rsid w:val="00D334BD"/>
    <w:rsid w:val="00D353F6"/>
    <w:rsid w:val="00D366A4"/>
    <w:rsid w:val="00D47C16"/>
    <w:rsid w:val="00D519FF"/>
    <w:rsid w:val="00D53664"/>
    <w:rsid w:val="00D562CD"/>
    <w:rsid w:val="00D5769C"/>
    <w:rsid w:val="00D60A8D"/>
    <w:rsid w:val="00D60CB2"/>
    <w:rsid w:val="00D61D29"/>
    <w:rsid w:val="00D6355C"/>
    <w:rsid w:val="00D66FBA"/>
    <w:rsid w:val="00D8114D"/>
    <w:rsid w:val="00D82D8E"/>
    <w:rsid w:val="00D919D1"/>
    <w:rsid w:val="00D932AE"/>
    <w:rsid w:val="00D97AF5"/>
    <w:rsid w:val="00D97B82"/>
    <w:rsid w:val="00DA0292"/>
    <w:rsid w:val="00DA5A5E"/>
    <w:rsid w:val="00DA5F87"/>
    <w:rsid w:val="00DB02B7"/>
    <w:rsid w:val="00DB2D99"/>
    <w:rsid w:val="00DB3FD1"/>
    <w:rsid w:val="00DD1FBE"/>
    <w:rsid w:val="00DD6276"/>
    <w:rsid w:val="00DE7BDE"/>
    <w:rsid w:val="00DF2CD2"/>
    <w:rsid w:val="00DF3FC0"/>
    <w:rsid w:val="00DF65DF"/>
    <w:rsid w:val="00DF7486"/>
    <w:rsid w:val="00E00993"/>
    <w:rsid w:val="00E064E9"/>
    <w:rsid w:val="00E07BB1"/>
    <w:rsid w:val="00E114C0"/>
    <w:rsid w:val="00E12F8C"/>
    <w:rsid w:val="00E14C71"/>
    <w:rsid w:val="00E14FFF"/>
    <w:rsid w:val="00E1768C"/>
    <w:rsid w:val="00E206EB"/>
    <w:rsid w:val="00E214A9"/>
    <w:rsid w:val="00E2316C"/>
    <w:rsid w:val="00E31AD1"/>
    <w:rsid w:val="00E31EEA"/>
    <w:rsid w:val="00E32A25"/>
    <w:rsid w:val="00E33BC5"/>
    <w:rsid w:val="00E41F93"/>
    <w:rsid w:val="00E4438C"/>
    <w:rsid w:val="00E4655B"/>
    <w:rsid w:val="00E46DBC"/>
    <w:rsid w:val="00E55252"/>
    <w:rsid w:val="00E557B6"/>
    <w:rsid w:val="00E56996"/>
    <w:rsid w:val="00E60718"/>
    <w:rsid w:val="00E61E8B"/>
    <w:rsid w:val="00E63854"/>
    <w:rsid w:val="00E704B3"/>
    <w:rsid w:val="00E7183C"/>
    <w:rsid w:val="00E74799"/>
    <w:rsid w:val="00E765CB"/>
    <w:rsid w:val="00E81AC6"/>
    <w:rsid w:val="00E84BE8"/>
    <w:rsid w:val="00E85546"/>
    <w:rsid w:val="00E86122"/>
    <w:rsid w:val="00E92CB0"/>
    <w:rsid w:val="00EA5018"/>
    <w:rsid w:val="00EA74C3"/>
    <w:rsid w:val="00EA7DEB"/>
    <w:rsid w:val="00EC17E9"/>
    <w:rsid w:val="00ED103C"/>
    <w:rsid w:val="00ED26FE"/>
    <w:rsid w:val="00ED4E6F"/>
    <w:rsid w:val="00ED60E8"/>
    <w:rsid w:val="00ED7AF1"/>
    <w:rsid w:val="00EE52F9"/>
    <w:rsid w:val="00EE5FBA"/>
    <w:rsid w:val="00EF110F"/>
    <w:rsid w:val="00EF2EB0"/>
    <w:rsid w:val="00EF74C6"/>
    <w:rsid w:val="00EF784B"/>
    <w:rsid w:val="00F0034E"/>
    <w:rsid w:val="00F00E92"/>
    <w:rsid w:val="00F01B87"/>
    <w:rsid w:val="00F03ECC"/>
    <w:rsid w:val="00F040F5"/>
    <w:rsid w:val="00F05C82"/>
    <w:rsid w:val="00F1013B"/>
    <w:rsid w:val="00F104C3"/>
    <w:rsid w:val="00F11719"/>
    <w:rsid w:val="00F12619"/>
    <w:rsid w:val="00F12C1A"/>
    <w:rsid w:val="00F1397E"/>
    <w:rsid w:val="00F149DF"/>
    <w:rsid w:val="00F230C8"/>
    <w:rsid w:val="00F264DC"/>
    <w:rsid w:val="00F4182C"/>
    <w:rsid w:val="00F44140"/>
    <w:rsid w:val="00F51C8A"/>
    <w:rsid w:val="00F54D45"/>
    <w:rsid w:val="00F56C8F"/>
    <w:rsid w:val="00F62364"/>
    <w:rsid w:val="00F730D1"/>
    <w:rsid w:val="00F74338"/>
    <w:rsid w:val="00F76359"/>
    <w:rsid w:val="00F768D4"/>
    <w:rsid w:val="00F76B41"/>
    <w:rsid w:val="00F77792"/>
    <w:rsid w:val="00F80461"/>
    <w:rsid w:val="00F82E78"/>
    <w:rsid w:val="00F837AF"/>
    <w:rsid w:val="00F93C8C"/>
    <w:rsid w:val="00F96424"/>
    <w:rsid w:val="00FA1FB1"/>
    <w:rsid w:val="00FA6470"/>
    <w:rsid w:val="00FB194B"/>
    <w:rsid w:val="00FB350E"/>
    <w:rsid w:val="00FB47B0"/>
    <w:rsid w:val="00FB6121"/>
    <w:rsid w:val="00FC1EAF"/>
    <w:rsid w:val="00FC5DD0"/>
    <w:rsid w:val="00FD43C0"/>
    <w:rsid w:val="00FD4DAE"/>
    <w:rsid w:val="00FE1573"/>
    <w:rsid w:val="00FE5CD2"/>
    <w:rsid w:val="00FF1D60"/>
    <w:rsid w:val="00FF464B"/>
    <w:rsid w:val="00FF74AC"/>
    <w:rsid w:val="00FF7E7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A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CE6AA4"/>
  </w:style>
  <w:style w:type="table" w:styleId="TableGrid">
    <w:name w:val="Table Grid"/>
    <w:basedOn w:val="TableNormal"/>
    <w:uiPriority w:val="59"/>
    <w:rsid w:val="00CE6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6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AA4"/>
    <w:rPr>
      <w:rFonts w:ascii="Tahoma" w:hAnsi="Tahoma" w:cs="Tahoma"/>
      <w:sz w:val="16"/>
      <w:szCs w:val="16"/>
    </w:rPr>
  </w:style>
  <w:style w:type="paragraph" w:styleId="ListParagraph">
    <w:name w:val="List Paragraph"/>
    <w:basedOn w:val="Normal"/>
    <w:uiPriority w:val="34"/>
    <w:qFormat/>
    <w:rsid w:val="00CE6AA4"/>
    <w:pPr>
      <w:ind w:left="720"/>
      <w:contextualSpacing/>
    </w:pPr>
  </w:style>
  <w:style w:type="paragraph" w:styleId="Header">
    <w:name w:val="header"/>
    <w:basedOn w:val="Normal"/>
    <w:link w:val="HeaderChar"/>
    <w:uiPriority w:val="99"/>
    <w:unhideWhenUsed/>
    <w:rsid w:val="00CE6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AA4"/>
  </w:style>
  <w:style w:type="paragraph" w:styleId="Footer">
    <w:name w:val="footer"/>
    <w:basedOn w:val="Normal"/>
    <w:link w:val="FooterChar"/>
    <w:uiPriority w:val="99"/>
    <w:unhideWhenUsed/>
    <w:rsid w:val="00CE6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AA4"/>
  </w:style>
  <w:style w:type="paragraph" w:styleId="NoSpacing">
    <w:name w:val="No Spacing"/>
    <w:link w:val="NoSpacingChar"/>
    <w:uiPriority w:val="1"/>
    <w:qFormat/>
    <w:rsid w:val="00CE6AA4"/>
    <w:pPr>
      <w:spacing w:after="0" w:line="240" w:lineRule="auto"/>
    </w:pPr>
    <w:rPr>
      <w:rFonts w:eastAsiaTheme="minorEastAsia"/>
      <w:lang w:val="en-US"/>
    </w:rPr>
  </w:style>
  <w:style w:type="character" w:customStyle="1" w:styleId="NoSpacingChar">
    <w:name w:val="No Spacing Char"/>
    <w:basedOn w:val="DefaultParagraphFont"/>
    <w:link w:val="NoSpacing"/>
    <w:uiPriority w:val="1"/>
    <w:locked/>
    <w:rsid w:val="00CE6AA4"/>
    <w:rPr>
      <w:rFonts w:eastAsiaTheme="minorEastAsia"/>
      <w:lang w:val="en-US"/>
    </w:rPr>
  </w:style>
  <w:style w:type="character" w:styleId="CommentReference">
    <w:name w:val="annotation reference"/>
    <w:basedOn w:val="DefaultParagraphFont"/>
    <w:uiPriority w:val="99"/>
    <w:semiHidden/>
    <w:unhideWhenUsed/>
    <w:rsid w:val="00CE6AA4"/>
    <w:rPr>
      <w:sz w:val="16"/>
      <w:szCs w:val="16"/>
    </w:rPr>
  </w:style>
  <w:style w:type="paragraph" w:styleId="CommentText">
    <w:name w:val="annotation text"/>
    <w:basedOn w:val="Normal"/>
    <w:link w:val="CommentTextChar"/>
    <w:uiPriority w:val="99"/>
    <w:semiHidden/>
    <w:unhideWhenUsed/>
    <w:rsid w:val="00CE6AA4"/>
    <w:pPr>
      <w:spacing w:line="240" w:lineRule="auto"/>
    </w:pPr>
    <w:rPr>
      <w:sz w:val="20"/>
      <w:szCs w:val="20"/>
    </w:rPr>
  </w:style>
  <w:style w:type="character" w:customStyle="1" w:styleId="CommentTextChar">
    <w:name w:val="Comment Text Char"/>
    <w:basedOn w:val="DefaultParagraphFont"/>
    <w:link w:val="CommentText"/>
    <w:uiPriority w:val="99"/>
    <w:semiHidden/>
    <w:rsid w:val="00CE6AA4"/>
    <w:rPr>
      <w:sz w:val="20"/>
      <w:szCs w:val="20"/>
    </w:rPr>
  </w:style>
  <w:style w:type="paragraph" w:styleId="CommentSubject">
    <w:name w:val="annotation subject"/>
    <w:basedOn w:val="CommentText"/>
    <w:next w:val="CommentText"/>
    <w:link w:val="CommentSubjectChar"/>
    <w:uiPriority w:val="99"/>
    <w:semiHidden/>
    <w:unhideWhenUsed/>
    <w:rsid w:val="00255BD0"/>
    <w:rPr>
      <w:b/>
      <w:bCs/>
    </w:rPr>
  </w:style>
  <w:style w:type="character" w:customStyle="1" w:styleId="CommentSubjectChar">
    <w:name w:val="Comment Subject Char"/>
    <w:basedOn w:val="CommentTextChar"/>
    <w:link w:val="CommentSubject"/>
    <w:uiPriority w:val="99"/>
    <w:semiHidden/>
    <w:rsid w:val="00255BD0"/>
    <w:rPr>
      <w:b/>
      <w:bCs/>
      <w:sz w:val="20"/>
      <w:szCs w:val="20"/>
    </w:rPr>
  </w:style>
  <w:style w:type="numbering" w:customStyle="1" w:styleId="Style1">
    <w:name w:val="Style1"/>
    <w:uiPriority w:val="99"/>
    <w:rsid w:val="005D064A"/>
    <w:pPr>
      <w:numPr>
        <w:numId w:val="20"/>
      </w:numPr>
    </w:pPr>
  </w:style>
  <w:style w:type="numbering" w:customStyle="1" w:styleId="Style2">
    <w:name w:val="Style2"/>
    <w:uiPriority w:val="99"/>
    <w:rsid w:val="005D064A"/>
    <w:pPr>
      <w:numPr>
        <w:numId w:val="25"/>
      </w:numPr>
    </w:pPr>
  </w:style>
  <w:style w:type="numbering" w:customStyle="1" w:styleId="Style3">
    <w:name w:val="Style3"/>
    <w:uiPriority w:val="99"/>
    <w:rsid w:val="005D064A"/>
    <w:pPr>
      <w:numPr>
        <w:numId w:val="27"/>
      </w:numPr>
    </w:pPr>
  </w:style>
  <w:style w:type="numbering" w:customStyle="1" w:styleId="Style4">
    <w:name w:val="Style4"/>
    <w:uiPriority w:val="99"/>
    <w:rsid w:val="005D064A"/>
    <w:pPr>
      <w:numPr>
        <w:numId w:val="28"/>
      </w:numPr>
    </w:pPr>
  </w:style>
  <w:style w:type="numbering" w:customStyle="1" w:styleId="Style5">
    <w:name w:val="Style5"/>
    <w:uiPriority w:val="99"/>
    <w:rsid w:val="005D064A"/>
    <w:pPr>
      <w:numPr>
        <w:numId w:val="29"/>
      </w:numPr>
    </w:pPr>
  </w:style>
  <w:style w:type="numbering" w:customStyle="1" w:styleId="Style6">
    <w:name w:val="Style6"/>
    <w:uiPriority w:val="99"/>
    <w:rsid w:val="005D064A"/>
    <w:pPr>
      <w:numPr>
        <w:numId w:val="30"/>
      </w:numPr>
    </w:pPr>
  </w:style>
  <w:style w:type="numbering" w:customStyle="1" w:styleId="Style7">
    <w:name w:val="Style7"/>
    <w:uiPriority w:val="99"/>
    <w:rsid w:val="005D064A"/>
    <w:pPr>
      <w:numPr>
        <w:numId w:val="31"/>
      </w:numPr>
    </w:pPr>
  </w:style>
  <w:style w:type="paragraph" w:styleId="Revision">
    <w:name w:val="Revision"/>
    <w:hidden/>
    <w:uiPriority w:val="99"/>
    <w:semiHidden/>
    <w:rsid w:val="00FB47B0"/>
    <w:pPr>
      <w:spacing w:after="0" w:line="240" w:lineRule="auto"/>
    </w:pPr>
  </w:style>
  <w:style w:type="numbering" w:customStyle="1" w:styleId="Style8">
    <w:name w:val="Style8"/>
    <w:uiPriority w:val="99"/>
    <w:rsid w:val="00B97098"/>
    <w:pPr>
      <w:numPr>
        <w:numId w:val="34"/>
      </w:numPr>
    </w:pPr>
  </w:style>
  <w:style w:type="numbering" w:customStyle="1" w:styleId="Style9">
    <w:name w:val="Style9"/>
    <w:uiPriority w:val="99"/>
    <w:rsid w:val="00B97098"/>
    <w:pPr>
      <w:numPr>
        <w:numId w:val="35"/>
      </w:numPr>
    </w:pPr>
  </w:style>
  <w:style w:type="numbering" w:customStyle="1" w:styleId="Style10">
    <w:name w:val="Style10"/>
    <w:uiPriority w:val="99"/>
    <w:rsid w:val="00B97098"/>
    <w:pPr>
      <w:numPr>
        <w:numId w:val="37"/>
      </w:numPr>
    </w:pPr>
  </w:style>
  <w:style w:type="numbering" w:customStyle="1" w:styleId="Style11">
    <w:name w:val="Style11"/>
    <w:uiPriority w:val="99"/>
    <w:rsid w:val="005626AC"/>
    <w:pPr>
      <w:numPr>
        <w:numId w:val="38"/>
      </w:numPr>
    </w:pPr>
  </w:style>
  <w:style w:type="numbering" w:customStyle="1" w:styleId="Style12">
    <w:name w:val="Style12"/>
    <w:uiPriority w:val="99"/>
    <w:rsid w:val="005626AC"/>
    <w:pPr>
      <w:numPr>
        <w:numId w:val="40"/>
      </w:numPr>
    </w:pPr>
  </w:style>
  <w:style w:type="numbering" w:customStyle="1" w:styleId="Style13">
    <w:name w:val="Style13"/>
    <w:uiPriority w:val="99"/>
    <w:rsid w:val="007E6F4C"/>
    <w:pPr>
      <w:numPr>
        <w:numId w:val="41"/>
      </w:numPr>
    </w:pPr>
  </w:style>
  <w:style w:type="numbering" w:customStyle="1" w:styleId="Style14">
    <w:name w:val="Style14"/>
    <w:uiPriority w:val="99"/>
    <w:rsid w:val="007E6F4C"/>
    <w:pPr>
      <w:numPr>
        <w:numId w:val="42"/>
      </w:numPr>
    </w:pPr>
  </w:style>
  <w:style w:type="numbering" w:customStyle="1" w:styleId="Style15">
    <w:name w:val="Style15"/>
    <w:uiPriority w:val="99"/>
    <w:rsid w:val="007E6F4C"/>
    <w:pPr>
      <w:numPr>
        <w:numId w:val="44"/>
      </w:numPr>
    </w:pPr>
  </w:style>
  <w:style w:type="numbering" w:customStyle="1" w:styleId="Style16">
    <w:name w:val="Style16"/>
    <w:uiPriority w:val="99"/>
    <w:rsid w:val="007E6F4C"/>
    <w:pPr>
      <w:numPr>
        <w:numId w:val="45"/>
      </w:numPr>
    </w:pPr>
  </w:style>
  <w:style w:type="numbering" w:customStyle="1" w:styleId="Style17">
    <w:name w:val="Style17"/>
    <w:uiPriority w:val="99"/>
    <w:rsid w:val="007E6F4C"/>
    <w:pPr>
      <w:numPr>
        <w:numId w:val="46"/>
      </w:numPr>
    </w:pPr>
  </w:style>
  <w:style w:type="numbering" w:customStyle="1" w:styleId="Style18">
    <w:name w:val="Style18"/>
    <w:uiPriority w:val="99"/>
    <w:rsid w:val="007E6F4C"/>
    <w:pPr>
      <w:numPr>
        <w:numId w:val="47"/>
      </w:numPr>
    </w:pPr>
  </w:style>
  <w:style w:type="numbering" w:customStyle="1" w:styleId="Style19">
    <w:name w:val="Style19"/>
    <w:uiPriority w:val="99"/>
    <w:rsid w:val="007E6F4C"/>
    <w:pPr>
      <w:numPr>
        <w:numId w:val="48"/>
      </w:numPr>
    </w:pPr>
  </w:style>
  <w:style w:type="numbering" w:customStyle="1" w:styleId="Style20">
    <w:name w:val="Style20"/>
    <w:uiPriority w:val="99"/>
    <w:rsid w:val="007E6F4C"/>
    <w:pPr>
      <w:numPr>
        <w:numId w:val="49"/>
      </w:numPr>
    </w:pPr>
  </w:style>
  <w:style w:type="numbering" w:customStyle="1" w:styleId="Style21">
    <w:name w:val="Style21"/>
    <w:uiPriority w:val="99"/>
    <w:rsid w:val="007A0872"/>
    <w:pPr>
      <w:numPr>
        <w:numId w:val="51"/>
      </w:numPr>
    </w:pPr>
  </w:style>
  <w:style w:type="numbering" w:customStyle="1" w:styleId="Style22">
    <w:name w:val="Style22"/>
    <w:uiPriority w:val="99"/>
    <w:rsid w:val="007A0872"/>
    <w:pPr>
      <w:numPr>
        <w:numId w:val="52"/>
      </w:numPr>
    </w:pPr>
  </w:style>
  <w:style w:type="numbering" w:customStyle="1" w:styleId="Style23">
    <w:name w:val="Style23"/>
    <w:uiPriority w:val="99"/>
    <w:rsid w:val="007A0872"/>
    <w:pPr>
      <w:numPr>
        <w:numId w:val="53"/>
      </w:numPr>
    </w:pPr>
  </w:style>
  <w:style w:type="numbering" w:customStyle="1" w:styleId="Style24">
    <w:name w:val="Style24"/>
    <w:uiPriority w:val="99"/>
    <w:rsid w:val="007A0872"/>
    <w:pPr>
      <w:numPr>
        <w:numId w:val="58"/>
      </w:numPr>
    </w:pPr>
  </w:style>
  <w:style w:type="numbering" w:customStyle="1" w:styleId="Style25">
    <w:name w:val="Style25"/>
    <w:uiPriority w:val="99"/>
    <w:rsid w:val="007A0872"/>
    <w:pPr>
      <w:numPr>
        <w:numId w:val="59"/>
      </w:numPr>
    </w:pPr>
  </w:style>
  <w:style w:type="numbering" w:customStyle="1" w:styleId="Style26">
    <w:name w:val="Style26"/>
    <w:uiPriority w:val="99"/>
    <w:rsid w:val="007A0872"/>
    <w:pPr>
      <w:numPr>
        <w:numId w:val="61"/>
      </w:numPr>
    </w:pPr>
  </w:style>
  <w:style w:type="numbering" w:customStyle="1" w:styleId="Style27">
    <w:name w:val="Style27"/>
    <w:uiPriority w:val="99"/>
    <w:rsid w:val="00B1746C"/>
    <w:pPr>
      <w:numPr>
        <w:numId w:val="62"/>
      </w:numPr>
    </w:pPr>
  </w:style>
  <w:style w:type="numbering" w:customStyle="1" w:styleId="Style28">
    <w:name w:val="Style28"/>
    <w:uiPriority w:val="99"/>
    <w:rsid w:val="00B1746C"/>
    <w:pPr>
      <w:numPr>
        <w:numId w:val="63"/>
      </w:numPr>
    </w:pPr>
  </w:style>
  <w:style w:type="numbering" w:customStyle="1" w:styleId="Style29">
    <w:name w:val="Style29"/>
    <w:uiPriority w:val="99"/>
    <w:rsid w:val="00B1746C"/>
    <w:pPr>
      <w:numPr>
        <w:numId w:val="7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A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CE6AA4"/>
  </w:style>
  <w:style w:type="table" w:styleId="TableGrid">
    <w:name w:val="Table Grid"/>
    <w:basedOn w:val="TableNormal"/>
    <w:uiPriority w:val="59"/>
    <w:rsid w:val="00CE6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6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AA4"/>
    <w:rPr>
      <w:rFonts w:ascii="Tahoma" w:hAnsi="Tahoma" w:cs="Tahoma"/>
      <w:sz w:val="16"/>
      <w:szCs w:val="16"/>
    </w:rPr>
  </w:style>
  <w:style w:type="paragraph" w:styleId="ListParagraph">
    <w:name w:val="List Paragraph"/>
    <w:basedOn w:val="Normal"/>
    <w:uiPriority w:val="34"/>
    <w:qFormat/>
    <w:rsid w:val="00CE6AA4"/>
    <w:pPr>
      <w:ind w:left="720"/>
      <w:contextualSpacing/>
    </w:pPr>
  </w:style>
  <w:style w:type="paragraph" w:styleId="Header">
    <w:name w:val="header"/>
    <w:basedOn w:val="Normal"/>
    <w:link w:val="HeaderChar"/>
    <w:uiPriority w:val="99"/>
    <w:unhideWhenUsed/>
    <w:rsid w:val="00CE6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AA4"/>
  </w:style>
  <w:style w:type="paragraph" w:styleId="Footer">
    <w:name w:val="footer"/>
    <w:basedOn w:val="Normal"/>
    <w:link w:val="FooterChar"/>
    <w:uiPriority w:val="99"/>
    <w:unhideWhenUsed/>
    <w:rsid w:val="00CE6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AA4"/>
  </w:style>
  <w:style w:type="paragraph" w:styleId="NoSpacing">
    <w:name w:val="No Spacing"/>
    <w:link w:val="NoSpacingChar"/>
    <w:uiPriority w:val="1"/>
    <w:qFormat/>
    <w:rsid w:val="00CE6AA4"/>
    <w:pPr>
      <w:spacing w:after="0" w:line="240" w:lineRule="auto"/>
    </w:pPr>
    <w:rPr>
      <w:rFonts w:eastAsiaTheme="minorEastAsia"/>
      <w:lang w:val="en-US"/>
    </w:rPr>
  </w:style>
  <w:style w:type="character" w:customStyle="1" w:styleId="NoSpacingChar">
    <w:name w:val="No Spacing Char"/>
    <w:basedOn w:val="DefaultParagraphFont"/>
    <w:link w:val="NoSpacing"/>
    <w:uiPriority w:val="1"/>
    <w:locked/>
    <w:rsid w:val="00CE6AA4"/>
    <w:rPr>
      <w:rFonts w:eastAsiaTheme="minorEastAsia"/>
      <w:lang w:val="en-US"/>
    </w:rPr>
  </w:style>
  <w:style w:type="character" w:styleId="CommentReference">
    <w:name w:val="annotation reference"/>
    <w:basedOn w:val="DefaultParagraphFont"/>
    <w:uiPriority w:val="99"/>
    <w:semiHidden/>
    <w:unhideWhenUsed/>
    <w:rsid w:val="00CE6AA4"/>
    <w:rPr>
      <w:sz w:val="16"/>
      <w:szCs w:val="16"/>
    </w:rPr>
  </w:style>
  <w:style w:type="paragraph" w:styleId="CommentText">
    <w:name w:val="annotation text"/>
    <w:basedOn w:val="Normal"/>
    <w:link w:val="CommentTextChar"/>
    <w:uiPriority w:val="99"/>
    <w:semiHidden/>
    <w:unhideWhenUsed/>
    <w:rsid w:val="00CE6AA4"/>
    <w:pPr>
      <w:spacing w:line="240" w:lineRule="auto"/>
    </w:pPr>
    <w:rPr>
      <w:sz w:val="20"/>
      <w:szCs w:val="20"/>
    </w:rPr>
  </w:style>
  <w:style w:type="character" w:customStyle="1" w:styleId="CommentTextChar">
    <w:name w:val="Comment Text Char"/>
    <w:basedOn w:val="DefaultParagraphFont"/>
    <w:link w:val="CommentText"/>
    <w:uiPriority w:val="99"/>
    <w:semiHidden/>
    <w:rsid w:val="00CE6AA4"/>
    <w:rPr>
      <w:sz w:val="20"/>
      <w:szCs w:val="20"/>
    </w:rPr>
  </w:style>
  <w:style w:type="paragraph" w:styleId="CommentSubject">
    <w:name w:val="annotation subject"/>
    <w:basedOn w:val="CommentText"/>
    <w:next w:val="CommentText"/>
    <w:link w:val="CommentSubjectChar"/>
    <w:uiPriority w:val="99"/>
    <w:semiHidden/>
    <w:unhideWhenUsed/>
    <w:rsid w:val="00255BD0"/>
    <w:rPr>
      <w:b/>
      <w:bCs/>
    </w:rPr>
  </w:style>
  <w:style w:type="character" w:customStyle="1" w:styleId="CommentSubjectChar">
    <w:name w:val="Comment Subject Char"/>
    <w:basedOn w:val="CommentTextChar"/>
    <w:link w:val="CommentSubject"/>
    <w:uiPriority w:val="99"/>
    <w:semiHidden/>
    <w:rsid w:val="00255BD0"/>
    <w:rPr>
      <w:b/>
      <w:bCs/>
      <w:sz w:val="20"/>
      <w:szCs w:val="20"/>
    </w:rPr>
  </w:style>
  <w:style w:type="numbering" w:customStyle="1" w:styleId="Style1">
    <w:name w:val="Style1"/>
    <w:uiPriority w:val="99"/>
    <w:rsid w:val="005D064A"/>
    <w:pPr>
      <w:numPr>
        <w:numId w:val="20"/>
      </w:numPr>
    </w:pPr>
  </w:style>
  <w:style w:type="numbering" w:customStyle="1" w:styleId="Style2">
    <w:name w:val="Style2"/>
    <w:uiPriority w:val="99"/>
    <w:rsid w:val="005D064A"/>
    <w:pPr>
      <w:numPr>
        <w:numId w:val="25"/>
      </w:numPr>
    </w:pPr>
  </w:style>
  <w:style w:type="numbering" w:customStyle="1" w:styleId="Style3">
    <w:name w:val="Style3"/>
    <w:uiPriority w:val="99"/>
    <w:rsid w:val="005D064A"/>
    <w:pPr>
      <w:numPr>
        <w:numId w:val="27"/>
      </w:numPr>
    </w:pPr>
  </w:style>
  <w:style w:type="numbering" w:customStyle="1" w:styleId="Style4">
    <w:name w:val="Style4"/>
    <w:uiPriority w:val="99"/>
    <w:rsid w:val="005D064A"/>
    <w:pPr>
      <w:numPr>
        <w:numId w:val="28"/>
      </w:numPr>
    </w:pPr>
  </w:style>
  <w:style w:type="numbering" w:customStyle="1" w:styleId="Style5">
    <w:name w:val="Style5"/>
    <w:uiPriority w:val="99"/>
    <w:rsid w:val="005D064A"/>
    <w:pPr>
      <w:numPr>
        <w:numId w:val="29"/>
      </w:numPr>
    </w:pPr>
  </w:style>
  <w:style w:type="numbering" w:customStyle="1" w:styleId="Style6">
    <w:name w:val="Style6"/>
    <w:uiPriority w:val="99"/>
    <w:rsid w:val="005D064A"/>
    <w:pPr>
      <w:numPr>
        <w:numId w:val="30"/>
      </w:numPr>
    </w:pPr>
  </w:style>
  <w:style w:type="numbering" w:customStyle="1" w:styleId="Style7">
    <w:name w:val="Style7"/>
    <w:uiPriority w:val="99"/>
    <w:rsid w:val="005D064A"/>
    <w:pPr>
      <w:numPr>
        <w:numId w:val="31"/>
      </w:numPr>
    </w:pPr>
  </w:style>
  <w:style w:type="paragraph" w:styleId="Revision">
    <w:name w:val="Revision"/>
    <w:hidden/>
    <w:uiPriority w:val="99"/>
    <w:semiHidden/>
    <w:rsid w:val="00FB47B0"/>
    <w:pPr>
      <w:spacing w:after="0" w:line="240" w:lineRule="auto"/>
    </w:pPr>
  </w:style>
  <w:style w:type="numbering" w:customStyle="1" w:styleId="Style8">
    <w:name w:val="Style8"/>
    <w:uiPriority w:val="99"/>
    <w:rsid w:val="00B97098"/>
    <w:pPr>
      <w:numPr>
        <w:numId w:val="34"/>
      </w:numPr>
    </w:pPr>
  </w:style>
  <w:style w:type="numbering" w:customStyle="1" w:styleId="Style9">
    <w:name w:val="Style9"/>
    <w:uiPriority w:val="99"/>
    <w:rsid w:val="00B97098"/>
    <w:pPr>
      <w:numPr>
        <w:numId w:val="35"/>
      </w:numPr>
    </w:pPr>
  </w:style>
  <w:style w:type="numbering" w:customStyle="1" w:styleId="Style10">
    <w:name w:val="Style10"/>
    <w:uiPriority w:val="99"/>
    <w:rsid w:val="00B97098"/>
    <w:pPr>
      <w:numPr>
        <w:numId w:val="37"/>
      </w:numPr>
    </w:pPr>
  </w:style>
  <w:style w:type="numbering" w:customStyle="1" w:styleId="Style11">
    <w:name w:val="Style11"/>
    <w:uiPriority w:val="99"/>
    <w:rsid w:val="005626AC"/>
    <w:pPr>
      <w:numPr>
        <w:numId w:val="38"/>
      </w:numPr>
    </w:pPr>
  </w:style>
  <w:style w:type="numbering" w:customStyle="1" w:styleId="Style12">
    <w:name w:val="Style12"/>
    <w:uiPriority w:val="99"/>
    <w:rsid w:val="005626AC"/>
    <w:pPr>
      <w:numPr>
        <w:numId w:val="40"/>
      </w:numPr>
    </w:pPr>
  </w:style>
  <w:style w:type="numbering" w:customStyle="1" w:styleId="Style13">
    <w:name w:val="Style13"/>
    <w:uiPriority w:val="99"/>
    <w:rsid w:val="007E6F4C"/>
    <w:pPr>
      <w:numPr>
        <w:numId w:val="41"/>
      </w:numPr>
    </w:pPr>
  </w:style>
  <w:style w:type="numbering" w:customStyle="1" w:styleId="Style14">
    <w:name w:val="Style14"/>
    <w:uiPriority w:val="99"/>
    <w:rsid w:val="007E6F4C"/>
    <w:pPr>
      <w:numPr>
        <w:numId w:val="42"/>
      </w:numPr>
    </w:pPr>
  </w:style>
  <w:style w:type="numbering" w:customStyle="1" w:styleId="Style15">
    <w:name w:val="Style15"/>
    <w:uiPriority w:val="99"/>
    <w:rsid w:val="007E6F4C"/>
    <w:pPr>
      <w:numPr>
        <w:numId w:val="44"/>
      </w:numPr>
    </w:pPr>
  </w:style>
  <w:style w:type="numbering" w:customStyle="1" w:styleId="Style16">
    <w:name w:val="Style16"/>
    <w:uiPriority w:val="99"/>
    <w:rsid w:val="007E6F4C"/>
    <w:pPr>
      <w:numPr>
        <w:numId w:val="45"/>
      </w:numPr>
    </w:pPr>
  </w:style>
  <w:style w:type="numbering" w:customStyle="1" w:styleId="Style17">
    <w:name w:val="Style17"/>
    <w:uiPriority w:val="99"/>
    <w:rsid w:val="007E6F4C"/>
    <w:pPr>
      <w:numPr>
        <w:numId w:val="46"/>
      </w:numPr>
    </w:pPr>
  </w:style>
  <w:style w:type="numbering" w:customStyle="1" w:styleId="Style18">
    <w:name w:val="Style18"/>
    <w:uiPriority w:val="99"/>
    <w:rsid w:val="007E6F4C"/>
    <w:pPr>
      <w:numPr>
        <w:numId w:val="47"/>
      </w:numPr>
    </w:pPr>
  </w:style>
  <w:style w:type="numbering" w:customStyle="1" w:styleId="Style19">
    <w:name w:val="Style19"/>
    <w:uiPriority w:val="99"/>
    <w:rsid w:val="007E6F4C"/>
    <w:pPr>
      <w:numPr>
        <w:numId w:val="48"/>
      </w:numPr>
    </w:pPr>
  </w:style>
  <w:style w:type="numbering" w:customStyle="1" w:styleId="Style20">
    <w:name w:val="Style20"/>
    <w:uiPriority w:val="99"/>
    <w:rsid w:val="007E6F4C"/>
    <w:pPr>
      <w:numPr>
        <w:numId w:val="49"/>
      </w:numPr>
    </w:pPr>
  </w:style>
  <w:style w:type="numbering" w:customStyle="1" w:styleId="Style21">
    <w:name w:val="Style21"/>
    <w:uiPriority w:val="99"/>
    <w:rsid w:val="007A0872"/>
    <w:pPr>
      <w:numPr>
        <w:numId w:val="51"/>
      </w:numPr>
    </w:pPr>
  </w:style>
  <w:style w:type="numbering" w:customStyle="1" w:styleId="Style22">
    <w:name w:val="Style22"/>
    <w:uiPriority w:val="99"/>
    <w:rsid w:val="007A0872"/>
    <w:pPr>
      <w:numPr>
        <w:numId w:val="52"/>
      </w:numPr>
    </w:pPr>
  </w:style>
  <w:style w:type="numbering" w:customStyle="1" w:styleId="Style23">
    <w:name w:val="Style23"/>
    <w:uiPriority w:val="99"/>
    <w:rsid w:val="007A0872"/>
    <w:pPr>
      <w:numPr>
        <w:numId w:val="53"/>
      </w:numPr>
    </w:pPr>
  </w:style>
  <w:style w:type="numbering" w:customStyle="1" w:styleId="Style24">
    <w:name w:val="Style24"/>
    <w:uiPriority w:val="99"/>
    <w:rsid w:val="007A0872"/>
    <w:pPr>
      <w:numPr>
        <w:numId w:val="58"/>
      </w:numPr>
    </w:pPr>
  </w:style>
  <w:style w:type="numbering" w:customStyle="1" w:styleId="Style25">
    <w:name w:val="Style25"/>
    <w:uiPriority w:val="99"/>
    <w:rsid w:val="007A0872"/>
    <w:pPr>
      <w:numPr>
        <w:numId w:val="59"/>
      </w:numPr>
    </w:pPr>
  </w:style>
  <w:style w:type="numbering" w:customStyle="1" w:styleId="Style26">
    <w:name w:val="Style26"/>
    <w:uiPriority w:val="99"/>
    <w:rsid w:val="007A0872"/>
    <w:pPr>
      <w:numPr>
        <w:numId w:val="61"/>
      </w:numPr>
    </w:pPr>
  </w:style>
  <w:style w:type="numbering" w:customStyle="1" w:styleId="Style27">
    <w:name w:val="Style27"/>
    <w:uiPriority w:val="99"/>
    <w:rsid w:val="00B1746C"/>
    <w:pPr>
      <w:numPr>
        <w:numId w:val="62"/>
      </w:numPr>
    </w:pPr>
  </w:style>
  <w:style w:type="numbering" w:customStyle="1" w:styleId="Style28">
    <w:name w:val="Style28"/>
    <w:uiPriority w:val="99"/>
    <w:rsid w:val="00B1746C"/>
    <w:pPr>
      <w:numPr>
        <w:numId w:val="63"/>
      </w:numPr>
    </w:pPr>
  </w:style>
  <w:style w:type="numbering" w:customStyle="1" w:styleId="Style29">
    <w:name w:val="Style29"/>
    <w:uiPriority w:val="99"/>
    <w:rsid w:val="00B1746C"/>
    <w:pPr>
      <w:numPr>
        <w:numId w:val="7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5F051-BBBC-4C29-8CBF-9EB371D2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26</Pages>
  <Words>9037</Words>
  <Characters>51512</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Osama Sheikh</dc:creator>
  <cp:lastModifiedBy>Amr</cp:lastModifiedBy>
  <cp:revision>7</cp:revision>
  <cp:lastPrinted>2014-06-23T04:35:00Z</cp:lastPrinted>
  <dcterms:created xsi:type="dcterms:W3CDTF">2014-06-26T10:06:00Z</dcterms:created>
  <dcterms:modified xsi:type="dcterms:W3CDTF">2014-07-07T02:12:00Z</dcterms:modified>
</cp:coreProperties>
</file>